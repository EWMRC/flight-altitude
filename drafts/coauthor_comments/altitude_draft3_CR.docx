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52E5B442"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r w:rsidR="00A5067A">
        <w:rPr>
          <w:i/>
          <w:iCs/>
        </w:rPr>
        <w:t>Scolopax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w:t>
      </w:r>
      <w:ins w:id="0" w:author="Roy,Christian [NCR]" w:date="2024-07-19T17:45:00Z" w16du:dateUtc="2024-07-19T21:45:00Z">
        <w:r w:rsidR="00BD3B77">
          <w:t xml:space="preserve">Bayesian </w:t>
        </w:r>
      </w:ins>
      <w:r w:rsidR="008F0E15">
        <w:t>model</w:t>
      </w:r>
      <w:r w:rsidR="00A6264B">
        <w:t xml:space="preserve"> using </w:t>
      </w:r>
      <w:del w:id="1" w:author="Roy,Christian [NCR]" w:date="2024-07-19T17:45:00Z" w16du:dateUtc="2024-07-19T21:45:00Z">
        <w:r w:rsidR="00A6264B" w:rsidDel="00BD3B77">
          <w:delText xml:space="preserve">Bayesian Markov Chain Monte Carlo </w:delText>
        </w:r>
      </w:del>
      <w:r w:rsidR="00A6264B">
        <w:t>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w:t>
      </w:r>
      <w:r w:rsidR="007F7010">
        <w:lastRenderedPageBreak/>
        <w:t xml:space="preserve">the circumstances that result in obstacle collisions and </w:t>
      </w:r>
      <w:r w:rsidR="00A16392">
        <w:t xml:space="preserve">can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r w:rsidRPr="00BD3B77">
        <w:rPr>
          <w:i/>
          <w:iCs/>
          <w:rPrChange w:id="2" w:author="Roy,Christian [NCR]" w:date="2024-07-19T17:48:00Z" w16du:dateUtc="2024-07-19T21:48:00Z">
            <w:rPr/>
          </w:rPrChange>
        </w:rPr>
        <w:t>Scolopax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5928E9FE" w:rsidR="00730932" w:rsidDel="009D4CB4" w:rsidRDefault="00BD5A14" w:rsidP="00AE6E39">
      <w:pPr>
        <w:pStyle w:val="ListParagraph"/>
        <w:numPr>
          <w:ilvl w:val="0"/>
          <w:numId w:val="2"/>
        </w:numPr>
        <w:spacing w:line="480" w:lineRule="auto"/>
        <w:rPr>
          <w:del w:id="3" w:author="Roy,Christian [NCR]" w:date="2024-07-19T17:50:00Z" w16du:dateUtc="2024-07-19T21:50:00Z"/>
        </w:rPr>
      </w:pPr>
      <w:del w:id="4" w:author="Roy,Christian [NCR]" w:date="2024-07-19T17:50:00Z" w16du:dateUtc="2024-07-19T21:50:00Z">
        <w:r w:rsidDel="009D4CB4">
          <w:delText>In this study, we examine American Woodcocks’ f</w:delText>
        </w:r>
        <w:r w:rsidR="00730932" w:rsidDel="009D4CB4">
          <w:delText>light altitudes</w:delText>
        </w:r>
      </w:del>
      <w:del w:id="5" w:author="Roy,Christian [NCR]" w:date="2024-07-19T17:49:00Z" w16du:dateUtc="2024-07-19T21:49:00Z">
        <w:r w:rsidR="00730932" w:rsidDel="00BD3B77">
          <w:delText xml:space="preserve"> </w:delText>
        </w:r>
        <w:r w:rsidR="00BD0ADE" w:rsidDel="00BD3B77">
          <w:delText>in relation to the vertical distribution of airspace obstacles</w:delText>
        </w:r>
      </w:del>
      <w:del w:id="6" w:author="Roy,Christian [NCR]" w:date="2024-07-19T17:50:00Z" w16du:dateUtc="2024-07-19T21:50:00Z">
        <w:r w:rsidR="00BD0ADE" w:rsidDel="009D4CB4">
          <w:delText>.</w:delText>
        </w:r>
      </w:del>
    </w:p>
    <w:p w14:paraId="2C4052C8" w14:textId="440F100C" w:rsidR="000F1835" w:rsidRDefault="009D4CB4" w:rsidP="00AE6E39">
      <w:pPr>
        <w:pStyle w:val="ListParagraph"/>
        <w:numPr>
          <w:ilvl w:val="0"/>
          <w:numId w:val="2"/>
        </w:numPr>
        <w:spacing w:line="480" w:lineRule="auto"/>
      </w:pPr>
      <w:ins w:id="7" w:author="Roy,Christian [NCR]" w:date="2024-07-19T17:50:00Z" w16du:dateUtc="2024-07-19T21:50:00Z">
        <w:r>
          <w:t>In this study, we examined</w:t>
        </w:r>
      </w:ins>
      <w:ins w:id="8" w:author="Roy,Christian [NCR]" w:date="2024-07-19T17:51:00Z" w16du:dateUtc="2024-07-19T21:51:00Z">
        <w:r>
          <w:t xml:space="preserve"> the</w:t>
        </w:r>
      </w:ins>
      <w:ins w:id="9" w:author="Roy,Christian [NCR]" w:date="2024-07-19T17:50:00Z" w16du:dateUtc="2024-07-19T21:50:00Z">
        <w:r>
          <w:t xml:space="preserve"> flight altitudes </w:t>
        </w:r>
      </w:ins>
      <w:del w:id="10" w:author="Roy,Christian [NCR]" w:date="2024-07-19T17:50:00Z" w16du:dateUtc="2024-07-19T21:50:00Z">
        <w:r w:rsidR="00067F0F" w:rsidDel="009D4CB4">
          <w:delText xml:space="preserve">We attached </w:delText>
        </w:r>
      </w:del>
      <w:ins w:id="11" w:author="Roy,Christian [NCR]" w:date="2024-07-19T17:50:00Z" w16du:dateUtc="2024-07-19T21:50:00Z">
        <w:r>
          <w:t xml:space="preserve"> </w:t>
        </w:r>
      </w:ins>
      <w:ins w:id="12" w:author="Roy,Christian [NCR]" w:date="2024-07-19T17:51:00Z" w16du:dateUtc="2024-07-19T21:51:00Z">
        <w:r>
          <w:t xml:space="preserve">of American woodcock equipped with </w:t>
        </w:r>
      </w:ins>
      <w:r w:rsidR="00067F0F">
        <w:t xml:space="preserve">GPS transmitters </w:t>
      </w:r>
      <w:del w:id="13" w:author="Roy,Christian [NCR]" w:date="2024-07-19T17:51:00Z" w16du:dateUtc="2024-07-19T21:51:00Z">
        <w:r w:rsidR="00067F0F" w:rsidDel="009D4CB4">
          <w:delText xml:space="preserve">with altimeters to </w:delText>
        </w:r>
        <w:r w:rsidR="00885042" w:rsidDel="009D4CB4">
          <w:delText xml:space="preserve">woodcock </w:delText>
        </w:r>
      </w:del>
      <w:r w:rsidR="00885042">
        <w:t>in 2020–2024</w:t>
      </w:r>
      <w:r w:rsidR="00123BF6">
        <w:t xml:space="preserve"> and compared </w:t>
      </w:r>
      <w:r w:rsidR="00D97739">
        <w:t>their flight altitudes to common airspace obstacles.</w:t>
      </w:r>
    </w:p>
    <w:p w14:paraId="2E5E8DF6" w14:textId="2A071084" w:rsidR="00D97739" w:rsidRDefault="00D97739" w:rsidP="00F10B97">
      <w:pPr>
        <w:pStyle w:val="ListParagraph"/>
        <w:numPr>
          <w:ilvl w:val="0"/>
          <w:numId w:val="2"/>
        </w:numPr>
        <w:spacing w:line="480" w:lineRule="auto"/>
      </w:pPr>
      <w:r>
        <w:t xml:space="preserve">We found that woodcock fly lower </w:t>
      </w:r>
      <w:r w:rsidR="00022ACD">
        <w:t xml:space="preserve">than </w:t>
      </w:r>
      <w:del w:id="14" w:author="Roy,Christian [NCR]" w:date="2024-07-19T17:49:00Z" w16du:dateUtc="2024-07-19T21:49:00Z">
        <w:r w:rsidR="00F10B97" w:rsidDel="009D4CB4">
          <w:delText xml:space="preserve">reported for </w:delText>
        </w:r>
      </w:del>
      <w:r w:rsidR="00F10B97">
        <w:t xml:space="preserve">most nocturnal migrants, and </w:t>
      </w:r>
      <w:r>
        <w:t>56% of observations fell within the altitude range of at least one airspace obstacle.</w:t>
      </w:r>
    </w:p>
    <w:p w14:paraId="0C00F010" w14:textId="58BF6C50"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ins w:id="15" w:author="Roy,Christian [NCR]" w:date="2024-07-19T17:52:00Z" w16du:dateUtc="2024-07-19T21:52:00Z">
        <w:r w:rsidR="009D4CB4">
          <w:t xml:space="preserve">collisions with </w:t>
        </w:r>
      </w:ins>
      <w:r>
        <w:t>airspace obstacles.</w:t>
      </w:r>
    </w:p>
    <w:p w14:paraId="2782E5D8" w14:textId="52DA0B4F" w:rsidR="00F24B66" w:rsidRDefault="007009AC" w:rsidP="00965203">
      <w:pPr>
        <w:pStyle w:val="Heading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w:t>
      </w:r>
      <w:r w:rsidR="007E7770">
        <w:lastRenderedPageBreak/>
        <w:t xml:space="preserve">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w:t>
      </w:r>
      <w:r w:rsidR="000C5C27">
        <w:lastRenderedPageBreak/>
        <w:t xml:space="preserve">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r w:rsidR="00FB684E" w:rsidRPr="001A39B8">
        <w:rPr>
          <w:i/>
          <w:iCs/>
        </w:rPr>
        <w:t>Catharus ustulatus</w:t>
      </w:r>
      <w:r w:rsidR="00FB684E">
        <w:t>) migratory flights, one bird spent over an hour flying at altitudes &lt;100m before rising to altitudes of 300–500m. A second thrush spent the entirety of its ~2 hour migratory flight at an altitude of ~40 m.</w:t>
      </w:r>
      <w:r w:rsidR="004F7D3C">
        <w:t xml:space="preserve"> </w:t>
      </w:r>
      <w:r w:rsidR="00EB2B74" w:rsidRPr="00EB2B74">
        <w:rPr>
          <w:rFonts w:ascii="Aptos" w:hAnsi="Aptos"/>
        </w:rPr>
        <w:t xml:space="preserve">Galtbalt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Numenius phaeopus</w:t>
      </w:r>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r w:rsidR="00A45A2E">
        <w:rPr>
          <w:i/>
          <w:iCs/>
        </w:rPr>
        <w:t>Scolopax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provides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 xml:space="preserve">No studies to date have quantified woodcock flight </w:t>
      </w:r>
      <w:r w:rsidR="008E396C">
        <w:lastRenderedPageBreak/>
        <w:t>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w:t>
      </w:r>
      <w:r w:rsidR="004338D2" w:rsidRPr="00512241">
        <w:lastRenderedPageBreak/>
        <w:t>7 g PinPoint</w:t>
      </w:r>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commentRangeStart w:id="16"/>
      <w:r w:rsidR="0087594F">
        <w:t>To ensure computational tractability, we divided all observed altitudes by the maximum altitude in the dataset (2183m)</w:t>
      </w:r>
      <w:r w:rsidR="000B018B">
        <w:t>, allowing estimated flight altitudes to scale between 0 and 1.</w:t>
      </w:r>
      <w:r w:rsidR="00B44242">
        <w:t xml:space="preserve"> </w:t>
      </w:r>
      <w:commentRangeEnd w:id="16"/>
      <w:r w:rsidR="009B58A9">
        <w:rPr>
          <w:rStyle w:val="CommentReference"/>
        </w:rPr>
        <w:commentReference w:id="16"/>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65DB264" w:rsidR="0074002D" w:rsidRDefault="0074002D" w:rsidP="00F07057">
      <w:pPr>
        <w:pStyle w:val="Heading2"/>
      </w:pPr>
      <w:r>
        <w:t>Modeling altitude distributions</w:t>
      </w:r>
    </w:p>
    <w:p w14:paraId="57B2FAC9" w14:textId="3E50E3FC"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w:ins w:id="17" w:author="Roy,Christian [NCR]" w:date="2024-07-19T18:32:00Z" w16du:dateUtc="2024-07-19T22:32:00Z">
        <w:r w:rsidR="005615C2">
          <w:rPr>
            <w:rFonts w:eastAsiaTheme="minorEastAsia"/>
          </w:rPr>
          <w:t>by the GPS units.</w:t>
        </w:r>
      </w:ins>
      <w:ins w:id="18" w:author="Roy,Christian [NCR]" w:date="2024-07-19T18:34:00Z" w16du:dateUtc="2024-07-19T22:34:00Z">
        <w:r w:rsidR="005615C2">
          <w:rPr>
            <w:rFonts w:eastAsiaTheme="minorEastAsia"/>
          </w:rPr>
          <w:t xml:space="preserve"> </w:t>
        </w:r>
      </w:ins>
      <w:del w:id="19" w:author="Roy,Christian [NCR]" w:date="2024-07-19T18:39:00Z" w16du:dateUtc="2024-07-19T22:39:00Z">
        <w:r w:rsidDel="005615C2">
          <w:rPr>
            <w:rFonts w:eastAsiaTheme="minorEastAsia"/>
          </w:rPr>
          <w:delText>(</w:delText>
        </w:r>
      </w:del>
      <m:oMath>
        <m:sSub>
          <m:sSubPr>
            <m:ctrlPr>
              <w:del w:id="20" w:author="Roy,Christian [NCR]" w:date="2024-07-19T18:39:00Z" w16du:dateUtc="2024-07-19T22:39:00Z">
                <w:rPr>
                  <w:rFonts w:ascii="Cambria Math" w:hAnsi="Cambria Math"/>
                  <w:i/>
                </w:rPr>
              </w:del>
            </m:ctrlPr>
          </m:sSubPr>
          <m:e>
            <m:r>
              <w:del w:id="21" w:author="Roy,Christian [NCR]" w:date="2024-07-19T18:39:00Z" w16du:dateUtc="2024-07-19T22:39:00Z">
                <w:rPr>
                  <w:rFonts w:ascii="Cambria Math" w:hAnsi="Cambria Math"/>
                </w:rPr>
                <m:t>A</m:t>
              </w:del>
            </m:r>
          </m:e>
          <m:sub>
            <m:r>
              <w:del w:id="22" w:author="Roy,Christian [NCR]" w:date="2024-07-19T18:39:00Z" w16du:dateUtc="2024-07-19T22:39:00Z">
                <w:rPr>
                  <w:rFonts w:ascii="Cambria Math" w:hAnsi="Cambria Math"/>
                </w:rPr>
                <m:t>r</m:t>
              </w:del>
            </m:r>
          </m:sub>
        </m:sSub>
      </m:oMath>
      <w:del w:id="23" w:author="Roy,Christian [NCR]" w:date="2024-07-19T18:39:00Z" w16du:dateUtc="2024-07-19T22:39:00Z">
        <w:r w:rsidDel="005615C2">
          <w:rPr>
            <w:rFonts w:eastAsiaTheme="minorEastAsia"/>
          </w:rPr>
          <w:delText xml:space="preserve"> = </w:delText>
        </w:r>
      </w:del>
      <m:oMath>
        <m:r>
          <w:del w:id="24" w:author="Roy,Christian [NCR]" w:date="2024-07-19T18:39:00Z" w16du:dateUtc="2024-07-19T22:39:00Z">
            <w:rPr>
              <w:rFonts w:ascii="Cambria Math" w:hAnsi="Cambria Math"/>
            </w:rPr>
            <m:t>E</m:t>
          </w:del>
        </m:r>
      </m:oMath>
      <w:del w:id="25" w:author="Roy,Christian [NCR]" w:date="2024-07-19T18:39:00Z" w16du:dateUtc="2024-07-19T22:39:00Z">
        <w:r w:rsidR="0088630E" w:rsidDel="005615C2">
          <w:rPr>
            <w:rFonts w:eastAsiaTheme="minorEastAsia"/>
          </w:rPr>
          <w:delText>;</w:delText>
        </w:r>
      </w:del>
      <w:del w:id="26" w:author="Roy,Christian [NCR]" w:date="2024-07-19T18:34:00Z" w16du:dateUtc="2024-07-19T22:34:00Z">
        <w:r w:rsidR="0088630E" w:rsidDel="005615C2">
          <w:rPr>
            <w:rFonts w:eastAsiaTheme="minorEastAsia"/>
          </w:rPr>
          <w:delText xml:space="preserve"> </w:delText>
        </w:r>
      </w:del>
      <w:del w:id="27" w:author="Roy,Christian [NCR]" w:date="2024-07-19T18:35:00Z" w16du:dateUtc="2024-07-19T22:35:00Z">
        <w:r w:rsidR="0088630E" w:rsidDel="005615C2">
          <w:rPr>
            <w:rFonts w:eastAsiaTheme="minorEastAsia"/>
          </w:rPr>
          <w:delText>importance of accommodating for measurement error is reviewed in</w:delText>
        </w:r>
        <w:r w:rsidR="00305392" w:rsidDel="005615C2">
          <w:rPr>
            <w:rFonts w:eastAsiaTheme="minorEastAsia"/>
          </w:rPr>
          <w:delText xml:space="preserve"> </w:delText>
        </w:r>
        <w:r w:rsidR="000077DB" w:rsidRPr="000077DB" w:rsidDel="005615C2">
          <w:rPr>
            <w:rFonts w:ascii="Aptos" w:hAnsi="Aptos" w:cs="Times New Roman"/>
            <w:kern w:val="0"/>
          </w:rPr>
          <w:delText>Poessel et al. 2018</w:delText>
        </w:r>
      </w:del>
      <w:del w:id="28" w:author="Roy,Christian [NCR]" w:date="2024-07-19T18:34:00Z" w16du:dateUtc="2024-07-19T22:34:00Z">
        <w:r w:rsidR="000077DB" w:rsidRPr="000077DB" w:rsidDel="005615C2">
          <w:rPr>
            <w:rFonts w:ascii="Aptos" w:hAnsi="Aptos" w:cs="Times New Roman"/>
            <w:kern w:val="0"/>
          </w:rPr>
          <w:delText>,</w:delText>
        </w:r>
      </w:del>
      <w:del w:id="29" w:author="Roy,Christian [NCR]" w:date="2024-07-19T18:35:00Z" w16du:dateUtc="2024-07-19T22:35:00Z">
        <w:r w:rsidR="000077DB" w:rsidRPr="000077DB" w:rsidDel="005615C2">
          <w:rPr>
            <w:rFonts w:ascii="Aptos" w:hAnsi="Aptos" w:cs="Times New Roman"/>
            <w:kern w:val="0"/>
          </w:rPr>
          <w:delText xml:space="preserve"> Péron et al. 2020</w:delText>
        </w:r>
      </w:del>
      <w:del w:id="30" w:author="Roy,Christian [NCR]" w:date="2024-07-19T18:34:00Z" w16du:dateUtc="2024-07-19T22:34:00Z">
        <w:r w:rsidR="000077DB" w:rsidRPr="000077DB" w:rsidDel="005615C2">
          <w:rPr>
            <w:rFonts w:ascii="Aptos" w:hAnsi="Aptos" w:cs="Times New Roman"/>
            <w:kern w:val="0"/>
          </w:rPr>
          <w:delText>)</w:delText>
        </w:r>
      </w:del>
      <w:del w:id="31" w:author="Roy,Christian [NCR]" w:date="2024-07-19T18:35:00Z" w16du:dateUtc="2024-07-19T22:35:00Z">
        <w:r w:rsidDel="005615C2">
          <w:rPr>
            <w:rFonts w:eastAsiaTheme="minorEastAsia"/>
          </w:rPr>
          <w:delText xml:space="preserve">. </w:delText>
        </w:r>
      </w:del>
      <w:r>
        <w:rPr>
          <w:rFonts w:eastAsiaTheme="minorEastAsia"/>
        </w:rPr>
        <w:t>As such,</w:t>
      </w:r>
      <w:r w:rsidR="005711A0">
        <w:rPr>
          <w:rFonts w:eastAsiaTheme="minorEastAsia"/>
        </w:rPr>
        <w:t xml:space="preserve"> </w:t>
      </w:r>
      <w:ins w:id="32" w:author="Roy,Christian [NCR]" w:date="2024-07-19T18:34:00Z" w16du:dateUtc="2024-07-19T22:34:00Z">
        <w:r w:rsidR="005615C2">
          <w:rPr>
            <w:rFonts w:eastAsiaTheme="minorEastAsia"/>
          </w:rPr>
          <w:t>the ground locations</w:t>
        </w:r>
      </w:ins>
      <w:ins w:id="33" w:author="Roy,Christian [NCR]" w:date="2024-07-19T18:35:00Z" w16du:dateUtc="2024-07-19T22:35:00Z">
        <w:r w:rsidR="005615C2">
          <w:rPr>
            <w:rFonts w:eastAsiaTheme="minorEastAsia"/>
          </w:rPr>
          <w:t xml:space="preserve"> </w:t>
        </w:r>
      </w:ins>
      <w:ins w:id="34" w:author="Roy,Christian [NCR]" w:date="2024-07-19T19:25:00Z" w16du:dateUtc="2024-07-19T23:25:00Z">
        <w:r w:rsidR="008219DD">
          <w:rPr>
            <w:rFonts w:eastAsiaTheme="minorEastAsia"/>
          </w:rPr>
          <w:t>can be</w:t>
        </w:r>
      </w:ins>
      <w:ins w:id="35" w:author="Roy,Christian [NCR]" w:date="2024-07-19T18:35:00Z" w16du:dateUtc="2024-07-19T22:35:00Z">
        <w:r w:rsidR="005615C2">
          <w:rPr>
            <w:rFonts w:eastAsiaTheme="minorEastAsia"/>
          </w:rPr>
          <w:t xml:space="preserve"> used to inform directly the error term </w:t>
        </w:r>
      </w:ins>
      <w:ins w:id="36" w:author="Roy,Christian [NCR]" w:date="2024-07-19T19:19:00Z" w16du:dateUtc="2024-07-19T23:19:00Z">
        <w:r w:rsidR="008219DD">
          <w:rPr>
            <w:rFonts w:eastAsiaTheme="minorEastAsia"/>
          </w:rPr>
          <w:t xml:space="preserve">associated with the </w:t>
        </w:r>
      </w:ins>
      <w:ins w:id="37" w:author="Roy,Christian [NCR]" w:date="2024-07-19T19:20:00Z" w16du:dateUtc="2024-07-19T23:20:00Z">
        <w:r w:rsidR="008219DD">
          <w:rPr>
            <w:rFonts w:eastAsiaTheme="minorEastAsia"/>
          </w:rPr>
          <w:t xml:space="preserve">measurement error </w:t>
        </w:r>
      </w:ins>
      <w:ins w:id="38" w:author="Roy,Christian [NCR]" w:date="2024-07-19T18:35:00Z" w16du:dateUtc="2024-07-19T22:35:00Z">
        <w:r w:rsidR="005615C2">
          <w:rPr>
            <w:rFonts w:eastAsiaTheme="minorEastAsia"/>
          </w:rPr>
          <w:t xml:space="preserve">in our model since </w:t>
        </w:r>
      </w:ins>
      <w:ins w:id="39" w:author="Roy,Christian [NCR]" w:date="2024-07-19T18:36:00Z" w16du:dateUtc="2024-07-19T22:36:00Z">
        <w:r w:rsidR="005615C2">
          <w:rPr>
            <w:rFonts w:eastAsiaTheme="minorEastAsia"/>
          </w:rPr>
          <w:t xml:space="preserve">for ground locations </w:t>
        </w:r>
      </w:ins>
      <m:oMath>
        <m:sSub>
          <m:sSubPr>
            <m:ctrlPr>
              <w:ins w:id="40" w:author="Roy,Christian [NCR]" w:date="2024-07-19T18:39:00Z" w16du:dateUtc="2024-07-19T22:39:00Z">
                <w:rPr>
                  <w:rFonts w:ascii="Cambria Math" w:hAnsi="Cambria Math"/>
                  <w:i/>
                </w:rPr>
              </w:ins>
            </m:ctrlPr>
          </m:sSubPr>
          <m:e>
            <m:r>
              <w:ins w:id="41" w:author="Roy,Christian [NCR]" w:date="2024-07-19T18:39:00Z" w16du:dateUtc="2024-07-19T22:39:00Z">
                <w:rPr>
                  <w:rFonts w:ascii="Cambria Math" w:hAnsi="Cambria Math"/>
                </w:rPr>
                <m:t>A</m:t>
              </w:ins>
            </m:r>
          </m:e>
          <m:sub>
            <m:r>
              <w:ins w:id="42" w:author="Roy,Christian [NCR]" w:date="2024-07-19T18:39:00Z" w16du:dateUtc="2024-07-19T22:39:00Z">
                <w:rPr>
                  <w:rFonts w:ascii="Cambria Math" w:hAnsi="Cambria Math"/>
                </w:rPr>
                <m:t>r</m:t>
              </w:ins>
            </m:r>
          </m:sub>
        </m:sSub>
      </m:oMath>
      <w:ins w:id="43" w:author="Roy,Christian [NCR]" w:date="2024-07-19T18:39:00Z" w16du:dateUtc="2024-07-19T22:39:00Z">
        <w:r w:rsidR="005615C2">
          <w:rPr>
            <w:rFonts w:eastAsiaTheme="minorEastAsia"/>
          </w:rPr>
          <w:t xml:space="preserve"> = </w:t>
        </w:r>
      </w:ins>
      <m:oMath>
        <m:r>
          <w:ins w:id="44" w:author="Roy,Christian [NCR]" w:date="2024-07-19T18:39:00Z" w16du:dateUtc="2024-07-19T22:39:00Z">
            <w:rPr>
              <w:rFonts w:ascii="Cambria Math" w:hAnsi="Cambria Math"/>
            </w:rPr>
            <m:t>E</m:t>
          </w:ins>
        </m:r>
      </m:oMath>
      <w:ins w:id="45" w:author="Roy,Christian [NCR]" w:date="2024-07-19T18:39:00Z" w16du:dateUtc="2024-07-19T22:39:00Z">
        <w:r w:rsidR="005615C2">
          <w:rPr>
            <w:rFonts w:eastAsiaTheme="minorEastAsia"/>
          </w:rPr>
          <w:t xml:space="preserve">. </w:t>
        </w:r>
      </w:ins>
      <w:ins w:id="46" w:author="Roy,Christian [NCR]" w:date="2024-07-19T19:21:00Z" w16du:dateUtc="2024-07-19T23:21:00Z">
        <w:r w:rsidR="008219DD">
          <w:rPr>
            <w:rFonts w:eastAsiaTheme="minorEastAsia"/>
          </w:rPr>
          <w:t xml:space="preserve">The benefit of using </w:t>
        </w:r>
      </w:ins>
      <w:ins w:id="47" w:author="Roy,Christian [NCR]" w:date="2024-07-19T19:20:00Z" w16du:dateUtc="2024-07-19T23:20:00Z">
        <w:r w:rsidR="008219DD">
          <w:rPr>
            <w:rFonts w:eastAsiaTheme="minorEastAsia"/>
          </w:rPr>
          <w:t xml:space="preserve">the data to address issues </w:t>
        </w:r>
      </w:ins>
      <w:ins w:id="48" w:author="Roy,Christian [NCR]" w:date="2024-07-19T19:21:00Z" w16du:dateUtc="2024-07-19T23:21:00Z">
        <w:r w:rsidR="008219DD">
          <w:rPr>
            <w:rFonts w:eastAsiaTheme="minorEastAsia"/>
          </w:rPr>
          <w:t xml:space="preserve">related to measurement error, and the importance of </w:t>
        </w:r>
      </w:ins>
      <w:ins w:id="49" w:author="Roy,Christian [NCR]" w:date="2024-07-19T19:22:00Z" w16du:dateUtc="2024-07-19T23:22:00Z">
        <w:r w:rsidR="008219DD">
          <w:rPr>
            <w:rFonts w:eastAsiaTheme="minorEastAsia"/>
          </w:rPr>
          <w:t xml:space="preserve">addressing this </w:t>
        </w:r>
      </w:ins>
      <w:ins w:id="50" w:author="Roy,Christian [NCR]" w:date="2024-07-19T19:25:00Z" w16du:dateUtc="2024-07-19T23:25:00Z">
        <w:r w:rsidR="008219DD">
          <w:rPr>
            <w:rFonts w:eastAsiaTheme="minorEastAsia"/>
          </w:rPr>
          <w:t>issue are</w:t>
        </w:r>
      </w:ins>
      <w:ins w:id="51" w:author="Roy,Christian [NCR]" w:date="2024-07-19T19:22:00Z" w16du:dateUtc="2024-07-19T23:22:00Z">
        <w:r w:rsidR="008219DD">
          <w:rPr>
            <w:rFonts w:eastAsiaTheme="minorEastAsia"/>
          </w:rPr>
          <w:t xml:space="preserve"> </w:t>
        </w:r>
      </w:ins>
      <w:ins w:id="52" w:author="Roy,Christian [NCR]" w:date="2024-07-19T19:25:00Z" w16du:dateUtc="2024-07-19T23:25:00Z">
        <w:r w:rsidR="008219DD">
          <w:rPr>
            <w:rFonts w:eastAsiaTheme="minorEastAsia"/>
          </w:rPr>
          <w:t>reviewed</w:t>
        </w:r>
      </w:ins>
      <w:ins w:id="53" w:author="Roy,Christian [NCR]" w:date="2024-07-19T19:22:00Z" w16du:dateUtc="2024-07-19T23:22:00Z">
        <w:r w:rsidR="008219DD">
          <w:rPr>
            <w:rFonts w:eastAsiaTheme="minorEastAsia"/>
          </w:rPr>
          <w:t xml:space="preserve"> in Poessel et a</w:t>
        </w:r>
      </w:ins>
      <w:ins w:id="54" w:author="Roy,Christian [NCR]" w:date="2024-07-19T19:23:00Z" w16du:dateUtc="2024-07-19T23:23:00Z">
        <w:r w:rsidR="008219DD">
          <w:rPr>
            <w:rFonts w:eastAsiaTheme="minorEastAsia"/>
          </w:rPr>
          <w:t>l 2018 and Péron et al. 2020.</w:t>
        </w:r>
      </w:ins>
      <w:ins w:id="55" w:author="Roy,Christian [NCR]" w:date="2024-07-19T19:26:00Z" w16du:dateUtc="2024-07-19T23:26:00Z">
        <w:r w:rsidR="008219DD">
          <w:rPr>
            <w:rFonts w:eastAsiaTheme="minorEastAsia"/>
          </w:rPr>
          <w:t xml:space="preserve"> </w:t>
        </w:r>
      </w:ins>
      <w:del w:id="56" w:author="Roy,Christian [NCR]" w:date="2024-07-19T19:26:00Z" w16du:dateUtc="2024-07-19T23:26:00Z">
        <w:r w:rsidR="005711A0" w:rsidDel="008219DD">
          <w:rPr>
            <w:rFonts w:eastAsiaTheme="minorEastAsia"/>
          </w:rPr>
          <w:delText>we used</w:delText>
        </w:r>
        <w:r w:rsidDel="008219DD">
          <w:rPr>
            <w:rFonts w:eastAsiaTheme="minorEastAsia"/>
          </w:rPr>
          <w:delText xml:space="preserve"> </w:delText>
        </w:r>
        <w:r w:rsidR="00E96EF7" w:rsidDel="008219DD">
          <w:rPr>
            <w:rFonts w:eastAsiaTheme="minorEastAsia"/>
          </w:rPr>
          <w:delText>k</w:delText>
        </w:r>
        <w:r w:rsidR="00E96EF7" w:rsidRPr="00E96EF7" w:rsidDel="008219DD">
          <w:rPr>
            <w:rFonts w:eastAsiaTheme="minorEastAsia"/>
          </w:rPr>
          <w:delText>nown ground locations</w:delText>
        </w:r>
        <w:r w:rsidDel="008219DD">
          <w:delText xml:space="preserve"> to estimate </w:delText>
        </w:r>
        <w:r w:rsidDel="008219DD">
          <w:lastRenderedPageBreak/>
          <w:delText xml:space="preserve">the error terms of the model. </w:delText>
        </w:r>
      </w:del>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commentRangeStart w:id="57"/>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commentRangeEnd w:id="57"/>
      <w:r w:rsidR="005E504E">
        <w:rPr>
          <w:rStyle w:val="CommentReference"/>
          <w:i w:val="0"/>
          <w:iCs w:val="0"/>
          <w:color w:val="auto"/>
        </w:rPr>
        <w:commentReference w:id="57"/>
      </w:r>
    </w:p>
    <w:commentRangeStart w:id="58"/>
    <w:p w14:paraId="6FF5CDD3" w14:textId="16A4A2E8"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xml:space="preserve">+ </m:t>
          </m:r>
          <w:commentRangeEnd w:id="58"/>
          <m:r>
            <m:rPr>
              <m:sty m:val="p"/>
            </m:rPr>
            <w:rPr>
              <w:rStyle w:val="CommentReference"/>
            </w:rPr>
            <w:commentReference w:id="58"/>
          </m:r>
          <m:r>
            <w:rPr>
              <w:rFonts w:ascii="Cambria Math" w:hAnsi="Cambria Math"/>
            </w:rPr>
            <m:t>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t>
      </w:r>
      <w:commentRangeStart w:id="59"/>
      <w:r w:rsidR="0044038E">
        <w:rPr>
          <w:rFonts w:eastAsiaTheme="minorEastAsia"/>
        </w:rPr>
        <w:t>was given an uninformative normal prior with mean 0 and standard deviation 1</w:t>
      </w:r>
      <w:commentRangeEnd w:id="59"/>
      <w:r w:rsidR="00EF5715">
        <w:rPr>
          <w:rStyle w:val="CommentReference"/>
        </w:rPr>
        <w:commentReference w:id="59"/>
      </w:r>
      <w:r w:rsidR="0044038E">
        <w:rPr>
          <w:rFonts w:eastAsiaTheme="minorEastAsia"/>
        </w:rPr>
        <w:t xml:space="preserve">,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2B60A2D"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t>
      </w:r>
      <w:del w:id="60" w:author="Roy,Christian [NCR]" w:date="2024-07-19T20:20:00Z" w16du:dateUtc="2024-07-20T00:20:00Z">
        <w:r w:rsidR="00DB5C13" w:rsidDel="00BC4350">
          <w:rPr>
            <w:rFonts w:eastAsiaTheme="minorEastAsia"/>
          </w:rPr>
          <w:delText xml:space="preserve">with </w:delText>
        </w:r>
      </w:del>
      <w:r w:rsidR="00DB5C13">
        <w:rPr>
          <w:rFonts w:eastAsiaTheme="minorEastAsia"/>
        </w:rPr>
        <w:t xml:space="preserve">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ins w:id="61" w:author="Roy,Christian [NCR]" w:date="2024-07-19T20:20:00Z" w16du:dateUtc="2024-07-20T00:20:00Z">
        <w:r w:rsidR="00BC4350">
          <w:rPr>
            <w:rFonts w:eastAsiaTheme="minorEastAsia"/>
          </w:rPr>
          <w:t xml:space="preserve"> as we had no a priori</w:t>
        </w:r>
      </w:ins>
      <w:ins w:id="62" w:author="Roy,Christian [NCR]" w:date="2024-07-19T20:21:00Z" w16du:dateUtc="2024-07-20T00:21:00Z">
        <w:r w:rsidR="00BC4350">
          <w:rPr>
            <w:rFonts w:eastAsiaTheme="minorEastAsia"/>
          </w:rPr>
          <w:t xml:space="preserve"> reason to believe that the GPS measurement error would change in function of sex and age</w:t>
        </w:r>
      </w:ins>
      <w:r w:rsidR="002C5E37">
        <w:rPr>
          <w:rFonts w:eastAsiaTheme="minorEastAsia"/>
        </w:rPr>
        <w:t>.</w:t>
      </w:r>
    </w:p>
    <w:p w14:paraId="58649792" w14:textId="32827D2C"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commentRangeStart w:id="63"/>
      <w:r w:rsidR="00DC776D">
        <w:rPr>
          <w:rFonts w:eastAsiaTheme="minorEastAsia"/>
        </w:rPr>
        <w:t>Stan</w:t>
      </w:r>
      <w:commentRangeEnd w:id="63"/>
      <w:r w:rsidR="00A621D4">
        <w:rPr>
          <w:rStyle w:val="CommentReference"/>
        </w:rPr>
        <w:commentReference w:id="63"/>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highest density credible intervals</w:t>
      </w:r>
      <w:ins w:id="64" w:author="Roy,Christian [NCR]" w:date="2024-07-19T20:26:00Z" w16du:dateUtc="2024-07-20T00:26:00Z">
        <w:r w:rsidR="00A621D4">
          <w:rPr>
            <w:rFonts w:eastAsiaTheme="minorEastAsia"/>
          </w:rPr>
          <w:t xml:space="preserve"> (</w:t>
        </w:r>
        <w:commentRangeStart w:id="65"/>
        <w:r w:rsidR="00A621D4">
          <w:rPr>
            <w:rFonts w:eastAsiaTheme="minorEastAsia"/>
          </w:rPr>
          <w:t>HDI)</w:t>
        </w:r>
      </w:ins>
      <w:ins w:id="66" w:author="Roy,Christian [NCR]" w:date="2024-07-19T20:27:00Z" w16du:dateUtc="2024-07-20T00:27:00Z">
        <w:r w:rsidR="00A621D4">
          <w:rPr>
            <w:rFonts w:eastAsiaTheme="minorEastAsia"/>
          </w:rPr>
          <w:t xml:space="preserve"> since </w:t>
        </w:r>
      </w:ins>
      <w:ins w:id="67" w:author="Roy,Christian [NCR]" w:date="2024-07-19T20:29:00Z" w16du:dateUtc="2024-07-20T00:29:00Z">
        <w:r w:rsidR="00A621D4">
          <w:rPr>
            <w:rFonts w:eastAsiaTheme="minorEastAsia"/>
          </w:rPr>
          <w:t>they allow for more conservative esti</w:t>
        </w:r>
      </w:ins>
      <w:ins w:id="68" w:author="Roy,Christian [NCR]" w:date="2024-07-19T20:30:00Z" w16du:dateUtc="2024-07-20T00:30:00Z">
        <w:r w:rsidR="00A621D4">
          <w:rPr>
            <w:rFonts w:eastAsiaTheme="minorEastAsia"/>
          </w:rPr>
          <w:t xml:space="preserve">mates when the posterior densities are </w:t>
        </w:r>
        <w:r w:rsidR="00E302EB">
          <w:rPr>
            <w:rFonts w:eastAsiaTheme="minorEastAsia"/>
          </w:rPr>
          <w:t>skewed (</w:t>
        </w:r>
      </w:ins>
      <w:ins w:id="69" w:author="Roy,Christian [NCR]" w:date="2024-07-19T20:31:00Z" w16du:dateUtc="2024-07-20T00:31:00Z">
        <w:r w:rsidR="00E302EB">
          <w:rPr>
            <w:rFonts w:eastAsiaTheme="minorEastAsia"/>
          </w:rPr>
          <w:t>Kruschke 201</w:t>
        </w:r>
      </w:ins>
      <w:ins w:id="70" w:author="Roy,Christian [NCR]" w:date="2024-07-19T21:57:00Z" w16du:dateUtc="2024-07-20T01:57:00Z">
        <w:r w:rsidR="00201CBC">
          <w:rPr>
            <w:rFonts w:eastAsiaTheme="minorEastAsia"/>
          </w:rPr>
          <w:t>4</w:t>
        </w:r>
      </w:ins>
      <w:ins w:id="71" w:author="Roy,Christian [NCR]" w:date="2024-07-19T20:31:00Z" w16du:dateUtc="2024-07-20T00:31:00Z">
        <w:r w:rsidR="00E302EB">
          <w:rPr>
            <w:rFonts w:eastAsiaTheme="minorEastAsia"/>
          </w:rPr>
          <w:t>, Makowski et al. 2019</w:t>
        </w:r>
      </w:ins>
      <w:ins w:id="72" w:author="Roy,Christian [NCR]" w:date="2024-07-19T20:30:00Z" w16du:dateUtc="2024-07-20T00:30:00Z">
        <w:r w:rsidR="00E302EB">
          <w:rPr>
            <w:rFonts w:eastAsiaTheme="minorEastAsia"/>
          </w:rPr>
          <w:t>)</w:t>
        </w:r>
      </w:ins>
      <w:ins w:id="73" w:author="Roy,Christian [NCR]" w:date="2024-07-19T20:31:00Z" w16du:dateUtc="2024-07-20T00:31:00Z">
        <w:r w:rsidR="00E302EB">
          <w:rPr>
            <w:rFonts w:eastAsiaTheme="minorEastAsia"/>
          </w:rPr>
          <w:t xml:space="preserve">. </w:t>
        </w:r>
      </w:ins>
      <w:del w:id="74" w:author="Roy,Christian [NCR]" w:date="2024-07-19T20:27:00Z" w16du:dateUtc="2024-07-20T00:27:00Z">
        <w:r w:rsidR="002047A3" w:rsidDel="00A621D4">
          <w:rPr>
            <w:rFonts w:eastAsiaTheme="minorEastAsia"/>
          </w:rPr>
          <w:delText xml:space="preserve"> </w:delText>
        </w:r>
      </w:del>
      <w:commentRangeEnd w:id="65"/>
      <w:r w:rsidR="00E302EB">
        <w:rPr>
          <w:rStyle w:val="CommentReference"/>
        </w:rPr>
        <w:commentReference w:id="65"/>
      </w:r>
      <w:del w:id="75" w:author="Roy,Christian [NCR]" w:date="2024-07-19T20:27:00Z" w16du:dateUtc="2024-07-20T00:27:00Z">
        <w:r w:rsidR="002047A3" w:rsidDel="00A621D4">
          <w:rPr>
            <w:rFonts w:eastAsiaTheme="minorEastAsia"/>
          </w:rPr>
          <w:delText xml:space="preserve">following the guidelines outlined in </w:delText>
        </w:r>
        <w:r w:rsidR="00663C78" w:rsidRPr="00663C78" w:rsidDel="00A621D4">
          <w:rPr>
            <w:rFonts w:ascii="Aptos" w:hAnsi="Aptos"/>
          </w:rPr>
          <w:delText xml:space="preserve">Makowski et al. </w:delText>
        </w:r>
        <w:r w:rsidR="00A069D1" w:rsidDel="00A621D4">
          <w:rPr>
            <w:rFonts w:ascii="Aptos" w:hAnsi="Aptos"/>
          </w:rPr>
          <w:delText>(</w:delText>
        </w:r>
        <w:r w:rsidR="00663C78" w:rsidRPr="00663C78" w:rsidDel="00A621D4">
          <w:rPr>
            <w:rFonts w:ascii="Aptos" w:hAnsi="Aptos"/>
          </w:rPr>
          <w:delText>2019)</w:delText>
        </w:r>
        <w:r w:rsidR="002047A3" w:rsidDel="00A621D4">
          <w:rPr>
            <w:rFonts w:eastAsiaTheme="minorEastAsia"/>
          </w:rPr>
          <w:delText xml:space="preserve">. </w:delText>
        </w:r>
      </w:del>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0EDC2ECA" w:rsidR="000C6B69" w:rsidRDefault="000C6B69" w:rsidP="00F07057">
      <w:pPr>
        <w:pStyle w:val="Heading2"/>
      </w:pPr>
      <w:r>
        <w:t>Comparison</w:t>
      </w:r>
      <w:r w:rsidR="009400AE">
        <w:t xml:space="preserve"> of flight altitudes</w:t>
      </w:r>
      <w:r>
        <w:t xml:space="preserve"> to other metrics</w:t>
      </w:r>
    </w:p>
    <w:p w14:paraId="7CFFEF06" w14:textId="474CBA97"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w:t>
      </w:r>
      <w:r>
        <w:lastRenderedPageBreak/>
        <w:t>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1999C34"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w:t>
      </w:r>
      <w:r w:rsidR="00177480">
        <w:lastRenderedPageBreak/>
        <w:t xml:space="preserve">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185E98C3"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 xml:space="preserve">altitudes </w:t>
      </w:r>
      <w:del w:id="76" w:author="Roy,Christian [NCR]" w:date="2024-07-19T20:42:00Z" w16du:dateUtc="2024-07-20T00:42:00Z">
        <w:r w:rsidR="003321FE" w:rsidDel="002813B2">
          <w:delText>&lt;</w:delText>
        </w:r>
      </w:del>
      <w:ins w:id="77" w:author="Roy,Christian [NCR]" w:date="2024-07-19T20:42:00Z" w16du:dateUtc="2024-07-20T00:42:00Z">
        <w:r w:rsidR="002813B2">
          <w:t xml:space="preserve">below </w:t>
        </w:r>
      </w:ins>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Woodcock were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5E301CEB" w:rsidR="00E540E4" w:rsidRDefault="00E540E4" w:rsidP="00E540E4">
      <w:pPr>
        <w:spacing w:line="480" w:lineRule="auto"/>
      </w:pPr>
      <w:r>
        <w:lastRenderedPageBreak/>
        <w:t>Table 1. Characteristics of American Woodcock (</w:t>
      </w:r>
      <w:r>
        <w:rPr>
          <w:i/>
          <w:iCs/>
        </w:rPr>
        <w:t>Scolopax minor</w:t>
      </w:r>
      <w:r>
        <w:t xml:space="preserve">) altitudes </w:t>
      </w:r>
      <w:r w:rsidR="000165DF">
        <w:t xml:space="preserve">above ground level </w:t>
      </w:r>
      <w:r>
        <w:t>during migratory flights, measured using a base model (bold) as well as season</w:t>
      </w:r>
      <w:r w:rsidR="00421FA9">
        <w:t>,</w:t>
      </w:r>
      <w:r>
        <w:t xml:space="preserve"> age</w:t>
      </w:r>
      <w:r w:rsidR="00421FA9">
        <w:t>, and sex</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r>
        <w:rPr>
          <w:i/>
          <w:iCs/>
        </w:rPr>
        <w:t>Scolopax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lastRenderedPageBreak/>
        <w:drawing>
          <wp:inline distT="0" distB="0" distL="0" distR="0" wp14:anchorId="0974638E" wp14:editId="5F3AA664">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commentRangeStart w:id="78"/>
      <w:r>
        <w:t xml:space="preserve">Figure </w:t>
      </w:r>
      <w:r w:rsidR="00AB1F06">
        <w:t>1</w:t>
      </w:r>
      <w:r>
        <w:t>.</w:t>
      </w:r>
      <w:r w:rsidR="00882B4E">
        <w:t xml:space="preserve"> </w:t>
      </w:r>
      <w:commentRangeEnd w:id="78"/>
      <w:r w:rsidR="002813B2">
        <w:rPr>
          <w:rStyle w:val="CommentReference"/>
        </w:rPr>
        <w:commentReference w:id="78"/>
      </w:r>
      <w:r w:rsidR="00704740">
        <w:t>Posterior distributions for m</w:t>
      </w:r>
      <w:r w:rsidR="00817B89">
        <w:t xml:space="preserve">ean flight altitude </w:t>
      </w:r>
      <w:r w:rsidR="00393078">
        <w:t>of American Woodcock (</w:t>
      </w:r>
      <w:r w:rsidR="00393078">
        <w:rPr>
          <w:i/>
          <w:iCs/>
        </w:rPr>
        <w:t>Scolopax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09D545FF">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commentRangeStart w:id="79"/>
      <w:commentRangeStart w:id="80"/>
      <w:r>
        <w:t xml:space="preserve">Figure </w:t>
      </w:r>
      <w:r w:rsidR="00E1331B">
        <w:t>2</w:t>
      </w:r>
      <w:r>
        <w:t>.</w:t>
      </w:r>
      <w:r w:rsidR="003E02ED">
        <w:t xml:space="preserve"> </w:t>
      </w:r>
      <w:commentRangeEnd w:id="79"/>
      <w:r w:rsidR="002813B2">
        <w:rPr>
          <w:rStyle w:val="CommentReference"/>
        </w:rPr>
        <w:commentReference w:id="79"/>
      </w:r>
      <w:commentRangeEnd w:id="80"/>
      <w:r w:rsidR="002813B2">
        <w:rPr>
          <w:rStyle w:val="CommentReference"/>
        </w:rPr>
        <w:commentReference w:id="80"/>
      </w:r>
      <w:r w:rsidR="003E02ED">
        <w:t xml:space="preserve">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Columba livia</w:t>
      </w:r>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(Galtbalt et al. 2021)</w:t>
      </w:r>
      <w:r w:rsidR="00AC1B4F">
        <w:t>.</w:t>
      </w:r>
    </w:p>
    <w:p w14:paraId="1F3ABE53" w14:textId="52C44281"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(La Sorte et al. 2014)</w:t>
      </w:r>
      <w:r w:rsidR="00831A8C">
        <w:t>.</w:t>
      </w:r>
      <w:r w:rsidR="00994C69">
        <w:t xml:space="preserve"> </w:t>
      </w:r>
      <w:bookmarkStart w:id="81" w:name="_Hlk162893181"/>
      <w:r w:rsidR="00685A3F" w:rsidRPr="00685A3F">
        <w:t>As a result</w:t>
      </w:r>
      <w:r w:rsidR="0000577D">
        <w:t xml:space="preserve"> of these seasonal differences</w:t>
      </w:r>
      <w:r w:rsidR="00685A3F" w:rsidRPr="00685A3F">
        <w:t>, woodcock are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w:t>
      </w:r>
      <w:r w:rsidR="00427416">
        <w:lastRenderedPageBreak/>
        <w:t>altitude</w:t>
      </w:r>
      <w:bookmarkEnd w:id="81"/>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19EFAF9E" w14:textId="2EC5DBBA" w:rsidR="005B785D" w:rsidRDefault="00597B09" w:rsidP="007E762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ins w:id="82" w:author="Roy,Christian [NCR]" w:date="2024-07-20T00:53:00Z" w16du:dateUtc="2024-07-20T04:53:00Z">
        <w:r w:rsidR="005B785D">
          <w:t xml:space="preserve"> Given </w:t>
        </w:r>
        <w:r w:rsidR="005B785D" w:rsidRPr="000F7C04">
          <w:t xml:space="preserve">the anticipated growth of </w:t>
        </w:r>
        <w:r w:rsidR="005B785D">
          <w:t xml:space="preserve">the </w:t>
        </w:r>
        <w:r w:rsidR="005B785D" w:rsidRPr="000F7C04">
          <w:t xml:space="preserve">anthropogenic </w:t>
        </w:r>
        <w:r w:rsidR="005B785D">
          <w:t xml:space="preserve">footprint </w:t>
        </w:r>
        <w:r w:rsidR="005B785D" w:rsidRPr="000F7C04">
          <w:t>on the landscape</w:t>
        </w:r>
        <w:r w:rsidR="005B785D">
          <w:t xml:space="preserve"> it will remain important to keep testing and evaluating the effectiveness of mitigation </w:t>
        </w:r>
        <w:r w:rsidR="005B785D">
          <w:lastRenderedPageBreak/>
          <w:t>measures to reduce bird collision across all sectors.</w:t>
        </w:r>
        <w:r w:rsidR="005B785D" w:rsidRPr="000F7C04">
          <w:t xml:space="preserve"> While there has been some progress in this regard</w:t>
        </w:r>
        <w:r w:rsidR="005B785D">
          <w:t xml:space="preserve"> (</w:t>
        </w:r>
        <w:commentRangeStart w:id="83"/>
        <w:r w:rsidR="005B785D">
          <w:t xml:space="preserve">Van Doren et al. 2021, </w:t>
        </w:r>
        <w:r w:rsidR="005B785D" w:rsidRPr="00453157">
          <w:t>De Groot et al. 2022</w:t>
        </w:r>
        <w:r w:rsidR="005B785D">
          <w:t>.</w:t>
        </w:r>
      </w:ins>
      <w:ins w:id="84" w:author="Roy,Christian [NCR]" w:date="2024-07-22T10:14:00Z" w16du:dateUtc="2024-07-22T14:14:00Z">
        <w:r w:rsidR="002C1BFD">
          <w:t xml:space="preserve"> Graham </w:t>
        </w:r>
      </w:ins>
      <w:ins w:id="85" w:author="Roy,Christian [NCR]" w:date="2024-07-20T00:53:00Z" w16du:dateUtc="2024-07-20T04:53:00Z">
        <w:r w:rsidR="005B785D">
          <w:t>et al. 20</w:t>
        </w:r>
      </w:ins>
      <w:ins w:id="86" w:author="Roy,Christian [NCR]" w:date="2024-07-22T10:14:00Z" w16du:dateUtc="2024-07-22T14:14:00Z">
        <w:r w:rsidR="00C234BF">
          <w:t>23</w:t>
        </w:r>
      </w:ins>
      <w:commentRangeEnd w:id="83"/>
      <w:ins w:id="87" w:author="Roy,Christian [NCR]" w:date="2024-07-22T09:46:00Z" w16du:dateUtc="2024-07-22T13:46:00Z">
        <w:r w:rsidR="00C8134F">
          <w:rPr>
            <w:rStyle w:val="CommentReference"/>
          </w:rPr>
          <w:commentReference w:id="83"/>
        </w:r>
      </w:ins>
      <w:ins w:id="88" w:author="Roy,Christian [NCR]" w:date="2024-07-20T00:53:00Z" w16du:dateUtc="2024-07-20T04:53:00Z">
        <w:r w:rsidR="005B785D">
          <w:t>)</w:t>
        </w:r>
        <w:r w:rsidR="005B785D" w:rsidRPr="000F7C04">
          <w:t xml:space="preserve">, much work remains. This effort </w:t>
        </w:r>
        <w:r w:rsidR="005B785D">
          <w:t xml:space="preserve">will </w:t>
        </w:r>
        <w:r w:rsidR="005B785D" w:rsidRPr="000F7C04">
          <w:t xml:space="preserve">necessitate significant interdisciplinary collaboration among scientists, as mitigation measures must be both effective and </w:t>
        </w:r>
        <w:r w:rsidR="005B785D" w:rsidRPr="00B76019">
          <w:t xml:space="preserve">socioeconomically </w:t>
        </w:r>
        <w:r w:rsidR="005B785D" w:rsidRPr="000F7C04">
          <w:t>acceptable to succeed</w:t>
        </w:r>
        <w:r w:rsidR="005B785D">
          <w:t xml:space="preserve"> (</w:t>
        </w:r>
        <w:commentRangeStart w:id="89"/>
        <w:r w:rsidR="005B785D">
          <w:t>White et al. 2024</w:t>
        </w:r>
      </w:ins>
      <w:commentRangeEnd w:id="89"/>
      <w:ins w:id="90" w:author="Roy,Christian [NCR]" w:date="2024-07-22T09:46:00Z" w16du:dateUtc="2024-07-22T13:46:00Z">
        <w:r w:rsidR="00C8134F">
          <w:rPr>
            <w:rStyle w:val="CommentReference"/>
          </w:rPr>
          <w:commentReference w:id="89"/>
        </w:r>
      </w:ins>
      <w:ins w:id="91" w:author="Roy,Christian [NCR]" w:date="2024-07-20T00:53:00Z" w16du:dateUtc="2024-07-20T04:53:00Z">
        <w:r w:rsidR="005B785D">
          <w:t>)</w:t>
        </w:r>
      </w:ins>
      <w:ins w:id="92" w:author="Roy,Christian [NCR]" w:date="2024-07-20T01:03:00Z" w16du:dateUtc="2024-07-20T05:03:00Z">
        <w:r w:rsidR="00774B10">
          <w:t>.</w:t>
        </w:r>
      </w:ins>
    </w:p>
    <w:p w14:paraId="0D4B15F0" w14:textId="1FC6608D" w:rsidR="00C947C6" w:rsidRDefault="00E508A1">
      <w:pPr>
        <w:spacing w:line="480" w:lineRule="auto"/>
        <w:pPrChange w:id="93" w:author="Roy,Christian [NCR]" w:date="2024-07-19T23:10:00Z" w16du:dateUtc="2024-07-20T03:10:00Z">
          <w:pPr/>
        </w:pPrChange>
      </w:pPr>
      <w:r>
        <w:t xml:space="preserve">It is unclear whether woodcock are the only species with such substantial </w:t>
      </w:r>
      <w:r w:rsidR="008D7414">
        <w:t>use of low flight altitudes</w:t>
      </w:r>
      <w:r>
        <w:t xml:space="preserve">. </w:t>
      </w:r>
      <w:r w:rsidR="00ED3A05">
        <w:t>Woodcock appear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r w:rsidR="00B73261" w:rsidRPr="00B73261">
        <w:rPr>
          <w:i/>
          <w:iCs/>
        </w:rPr>
        <w:t>Zonotrichia albicollis</w:t>
      </w:r>
      <w:r w:rsidR="00B73261">
        <w:t>)</w:t>
      </w:r>
      <w:r w:rsidR="00FE72EB">
        <w:t xml:space="preserve">, Tennessee Warblers </w:t>
      </w:r>
      <w:r w:rsidR="00E35BA1">
        <w:t>(</w:t>
      </w:r>
      <w:r w:rsidR="00E35BA1" w:rsidRPr="00E35BA1">
        <w:rPr>
          <w:i/>
          <w:iCs/>
        </w:rPr>
        <w:t>Leiothlypis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ins w:id="94" w:author="Roy,Christian [NCR]" w:date="2024-07-20T00:42:00Z" w16du:dateUtc="2024-07-20T04:42:00Z">
        <w:r w:rsidR="000F0B2D">
          <w:t xml:space="preserve"> could help via two different pathways. </w:t>
        </w:r>
      </w:ins>
      <w:r w:rsidR="00F42C35">
        <w:t xml:space="preserve"> </w:t>
      </w:r>
      <w:del w:id="95" w:author="Roy,Christian [NCR]" w:date="2024-07-20T00:42:00Z" w16du:dateUtc="2024-07-20T04:42:00Z">
        <w:r w:rsidR="00F42C35" w:rsidDel="000F0B2D">
          <w:delText xml:space="preserve">and </w:delText>
        </w:r>
      </w:del>
      <w:del w:id="96" w:author="Roy,Christian [NCR]" w:date="2024-07-20T00:43:00Z" w16du:dateUtc="2024-07-20T04:43:00Z">
        <w:r w:rsidR="00F42C35" w:rsidDel="000F0B2D">
          <w:delText xml:space="preserve">devise </w:delText>
        </w:r>
      </w:del>
      <w:del w:id="97" w:author="Roy,Christian [NCR]" w:date="2024-07-19T22:03:00Z" w16du:dateUtc="2024-07-20T02:03:00Z">
        <w:r w:rsidR="00F42C35" w:rsidDel="00201CBC">
          <w:delText xml:space="preserve">strategies for its </w:delText>
        </w:r>
      </w:del>
      <w:del w:id="98" w:author="Roy,Christian [NCR]" w:date="2024-07-20T00:43:00Z" w16du:dateUtc="2024-07-20T04:43:00Z">
        <w:r w:rsidR="00F42C35" w:rsidDel="000F0B2D">
          <w:delText>mitigation.</w:delText>
        </w:r>
      </w:del>
      <w:ins w:id="99" w:author="Roy,Christian [NCR]" w:date="2024-07-20T00:44:00Z" w16du:dateUtc="2024-07-20T04:44:00Z">
        <w:r w:rsidR="000F0B2D" w:rsidRPr="000F0B2D">
          <w:t xml:space="preserve"> </w:t>
        </w:r>
        <w:r w:rsidR="000F0B2D">
          <w:t>First</w:t>
        </w:r>
      </w:ins>
      <w:ins w:id="100" w:author="Roy,Christian [NCR]" w:date="2024-07-22T09:38:00Z" w16du:dateUtc="2024-07-22T13:38:00Z">
        <w:r w:rsidR="00C2333E">
          <w:t xml:space="preserve">, </w:t>
        </w:r>
      </w:ins>
      <w:ins w:id="101" w:author="Roy,Christian [NCR]" w:date="2024-07-20T00:44:00Z" w16du:dateUtc="2024-07-20T04:44:00Z">
        <w:r w:rsidR="000F0B2D">
          <w:t xml:space="preserve">identifying the species that are the most vulnerable could help devise more effective </w:t>
        </w:r>
      </w:ins>
      <w:r w:rsidR="005760B4">
        <w:t xml:space="preserve">collision </w:t>
      </w:r>
      <w:ins w:id="102" w:author="Roy,Christian [NCR]" w:date="2024-07-20T00:44:00Z" w16du:dateUtc="2024-07-20T04:44:00Z">
        <w:r w:rsidR="000F0B2D">
          <w:t xml:space="preserve">mitigation strategies. But identifying those species could also help devise </w:t>
        </w:r>
      </w:ins>
      <w:ins w:id="103" w:author="Roy,Christian [NCR]" w:date="2024-07-20T00:45:00Z" w16du:dateUtc="2024-07-20T04:45:00Z">
        <w:r w:rsidR="000F0B2D">
          <w:t xml:space="preserve">more effective </w:t>
        </w:r>
      </w:ins>
      <w:ins w:id="104" w:author="Roy,Christian [NCR]" w:date="2024-07-20T00:44:00Z" w16du:dateUtc="2024-07-20T04:44:00Z">
        <w:r w:rsidR="000F0B2D">
          <w:t>awareness campaigns</w:t>
        </w:r>
      </w:ins>
      <w:ins w:id="105" w:author="Roy,Christian [NCR]" w:date="2024-07-20T00:47:00Z" w16du:dateUtc="2024-07-20T04:47:00Z">
        <w:r w:rsidR="000F0B2D">
          <w:t xml:space="preserve"> about </w:t>
        </w:r>
      </w:ins>
      <w:ins w:id="106" w:author="Roy,Christian [NCR]" w:date="2024-07-20T00:48:00Z" w16du:dateUtc="2024-07-20T04:48:00Z">
        <w:r w:rsidR="000F0B2D">
          <w:t>collisions</w:t>
        </w:r>
      </w:ins>
      <w:ins w:id="107" w:author="Roy,Christian [NCR]" w:date="2024-07-20T00:44:00Z" w16du:dateUtc="2024-07-20T04:44:00Z">
        <w:r w:rsidR="000F0B2D">
          <w:t xml:space="preserve">. </w:t>
        </w:r>
      </w:ins>
      <w:ins w:id="108" w:author="Roy,Christian [NCR]" w:date="2024-07-20T01:06:00Z" w16du:dateUtc="2024-07-20T05:06:00Z">
        <w:r w:rsidR="005760B4">
          <w:t>Bird collisions issues have been well documented but so far it has proven difficult to transition to action despite robust engagement from some concerned citizens (</w:t>
        </w:r>
        <w:commentRangeStart w:id="109"/>
        <w:r w:rsidR="005760B4">
          <w:t>Loss et al. 2023</w:t>
        </w:r>
      </w:ins>
      <w:commentRangeEnd w:id="109"/>
      <w:ins w:id="110" w:author="Roy,Christian [NCR]" w:date="2024-07-22T09:38:00Z" w16du:dateUtc="2024-07-22T13:38:00Z">
        <w:r w:rsidR="00507ECF">
          <w:rPr>
            <w:rStyle w:val="CommentReference"/>
          </w:rPr>
          <w:commentReference w:id="109"/>
        </w:r>
      </w:ins>
      <w:ins w:id="111" w:author="Roy,Christian [NCR]" w:date="2024-07-20T01:06:00Z" w16du:dateUtc="2024-07-20T05:06:00Z">
        <w:r w:rsidR="005760B4">
          <w:t>).  T</w:t>
        </w:r>
      </w:ins>
      <w:ins w:id="112" w:author="Roy,Christian [NCR]" w:date="2024-07-20T00:44:00Z" w16du:dateUtc="2024-07-20T04:44:00Z">
        <w:r w:rsidR="000F0B2D">
          <w:t>he vulnerability of woodcock</w:t>
        </w:r>
      </w:ins>
      <w:ins w:id="113" w:author="Roy,Christian [NCR]" w:date="2024-07-20T00:47:00Z" w16du:dateUtc="2024-07-20T04:47:00Z">
        <w:r w:rsidR="000F0B2D">
          <w:t>s</w:t>
        </w:r>
      </w:ins>
      <w:ins w:id="114" w:author="Roy,Christian [NCR]" w:date="2024-07-20T00:44:00Z" w16du:dateUtc="2024-07-20T04:44:00Z">
        <w:r w:rsidR="000F0B2D">
          <w:t xml:space="preserve"> to building </w:t>
        </w:r>
      </w:ins>
      <w:ins w:id="115" w:author="Roy,Christian [NCR]" w:date="2024-07-22T09:28:00Z" w16du:dateUtc="2024-07-22T13:28:00Z">
        <w:r w:rsidR="00EF3E60">
          <w:t>collision</w:t>
        </w:r>
      </w:ins>
      <w:ins w:id="116" w:author="Roy,Christian [NCR]" w:date="2024-07-20T00:45:00Z" w16du:dateUtc="2024-07-20T04:45:00Z">
        <w:r w:rsidR="000F0B2D">
          <w:t xml:space="preserve"> could help engage a segment of the p</w:t>
        </w:r>
      </w:ins>
      <w:ins w:id="117" w:author="Roy,Christian [NCR]" w:date="2024-07-20T00:49:00Z">
        <w:r w:rsidR="000F0B2D" w:rsidRPr="000F0B2D">
          <w:t xml:space="preserve">ublic not typically involved in such </w:t>
        </w:r>
      </w:ins>
      <w:ins w:id="118" w:author="Roy,Christian [NCR]" w:date="2024-07-22T09:38:00Z" w16du:dateUtc="2024-07-22T13:38:00Z">
        <w:r w:rsidR="00C2333E" w:rsidRPr="000F0B2D">
          <w:t>issues</w:t>
        </w:r>
      </w:ins>
      <w:ins w:id="119" w:author="Roy,Christian [NCR]" w:date="2024-07-20T00:49:00Z" w16du:dateUtc="2024-07-20T04:49:00Z">
        <w:r w:rsidR="000F0B2D">
          <w:t>.</w:t>
        </w:r>
      </w:ins>
      <w:ins w:id="120" w:author="Roy,Christian [NCR]" w:date="2024-07-20T00:54:00Z" w16du:dateUtc="2024-07-20T04:54:00Z">
        <w:r w:rsidR="005B785D">
          <w:t xml:space="preserve"> </w:t>
        </w:r>
      </w:ins>
      <w:ins w:id="121" w:author="Roy,Christian [NCR]" w:date="2024-07-20T00:57:00Z" w16du:dateUtc="2024-07-20T04:57:00Z">
        <w:r w:rsidR="005B785D">
          <w:t xml:space="preserve">Building a larger coalition </w:t>
        </w:r>
      </w:ins>
      <w:ins w:id="122" w:author="Roy,Christian [NCR]" w:date="2024-07-20T01:03:00Z" w16du:dateUtc="2024-07-20T05:03:00Z">
        <w:r w:rsidR="00774B10">
          <w:t xml:space="preserve">of interested stakeholders </w:t>
        </w:r>
      </w:ins>
      <w:ins w:id="123" w:author="Roy,Christian [NCR]" w:date="2024-07-20T00:58:00Z" w16du:dateUtc="2024-07-20T04:58:00Z">
        <w:r w:rsidR="005B785D">
          <w:t xml:space="preserve">might </w:t>
        </w:r>
        <w:r w:rsidR="005B785D" w:rsidRPr="005B785D">
          <w:t>foster acti</w:t>
        </w:r>
      </w:ins>
      <w:ins w:id="124" w:author="Roy,Christian [NCR]" w:date="2024-07-20T01:02:00Z" w16du:dateUtc="2024-07-20T05:02:00Z">
        <w:r w:rsidR="00774B10">
          <w:t xml:space="preserve">ons </w:t>
        </w:r>
      </w:ins>
      <w:ins w:id="125" w:author="Roy,Christian [NCR]" w:date="2024-07-20T00:58:00Z" w16du:dateUtc="2024-07-20T04:58:00Z">
        <w:r w:rsidR="005B785D" w:rsidRPr="005B785D">
          <w:t xml:space="preserve">by decision makers who </w:t>
        </w:r>
        <w:r w:rsidR="005B785D">
          <w:t>could</w:t>
        </w:r>
        <w:r w:rsidR="005B785D" w:rsidRPr="005B785D">
          <w:t xml:space="preserve"> enact changes</w:t>
        </w:r>
      </w:ins>
      <w:r w:rsidR="00701D65">
        <w:t>.</w:t>
      </w:r>
      <w:del w:id="126" w:author="Roy,Christian [NCR]" w:date="2024-07-19T23:10:00Z" w16du:dateUtc="2024-07-20T03:10:00Z">
        <w:r w:rsidR="00C947C6" w:rsidDel="00453157">
          <w:br w:type="page"/>
        </w:r>
      </w:del>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Agostini, N., M. Gustin, M. Cento, J. Von Hardenberg, and G. Chiatante (2023). Differential Flight Strategies of Western Marsh Harrier Circus aeruginosus in Relation to Sex and Age Class during Spring Migration in the Central Mediterranean. Acta Ornithologica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Shamoun-Baranes, C. Nilsson, A. Farnsworth, J. F. Kelly, D. R. Reynolds, A. M. Dokter, J. F. Krauel, L. B. Petterson, K. G. Horton, and J. W. Chapman (2019). The grand challenges of migration ecology that radar aeroecology can help answer. Ecography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(Scolopax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Blomberg, E. J., A. C. Fish, L. A. Berigan, A. M. Roth, R. Rau, S. J. Clements, G. Balkcom, B. Carpenter, G. Costanzo, J. Duguay, C. L. Graham, et al. (2023). The American Woodcock Singing Ground Survey largely conforms to the phenology of male woodcock migration. The Journal of Wildlife Management 87:e22488.</w:t>
      </w:r>
    </w:p>
    <w:p w14:paraId="0B98D5EE" w14:textId="77777777" w:rsidR="0044679B" w:rsidRPr="0044679B" w:rsidRDefault="0044679B" w:rsidP="00A62F0A">
      <w:pPr>
        <w:pStyle w:val="Bibliography"/>
        <w:spacing w:line="480" w:lineRule="auto"/>
        <w:rPr>
          <w:rFonts w:ascii="Aptos" w:hAnsi="Aptos"/>
        </w:rPr>
      </w:pPr>
      <w:r w:rsidRPr="0044679B">
        <w:rPr>
          <w:rFonts w:ascii="Aptos" w:hAnsi="Aptos"/>
        </w:rPr>
        <w:t>Bowlin, M. S., D. A. Enstrom, B. J. Murphy, E. Plaza, P. Jurich, and J. Cochran (2015). Unexplained altitude changes in a migrating thrush: long-flight altitude data from radio-telemetry.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Clements, S. J., L. A. Berigan, A. C. Fish, R. L. Darling, A. M. Roth, G. Balkcom, B. Carpenter, G. Costanzo, J. Duguay, and K. Filkins (2024). Satellite tracking of American Woodcock reveals a gradient of migration strategies. Ornithology:ukae008.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Cohen, E. B., J. J. Buler, K. G. Horton, S. R. Loss, S. A. Cabrera-Cruz, J. A. Smolinsky, and P. P. Marra (2022). Using weather radar to help minimize wind energy impacts on nocturnally migrating birds. Conservation Letters 15:e12887.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r w:rsidRPr="0044679B">
        <w:rPr>
          <w:rFonts w:ascii="Aptos" w:hAnsi="Aptos"/>
        </w:rPr>
        <w:t>Cusa, M., D. A. Jackson, and M. Mesure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(Tachycineta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r w:rsidRPr="0044679B">
        <w:rPr>
          <w:rFonts w:ascii="Aptos" w:hAnsi="Aptos"/>
        </w:rPr>
        <w:t>Galtbalt, B., A. Lilleyman,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Horton, K. G., J. J. Buler,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La Sorte, F. A., D. Fink, W. M. Hochachka, A. Farnsworth, A. D. Rodewald, K. V. Rosenberg, B. L. Sullivan, D. W. Winkler, C. Wood, and S. Kelling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Loss, S. R., S. Lao, J. W. Eckles, A. W. Anderson, R. B. Blair, and R. J. Turner (2019). Factors influencing bird-building collisions in the downtown area of a major North American city. PLOS ONE 14:e0224164.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Makowski, D., M. Ben-Shachar, and D. Lüdecke (2019). bayestestR: Describing Effects and their Uncertainty, Existence and Significance within the Bayesian Framework. Journal of Open Source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Martin, G. R. (1994). Visual fields in woodcocks Scolopax rusticola (Scolopacidae;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McAuley, D. G., D. M. Keppie, and R. M. Whiting Jr. (2020). American Woodcock (Scolopax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Nichols, K. S., T. Homayoun, J. Eckles, and R. B. Blair (2018). Bird-building collision risk: An assessment of the collision risk of birds with buildings by phylogeny and behavior using two citizen-science datasets. PLOS ONE 13:e0201558.</w:t>
      </w:r>
    </w:p>
    <w:p w14:paraId="2822B588" w14:textId="77777777" w:rsidR="0044679B" w:rsidRPr="0044679B" w:rsidRDefault="0044679B" w:rsidP="00A62F0A">
      <w:pPr>
        <w:pStyle w:val="Bibliography"/>
        <w:spacing w:line="480" w:lineRule="auto"/>
        <w:rPr>
          <w:rFonts w:ascii="Aptos" w:hAnsi="Aptos"/>
        </w:rPr>
      </w:pPr>
      <w:r w:rsidRPr="0044679B">
        <w:rPr>
          <w:rFonts w:ascii="Aptos" w:hAnsi="Aptos"/>
        </w:rPr>
        <w:t>Péron, G., J. M. Calabrese, O. Duriez, C. H. Fleming, R. García-Jiménez, A. Johnston, S. A. Lambertucci,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r w:rsidRPr="0044679B">
        <w:rPr>
          <w:rFonts w:ascii="Aptos" w:hAnsi="Aptos"/>
        </w:rPr>
        <w:t>Poessel, S. A., A. E. Duerr, J. C. Hall, M. A. Braham, and T. E. Katzner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Rogers, R. M., J. J. Buler,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r w:rsidRPr="0044679B">
        <w:rPr>
          <w:rFonts w:ascii="Aptos" w:hAnsi="Aptos"/>
        </w:rPr>
        <w:t>Thaxter, C. B., V. H. Ross-Smith, and A. Cook (2016). How High Do Birds Fly?: A Review of Current Datasets and an Appraisal of Current Methodologies for Collecting Flight Height Data; Lterature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Van Doren, B. M., D. E. Willard, M. Hennen, K. G. Horton, E. F. Stuber, D. Sheldon, A. H. Sivakumar, J. Wang, A. Farnsworth, and B. M. Winger (2021). Drivers of fatal bird collisions in an urban center. Proceedings of the National Academy of Sciences 118:e2101666118.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Wiser, R., M. Bolinger, B. Hoen, D. Millstein, J. Rand, G. Barbose, N. Darghouth,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Roy,Christian [NCR]" w:date="2024-07-19T19:49:00Z" w:initials="CR">
    <w:p w14:paraId="67E081A4" w14:textId="77777777" w:rsidR="009B58A9" w:rsidRDefault="009B58A9" w:rsidP="009B58A9">
      <w:pPr>
        <w:pStyle w:val="CommentText"/>
      </w:pPr>
      <w:r>
        <w:rPr>
          <w:rStyle w:val="CommentReference"/>
        </w:rPr>
        <w:annotationRef/>
      </w:r>
      <w:r>
        <w:rPr>
          <w:lang w:val="fr-CA"/>
        </w:rPr>
        <w:t xml:space="preserve">Does this means that the data you analyzed is bounded between 0 and 1?  Because you used a Gamma distribution that is bounded between 0 and infinity? </w:t>
      </w:r>
    </w:p>
  </w:comment>
  <w:comment w:id="57" w:author="Roy,Christian [NCR]" w:date="2024-07-19T20:05:00Z" w:initials="CR">
    <w:p w14:paraId="6DFCAD9C" w14:textId="77777777" w:rsidR="005E504E" w:rsidRDefault="005E504E" w:rsidP="005E504E">
      <w:pPr>
        <w:pStyle w:val="CommentText"/>
      </w:pPr>
      <w:r>
        <w:rPr>
          <w:rStyle w:val="CommentReference"/>
        </w:rPr>
        <w:annotationRef/>
      </w:r>
      <w:r>
        <w:rPr>
          <w:lang w:val="fr-CA"/>
        </w:rPr>
        <w:t xml:space="preserve">I would suggest that you use index (like </w:t>
      </w:r>
      <w:r>
        <w:rPr>
          <w:i/>
          <w:iCs/>
          <w:lang w:val="fr-CA"/>
        </w:rPr>
        <w:t>j</w:t>
      </w:r>
      <w:r>
        <w:rPr>
          <w:lang w:val="fr-CA"/>
        </w:rPr>
        <w:t xml:space="preserve"> ok </w:t>
      </w:r>
      <w:r>
        <w:rPr>
          <w:i/>
          <w:iCs/>
          <w:lang w:val="fr-CA"/>
        </w:rPr>
        <w:t>k</w:t>
      </w:r>
      <w:r>
        <w:rPr>
          <w:lang w:val="fr-CA"/>
        </w:rPr>
        <w:t xml:space="preserve">) to indicate clearly that there is an individual value of A[r], I, and E for each observation. </w:t>
      </w:r>
    </w:p>
    <w:p w14:paraId="119D3C5A" w14:textId="77777777" w:rsidR="005E504E" w:rsidRDefault="005E504E" w:rsidP="005E504E">
      <w:pPr>
        <w:pStyle w:val="CommentText"/>
      </w:pPr>
    </w:p>
    <w:p w14:paraId="0477F078" w14:textId="77777777" w:rsidR="005E504E" w:rsidRDefault="005E504E" w:rsidP="005E504E">
      <w:pPr>
        <w:pStyle w:val="CommentText"/>
      </w:pPr>
      <w:r>
        <w:rPr>
          <w:lang w:val="fr-CA"/>
        </w:rPr>
        <w:t xml:space="preserve">Also people have traditionally used lower case for the error </w:t>
      </w:r>
    </w:p>
  </w:comment>
  <w:comment w:id="58" w:author="Roy,Christian [NCR]" w:date="2024-07-19T20:01:00Z" w:initials="CR">
    <w:p w14:paraId="0983D6F9" w14:textId="77777777" w:rsidR="00BE3A7A" w:rsidRDefault="00E3350C" w:rsidP="00BE3A7A">
      <w:pPr>
        <w:pStyle w:val="CommentText"/>
      </w:pPr>
      <w:r>
        <w:rPr>
          <w:rStyle w:val="CommentReference"/>
        </w:rPr>
        <w:annotationRef/>
      </w:r>
      <w:r w:rsidR="00BE3A7A">
        <w:rPr>
          <w:lang w:val="fr-CA"/>
        </w:rPr>
        <w:t xml:space="preserve">Since A[r] are your observation should they not drawn from from a Gamma distribution? </w:t>
      </w:r>
      <w:r w:rsidR="00BE3A7A">
        <w:rPr>
          <w:lang w:val="fr-CA"/>
        </w:rPr>
        <w:br/>
      </w:r>
      <w:r w:rsidR="00BE3A7A">
        <w:rPr>
          <w:lang w:val="fr-CA"/>
        </w:rPr>
        <w:br/>
        <w:t>Something like:</w:t>
      </w:r>
    </w:p>
    <w:p w14:paraId="0795944F" w14:textId="77777777" w:rsidR="00BE3A7A" w:rsidRDefault="00BE3A7A" w:rsidP="00BE3A7A">
      <w:pPr>
        <w:pStyle w:val="CommentText"/>
      </w:pPr>
      <w:r>
        <w:rPr>
          <w:lang w:val="fr-CA"/>
        </w:rPr>
        <w:t xml:space="preserve">A[r]  ~ gamma(shape, (shape / exp(I*A[f]+E))); </w:t>
      </w:r>
      <w:r>
        <w:rPr>
          <w:lang w:val="fr-CA"/>
        </w:rPr>
        <w:br/>
      </w:r>
      <w:r>
        <w:rPr>
          <w:lang w:val="fr-CA"/>
        </w:rPr>
        <w:br/>
        <w:t xml:space="preserve">There has some kind of tranformation involved because sometimes A[r]  = E and E is normally distributed while A[r] should be between 0 and 1. </w:t>
      </w:r>
      <w:r>
        <w:rPr>
          <w:lang w:val="fr-CA"/>
        </w:rPr>
        <w:br/>
      </w:r>
      <w:r>
        <w:rPr>
          <w:lang w:val="fr-CA"/>
        </w:rPr>
        <w:br/>
        <w:t>This website probably capture more clearly what I am trying to say:</w:t>
      </w:r>
      <w:r>
        <w:rPr>
          <w:lang w:val="fr-CA"/>
        </w:rPr>
        <w:br/>
      </w:r>
      <w:r>
        <w:rPr>
          <w:lang w:val="fr-CA"/>
        </w:rPr>
        <w:br/>
      </w:r>
      <w:hyperlink r:id="rId1" w:history="1">
        <w:r w:rsidRPr="0061678B">
          <w:rPr>
            <w:rStyle w:val="Hyperlink"/>
            <w:lang w:val="fr-CA"/>
          </w:rPr>
          <w:t>https://datascienceplus.com/bayesian-regression-with-stan-beyond-normality/</w:t>
        </w:r>
      </w:hyperlink>
    </w:p>
  </w:comment>
  <w:comment w:id="59" w:author="Roy,Christian [NCR]" w:date="2024-07-19T20:15:00Z" w:initials="CR">
    <w:p w14:paraId="6FD173C7" w14:textId="62EF613B" w:rsidR="00EF5715" w:rsidRDefault="00EF5715" w:rsidP="00EF5715">
      <w:pPr>
        <w:pStyle w:val="CommentText"/>
      </w:pPr>
      <w:r>
        <w:rPr>
          <w:rStyle w:val="CommentReference"/>
        </w:rPr>
        <w:annotationRef/>
      </w:r>
      <w:r>
        <w:rPr>
          <w:lang w:val="fr-CA"/>
        </w:rPr>
        <w:t xml:space="preserve">I am struggling a bit with this uninformative prior on the normal scale. Fundamentally the choice is probably be defensible. </w:t>
      </w:r>
    </w:p>
    <w:p w14:paraId="51537DD9" w14:textId="77777777" w:rsidR="00EF5715" w:rsidRDefault="00EF5715" w:rsidP="00EF5715">
      <w:pPr>
        <w:pStyle w:val="CommentText"/>
      </w:pPr>
    </w:p>
    <w:p w14:paraId="0B0FBEAF" w14:textId="77777777" w:rsidR="00EF5715" w:rsidRDefault="00EF5715" w:rsidP="00EF5715">
      <w:pPr>
        <w:pStyle w:val="CommentText"/>
      </w:pPr>
      <w:r>
        <w:rPr>
          <w:lang w:val="fr-CA"/>
        </w:rPr>
        <w:t>But if you back transform this choice on the gamma scale (which is also bounded between zero and one) does this choice still make sense?</w:t>
      </w:r>
    </w:p>
    <w:p w14:paraId="7612F2AC" w14:textId="77777777" w:rsidR="00EF5715" w:rsidRDefault="00EF5715" w:rsidP="00EF5715">
      <w:pPr>
        <w:pStyle w:val="CommentText"/>
      </w:pPr>
    </w:p>
    <w:p w14:paraId="4FF4AC0A" w14:textId="77777777" w:rsidR="00EF5715" w:rsidRDefault="00EF5715" w:rsidP="00EF5715">
      <w:pPr>
        <w:pStyle w:val="CommentText"/>
      </w:pPr>
      <w:r>
        <w:rPr>
          <w:lang w:val="fr-CA"/>
        </w:rPr>
        <w:t>We do know that the error must be shaped close to zero and could have a very long thin tail. Does the normal prior on the error provide this shape?</w:t>
      </w:r>
    </w:p>
    <w:p w14:paraId="7878E9B3" w14:textId="77777777" w:rsidR="00EF5715" w:rsidRDefault="00EF5715" w:rsidP="00EF5715">
      <w:pPr>
        <w:pStyle w:val="CommentText"/>
      </w:pPr>
    </w:p>
    <w:p w14:paraId="1013C4A0" w14:textId="77777777" w:rsidR="00EF5715" w:rsidRDefault="00EF5715" w:rsidP="00EF5715">
      <w:pPr>
        <w:pStyle w:val="CommentText"/>
      </w:pPr>
      <w:r>
        <w:rPr>
          <w:lang w:val="fr-CA"/>
        </w:rPr>
        <w:t xml:space="preserve"> </w:t>
      </w:r>
    </w:p>
  </w:comment>
  <w:comment w:id="63" w:author="Roy,Christian [NCR]" w:date="2024-07-19T20:24:00Z" w:initials="CR">
    <w:p w14:paraId="56C62859" w14:textId="77777777" w:rsidR="00A621D4" w:rsidRDefault="00A621D4" w:rsidP="00A621D4">
      <w:pPr>
        <w:pStyle w:val="CommentText"/>
      </w:pPr>
      <w:r>
        <w:rPr>
          <w:rStyle w:val="CommentReference"/>
        </w:rPr>
        <w:annotationRef/>
      </w:r>
      <w:r>
        <w:rPr>
          <w:lang w:val="fr-CA"/>
        </w:rPr>
        <w:t xml:space="preserve">Did you use rstan, rstanarm, CmdStanR ? Could be a good idea to state  explicitly which package you used. </w:t>
      </w:r>
    </w:p>
  </w:comment>
  <w:comment w:id="65" w:author="Roy,Christian [NCR]" w:date="2024-07-19T20:35:00Z" w:initials="CR">
    <w:p w14:paraId="13031DDC" w14:textId="77777777" w:rsidR="00201CBC" w:rsidRDefault="00E302EB" w:rsidP="00201CBC">
      <w:pPr>
        <w:pStyle w:val="CommentText"/>
      </w:pPr>
      <w:r>
        <w:rPr>
          <w:rStyle w:val="CommentReference"/>
        </w:rPr>
        <w:annotationRef/>
      </w:r>
      <w:r w:rsidR="00201CBC">
        <w:rPr>
          <w:lang w:val="fr-CA"/>
        </w:rPr>
        <w:t xml:space="preserve">I would state the advantage of the HDI clearly in the text. They have been invented exactly for this kind of situation. </w:t>
      </w:r>
      <w:r w:rsidR="00201CBC">
        <w:rPr>
          <w:lang w:val="fr-CA"/>
        </w:rPr>
        <w:br/>
      </w:r>
      <w:r w:rsidR="00201CBC">
        <w:rPr>
          <w:lang w:val="fr-CA"/>
        </w:rPr>
        <w:br/>
        <w:t xml:space="preserve">I would also give credit to Krushke If we have the space since he more or less introduced people to HDI. </w:t>
      </w:r>
    </w:p>
    <w:p w14:paraId="799D34EB" w14:textId="77777777" w:rsidR="00201CBC" w:rsidRDefault="00201CBC" w:rsidP="00201CBC">
      <w:pPr>
        <w:pStyle w:val="CommentText"/>
      </w:pPr>
      <w:r>
        <w:rPr>
          <w:lang w:val="fr-CA"/>
        </w:rPr>
        <w:br/>
        <w:t>Kruschke, J. 2014. Doing Bayesian data analysis: a tutorial with R, JAGS, and Stan. Second edition. Academic Press, London,</w:t>
      </w:r>
    </w:p>
    <w:p w14:paraId="69029C22" w14:textId="77777777" w:rsidR="00201CBC" w:rsidRDefault="00201CBC" w:rsidP="00201CBC">
      <w:pPr>
        <w:pStyle w:val="CommentText"/>
      </w:pPr>
      <w:r>
        <w:rPr>
          <w:lang w:val="fr-CA"/>
        </w:rPr>
        <w:t>UK.</w:t>
      </w:r>
    </w:p>
  </w:comment>
  <w:comment w:id="78" w:author="Roy,Christian [NCR]" w:date="2024-07-19T20:44:00Z" w:initials="CR">
    <w:p w14:paraId="7C834464" w14:textId="7BF8E444" w:rsidR="002813B2" w:rsidRDefault="002813B2" w:rsidP="002813B2">
      <w:pPr>
        <w:pStyle w:val="CommentText"/>
      </w:pPr>
      <w:r>
        <w:rPr>
          <w:rStyle w:val="CommentReference"/>
        </w:rPr>
        <w:annotationRef/>
      </w:r>
      <w:r>
        <w:rPr>
          <w:lang w:val="fr-CA"/>
        </w:rPr>
        <w:t>Those figures are gorgeous! ☺️</w:t>
      </w:r>
    </w:p>
  </w:comment>
  <w:comment w:id="79" w:author="Roy,Christian [NCR]" w:date="2024-07-19T20:47:00Z" w:initials="CR">
    <w:p w14:paraId="4E601385" w14:textId="77777777" w:rsidR="002813B2" w:rsidRDefault="002813B2" w:rsidP="002813B2">
      <w:pPr>
        <w:pStyle w:val="CommentText"/>
      </w:pPr>
      <w:r>
        <w:rPr>
          <w:rStyle w:val="CommentReference"/>
        </w:rPr>
        <w:annotationRef/>
      </w:r>
      <w:r>
        <w:rPr>
          <w:lang w:val="fr-CA"/>
        </w:rPr>
        <w:t xml:space="preserve">Your Y axis state probability density but is labeled from 1 to 5. Most people would expect the probability to be between 0 and 1. </w:t>
      </w:r>
    </w:p>
  </w:comment>
  <w:comment w:id="80" w:author="Roy,Christian [NCR]" w:date="2024-07-19T20:48:00Z" w:initials="CR">
    <w:p w14:paraId="0C886DE0" w14:textId="77777777" w:rsidR="002813B2" w:rsidRDefault="002813B2" w:rsidP="002813B2">
      <w:pPr>
        <w:pStyle w:val="CommentText"/>
      </w:pPr>
      <w:r>
        <w:rPr>
          <w:rStyle w:val="CommentReference"/>
        </w:rPr>
        <w:annotationRef/>
      </w:r>
      <w:r>
        <w:rPr>
          <w:lang w:val="fr-CA"/>
        </w:rPr>
        <w:t xml:space="preserve">Once again this is a fantastic figure! However, wonder if a cumulative density plot would not be more useful to convey the message that a large amount of flights take place in the danger zone. </w:t>
      </w:r>
    </w:p>
  </w:comment>
  <w:comment w:id="83" w:author="Roy,Christian [NCR]" w:date="2024-07-22T09:46:00Z" w:initials="CR">
    <w:p w14:paraId="55ACA0A1" w14:textId="77777777" w:rsidR="002C1BFD" w:rsidRDefault="00C8134F" w:rsidP="002C1BFD">
      <w:pPr>
        <w:pStyle w:val="CommentText"/>
      </w:pPr>
      <w:r>
        <w:rPr>
          <w:rStyle w:val="CommentReference"/>
        </w:rPr>
        <w:annotationRef/>
      </w:r>
      <w:r w:rsidR="002C1BFD">
        <w:t xml:space="preserve">I picked up a few examples that I am aware of that demonstrate the effectiveness of a mitigation method or made a clear recommendation on how to mitigate collisions. Feel free to replace those as there are probably better example out there. </w:t>
      </w:r>
    </w:p>
    <w:p w14:paraId="5A9B275D" w14:textId="77777777" w:rsidR="002C1BFD" w:rsidRDefault="002C1BFD" w:rsidP="002C1BFD">
      <w:pPr>
        <w:pStyle w:val="CommentText"/>
      </w:pPr>
    </w:p>
    <w:p w14:paraId="0D4203B0" w14:textId="77777777" w:rsidR="002C1BFD" w:rsidRDefault="002C1BFD" w:rsidP="002C1BFD">
      <w:pPr>
        <w:pStyle w:val="CommentText"/>
      </w:pPr>
      <w:r>
        <w:t xml:space="preserve">Van Doren, Benjamin M., et al. "Drivers of fatal bird collisions in an urban center." </w:t>
      </w:r>
      <w:r>
        <w:rPr>
          <w:i/>
          <w:iCs/>
        </w:rPr>
        <w:t>Proceedings of the National Academy of Sciences</w:t>
      </w:r>
      <w:r>
        <w:t xml:space="preserve"> 118.24 (2021): e2101666118.</w:t>
      </w:r>
    </w:p>
    <w:p w14:paraId="389435CE" w14:textId="77777777" w:rsidR="002C1BFD" w:rsidRDefault="002C1BFD" w:rsidP="002C1BFD">
      <w:pPr>
        <w:pStyle w:val="CommentText"/>
      </w:pPr>
    </w:p>
    <w:p w14:paraId="16790796" w14:textId="77777777" w:rsidR="002C1BFD" w:rsidRDefault="002C1BFD" w:rsidP="002C1BFD">
      <w:pPr>
        <w:pStyle w:val="CommentText"/>
      </w:pPr>
      <w:r>
        <w:t xml:space="preserve">De Groot, Krista L., et al. "Bird protection treatments reduce bird-window collision risk at low-rise buildings within a Pacific coastal protected area." </w:t>
      </w:r>
      <w:r>
        <w:rPr>
          <w:i/>
          <w:iCs/>
        </w:rPr>
        <w:t>PeerJ</w:t>
      </w:r>
      <w:r>
        <w:t xml:space="preserve"> 10 (2022): e13142.</w:t>
      </w:r>
      <w:r>
        <w:br/>
      </w:r>
      <w:r>
        <w:br/>
        <w:t xml:space="preserve">Martin, Graham R., and Alex N. Banks. "Marine birds: Vision-based wind turbine collision mitigation." </w:t>
      </w:r>
      <w:r>
        <w:rPr>
          <w:i/>
          <w:iCs/>
        </w:rPr>
        <w:t>Global Ecology and Conservation</w:t>
      </w:r>
      <w:r>
        <w:t xml:space="preserve"> 42 (2023): e02386. </w:t>
      </w:r>
    </w:p>
  </w:comment>
  <w:comment w:id="89" w:author="Roy,Christian [NCR]" w:date="2024-07-22T09:46:00Z" w:initials="CR">
    <w:p w14:paraId="3C81EF1B" w14:textId="565EFB7B" w:rsidR="00C8134F" w:rsidRDefault="00C8134F" w:rsidP="00C8134F">
      <w:pPr>
        <w:pStyle w:val="CommentText"/>
      </w:pPr>
      <w:r>
        <w:rPr>
          <w:rStyle w:val="CommentReference"/>
        </w:rPr>
        <w:annotationRef/>
      </w:r>
      <w:r>
        <w:t xml:space="preserve">White, T. B., et al. "Assessing costs and cost-effectiveness across the mitigation hierarchy: An example considering the reduction of bird mortality at power lines." </w:t>
      </w:r>
      <w:r>
        <w:rPr>
          <w:i/>
          <w:iCs/>
        </w:rPr>
        <w:t>Biological Conservation</w:t>
      </w:r>
      <w:r>
        <w:t xml:space="preserve"> 296 (2024): 110651 </w:t>
      </w:r>
    </w:p>
  </w:comment>
  <w:comment w:id="109" w:author="Roy,Christian [NCR]" w:date="2024-07-22T09:38:00Z" w:initials="CR">
    <w:p w14:paraId="014B1095" w14:textId="644C0901" w:rsidR="00507ECF" w:rsidRDefault="00507ECF" w:rsidP="00507ECF">
      <w:pPr>
        <w:pStyle w:val="CommentText"/>
      </w:pPr>
      <w:r>
        <w:rPr>
          <w:rStyle w:val="CommentReference"/>
        </w:rPr>
        <w:annotationRef/>
      </w:r>
      <w:r>
        <w:t xml:space="preserve">Loss, Scott R., et al. "Citizen science to address the global issue of bird–window collisions." </w:t>
      </w:r>
      <w:r>
        <w:rPr>
          <w:i/>
          <w:iCs/>
        </w:rPr>
        <w:t>Frontiers in Ecology and the Environment</w:t>
      </w:r>
      <w:r>
        <w:t xml:space="preserve"> 21.9 (2023): 418-427.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E081A4" w15:done="0"/>
  <w15:commentEx w15:paraId="0477F078" w15:done="0"/>
  <w15:commentEx w15:paraId="0795944F" w15:done="0"/>
  <w15:commentEx w15:paraId="1013C4A0" w15:done="0"/>
  <w15:commentEx w15:paraId="56C62859" w15:done="0"/>
  <w15:commentEx w15:paraId="69029C22" w15:done="0"/>
  <w15:commentEx w15:paraId="7C834464" w15:done="0"/>
  <w15:commentEx w15:paraId="4E601385" w15:done="0"/>
  <w15:commentEx w15:paraId="0C886DE0" w15:done="0"/>
  <w15:commentEx w15:paraId="16790796" w15:done="0"/>
  <w15:commentEx w15:paraId="3C81EF1B" w15:done="0"/>
  <w15:commentEx w15:paraId="014B1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FFF0E9" w16cex:dateUtc="2024-07-19T23:49:00Z"/>
  <w16cex:commentExtensible w16cex:durableId="1FCEA373" w16cex:dateUtc="2024-07-20T00:05:00Z"/>
  <w16cex:commentExtensible w16cex:durableId="11E4A8A4" w16cex:dateUtc="2024-07-20T00:01:00Z"/>
  <w16cex:commentExtensible w16cex:durableId="07930C31" w16cex:dateUtc="2024-07-20T00:15:00Z"/>
  <w16cex:commentExtensible w16cex:durableId="7F477707" w16cex:dateUtc="2024-07-20T00:24:00Z"/>
  <w16cex:commentExtensible w16cex:durableId="7629B867" w16cex:dateUtc="2024-07-20T00:35:00Z"/>
  <w16cex:commentExtensible w16cex:durableId="7CD4FDDF" w16cex:dateUtc="2024-07-20T00:44:00Z"/>
  <w16cex:commentExtensible w16cex:durableId="375A4775" w16cex:dateUtc="2024-07-20T00:47:00Z"/>
  <w16cex:commentExtensible w16cex:durableId="7A920D11" w16cex:dateUtc="2024-07-20T00:48:00Z"/>
  <w16cex:commentExtensible w16cex:durableId="297BFA54" w16cex:dateUtc="2024-07-22T13:46:00Z"/>
  <w16cex:commentExtensible w16cex:durableId="0651A36E" w16cex:dateUtc="2024-07-22T13:46:00Z"/>
  <w16cex:commentExtensible w16cex:durableId="75ACED84" w16cex:dateUtc="2024-07-2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E081A4" w16cid:durableId="61FFF0E9"/>
  <w16cid:commentId w16cid:paraId="0477F078" w16cid:durableId="1FCEA373"/>
  <w16cid:commentId w16cid:paraId="0795944F" w16cid:durableId="11E4A8A4"/>
  <w16cid:commentId w16cid:paraId="1013C4A0" w16cid:durableId="07930C31"/>
  <w16cid:commentId w16cid:paraId="56C62859" w16cid:durableId="7F477707"/>
  <w16cid:commentId w16cid:paraId="69029C22" w16cid:durableId="7629B867"/>
  <w16cid:commentId w16cid:paraId="7C834464" w16cid:durableId="7CD4FDDF"/>
  <w16cid:commentId w16cid:paraId="4E601385" w16cid:durableId="375A4775"/>
  <w16cid:commentId w16cid:paraId="0C886DE0" w16cid:durableId="7A920D11"/>
  <w16cid:commentId w16cid:paraId="16790796" w16cid:durableId="297BFA54"/>
  <w16cid:commentId w16cid:paraId="3C81EF1B" w16cid:durableId="0651A36E"/>
  <w16cid:commentId w16cid:paraId="014B1095" w16cid:durableId="75ACE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675A6" w14:textId="77777777" w:rsidR="00C13381" w:rsidRDefault="00C13381" w:rsidP="00724EEF">
      <w:pPr>
        <w:spacing w:after="0" w:line="240" w:lineRule="auto"/>
      </w:pPr>
      <w:r>
        <w:separator/>
      </w:r>
    </w:p>
  </w:endnote>
  <w:endnote w:type="continuationSeparator" w:id="0">
    <w:p w14:paraId="05959A88" w14:textId="77777777" w:rsidR="00C13381" w:rsidRDefault="00C13381"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5873E" w14:textId="77777777" w:rsidR="00C13381" w:rsidRDefault="00C13381" w:rsidP="00724EEF">
      <w:pPr>
        <w:spacing w:after="0" w:line="240" w:lineRule="auto"/>
      </w:pPr>
      <w:r>
        <w:separator/>
      </w:r>
    </w:p>
  </w:footnote>
  <w:footnote w:type="continuationSeparator" w:id="0">
    <w:p w14:paraId="4C546587" w14:textId="77777777" w:rsidR="00C13381" w:rsidRDefault="00C13381" w:rsidP="0072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y,Christian [NCR]">
    <w15:presenceInfo w15:providerId="None" w15:userId="Roy,Christian [N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F0F"/>
    <w:rsid w:val="00070162"/>
    <w:rsid w:val="00071F63"/>
    <w:rsid w:val="00072C07"/>
    <w:rsid w:val="000730DC"/>
    <w:rsid w:val="000741B7"/>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4FEA"/>
    <w:rsid w:val="000A52EB"/>
    <w:rsid w:val="000A627F"/>
    <w:rsid w:val="000A655E"/>
    <w:rsid w:val="000A662A"/>
    <w:rsid w:val="000A7C90"/>
    <w:rsid w:val="000B018B"/>
    <w:rsid w:val="000B33F2"/>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2D"/>
    <w:rsid w:val="000F0B44"/>
    <w:rsid w:val="000F1835"/>
    <w:rsid w:val="000F326E"/>
    <w:rsid w:val="000F7C04"/>
    <w:rsid w:val="00101061"/>
    <w:rsid w:val="00107059"/>
    <w:rsid w:val="001078DA"/>
    <w:rsid w:val="00114955"/>
    <w:rsid w:val="00114A98"/>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2C18"/>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1CBC"/>
    <w:rsid w:val="0020265D"/>
    <w:rsid w:val="00203EDA"/>
    <w:rsid w:val="002047A3"/>
    <w:rsid w:val="00206284"/>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AE9"/>
    <w:rsid w:val="00265C19"/>
    <w:rsid w:val="00266082"/>
    <w:rsid w:val="00274EA4"/>
    <w:rsid w:val="00275272"/>
    <w:rsid w:val="00277E8E"/>
    <w:rsid w:val="002813B2"/>
    <w:rsid w:val="002829A8"/>
    <w:rsid w:val="00282AF3"/>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C2A"/>
    <w:rsid w:val="002C1BFD"/>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6DA2"/>
    <w:rsid w:val="004007BF"/>
    <w:rsid w:val="00400E8D"/>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3157"/>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28ED"/>
    <w:rsid w:val="004F2E93"/>
    <w:rsid w:val="004F425E"/>
    <w:rsid w:val="004F4A36"/>
    <w:rsid w:val="004F6226"/>
    <w:rsid w:val="004F7D3C"/>
    <w:rsid w:val="005020CB"/>
    <w:rsid w:val="00504700"/>
    <w:rsid w:val="00504CE9"/>
    <w:rsid w:val="00507ECF"/>
    <w:rsid w:val="0051198F"/>
    <w:rsid w:val="00514B3D"/>
    <w:rsid w:val="0051504D"/>
    <w:rsid w:val="005152E5"/>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15C2"/>
    <w:rsid w:val="00562A78"/>
    <w:rsid w:val="00563240"/>
    <w:rsid w:val="00563A54"/>
    <w:rsid w:val="00570608"/>
    <w:rsid w:val="00570F51"/>
    <w:rsid w:val="005711A0"/>
    <w:rsid w:val="00573604"/>
    <w:rsid w:val="005740E1"/>
    <w:rsid w:val="005742F0"/>
    <w:rsid w:val="005760B4"/>
    <w:rsid w:val="00577558"/>
    <w:rsid w:val="00580558"/>
    <w:rsid w:val="005811CD"/>
    <w:rsid w:val="00582670"/>
    <w:rsid w:val="00582E3D"/>
    <w:rsid w:val="00583C9F"/>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B785D"/>
    <w:rsid w:val="005C07B7"/>
    <w:rsid w:val="005C2D61"/>
    <w:rsid w:val="005C505F"/>
    <w:rsid w:val="005C5785"/>
    <w:rsid w:val="005C5E81"/>
    <w:rsid w:val="005C605F"/>
    <w:rsid w:val="005C6527"/>
    <w:rsid w:val="005C7BCA"/>
    <w:rsid w:val="005D19A1"/>
    <w:rsid w:val="005D1A58"/>
    <w:rsid w:val="005D28EB"/>
    <w:rsid w:val="005D3073"/>
    <w:rsid w:val="005D38D5"/>
    <w:rsid w:val="005D6A72"/>
    <w:rsid w:val="005E00B7"/>
    <w:rsid w:val="005E0561"/>
    <w:rsid w:val="005E0BCC"/>
    <w:rsid w:val="005E0E66"/>
    <w:rsid w:val="005E2238"/>
    <w:rsid w:val="005E504E"/>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1D65"/>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74B10"/>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19DD"/>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BF8"/>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8A9"/>
    <w:rsid w:val="009B5CBF"/>
    <w:rsid w:val="009B7BB6"/>
    <w:rsid w:val="009C1A2E"/>
    <w:rsid w:val="009C3182"/>
    <w:rsid w:val="009C4DE4"/>
    <w:rsid w:val="009C73DC"/>
    <w:rsid w:val="009D0609"/>
    <w:rsid w:val="009D13BB"/>
    <w:rsid w:val="009D3AA4"/>
    <w:rsid w:val="009D3E3A"/>
    <w:rsid w:val="009D4CB4"/>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1D4"/>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6D8E"/>
    <w:rsid w:val="00AE6E39"/>
    <w:rsid w:val="00AF1AF4"/>
    <w:rsid w:val="00B01127"/>
    <w:rsid w:val="00B04C2A"/>
    <w:rsid w:val="00B100F3"/>
    <w:rsid w:val="00B16C91"/>
    <w:rsid w:val="00B175E3"/>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3BB"/>
    <w:rsid w:val="00B441A6"/>
    <w:rsid w:val="00B44242"/>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6019"/>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C1404"/>
    <w:rsid w:val="00BC246F"/>
    <w:rsid w:val="00BC315C"/>
    <w:rsid w:val="00BC4350"/>
    <w:rsid w:val="00BC43FC"/>
    <w:rsid w:val="00BC58B0"/>
    <w:rsid w:val="00BC5B9A"/>
    <w:rsid w:val="00BC5E94"/>
    <w:rsid w:val="00BC5EB8"/>
    <w:rsid w:val="00BC71F5"/>
    <w:rsid w:val="00BC7FFE"/>
    <w:rsid w:val="00BD0A0C"/>
    <w:rsid w:val="00BD0ADE"/>
    <w:rsid w:val="00BD1910"/>
    <w:rsid w:val="00BD1F04"/>
    <w:rsid w:val="00BD2953"/>
    <w:rsid w:val="00BD2A78"/>
    <w:rsid w:val="00BD3B28"/>
    <w:rsid w:val="00BD3B77"/>
    <w:rsid w:val="00BD443A"/>
    <w:rsid w:val="00BD5A14"/>
    <w:rsid w:val="00BE04ED"/>
    <w:rsid w:val="00BE0978"/>
    <w:rsid w:val="00BE213D"/>
    <w:rsid w:val="00BE3A7A"/>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3381"/>
    <w:rsid w:val="00C147D6"/>
    <w:rsid w:val="00C14C81"/>
    <w:rsid w:val="00C1549E"/>
    <w:rsid w:val="00C172CA"/>
    <w:rsid w:val="00C23206"/>
    <w:rsid w:val="00C2333E"/>
    <w:rsid w:val="00C234BF"/>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34F"/>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0CC"/>
    <w:rsid w:val="00CC22B2"/>
    <w:rsid w:val="00CC3890"/>
    <w:rsid w:val="00CC62C4"/>
    <w:rsid w:val="00CC769C"/>
    <w:rsid w:val="00CD034C"/>
    <w:rsid w:val="00CD1EC8"/>
    <w:rsid w:val="00CD3645"/>
    <w:rsid w:val="00CE2337"/>
    <w:rsid w:val="00CE2E47"/>
    <w:rsid w:val="00CE2FF1"/>
    <w:rsid w:val="00CE6FC3"/>
    <w:rsid w:val="00CF2824"/>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12B7"/>
    <w:rsid w:val="00D11473"/>
    <w:rsid w:val="00D13494"/>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65D6"/>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B12"/>
    <w:rsid w:val="00DF2EF5"/>
    <w:rsid w:val="00DF3520"/>
    <w:rsid w:val="00DF5AEA"/>
    <w:rsid w:val="00E0026F"/>
    <w:rsid w:val="00E0037B"/>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2EB"/>
    <w:rsid w:val="00E30983"/>
    <w:rsid w:val="00E3350C"/>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7B01"/>
    <w:rsid w:val="00E7227A"/>
    <w:rsid w:val="00E72567"/>
    <w:rsid w:val="00E731CD"/>
    <w:rsid w:val="00E73840"/>
    <w:rsid w:val="00E743B4"/>
    <w:rsid w:val="00E7453A"/>
    <w:rsid w:val="00E74B47"/>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3E60"/>
    <w:rsid w:val="00EF4BDD"/>
    <w:rsid w:val="00EF5715"/>
    <w:rsid w:val="00EF5B26"/>
    <w:rsid w:val="00EF6063"/>
    <w:rsid w:val="00EF6108"/>
    <w:rsid w:val="00EF70E9"/>
    <w:rsid w:val="00EF74CA"/>
    <w:rsid w:val="00F00668"/>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6576"/>
    <w:rsid w:val="00F67711"/>
    <w:rsid w:val="00F73298"/>
    <w:rsid w:val="00F73850"/>
    <w:rsid w:val="00F738E9"/>
    <w:rsid w:val="00F73BA5"/>
    <w:rsid w:val="00F7503E"/>
    <w:rsid w:val="00F77309"/>
    <w:rsid w:val="00F80403"/>
    <w:rsid w:val="00F810D3"/>
    <w:rsid w:val="00F82577"/>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181B"/>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821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scienceplus.com/bayesian-regression-with-stan-beyond-normalit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24</Pages>
  <Words>5501</Words>
  <Characters>31357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Roy,Christian [NCR]</cp:lastModifiedBy>
  <cp:revision>269</cp:revision>
  <cp:lastPrinted>2024-04-02T16:23:00Z</cp:lastPrinted>
  <dcterms:created xsi:type="dcterms:W3CDTF">2024-07-14T15:47:00Z</dcterms:created>
  <dcterms:modified xsi:type="dcterms:W3CDTF">2024-07-22T14:14:00Z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