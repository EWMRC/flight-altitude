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77777777"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Pr>
          <w:rFonts w:cs="Times New Roman"/>
          <w:vertAlign w:val="superscript"/>
        </w:rPr>
        <w:t>13</w:t>
      </w:r>
      <w:r w:rsidRPr="001951C4">
        <w:rPr>
          <w:rFonts w:cs="Times New Roman"/>
        </w:rPr>
        <w:t>, Shawn Meyer</w:t>
      </w:r>
      <w:r>
        <w:rPr>
          <w:rFonts w:cs="Times New Roman"/>
          <w:vertAlign w:val="superscript"/>
        </w:rPr>
        <w:t>14</w:t>
      </w:r>
      <w:r w:rsidRPr="001951C4">
        <w:rPr>
          <w:rFonts w:cs="Times New Roman"/>
        </w:rPr>
        <w:t>, Theodore Nic</w:t>
      </w:r>
      <w:r>
        <w:rPr>
          <w:rFonts w:cs="Times New Roman"/>
        </w:rPr>
        <w:t>h</w:t>
      </w:r>
      <w:r w:rsidRPr="001951C4">
        <w:rPr>
          <w:rFonts w:cs="Times New Roman"/>
        </w:rPr>
        <w:t>ols</w:t>
      </w:r>
      <w:r>
        <w:rPr>
          <w:rFonts w:cs="Times New Roman"/>
          <w:vertAlign w:val="superscript"/>
        </w:rPr>
        <w:t>15</w:t>
      </w:r>
      <w:r w:rsidRPr="001951C4">
        <w:rPr>
          <w:rFonts w:cs="Times New Roman"/>
        </w:rPr>
        <w:t>, J. Bruce Pollard</w:t>
      </w:r>
      <w:r>
        <w:rPr>
          <w:rFonts w:cs="Times New Roman"/>
          <w:vertAlign w:val="superscript"/>
        </w:rPr>
        <w:t>16</w:t>
      </w:r>
      <w:r w:rsidRPr="001951C4">
        <w:rPr>
          <w:rFonts w:cs="Times New Roman"/>
        </w:rPr>
        <w:t>, Christian Roy</w:t>
      </w:r>
      <w:r>
        <w:rPr>
          <w:rFonts w:cs="Times New Roman"/>
          <w:vertAlign w:val="superscript"/>
        </w:rPr>
        <w:t>17</w:t>
      </w:r>
      <w:r w:rsidRPr="001951C4">
        <w:rPr>
          <w:rFonts w:cs="Times New Roman"/>
        </w:rPr>
        <w:t xml:space="preserve">, </w:t>
      </w:r>
      <w:r>
        <w:rPr>
          <w:rFonts w:cs="Times New Roman"/>
        </w:rPr>
        <w:t>David Sausville</w:t>
      </w:r>
      <w:r>
        <w:rPr>
          <w:rFonts w:cs="Times New Roman"/>
          <w:vertAlign w:val="superscript"/>
        </w:rPr>
        <w:t>18</w:t>
      </w:r>
      <w:r>
        <w:rPr>
          <w:rFonts w:cs="Times New Roman"/>
        </w:rPr>
        <w:t xml:space="preserve">, </w:t>
      </w:r>
      <w:r w:rsidRPr="001951C4">
        <w:rPr>
          <w:rFonts w:cs="Times New Roman"/>
        </w:rPr>
        <w:t>Colby Slezak</w:t>
      </w:r>
      <w:r>
        <w:rPr>
          <w:rFonts w:cs="Times New Roman"/>
          <w:vertAlign w:val="superscript"/>
        </w:rPr>
        <w:t>13</w:t>
      </w:r>
      <w:r w:rsidRPr="001951C4">
        <w:rPr>
          <w:rFonts w:cs="Times New Roman"/>
        </w:rPr>
        <w:t>, Josh Stiller</w:t>
      </w:r>
      <w:r>
        <w:rPr>
          <w:rFonts w:cs="Times New Roman"/>
          <w:vertAlign w:val="superscript"/>
        </w:rPr>
        <w:t>19</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17</w:t>
      </w:r>
      <w:r w:rsidRPr="001951C4">
        <w:rPr>
          <w:rFonts w:cs="Times New Roman"/>
        </w:rPr>
        <w:t xml:space="preserve">, </w:t>
      </w:r>
      <w:r>
        <w:rPr>
          <w:rFonts w:cs="Times New Roman"/>
        </w:rPr>
        <w:t>Dawn Washington</w:t>
      </w:r>
      <w:r>
        <w:rPr>
          <w:rFonts w:cs="Times New Roman"/>
          <w:vertAlign w:val="superscript"/>
        </w:rPr>
        <w:t>20</w:t>
      </w:r>
      <w:r>
        <w:rPr>
          <w:rFonts w:cs="Times New Roman"/>
        </w:rPr>
        <w:t xml:space="preserve">, </w:t>
      </w:r>
      <w:r w:rsidRPr="001951C4">
        <w:rPr>
          <w:rFonts w:cs="Times New Roman"/>
        </w:rPr>
        <w:t>Lisa Williams</w:t>
      </w:r>
      <w:r>
        <w:rPr>
          <w:rFonts w:cs="Times New Roman"/>
          <w:vertAlign w:val="superscript"/>
        </w:rPr>
        <w:t>21</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77777777"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North Carolina Wildlife Resources Division, Wildlife Management D</w:t>
      </w:r>
      <w:r>
        <w:rPr>
          <w:rFonts w:cs="Times New Roman"/>
        </w:rPr>
        <w:t>i</w:t>
      </w:r>
      <w:r w:rsidRPr="00AA65E3">
        <w:rPr>
          <w:rFonts w:cs="Times New Roman"/>
        </w:rPr>
        <w:t>vision, Edenton, North Carolina, USA</w:t>
      </w:r>
      <w:r>
        <w:rPr>
          <w:rFonts w:cs="Times New Roman"/>
        </w:rPr>
        <w:t>.</w:t>
      </w:r>
    </w:p>
    <w:p w14:paraId="52A6D9EF" w14:textId="77777777" w:rsidR="00283F55" w:rsidRDefault="00283F55" w:rsidP="00283F55">
      <w:pPr>
        <w:spacing w:line="480" w:lineRule="auto"/>
        <w:rPr>
          <w:rFonts w:cs="Times New Roman"/>
        </w:rPr>
      </w:pPr>
      <w:r w:rsidRPr="00B92A9A">
        <w:rPr>
          <w:rFonts w:cs="Times New Roman"/>
          <w:vertAlign w:val="superscript"/>
        </w:rPr>
        <w:t>12</w:t>
      </w:r>
      <w:r>
        <w:rPr>
          <w:rFonts w:cs="Times New Roman"/>
        </w:rPr>
        <w:t xml:space="preserve"> </w:t>
      </w:r>
      <w:r w:rsidRPr="00AA65E3">
        <w:rPr>
          <w:rFonts w:cs="Times New Roman"/>
        </w:rPr>
        <w:t>Wildlife and Freshwater Fisheries Division, Alabama Department of Conservation and Natural Resources, Montgomery, Alabama, USA</w:t>
      </w:r>
      <w:r>
        <w:rPr>
          <w:rFonts w:cs="Times New Roman"/>
        </w:rPr>
        <w:t>.</w:t>
      </w:r>
    </w:p>
    <w:p w14:paraId="66037D1D" w14:textId="77777777" w:rsidR="00283F55" w:rsidRDefault="00283F55" w:rsidP="00283F55">
      <w:pPr>
        <w:spacing w:line="480" w:lineRule="auto"/>
        <w:rPr>
          <w:rFonts w:cs="Times New Roman"/>
        </w:rPr>
      </w:pPr>
      <w:r w:rsidRPr="008518AE">
        <w:rPr>
          <w:rFonts w:cs="Times New Roman"/>
          <w:vertAlign w:val="superscript"/>
        </w:rPr>
        <w:t>13</w:t>
      </w:r>
      <w:r>
        <w:rPr>
          <w:rFonts w:cs="Times New Roman"/>
        </w:rPr>
        <w:t xml:space="preserve"> </w:t>
      </w:r>
      <w:r w:rsidRPr="00AA65E3">
        <w:rPr>
          <w:rFonts w:cs="Times New Roman"/>
        </w:rPr>
        <w:t>Department of Natural Resources Science, University of Rhode Island, Kingston, Rhode Island, USA</w:t>
      </w:r>
      <w:r>
        <w:rPr>
          <w:rFonts w:cs="Times New Roman"/>
        </w:rPr>
        <w:t>.</w:t>
      </w:r>
    </w:p>
    <w:p w14:paraId="2EE3B2D4" w14:textId="77777777" w:rsidR="00283F55" w:rsidRDefault="00283F55" w:rsidP="00283F55">
      <w:pPr>
        <w:spacing w:line="480" w:lineRule="auto"/>
        <w:rPr>
          <w:rFonts w:cs="Times New Roman"/>
        </w:rPr>
      </w:pPr>
      <w:r w:rsidRPr="005E4BE0">
        <w:rPr>
          <w:rFonts w:cs="Times New Roman"/>
          <w:vertAlign w:val="superscript"/>
        </w:rPr>
        <w:t>14</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77777777" w:rsidR="00283F55" w:rsidRDefault="00283F55" w:rsidP="00283F55">
      <w:pPr>
        <w:spacing w:line="480" w:lineRule="auto"/>
        <w:rPr>
          <w:rFonts w:cs="Times New Roman"/>
        </w:rPr>
      </w:pPr>
      <w:r w:rsidRPr="005E4BE0">
        <w:rPr>
          <w:rFonts w:cs="Times New Roman"/>
          <w:vertAlign w:val="superscript"/>
        </w:rPr>
        <w:t>15</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77777777" w:rsidR="00283F55" w:rsidRDefault="00283F55" w:rsidP="00283F55">
      <w:pPr>
        <w:spacing w:line="480" w:lineRule="auto"/>
        <w:rPr>
          <w:rFonts w:cs="Times New Roman"/>
        </w:rPr>
      </w:pPr>
      <w:r w:rsidRPr="0059308E">
        <w:rPr>
          <w:rFonts w:cs="Times New Roman"/>
          <w:vertAlign w:val="superscript"/>
        </w:rPr>
        <w:t>16</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77777777" w:rsidR="00283F55" w:rsidRDefault="00283F55" w:rsidP="00283F55">
      <w:pPr>
        <w:spacing w:line="480" w:lineRule="auto"/>
        <w:rPr>
          <w:rFonts w:cs="Times New Roman"/>
        </w:rPr>
      </w:pPr>
      <w:r w:rsidRPr="00735B58">
        <w:rPr>
          <w:rFonts w:cs="Times New Roman"/>
          <w:vertAlign w:val="superscript"/>
        </w:rPr>
        <w:t>1</w:t>
      </w:r>
      <w:r>
        <w:rPr>
          <w:rFonts w:cs="Times New Roman"/>
          <w:vertAlign w:val="superscript"/>
        </w:rPr>
        <w:t>7</w:t>
      </w:r>
      <w:r>
        <w:rPr>
          <w:rFonts w:cs="Times New Roman"/>
        </w:rPr>
        <w:t xml:space="preserve"> </w:t>
      </w:r>
      <w:r w:rsidRPr="00D4748C">
        <w:rPr>
          <w:rFonts w:cs="Times New Roman"/>
        </w:rPr>
        <w:t xml:space="preserve">Environment and Climate Change Canada, </w:t>
      </w:r>
      <w:r w:rsidRPr="0093097B">
        <w:rPr>
          <w:rFonts w:cs="Times New Roman"/>
        </w:rPr>
        <w:t>Gatineau</w:t>
      </w:r>
      <w:r w:rsidRPr="00D4748C">
        <w:rPr>
          <w:rFonts w:cs="Times New Roman"/>
        </w:rPr>
        <w:t>, Quebec, Canada</w:t>
      </w:r>
      <w:r>
        <w:rPr>
          <w:rFonts w:cs="Times New Roman"/>
        </w:rPr>
        <w:t>.</w:t>
      </w:r>
    </w:p>
    <w:p w14:paraId="32511A92" w14:textId="77777777" w:rsidR="00283F55" w:rsidRDefault="00283F55" w:rsidP="00283F55">
      <w:pPr>
        <w:spacing w:line="480" w:lineRule="auto"/>
        <w:rPr>
          <w:rFonts w:cs="Times New Roman"/>
        </w:rPr>
      </w:pPr>
      <w:r>
        <w:rPr>
          <w:rFonts w:cs="Times New Roman"/>
          <w:vertAlign w:val="superscript"/>
        </w:rPr>
        <w:t>18</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77777777" w:rsidR="00283F55" w:rsidRDefault="00283F55" w:rsidP="00283F55">
      <w:pPr>
        <w:spacing w:line="480" w:lineRule="auto"/>
        <w:rPr>
          <w:rFonts w:cs="Times New Roman"/>
        </w:rPr>
      </w:pPr>
      <w:r w:rsidRPr="000748D4">
        <w:rPr>
          <w:rFonts w:cs="Times New Roman"/>
          <w:vertAlign w:val="superscript"/>
        </w:rPr>
        <w:t>19</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77777777" w:rsidR="00283F55" w:rsidRDefault="00283F55" w:rsidP="00283F55">
      <w:pPr>
        <w:spacing w:line="480" w:lineRule="auto"/>
        <w:rPr>
          <w:rFonts w:cs="Times New Roman"/>
        </w:rPr>
      </w:pPr>
      <w:r w:rsidRPr="009B4141">
        <w:rPr>
          <w:rFonts w:cs="Times New Roman"/>
          <w:vertAlign w:val="superscript"/>
        </w:rPr>
        <w:t>20</w:t>
      </w:r>
      <w:r>
        <w:rPr>
          <w:rFonts w:cs="Times New Roman"/>
        </w:rPr>
        <w:t xml:space="preserve"> </w:t>
      </w:r>
      <w:r w:rsidRPr="005B5661">
        <w:rPr>
          <w:rFonts w:cs="Times New Roman"/>
        </w:rPr>
        <w:t>U.S. Fish and Wildlife Service, Davis, West Virginia, USA</w:t>
      </w:r>
      <w:r>
        <w:rPr>
          <w:rFonts w:cs="Times New Roman"/>
        </w:rPr>
        <w:t>.</w:t>
      </w:r>
    </w:p>
    <w:p w14:paraId="45B8F936" w14:textId="77777777" w:rsidR="00283F55" w:rsidRPr="001951C4" w:rsidRDefault="00283F55" w:rsidP="00283F55">
      <w:pPr>
        <w:spacing w:line="480" w:lineRule="auto"/>
        <w:rPr>
          <w:rFonts w:cs="Times New Roman"/>
        </w:rPr>
      </w:pPr>
      <w:r w:rsidRPr="002A4C32">
        <w:rPr>
          <w:rFonts w:cs="Times New Roman"/>
          <w:vertAlign w:val="superscript"/>
        </w:rPr>
        <w:t>21</w:t>
      </w:r>
      <w:r>
        <w:rPr>
          <w:rFonts w:cs="Times New Roman"/>
        </w:rPr>
        <w:t xml:space="preserve"> </w:t>
      </w:r>
      <w:r w:rsidRPr="005B5661">
        <w:rPr>
          <w:rFonts w:cs="Times New Roman"/>
        </w:rPr>
        <w:t>Pennsylvania Game Commission, Harrisburg, Pennsylvania, USA</w:t>
      </w:r>
      <w:r>
        <w:rPr>
          <w:rFonts w:cs="Times New Roman"/>
        </w:rPr>
        <w:t>.</w:t>
      </w:r>
    </w:p>
    <w:p w14:paraId="150786B9" w14:textId="1830B311" w:rsidR="00283F55" w:rsidRPr="00283F55" w:rsidRDefault="00283F55" w:rsidP="00283F55">
      <w:pPr>
        <w:spacing w:line="480" w:lineRule="auto"/>
        <w:rPr>
          <w:rFonts w:cs="Times New Roman"/>
        </w:rPr>
      </w:pPr>
      <w:r>
        <w:rPr>
          <w:rFonts w:cs="Times New Roman"/>
        </w:rPr>
        <w:lastRenderedPageBreak/>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12BDCF13" w14:textId="2C10A144" w:rsidR="006B11A1" w:rsidRPr="00BC7EA4" w:rsidRDefault="006B11A1" w:rsidP="00283F55">
      <w:pPr>
        <w:spacing w:line="480" w:lineRule="auto"/>
        <w:rPr>
          <w:b/>
          <w:bCs/>
        </w:rPr>
      </w:pPr>
      <w:r w:rsidRPr="00BC7EA4">
        <w:rPr>
          <w:b/>
          <w:bCs/>
        </w:rPr>
        <w:t>Acknowledgements</w:t>
      </w:r>
    </w:p>
    <w:p w14:paraId="70DED6A4" w14:textId="6B02762E" w:rsidR="00000491" w:rsidRPr="00000491" w:rsidRDefault="00700DD6" w:rsidP="00283F55">
      <w:pPr>
        <w:spacing w:line="480" w:lineRule="auto"/>
      </w:pPr>
      <w:r w:rsidRPr="00700DD6">
        <w:t>We would like to thank the 43 collaborating organizations which have provided funding and logistic support since this project began in 2017, a full list of whom is available at woodcockmigration.org. Special thanks to C. Baranski, A. Bourgeois, R. Brown, L. Clark, T. Cooper, S. Heerkens, R. Masse, D. McAuley, G. Norman,</w:t>
      </w:r>
      <w:r w:rsidR="00543333">
        <w:t xml:space="preserve"> </w:t>
      </w:r>
      <w:r w:rsidRPr="00700DD6">
        <w:t>T. Pitman, K. Sullivan, and H. Wallbridge for their significant contributions. J. Zydlewski, P. Rahimzadeh-Bajgiran, S. Morano, and M. Lewis provided comments which substantially improved this manuscript</w:t>
      </w:r>
      <w:r w:rsidR="008B4B5B">
        <w:t xml:space="preserve">. </w:t>
      </w:r>
      <w:r w:rsidR="00496E2F" w:rsidRPr="00700DD6">
        <w:t>P. Rahimzadeh-Bajgiran</w:t>
      </w:r>
      <w:r w:rsidR="00496E2F">
        <w:t xml:space="preserve"> and </w:t>
      </w:r>
      <w:r w:rsidR="00386BFF">
        <w:t>K. Ongman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749317D1" w:rsidR="00D93EC3" w:rsidRPr="00D93EC3" w:rsidRDefault="000A658E" w:rsidP="00283F55">
      <w:pPr>
        <w:spacing w:line="480" w:lineRule="auto"/>
      </w:pPr>
      <w:r w:rsidRPr="000A658E">
        <w:t>Funding and logistic support was provided, in part, by the Alabama Department of Conservation and Natural Resources, American Woodcock Society, Association des Sa</w:t>
      </w:r>
      <w:ins w:id="0" w:author="Roy,Christian [NCR]" w:date="2024-07-19T17:42:00Z" w16du:dateUtc="2024-07-19T21:42:00Z">
        <w:r w:rsidR="000D7AE0">
          <w:t>u</w:t>
        </w:r>
      </w:ins>
      <w:r w:rsidRPr="000A658E">
        <w:t>vaginiers du Saguenay-Lac-St-Jean, Canaan Valley National Wildlife Refuge, Cape May National Wildlife Refuge, Silvio O. Conte National Wildlife Refuge, Club des B</w:t>
      </w:r>
      <w:ins w:id="1" w:author="Roy,Christian [NCR]" w:date="2024-07-19T17:42:00Z" w16du:dateUtc="2024-07-19T21:42:00Z">
        <w:r w:rsidR="000D7AE0">
          <w:t>é</w:t>
        </w:r>
      </w:ins>
      <w:del w:id="2" w:author="Roy,Christian [NCR]" w:date="2024-07-19T17:42:00Z" w16du:dateUtc="2024-07-19T21:42:00Z">
        <w:r w:rsidRPr="000A658E" w:rsidDel="000D7AE0">
          <w:delText>e</w:delText>
        </w:r>
      </w:del>
      <w:r w:rsidRPr="000A658E">
        <w:t>cassiers du Qu</w:t>
      </w:r>
      <w:ins w:id="3" w:author="Roy,Christian [NCR]" w:date="2024-07-19T17:42:00Z" w16du:dateUtc="2024-07-19T21:42:00Z">
        <w:r w:rsidR="000D7AE0">
          <w:t>é</w:t>
        </w:r>
      </w:ins>
      <w:del w:id="4" w:author="Roy,Christian [NCR]" w:date="2024-07-19T17:42:00Z" w16du:dateUtc="2024-07-19T21:42:00Z">
        <w:r w:rsidRPr="000A658E" w:rsidDel="000D7AE0">
          <w:delText>e</w:delText>
        </w:r>
      </w:del>
      <w:r w:rsidRPr="000A658E">
        <w:t xml:space="preserv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Moosehorn National Wildlife Refuge, New Jersey Division of Fish and Wildlife, New York Department of Environmental Conservation, North Carolina Wildlife Resources </w:t>
      </w:r>
      <w:r w:rsidRPr="000A658E">
        <w:lastRenderedPageBreak/>
        <w:t>Commission, Old Hemlock Foundation, Pennsylvania Game Commission, Penobscot Valley Chapter—Maine Audubon, Rhode Island Department of Environmental 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All capture and handling was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lastRenderedPageBreak/>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Github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y,Christian [NCR]">
    <w15:presenceInfo w15:providerId="None" w15:userId="Roy,Christian [NC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80B27"/>
    <w:rsid w:val="000A658E"/>
    <w:rsid w:val="000D7AE0"/>
    <w:rsid w:val="00116A57"/>
    <w:rsid w:val="00196030"/>
    <w:rsid w:val="001A657F"/>
    <w:rsid w:val="00214044"/>
    <w:rsid w:val="002700F3"/>
    <w:rsid w:val="00283F55"/>
    <w:rsid w:val="00386BFF"/>
    <w:rsid w:val="003E4AF4"/>
    <w:rsid w:val="003F272B"/>
    <w:rsid w:val="003F6401"/>
    <w:rsid w:val="00400E8D"/>
    <w:rsid w:val="00496E2F"/>
    <w:rsid w:val="004C2A42"/>
    <w:rsid w:val="004F0032"/>
    <w:rsid w:val="00543333"/>
    <w:rsid w:val="006B11A1"/>
    <w:rsid w:val="00700DD6"/>
    <w:rsid w:val="00791D46"/>
    <w:rsid w:val="007C5F45"/>
    <w:rsid w:val="008A18DC"/>
    <w:rsid w:val="008B0797"/>
    <w:rsid w:val="008B4B5B"/>
    <w:rsid w:val="009667F9"/>
    <w:rsid w:val="00A41254"/>
    <w:rsid w:val="00A85D2F"/>
    <w:rsid w:val="00B6073B"/>
    <w:rsid w:val="00BB6646"/>
    <w:rsid w:val="00BC7EA4"/>
    <w:rsid w:val="00D55839"/>
    <w:rsid w:val="00D645C4"/>
    <w:rsid w:val="00D93EC3"/>
    <w:rsid w:val="00DD41FB"/>
    <w:rsid w:val="00E63A5E"/>
    <w:rsid w:val="00E7372A"/>
    <w:rsid w:val="00E76C77"/>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 w:type="paragraph" w:styleId="Revision">
    <w:name w:val="Revision"/>
    <w:hidden/>
    <w:uiPriority w:val="99"/>
    <w:semiHidden/>
    <w:rsid w:val="000D7A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Roy,Christian [NCR]</cp:lastModifiedBy>
  <cp:revision>39</cp:revision>
  <dcterms:created xsi:type="dcterms:W3CDTF">2024-07-16T12:23:00Z</dcterms:created>
  <dcterms:modified xsi:type="dcterms:W3CDTF">2024-07-19T21:43:00Z</dcterms:modified>
</cp:coreProperties>
</file>