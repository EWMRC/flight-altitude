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AA192" w14:textId="509EB701" w:rsidR="002370FC" w:rsidRPr="00364189" w:rsidRDefault="00591FA1" w:rsidP="00965203">
      <w:pPr>
        <w:pStyle w:val="Heading1"/>
      </w:pPr>
      <w:r w:rsidRPr="00364189">
        <w:t xml:space="preserve">Low migratory flight altitudes </w:t>
      </w:r>
      <w:r w:rsidR="00EE12F0" w:rsidRPr="00364189">
        <w:t xml:space="preserve">may </w:t>
      </w:r>
      <w:r w:rsidRPr="00364189">
        <w:t>explain increased collision risk for American Woodcock</w:t>
      </w:r>
    </w:p>
    <w:p w14:paraId="2DCCF5E7" w14:textId="2BCC3F17" w:rsidR="00050526" w:rsidRPr="00A43C2B" w:rsidRDefault="00050526" w:rsidP="00A43C2B">
      <w:pPr>
        <w:pStyle w:val="Heading1"/>
      </w:pPr>
      <w:r w:rsidRPr="00A43C2B">
        <w:t>Abstract</w:t>
      </w:r>
    </w:p>
    <w:p w14:paraId="6E5B7506" w14:textId="4235D02E" w:rsidR="00264104" w:rsidRDefault="008802D9" w:rsidP="000D609A">
      <w:pPr>
        <w:spacing w:line="480" w:lineRule="auto"/>
      </w:pPr>
      <w:r>
        <w:t>Understanding b</w:t>
      </w:r>
      <w:r w:rsidR="008E723E">
        <w:t>ird migration at low altitudes</w:t>
      </w:r>
      <w:r>
        <w:t xml:space="preserve"> is critical to evaluating risk of collision with obstacles; however, quantifying flight at low altitudes is often complicated by </w:t>
      </w:r>
      <w:r w:rsidR="0036753C">
        <w:t>difficulty measuring low altitude flight using weather radar, and the tendency of some species to fly at lower altitudes than others.</w:t>
      </w:r>
      <w:r w:rsidR="006E4601">
        <w:t xml:space="preserve"> </w:t>
      </w:r>
      <w:r w:rsidR="00B5787D">
        <w:t xml:space="preserve">Studies using transmitters and dataloggers </w:t>
      </w:r>
      <w:r w:rsidR="008F0E15">
        <w:t xml:space="preserve">can </w:t>
      </w:r>
      <w:r w:rsidR="006E4601">
        <w:t>quantify</w:t>
      </w:r>
      <w:r w:rsidR="00117A9F">
        <w:t xml:space="preserve"> use of low altitudes by nocturnal migrants</w:t>
      </w:r>
      <w:r w:rsidR="0036753C">
        <w:t>, allowing species</w:t>
      </w:r>
      <w:r w:rsidR="006E4601">
        <w:t xml:space="preserve">-level inference into potential collision risk based on use of risky altitudes. </w:t>
      </w:r>
      <w:r w:rsidR="00A5067A">
        <w:t>The American Woodcock (</w:t>
      </w:r>
      <w:r w:rsidR="00A5067A">
        <w:rPr>
          <w:i/>
          <w:iCs/>
        </w:rPr>
        <w:t>Scolopax minor</w:t>
      </w:r>
      <w:r w:rsidR="00A5067A">
        <w:t>)</w:t>
      </w:r>
      <w:r w:rsidR="002654E3">
        <w:t xml:space="preserve"> </w:t>
      </w:r>
      <w:r w:rsidR="00D37053">
        <w:t xml:space="preserve">has long been </w:t>
      </w:r>
      <w:r w:rsidR="008F0E15">
        <w:t>considered a low altitude migrant</w:t>
      </w:r>
      <w:r w:rsidR="00D37053">
        <w:t xml:space="preserve"> due to its frequent collisions with</w:t>
      </w:r>
      <w:r w:rsidR="00570F51">
        <w:t xml:space="preserve"> build</w:t>
      </w:r>
      <w:r w:rsidR="00543D87">
        <w:t xml:space="preserve">ings, and 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r w:rsidR="008F0E15">
        <w:t>T</w:t>
      </w:r>
      <w:r w:rsidR="00C87990">
        <w:t xml:space="preserve">ransmitters recorded nocturnal GPS locations with altitude readings at </w:t>
      </w:r>
      <w:r w:rsidR="00F85ACC">
        <w:t>00</w:t>
      </w:r>
      <w:r w:rsidR="002B623B">
        <w:t>00</w:t>
      </w:r>
      <w:r w:rsidR="00C87990">
        <w:t>–</w:t>
      </w:r>
      <w:r w:rsidR="002B623B">
        <w:t>0</w:t>
      </w:r>
      <w:r w:rsidR="00C87990">
        <w:t>1</w:t>
      </w:r>
      <w:r w:rsidR="002B623B">
        <w:t>00</w:t>
      </w:r>
      <w:r w:rsidR="00C87990">
        <w:t xml:space="preserve"> </w:t>
      </w:r>
      <w:r w:rsidR="002B623B">
        <w:t>hours</w:t>
      </w:r>
      <w:r w:rsidR="00C87990">
        <w:t xml:space="preserve"> Eastern Time during </w:t>
      </w:r>
      <w:r w:rsidR="00A61DC7">
        <w:t xml:space="preserve">fall and spring </w:t>
      </w:r>
      <w:r w:rsidR="00C87990">
        <w:t>migration</w:t>
      </w:r>
      <w:r w:rsidR="00A61DC7">
        <w:t xml:space="preserve">s. We </w:t>
      </w:r>
      <w:r w:rsidR="00A6264B">
        <w:t>implemented</w:t>
      </w:r>
      <w:r w:rsidR="008F0E15">
        <w:t xml:space="preserve"> a model</w:t>
      </w:r>
      <w:r w:rsidR="00A6264B">
        <w:t xml:space="preserve"> using Bayesian </w:t>
      </w:r>
      <w:commentRangeStart w:id="0"/>
      <w:r w:rsidR="00A6264B">
        <w:t>Markov Chain Monte Carlo</w:t>
      </w:r>
      <w:commentRangeEnd w:id="0"/>
      <w:r w:rsidR="003F4C93">
        <w:rPr>
          <w:rStyle w:val="CommentReference"/>
        </w:rPr>
        <w:commentReference w:id="0"/>
      </w:r>
      <w:r w:rsidR="00A6264B">
        <w:t xml:space="preserve"> to identify whether locations w</w:t>
      </w:r>
      <w:r w:rsidR="008F0E15">
        <w:t>ere</w:t>
      </w:r>
      <w:r w:rsidR="00A6264B">
        <w:t xml:space="preserve"> </w:t>
      </w:r>
      <w:r w:rsidR="00772954">
        <w:t>recorded</w:t>
      </w:r>
      <w:r w:rsidR="00B32706">
        <w:t xml:space="preserve"> on the ground or during </w:t>
      </w:r>
      <w:r w:rsidR="00A17640">
        <w:t>flight and</w:t>
      </w:r>
      <w:r w:rsidR="00B32706">
        <w:t xml:space="preserve"> describe the distribution of </w:t>
      </w:r>
      <w:r w:rsidR="008F0E15">
        <w:t>f</w:t>
      </w:r>
      <w:r w:rsidR="00B32706">
        <w:t>light altitudes. We fo</w:t>
      </w:r>
      <w:r w:rsidR="005740E1">
        <w:t xml:space="preserve">und that woodcock </w:t>
      </w:r>
      <w:r w:rsidR="002402DD">
        <w:t>fly at mean altitudes of 36</w:t>
      </w:r>
      <w:r w:rsidR="00BF5400">
        <w:t>2</w:t>
      </w:r>
      <w:r w:rsidR="002402DD">
        <w:t xml:space="preserve">m (95% </w:t>
      </w:r>
      <w:r w:rsidR="00642C9F">
        <w:t>credible interval</w:t>
      </w:r>
      <w:r w:rsidR="002402DD">
        <w:t xml:space="preserve">: </w:t>
      </w:r>
      <w:r w:rsidR="00BF77A7">
        <w:t>299</w:t>
      </w:r>
      <w:r w:rsidR="00ED45F1" w:rsidRPr="00ED45F1">
        <w:t>–43</w:t>
      </w:r>
      <w:r w:rsidR="00BF77A7">
        <w:t>3</w:t>
      </w:r>
      <w:r w:rsidR="00ED45F1" w:rsidRPr="00ED45F1">
        <w:t>m</w:t>
      </w:r>
      <w:r w:rsidR="00993822">
        <w:t>)</w:t>
      </w:r>
      <w:r w:rsidR="00642C9F">
        <w:t>, flying higher during spring</w:t>
      </w:r>
      <w:r w:rsidR="00FB30A6">
        <w:t xml:space="preserve"> (</w:t>
      </w:r>
      <w:r w:rsidR="00993822">
        <w:t>42</w:t>
      </w:r>
      <w:r w:rsidR="00C07730">
        <w:t>7</w:t>
      </w:r>
      <w:r w:rsidR="00993822">
        <w:t>m</w:t>
      </w:r>
      <w:r w:rsidR="00FB30A6">
        <w:t xml:space="preserve">, 95% CRI: </w:t>
      </w:r>
      <w:r w:rsidR="00D5147E" w:rsidRPr="00D5147E">
        <w:t>326–5</w:t>
      </w:r>
      <w:r w:rsidR="00C0471D">
        <w:t>44</w:t>
      </w:r>
      <w:r w:rsidR="00D5147E" w:rsidRPr="00D5147E">
        <w:t>m</w:t>
      </w:r>
      <w:r w:rsidR="00FB30A6">
        <w:t>) than fall (</w:t>
      </w:r>
      <w:r w:rsidR="00C72D49">
        <w:t>31</w:t>
      </w:r>
      <w:r w:rsidR="00C07730">
        <w:t>0</w:t>
      </w:r>
      <w:r w:rsidR="00C72D49">
        <w:t>m</w:t>
      </w:r>
      <w:r w:rsidR="00FB30A6">
        <w:t xml:space="preserve">, 95% CRI: </w:t>
      </w:r>
      <w:r w:rsidR="00C72D49" w:rsidRPr="00C72D49">
        <w:t>23</w:t>
      </w:r>
      <w:r w:rsidR="00C0471D">
        <w:t>5</w:t>
      </w:r>
      <w:r w:rsidR="00C72D49" w:rsidRPr="00C72D49">
        <w:t>–39</w:t>
      </w:r>
      <w:r w:rsidR="00C0471D">
        <w:t>2</w:t>
      </w:r>
      <w:r w:rsidR="00C72D49" w:rsidRPr="00C72D49">
        <w:t>m</w:t>
      </w:r>
      <w:r w:rsidR="00FB30A6">
        <w:t>)</w:t>
      </w:r>
      <w:r w:rsidR="008F0E15">
        <w:t xml:space="preserve">. </w:t>
      </w:r>
      <w:r w:rsidR="009E32D7">
        <w:t>Woodcock flight altitudes were</w:t>
      </w:r>
      <w:r w:rsidR="00264104">
        <w:t xml:space="preserve"> frequently lower than could be observed using weather radar (</w:t>
      </w:r>
      <w:r w:rsidR="002F0FD5">
        <w:t>33</w:t>
      </w:r>
      <w:r w:rsidR="00264104">
        <w:t>% of observations)</w:t>
      </w:r>
      <w:r w:rsidR="006D6F7C">
        <w:t xml:space="preserve">, and </w:t>
      </w:r>
      <w:r w:rsidR="006A5AAA">
        <w:t>56</w:t>
      </w:r>
      <w:r w:rsidR="006D6F7C">
        <w:t xml:space="preserve">% of observations fell within the altitude range of at least one airspace obstacle. </w:t>
      </w:r>
      <w:r w:rsidR="003D0D73">
        <w:t>Our results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to their vulnerability to obstacle collisions. Further study on </w:t>
      </w:r>
      <w:r w:rsidR="007F7010">
        <w:t>low altitude flights, especially among species known for disproportionate collisions with obstacles, may</w:t>
      </w:r>
      <w:r w:rsidR="007F7010" w:rsidRPr="007F7010">
        <w:t xml:space="preserve"> </w:t>
      </w:r>
      <w:r w:rsidR="007F7010">
        <w:t xml:space="preserve">allow us to better understand the </w:t>
      </w:r>
      <w:r w:rsidR="007F7010">
        <w:lastRenderedPageBreak/>
        <w:t xml:space="preserve">circumstances that result in obstacle collisions and </w:t>
      </w:r>
      <w:r w:rsidR="00A16392">
        <w:t xml:space="preserve">can inform </w:t>
      </w:r>
      <w:r w:rsidR="007F7010">
        <w:t>mitigation strategies to reduce bird mortality.</w:t>
      </w:r>
    </w:p>
    <w:p w14:paraId="03F9C088" w14:textId="77777777" w:rsidR="00364189" w:rsidRDefault="0039270C" w:rsidP="000D609A">
      <w:pPr>
        <w:spacing w:line="480" w:lineRule="auto"/>
      </w:pPr>
      <w:r w:rsidRPr="00364189">
        <w:rPr>
          <w:rStyle w:val="Heading1Char"/>
        </w:rPr>
        <w:t>Keywords</w:t>
      </w:r>
      <w:r w:rsidR="000A4FEA">
        <w:t xml:space="preserve"> </w:t>
      </w:r>
    </w:p>
    <w:p w14:paraId="1064DBF6" w14:textId="17251094" w:rsidR="0039270C" w:rsidRPr="000A4FEA" w:rsidRDefault="00A009F6" w:rsidP="000D609A">
      <w:pPr>
        <w:spacing w:line="480" w:lineRule="auto"/>
      </w:pPr>
      <w:r>
        <w:t xml:space="preserve">American Woodcock, Scolopax minor, </w:t>
      </w:r>
      <w:r w:rsidR="000B33F2">
        <w:t xml:space="preserve">migration, altitude, </w:t>
      </w:r>
      <w:r w:rsidR="008F0A7F">
        <w:t>airspace, collision</w:t>
      </w:r>
      <w:r w:rsidR="005A449E">
        <w:t>, transmitter</w:t>
      </w:r>
    </w:p>
    <w:p w14:paraId="22A869A3" w14:textId="0D6231AB" w:rsidR="0039270C" w:rsidRDefault="0039270C" w:rsidP="00364189">
      <w:pPr>
        <w:pStyle w:val="Heading1"/>
      </w:pPr>
      <w:r w:rsidRPr="0039270C">
        <w:t>Lay summary</w:t>
      </w:r>
    </w:p>
    <w:p w14:paraId="4EFCD4BF" w14:textId="495EE907" w:rsidR="00676E70" w:rsidRDefault="00AE6E39" w:rsidP="00AE6E39">
      <w:pPr>
        <w:pStyle w:val="ListParagraph"/>
        <w:numPr>
          <w:ilvl w:val="0"/>
          <w:numId w:val="2"/>
        </w:numPr>
        <w:spacing w:line="480" w:lineRule="auto"/>
      </w:pPr>
      <w:r>
        <w:t xml:space="preserve">Collision with </w:t>
      </w:r>
      <w:r w:rsidR="00EB3CC7">
        <w:t xml:space="preserve">airspace </w:t>
      </w:r>
      <w:r>
        <w:t xml:space="preserve">obstacles (including buildings, wind turbines, and communication towers) is a </w:t>
      </w:r>
      <w:r w:rsidR="008B0145">
        <w:t>major source of mortality for migratory birds.</w:t>
      </w:r>
    </w:p>
    <w:p w14:paraId="15332413" w14:textId="4A9DDBBD" w:rsidR="00730932" w:rsidRDefault="00BD5A14" w:rsidP="00AE6E39">
      <w:pPr>
        <w:pStyle w:val="ListParagraph"/>
        <w:numPr>
          <w:ilvl w:val="0"/>
          <w:numId w:val="2"/>
        </w:numPr>
        <w:spacing w:line="480" w:lineRule="auto"/>
      </w:pPr>
      <w:r>
        <w:t>In this study, we examine American Woodcocks’ f</w:t>
      </w:r>
      <w:r w:rsidR="00730932">
        <w:t xml:space="preserve">light altitudes </w:t>
      </w:r>
      <w:r w:rsidR="00BD0ADE">
        <w:t>in relation to the vertical distribution of airspace obstacles.</w:t>
      </w:r>
    </w:p>
    <w:p w14:paraId="2C4052C8" w14:textId="54989E70" w:rsidR="000F1835" w:rsidRDefault="00067F0F" w:rsidP="00AE6E39">
      <w:pPr>
        <w:pStyle w:val="ListParagraph"/>
        <w:numPr>
          <w:ilvl w:val="0"/>
          <w:numId w:val="2"/>
        </w:numPr>
        <w:spacing w:line="480" w:lineRule="auto"/>
      </w:pPr>
      <w:r>
        <w:t xml:space="preserve">We attached GPS transmitters with altimeters to </w:t>
      </w:r>
      <w:r w:rsidR="00885042">
        <w:t>woodcock in 2020–2024</w:t>
      </w:r>
      <w:r w:rsidR="00123BF6">
        <w:t xml:space="preserve"> and compared </w:t>
      </w:r>
      <w:r w:rsidR="00D97739">
        <w:t>their flight altitudes to common airspace obstacles.</w:t>
      </w:r>
    </w:p>
    <w:p w14:paraId="2E5E8DF6" w14:textId="4FB46E78" w:rsidR="00D97739" w:rsidRDefault="00D97739" w:rsidP="00F10B97">
      <w:pPr>
        <w:pStyle w:val="ListParagraph"/>
        <w:numPr>
          <w:ilvl w:val="0"/>
          <w:numId w:val="2"/>
        </w:numPr>
        <w:spacing w:line="480" w:lineRule="auto"/>
      </w:pPr>
      <w:r>
        <w:t xml:space="preserve">We found that woodcock fly lower </w:t>
      </w:r>
      <w:r w:rsidR="00022ACD">
        <w:t xml:space="preserve">than </w:t>
      </w:r>
      <w:r w:rsidR="00F10B97">
        <w:t xml:space="preserve">reported for most nocturnal migrants, and </w:t>
      </w:r>
      <w:r>
        <w:t>56% of observations fell within the altitude range of at least one airspace obstacle.</w:t>
      </w:r>
    </w:p>
    <w:p w14:paraId="0C00F010" w14:textId="5546FD42" w:rsidR="00A52621" w:rsidRDefault="00D7298B" w:rsidP="00F10B97">
      <w:pPr>
        <w:pStyle w:val="ListParagraph"/>
        <w:numPr>
          <w:ilvl w:val="0"/>
          <w:numId w:val="2"/>
        </w:numPr>
        <w:spacing w:line="480" w:lineRule="auto"/>
      </w:pPr>
      <w:r>
        <w:t>These l</w:t>
      </w:r>
      <w:r w:rsidR="00D756C8">
        <w:t xml:space="preserve">ow altitude flights </w:t>
      </w:r>
      <w:r w:rsidR="00A52621">
        <w:t>may</w:t>
      </w:r>
      <w:r w:rsidR="008D3DC9">
        <w:t xml:space="preserve"> contribute to </w:t>
      </w:r>
      <w:r w:rsidR="00A52621">
        <w:t xml:space="preserve">American Woodcocks’ </w:t>
      </w:r>
      <w:r>
        <w:t>increased vulnerability to airspace obstacles.</w:t>
      </w:r>
    </w:p>
    <w:p w14:paraId="2782E5D8" w14:textId="52DA0B4F" w:rsidR="00F24B66" w:rsidRDefault="007009AC" w:rsidP="00965203">
      <w:pPr>
        <w:pStyle w:val="Heading1"/>
      </w:pPr>
      <w:r>
        <w:t>Introduction</w:t>
      </w:r>
    </w:p>
    <w:p w14:paraId="00E2EC70" w14:textId="65DB14DC"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rsidRPr="00D8651B">
        <w:rPr>
          <w:rFonts w:ascii="Aptos" w:hAnsi="Aptos"/>
        </w:rPr>
        <w:t>(Thaxter et al. 2016)</w:t>
      </w:r>
      <w:r w:rsidR="00930B90">
        <w:t xml:space="preserve">. </w:t>
      </w:r>
      <w:r w:rsidR="00B949A5" w:rsidRPr="00E30983">
        <w:t xml:space="preserve">These </w:t>
      </w:r>
      <w:r w:rsidR="00B949A5">
        <w:t>tools can be used to</w:t>
      </w:r>
      <w:r w:rsidR="00B949A5" w:rsidRPr="00E30983">
        <w:t xml:space="preserve"> 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rsidRPr="00AC54AE">
        <w:rPr>
          <w:rFonts w:ascii="Aptos" w:hAnsi="Aptos"/>
        </w:rPr>
        <w:t>(Bauer et al. 2019)</w:t>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rsidRPr="00D860E1">
        <w:rPr>
          <w:rFonts w:ascii="Aptos" w:hAnsi="Aptos"/>
        </w:rPr>
        <w:t>(Lao et al. 2020)</w:t>
      </w:r>
      <w:r w:rsidR="007E7770">
        <w:t xml:space="preserve">, although there are still knowledge gaps </w:t>
      </w:r>
      <w:r w:rsidR="00FD4117">
        <w:t>regarding</w:t>
      </w:r>
      <w:r w:rsidR="000C59CB">
        <w:t xml:space="preserve"> low altitude flights which put birds within range of </w:t>
      </w:r>
      <w:r w:rsidR="000C59CB">
        <w:lastRenderedPageBreak/>
        <w:t>airspace obstacles (&lt;200m above ground level, hereafter AGL).</w:t>
      </w:r>
      <w:r w:rsidR="00B33A01" w:rsidRPr="00B33A01">
        <w:t xml:space="preserve"> </w:t>
      </w:r>
      <w:r w:rsidR="00B33A01">
        <w:t>Obstacles present at these 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rsidRPr="000D401F">
        <w:rPr>
          <w:rFonts w:ascii="Aptos" w:hAnsi="Aptos"/>
        </w:rPr>
        <w:t>Loss et al. 2014)</w:t>
      </w:r>
      <w:r w:rsidR="00B33A01" w:rsidRPr="00E30983">
        <w:t>, wind turbines (</w:t>
      </w:r>
      <w:r w:rsidR="00B33A01">
        <w:t xml:space="preserve">234 thousand </w:t>
      </w:r>
      <w:r w:rsidR="00B33A01" w:rsidRPr="00E30983">
        <w:t xml:space="preserve">bird collisions per year, </w:t>
      </w:r>
      <w:r w:rsidR="000D401F" w:rsidRPr="000D401F">
        <w:rPr>
          <w:rFonts w:ascii="Aptos" w:hAnsi="Aptos"/>
        </w:rPr>
        <w:t>Loss et al. 2013)</w:t>
      </w:r>
      <w:r w:rsidR="00B33A01" w:rsidRPr="00E30983">
        <w:t>, and communication towers (</w:t>
      </w:r>
      <w:r w:rsidR="00B33A01">
        <w:t>4–5</w:t>
      </w:r>
      <w:r w:rsidR="00B33A01" w:rsidRPr="00E30983">
        <w:t xml:space="preserve"> million bird collisions per year, </w:t>
      </w:r>
      <w:r w:rsidR="0071292F" w:rsidRPr="0071292F">
        <w:rPr>
          <w:rFonts w:ascii="Aptos" w:hAnsi="Aptos"/>
        </w:rPr>
        <w:t>Gehring et al. 2011)</w:t>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t>blind spots</w:t>
      </w:r>
      <w:r w:rsidR="00D73C42">
        <w:t xml:space="preserve"> in weather radar</w:t>
      </w:r>
      <w:r w:rsidR="00973413">
        <w:t xml:space="preserve"> </w:t>
      </w:r>
      <w:r w:rsidR="005B17AF">
        <w:t>at low altitudes</w:t>
      </w:r>
      <w:r w:rsidR="00FB7073">
        <w:t xml:space="preserve"> </w:t>
      </w:r>
      <w:r w:rsidR="00FB7073" w:rsidRPr="00FB7073">
        <w:rPr>
          <w:rFonts w:ascii="Aptos" w:hAnsi="Aptos"/>
        </w:rPr>
        <w:t>(Rogers et al. 2020)</w:t>
      </w:r>
      <w:r w:rsidR="00973413">
        <w:t xml:space="preserve">, although some radar studies have had success in quantifying their prevalence. </w:t>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 xml:space="preserve">the rotor sweep of a wind turbine at some point during their migratory flight, and </w:t>
      </w:r>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E87AB4">
        <w:t xml:space="preserve"> found </w:t>
      </w:r>
      <w:r w:rsidR="00385ECD">
        <w:t xml:space="preserve">that migrating bird </w:t>
      </w:r>
      <w:r w:rsidR="00DB3036">
        <w:t>densities</w:t>
      </w:r>
      <w:r w:rsidR="00385ECD">
        <w:t xml:space="preserve"> remained highest below</w:t>
      </w:r>
      <w:r w:rsidR="0005335B">
        <w:t xml:space="preserve"> 400</w:t>
      </w:r>
      <w:r w:rsidR="00CB28DF">
        <w:t xml:space="preserve">m, even </w:t>
      </w:r>
      <w:r w:rsidR="004A148A">
        <w:t>during peak migratory periods</w:t>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 xml:space="preserve">Species level insight is particularly important as not all birds are equally susceptible to </w:t>
      </w:r>
      <w:r w:rsidR="007547C9">
        <w:t>obstacle</w:t>
      </w:r>
      <w:r w:rsidR="000A0D14">
        <w:t xml:space="preserve"> collisions; </w:t>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324DAE">
        <w:t xml:space="preserve"> </w:t>
      </w:r>
      <w:del w:id="1" w:author="Sarah Clements" w:date="2024-07-19T19:22:00Z" w16du:dateUtc="2024-07-19T23:22:00Z">
        <w:r w:rsidR="00324DAE" w:rsidDel="000F59BD">
          <w:delText>has</w:delText>
        </w:r>
      </w:del>
      <w:r w:rsidR="00324DAE">
        <w:t xml:space="preserve"> identified </w:t>
      </w:r>
      <w:r w:rsidR="005C5785">
        <w:t>13 species and 7 genera as</w:t>
      </w:r>
      <w:r w:rsidR="00324DAE">
        <w:t xml:space="preserve"> “</w:t>
      </w:r>
      <w:r w:rsidR="007547C9">
        <w:t>supercolliders</w:t>
      </w:r>
      <w:r w:rsidR="00324DAE">
        <w:t>”</w:t>
      </w:r>
      <w:r w:rsidR="007547C9">
        <w:t xml:space="preserve">, </w:t>
      </w:r>
      <w:r w:rsidR="00514B3D" w:rsidRPr="00514B3D">
        <w:t>or birds which are found more often after obstacle collisions than expected given their population size</w:t>
      </w:r>
      <w:r w:rsidR="0068110C">
        <w:t>.</w:t>
      </w:r>
      <w:r w:rsidR="00E1111A">
        <w:t xml:space="preserve"> </w:t>
      </w:r>
      <w:r w:rsidR="004772A2">
        <w:t xml:space="preserve">Gathering species-level data regarding use of </w:t>
      </w:r>
      <w:r w:rsidR="009C3182">
        <w:t>low</w:t>
      </w:r>
      <w:r w:rsidR="004772A2">
        <w:t xml:space="preserve"> altitudes, at which building collisions occur, is therefore important </w:t>
      </w:r>
      <w:r w:rsidR="009C3182">
        <w:t xml:space="preserve">for understanding </w:t>
      </w:r>
      <w:r w:rsidR="0009108C">
        <w:t xml:space="preserve">and </w:t>
      </w:r>
      <w:commentRangeStart w:id="2"/>
      <w:r w:rsidR="0009108C">
        <w:t>mitigating</w:t>
      </w:r>
      <w:commentRangeEnd w:id="2"/>
      <w:r w:rsidR="000F5BF7">
        <w:rPr>
          <w:rStyle w:val="CommentReference"/>
        </w:rPr>
        <w:commentReference w:id="2"/>
      </w:r>
      <w:r w:rsidR="0009108C">
        <w:t xml:space="preserve"> these collisions</w:t>
      </w:r>
      <w:r w:rsidR="008E5DE9">
        <w:t>.</w:t>
      </w:r>
    </w:p>
    <w:p w14:paraId="6129D3AA" w14:textId="0239A841" w:rsidR="00603793" w:rsidRDefault="0068110C" w:rsidP="00E30983">
      <w:pPr>
        <w:spacing w:line="480" w:lineRule="auto"/>
      </w:pPr>
      <w:r>
        <w:tab/>
        <w:t>Gaining species</w:t>
      </w:r>
      <w:r w:rsidR="00030B9A">
        <w:t>-</w:t>
      </w:r>
      <w:r>
        <w:t xml:space="preserve">level insight into bird flight altitudes requires the use of </w:t>
      </w:r>
      <w:r w:rsidR="00C95C6B">
        <w:t xml:space="preserve">bird-borne telemetry equipment, </w:t>
      </w:r>
      <w:r w:rsidR="00163C11">
        <w:t xml:space="preserve">usually either altimeters or satellite GPS </w:t>
      </w:r>
      <w:r w:rsidR="00CA0312">
        <w:t xml:space="preserve">transmitters </w:t>
      </w:r>
      <w:r w:rsidR="0071292F" w:rsidRPr="0071292F">
        <w:rPr>
          <w:rFonts w:ascii="Aptos" w:hAnsi="Aptos"/>
        </w:rPr>
        <w:t>(Thaxter et al. 2016)</w:t>
      </w:r>
      <w:r w:rsidR="00CA0312">
        <w:t xml:space="preserve">. Transmitters come with their own set of drawbacks; they are </w:t>
      </w:r>
      <w:del w:id="3" w:author="Sarah Clements" w:date="2024-07-19T19:22:00Z" w16du:dateUtc="2024-07-19T23:22:00Z">
        <w:r w:rsidR="00CA0312" w:rsidDel="000F59BD">
          <w:delText>frequently</w:delText>
        </w:r>
      </w:del>
      <w:r w:rsidR="00CA0312">
        <w:t xml:space="preserve"> expensive to deploy, </w:t>
      </w:r>
      <w:r w:rsidR="00FD49C9">
        <w:t xml:space="preserve">collect far less data than other techniques, </w:t>
      </w:r>
      <w:r w:rsidR="00437BD3">
        <w:t xml:space="preserve">and are usually limited to birds above a specific size. However, </w:t>
      </w:r>
      <w:r w:rsidR="00627002">
        <w:t>telemetry equipment</w:t>
      </w:r>
      <w:r w:rsidR="00437BD3">
        <w:t xml:space="preserve"> can </w:t>
      </w:r>
      <w:r w:rsidR="0084187A">
        <w:t xml:space="preserve">be used to make inferences about </w:t>
      </w:r>
      <w:r w:rsidR="003C65D3">
        <w:t>species-specific flight altitudes, including both high and low altitudes, and</w:t>
      </w:r>
      <w:r w:rsidR="00E109E0">
        <w:t xml:space="preserve"> in the case of GPS transmitters, can often do so with a very high level of precision.</w:t>
      </w:r>
      <w:r w:rsidR="00030B9A">
        <w:t xml:space="preserve"> Several studies have </w:t>
      </w:r>
      <w:r w:rsidR="000C5C27">
        <w:t xml:space="preserve">described low altitude flights using GPS transmitters, including </w:t>
      </w:r>
      <w:r w:rsidR="00DC457E" w:rsidRPr="00DC457E">
        <w:rPr>
          <w:rFonts w:ascii="Aptos" w:hAnsi="Aptos"/>
        </w:rPr>
        <w:t xml:space="preserve">Bowlin et al. </w:t>
      </w:r>
      <w:r w:rsidR="00DC457E">
        <w:rPr>
          <w:rFonts w:ascii="Aptos" w:hAnsi="Aptos"/>
        </w:rPr>
        <w:t>(</w:t>
      </w:r>
      <w:r w:rsidR="00DC457E" w:rsidRPr="00DC457E">
        <w:rPr>
          <w:rFonts w:ascii="Aptos" w:hAnsi="Aptos"/>
        </w:rPr>
        <w:t>2015)</w:t>
      </w:r>
      <w:r w:rsidR="00AA6534">
        <w:rPr>
          <w:rFonts w:ascii="Aptos" w:hAnsi="Aptos"/>
        </w:rPr>
        <w:t>, which</w:t>
      </w:r>
      <w:r w:rsidR="00FB684E">
        <w:t xml:space="preserve"> found that of 13 tracked Swainson’s Thrush </w:t>
      </w:r>
      <w:r w:rsidR="00FB684E">
        <w:lastRenderedPageBreak/>
        <w:t>(</w:t>
      </w:r>
      <w:proofErr w:type="spellStart"/>
      <w:r w:rsidR="00FB684E" w:rsidRPr="001A39B8">
        <w:rPr>
          <w:i/>
          <w:iCs/>
        </w:rPr>
        <w:t>Catharus</w:t>
      </w:r>
      <w:proofErr w:type="spellEnd"/>
      <w:r w:rsidR="00FB684E" w:rsidRPr="001A39B8">
        <w:rPr>
          <w:i/>
          <w:iCs/>
        </w:rPr>
        <w:t xml:space="preserve"> </w:t>
      </w:r>
      <w:proofErr w:type="spellStart"/>
      <w:r w:rsidR="00FB684E" w:rsidRPr="001A39B8">
        <w:rPr>
          <w:i/>
          <w:iCs/>
        </w:rPr>
        <w:t>ustulatus</w:t>
      </w:r>
      <w:proofErr w:type="spellEnd"/>
      <w:r w:rsidR="00FB684E">
        <w:t>) migratory flights, one bird spent over an hour flying at altitudes &lt;100m before rising to altitudes of 300–500m. A second thrush spent the entirety of its ~</w:t>
      </w:r>
      <w:proofErr w:type="gramStart"/>
      <w:r w:rsidR="00FB684E">
        <w:t>2 hour</w:t>
      </w:r>
      <w:proofErr w:type="gramEnd"/>
      <w:r w:rsidR="00FB684E">
        <w:t xml:space="preserve"> migratory flight at an altitude of ~40 m.</w:t>
      </w:r>
      <w:r w:rsidR="004F7D3C">
        <w:t xml:space="preserve"> </w:t>
      </w:r>
      <w:proofErr w:type="spellStart"/>
      <w:r w:rsidR="00EB2B74" w:rsidRPr="00EB2B74">
        <w:rPr>
          <w:rFonts w:ascii="Aptos" w:hAnsi="Aptos"/>
        </w:rPr>
        <w:t>Galtbalt</w:t>
      </w:r>
      <w:proofErr w:type="spellEnd"/>
      <w:r w:rsidR="00EB2B74" w:rsidRPr="00EB2B74">
        <w:rPr>
          <w:rFonts w:ascii="Aptos" w:hAnsi="Aptos"/>
        </w:rPr>
        <w:t xml:space="preserve"> et al. </w:t>
      </w:r>
      <w:r w:rsidR="00EB2B74">
        <w:rPr>
          <w:rFonts w:ascii="Aptos" w:hAnsi="Aptos"/>
        </w:rPr>
        <w:t>(</w:t>
      </w:r>
      <w:r w:rsidR="00EB2B74" w:rsidRPr="00EB2B74">
        <w:rPr>
          <w:rFonts w:ascii="Aptos" w:hAnsi="Aptos"/>
        </w:rPr>
        <w:t>2021)</w:t>
      </w:r>
      <w:r w:rsidR="00EB2B74">
        <w:t xml:space="preserve"> </w:t>
      </w:r>
      <w:r w:rsidR="00444C62">
        <w:t xml:space="preserve">found that </w:t>
      </w:r>
      <w:r w:rsidR="008D0578">
        <w:t>Whimbrel (</w:t>
      </w:r>
      <w:r w:rsidR="00DC298F" w:rsidRPr="00F90703">
        <w:rPr>
          <w:i/>
          <w:iCs/>
        </w:rPr>
        <w:t xml:space="preserve">Numenius </w:t>
      </w:r>
      <w:proofErr w:type="spellStart"/>
      <w:r w:rsidR="00DC298F" w:rsidRPr="00F90703">
        <w:rPr>
          <w:i/>
          <w:iCs/>
        </w:rPr>
        <w:t>phaeopus</w:t>
      </w:r>
      <w:proofErr w:type="spellEnd"/>
      <w:r w:rsidR="008D0578">
        <w:t xml:space="preserve">) and Far </w:t>
      </w:r>
      <w:r w:rsidR="00DC298F">
        <w:t>E</w:t>
      </w:r>
      <w:r w:rsidR="008D0578">
        <w:t>astern Curlew (</w:t>
      </w:r>
      <w:r w:rsidR="002B3961" w:rsidRPr="002B3961">
        <w:rPr>
          <w:i/>
          <w:iCs/>
        </w:rPr>
        <w:t xml:space="preserve">Numenius </w:t>
      </w:r>
      <w:proofErr w:type="spellStart"/>
      <w:r w:rsidR="002B3961" w:rsidRPr="002B3961">
        <w:rPr>
          <w:i/>
          <w:iCs/>
        </w:rPr>
        <w:t>madagascariensis</w:t>
      </w:r>
      <w:proofErr w:type="spellEnd"/>
      <w:r w:rsidR="008D0578">
        <w:t xml:space="preserve">) have </w:t>
      </w:r>
      <w:r w:rsidR="006726F1">
        <w:t xml:space="preserve">overwater </w:t>
      </w:r>
      <w:r w:rsidR="008D0578">
        <w:t>median flight altitud</w:t>
      </w:r>
      <w:r w:rsidR="00C92C2B">
        <w:t xml:space="preserve">es of 132m and 156m above sea level, respectively, although those altitudes increase by </w:t>
      </w:r>
      <w:r w:rsidR="00D72369">
        <w:t xml:space="preserve">382m and 586m </w:t>
      </w:r>
      <w:r w:rsidR="00B413BB">
        <w:t>when flying over land.</w:t>
      </w:r>
      <w:r w:rsidR="00F90703">
        <w:t xml:space="preserve"> </w:t>
      </w:r>
      <w:r w:rsidR="00AA6534">
        <w:t xml:space="preserve">Further </w:t>
      </w:r>
      <w:r w:rsidR="00344591">
        <w:t xml:space="preserve">transmitter studies focusing specifically on birds with high susceptibility of collision to airspace obstacles may </w:t>
      </w:r>
      <w:r w:rsidR="00603793">
        <w:t>allow us to better understand the prevalence of low altitude flights among these species, and how those flights influence collision risk.</w:t>
      </w:r>
    </w:p>
    <w:p w14:paraId="61055602" w14:textId="19D0AD71" w:rsidR="00A45A2E" w:rsidRDefault="009B7BB6" w:rsidP="0029450C">
      <w:pPr>
        <w:spacing w:line="480" w:lineRule="auto"/>
      </w:pPr>
      <w:r>
        <w:tab/>
      </w:r>
      <w:r w:rsidR="00A45A2E">
        <w:t>The American Woodcock (</w:t>
      </w:r>
      <w:r w:rsidR="00A45A2E">
        <w:rPr>
          <w:i/>
          <w:iCs/>
        </w:rPr>
        <w:t>Scolopax minor</w:t>
      </w:r>
      <w:r w:rsidR="00A45A2E">
        <w:t>, here</w:t>
      </w:r>
      <w:r w:rsidR="00145C14">
        <w:t>in</w:t>
      </w:r>
      <w:r w:rsidR="00A45A2E">
        <w:t>after woodcock)</w:t>
      </w:r>
      <w:r w:rsidR="0090008F">
        <w:t xml:space="preserve"> has long been thought to </w:t>
      </w:r>
      <w:r w:rsidR="007A48B8">
        <w:t>migrate</w:t>
      </w:r>
      <w:r w:rsidR="0090008F">
        <w:t xml:space="preserve"> </w:t>
      </w:r>
      <w:r w:rsidR="00B967EE">
        <w:t xml:space="preserve">at low altitudes. </w:t>
      </w:r>
      <w:r w:rsidR="00E74B47">
        <w:t>Even before tracking data w</w:t>
      </w:r>
      <w:r w:rsidR="00145C14">
        <w:t>ere</w:t>
      </w:r>
      <w:r w:rsidR="00E74B47">
        <w:t xml:space="preserve"> available</w:t>
      </w:r>
      <w:r w:rsidR="007A48B8">
        <w:t xml:space="preserve">, </w:t>
      </w:r>
      <w:r w:rsidR="00F16E18" w:rsidRPr="00F16E18">
        <w:rPr>
          <w:rFonts w:ascii="Aptos" w:hAnsi="Aptos"/>
        </w:rPr>
        <w:t xml:space="preserve">Mendall and Aldous </w:t>
      </w:r>
      <w:r w:rsidR="00F9461D">
        <w:rPr>
          <w:rFonts w:ascii="Aptos" w:hAnsi="Aptos"/>
        </w:rPr>
        <w:t>(</w:t>
      </w:r>
      <w:r w:rsidR="00F16E18" w:rsidRPr="00F16E18">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BA2D50">
        <w:t>12–15m</w:t>
      </w:r>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xml:space="preserve">. Woodcock </w:t>
      </w:r>
      <w:proofErr w:type="gramStart"/>
      <w:r w:rsidR="00E74B47">
        <w:t>are</w:t>
      </w:r>
      <w:proofErr w:type="gramEnd"/>
      <w:r w:rsidR="00E74B47">
        <w:t xml:space="preserve"> among the most frequently found </w:t>
      </w:r>
      <w:r w:rsidR="00145C14">
        <w:t>species</w:t>
      </w:r>
      <w:r w:rsidR="00634A30">
        <w:t xml:space="preserve"> </w:t>
      </w:r>
      <w:r w:rsidR="00933441">
        <w:t xml:space="preserve">due to </w:t>
      </w:r>
      <w:r w:rsidR="00634A30">
        <w:t xml:space="preserve">building collisions in major </w:t>
      </w:r>
      <w:r w:rsidR="00933441">
        <w:t xml:space="preserve">US </w:t>
      </w:r>
      <w:r w:rsidR="00634A30">
        <w:t xml:space="preserve">cities such as </w:t>
      </w:r>
      <w:r w:rsidR="00FD2DB4">
        <w:t xml:space="preserve">Minneapolis </w:t>
      </w:r>
      <w:r w:rsidR="0076625B" w:rsidRPr="0076625B">
        <w:rPr>
          <w:rFonts w:ascii="Aptos" w:hAnsi="Aptos"/>
        </w:rPr>
        <w:t>(Loss et al. 2019)</w:t>
      </w:r>
      <w:r w:rsidR="0051504D">
        <w:t xml:space="preserve"> and Chicago</w:t>
      </w:r>
      <w:r w:rsidR="00912C37">
        <w:t xml:space="preserve"> </w:t>
      </w:r>
      <w:r w:rsidR="00912C37" w:rsidRPr="00912C37">
        <w:rPr>
          <w:rFonts w:ascii="Aptos" w:hAnsi="Aptos"/>
        </w:rPr>
        <w:t>(Van Doren et al. 2021)</w:t>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t>we</w:t>
      </w:r>
      <w:r w:rsidR="00140B83">
        <w:t>re caught in snowstorms during their early spring migration</w:t>
      </w:r>
      <w:r w:rsidR="00912C37">
        <w:t xml:space="preserve"> </w:t>
      </w:r>
      <w:r w:rsidR="00912C37" w:rsidRPr="00912C37">
        <w:rPr>
          <w:rFonts w:ascii="Aptos" w:hAnsi="Aptos"/>
        </w:rPr>
        <w:t>(Loss et al. 2020)</w:t>
      </w:r>
      <w:r w:rsidR="00140B83">
        <w:t xml:space="preserve">. </w:t>
      </w:r>
      <w:r w:rsidR="00C5526B">
        <w:t>Woodcock morphology is believed to play a role in their susceptibility to bu</w:t>
      </w:r>
      <w:r w:rsidR="00C76ABB">
        <w:t xml:space="preserve">ilding collisions; the species is comparatively rotund </w:t>
      </w:r>
      <w:r w:rsidR="00D400DC">
        <w:t>with</w:t>
      </w:r>
      <w:r w:rsidR="00C76ABB">
        <w:t xml:space="preserve"> shorter wings than many </w:t>
      </w:r>
      <w:r w:rsidR="00311094">
        <w:t xml:space="preserve">other nocturnal migrants, </w:t>
      </w:r>
      <w:r w:rsidR="00F4386A">
        <w:t xml:space="preserve">which may make </w:t>
      </w:r>
      <w:r w:rsidR="0012661B">
        <w:t>woodcock</w:t>
      </w:r>
      <w:r w:rsidR="00F4386A">
        <w:t xml:space="preserve"> less maneuverable </w:t>
      </w:r>
      <w:r w:rsidR="006636E7">
        <w:t xml:space="preserve">during migratory flight </w:t>
      </w:r>
      <w:r w:rsidR="00E0618C" w:rsidRPr="00E0618C">
        <w:rPr>
          <w:rFonts w:ascii="Aptos" w:hAnsi="Aptos"/>
        </w:rPr>
        <w:t>(Loss et al. 2020)</w:t>
      </w:r>
      <w:r w:rsidR="006636E7">
        <w:t xml:space="preserve">. The comparative positioning of </w:t>
      </w:r>
      <w:r w:rsidR="003569F0">
        <w:t xml:space="preserve">woodcock eyes further back on the head than most </w:t>
      </w:r>
      <w:r w:rsidR="0012661B">
        <w:t xml:space="preserve">other birds </w:t>
      </w:r>
      <w:proofErr w:type="gramStart"/>
      <w:r w:rsidR="0012661B">
        <w:t>provides</w:t>
      </w:r>
      <w:proofErr w:type="gramEnd"/>
      <w:r w:rsidR="0012661B">
        <w:t xml:space="preserve"> greater peripheral vision but </w:t>
      </w:r>
      <w:r w:rsidR="00954630">
        <w:t>also</w:t>
      </w:r>
      <w:r w:rsidR="00AD1A11">
        <w:t xml:space="preserve"> substantially reduces their binocular vision</w:t>
      </w:r>
      <w:r w:rsidR="007E24BF">
        <w:t xml:space="preserve">, which </w:t>
      </w:r>
      <w:r w:rsidR="0012661B">
        <w:t xml:space="preserve">may </w:t>
      </w:r>
      <w:r w:rsidR="007E24BF">
        <w:t>impede their ability to avoid airspace obstacles</w:t>
      </w:r>
      <w:r w:rsidR="00954630">
        <w:t xml:space="preserve"> </w:t>
      </w:r>
      <w:r w:rsidR="00E4241D" w:rsidRPr="00E4241D">
        <w:rPr>
          <w:rFonts w:ascii="Aptos" w:hAnsi="Aptos"/>
        </w:rPr>
        <w:t>(Cobb 1959, Martin 1994)</w:t>
      </w:r>
      <w:r w:rsidR="000A4CA4">
        <w:t>.</w:t>
      </w:r>
      <w:r w:rsidR="00DB4E5B">
        <w:t xml:space="preserve"> Woodcock </w:t>
      </w:r>
      <w:r w:rsidR="00CC769C">
        <w:t xml:space="preserve">have </w:t>
      </w:r>
      <w:r w:rsidR="0012661B">
        <w:t>declined</w:t>
      </w:r>
      <w:r w:rsidR="00DB4E5B">
        <w:t xml:space="preserve"> at a rate of </w:t>
      </w:r>
      <w:r w:rsidR="00CC769C">
        <w:t>0.8</w:t>
      </w:r>
      <w:r w:rsidR="00DB4E5B">
        <w:t xml:space="preserve">% per year </w:t>
      </w:r>
      <w:r w:rsidR="00AD5F14">
        <w:t>since surveys began in the 19</w:t>
      </w:r>
      <w:r w:rsidR="00CC769C">
        <w:t>60s</w:t>
      </w:r>
      <w:r w:rsidR="00DB4E5B">
        <w:t xml:space="preserve">, and migratory mortality has been identified as a potential </w:t>
      </w:r>
      <w:r w:rsidR="0012661B">
        <w:t xml:space="preserve">causal </w:t>
      </w:r>
      <w:r w:rsidR="00AD5F14">
        <w:t xml:space="preserve">factor </w:t>
      </w:r>
      <w:r w:rsidR="00AE6D8E" w:rsidRPr="00AE6D8E">
        <w:rPr>
          <w:rFonts w:ascii="Aptos" w:hAnsi="Aptos"/>
        </w:rPr>
        <w:t>(Cooper and Rau 2012, Loss et al. 2020)</w:t>
      </w:r>
      <w:r w:rsidR="00AD5F14">
        <w:t>.</w:t>
      </w:r>
      <w:r w:rsidR="006C7B83">
        <w:t xml:space="preserve"> </w:t>
      </w:r>
      <w:r w:rsidR="008E396C">
        <w:t xml:space="preserve">No studies to date have quantified woodcock flight </w:t>
      </w:r>
      <w:r w:rsidR="008E396C">
        <w:lastRenderedPageBreak/>
        <w:t>altitudes</w:t>
      </w:r>
      <w:r w:rsidR="00693DAC">
        <w:t xml:space="preserve">, or examined </w:t>
      </w:r>
      <w:r w:rsidR="0029450C">
        <w:t>how those altitudes might</w:t>
      </w:r>
      <w:r w:rsidR="00D13E7E">
        <w:t xml:space="preserve"> impact their vulnerability to collision with airspace obstacles.</w:t>
      </w:r>
    </w:p>
    <w:p w14:paraId="0E7E00B6" w14:textId="55606649" w:rsidR="00282AF3" w:rsidRDefault="003619D0" w:rsidP="00D25A53">
      <w:pPr>
        <w:spacing w:line="480" w:lineRule="auto"/>
      </w:pPr>
      <w:r>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examine</w:t>
      </w:r>
      <w:r w:rsidR="00560C10">
        <w:t xml:space="preserve"> how flight altitudes compare to the altitudinal distributions of common airspace obstacles.</w:t>
      </w:r>
      <w:r w:rsidR="00025C20">
        <w:t xml:space="preserve"> We also quantify the proportion of woodcock flight locations</w:t>
      </w:r>
      <w:ins w:id="4" w:author="Sarah Clements" w:date="2024-07-19T19:25:00Z" w16du:dateUtc="2024-07-19T23:25:00Z">
        <w:r w:rsidR="000F59BD">
          <w:t xml:space="preserve"> that</w:t>
        </w:r>
      </w:ins>
      <w:del w:id="5" w:author="Sarah Clements" w:date="2024-07-19T19:25:00Z" w16du:dateUtc="2024-07-19T23:25:00Z">
        <w:r w:rsidR="00025C20" w:rsidDel="000F59BD">
          <w:delText xml:space="preserve"> which</w:delText>
        </w:r>
      </w:del>
      <w:r w:rsidR="00025C20">
        <w:t xml:space="preserve"> fall below </w:t>
      </w:r>
      <w:r w:rsidR="00010605">
        <w:t>a threshold detectable by weather radar to provide some context for comparing our 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 xml:space="preserve">418–459m </w:t>
      </w:r>
      <w:r w:rsidR="00C32FC2">
        <w:t>AGL</w:t>
      </w:r>
      <w:r w:rsidR="00560C10">
        <w:t>;</w:t>
      </w:r>
      <w:r w:rsidR="00633B37">
        <w:t xml:space="preserve"> </w:t>
      </w:r>
      <w:r w:rsidR="004F4A36" w:rsidRPr="004F4A36">
        <w:rPr>
          <w:rFonts w:ascii="Aptos" w:hAnsi="Aptos"/>
        </w:rPr>
        <w:t>Horton et al. 2016)</w:t>
      </w:r>
      <w:r w:rsidR="00DF5AEA">
        <w:t xml:space="preserve"> and</w:t>
      </w:r>
      <w:r w:rsidR="00D53281">
        <w:t xml:space="preserve"> would frequently fall within altit</w:t>
      </w:r>
      <w:r w:rsidR="0041578D">
        <w:t xml:space="preserve">udinal ranges corresponding with obstacles such as buildings, air turbines, </w:t>
      </w:r>
      <w:r w:rsidR="00E119BE">
        <w:t xml:space="preserve">and communication towers, </w:t>
      </w:r>
      <w:r w:rsidR="00560C10">
        <w:t xml:space="preserve">based on </w:t>
      </w:r>
      <w:r w:rsidR="00664E7C">
        <w:t xml:space="preserve">high rates of collisions for this species </w:t>
      </w:r>
      <w:r w:rsidR="00FC5ADD" w:rsidRPr="00FC5ADD">
        <w:rPr>
          <w:rFonts w:ascii="Aptos" w:hAnsi="Aptos"/>
        </w:rPr>
        <w:t>(Mendall and Aldous 1943, Loss et al. 2020)</w:t>
      </w:r>
      <w:r w:rsidR="00664E7C">
        <w:t>. We also hypothesize</w:t>
      </w:r>
      <w:r w:rsidR="0012661B">
        <w:t>d</w:t>
      </w:r>
      <w:r w:rsidR="00664E7C">
        <w:t xml:space="preserve"> that </w:t>
      </w:r>
      <w:r w:rsidR="00665310">
        <w:t xml:space="preserve">woodcock flight altitudes will be lower in fall than spring, in accordance with general trends in </w:t>
      </w:r>
      <w:r w:rsidR="00050526">
        <w:t xml:space="preserve">nocturnal migrants </w:t>
      </w:r>
      <w:r w:rsidR="00E33A6A" w:rsidRPr="00E33A6A">
        <w:rPr>
          <w:rFonts w:ascii="Aptos" w:hAnsi="Aptos"/>
        </w:rPr>
        <w:t>(Horton et al. 2016)</w:t>
      </w:r>
      <w:r w:rsidR="003838F1">
        <w:t xml:space="preserve">, and that flight altitudes will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rsidRPr="00E33A6A">
        <w:rPr>
          <w:rFonts w:ascii="Aptos" w:hAnsi="Aptos"/>
        </w:rPr>
        <w:t>(McAuley et al. 2020, Agostini et al. 2023)</w:t>
      </w:r>
      <w:r w:rsidR="00526828">
        <w:t>.</w:t>
      </w:r>
      <w:r w:rsidR="00C11067">
        <w:t xml:space="preserve"> </w:t>
      </w:r>
      <w:r w:rsidR="00640D31">
        <w:t xml:space="preserve">Our analysis sheds light on the </w:t>
      </w:r>
      <w:r w:rsidR="0004566E">
        <w:t>vulnerability of woodcock and other nocturnal migrants to airspace collisions</w:t>
      </w:r>
      <w:r w:rsidR="006D52BA">
        <w:t xml:space="preserve"> during their migratory flights</w:t>
      </w:r>
      <w:r w:rsidR="0004566E">
        <w:t xml:space="preserve">, </w:t>
      </w:r>
      <w:r w:rsidR="006D52BA">
        <w:t>and the necessity for further study of low altitude movements</w:t>
      </w:r>
      <w:r w:rsidR="0012661B">
        <w:t xml:space="preserve"> of birds in general</w:t>
      </w:r>
      <w:r w:rsidR="006D52BA">
        <w:t>.</w:t>
      </w:r>
    </w:p>
    <w:p w14:paraId="552540D3" w14:textId="2854B9C8" w:rsidR="007009AC" w:rsidRDefault="007009AC" w:rsidP="00965203">
      <w:pPr>
        <w:pStyle w:val="Heading1"/>
      </w:pPr>
      <w:r>
        <w:t>Methods</w:t>
      </w:r>
    </w:p>
    <w:p w14:paraId="315B1FEF" w14:textId="728926F5" w:rsidR="00594946" w:rsidRDefault="00594946" w:rsidP="00965203">
      <w:pPr>
        <w:pStyle w:val="Heading2"/>
        <w:rPr>
          <w:i w:val="0"/>
        </w:rPr>
      </w:pPr>
      <w:r>
        <w:t>Data collection and preprocessing</w:t>
      </w:r>
    </w:p>
    <w:p w14:paraId="754DF5CC" w14:textId="0ED15AE4" w:rsidR="006E0B42" w:rsidRDefault="009A0710" w:rsidP="00DE4D23">
      <w:pPr>
        <w:spacing w:line="480" w:lineRule="auto"/>
      </w:pPr>
      <w:r>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rsidRPr="00AE6D8E">
        <w:rPr>
          <w:rFonts w:ascii="Aptos" w:hAnsi="Aptos"/>
        </w:rPr>
        <w:t>(Blomberg et al. 2023, Clements et al. 2024, Fish et al. 2024)</w:t>
      </w:r>
      <w:r>
        <w:t xml:space="preserve">. </w:t>
      </w:r>
      <w:r w:rsidR="000D73B3">
        <w:t>We captured woodcock</w:t>
      </w:r>
      <w:r w:rsidR="00DF3520">
        <w:t xml:space="preserve"> across the eastern portion of their range</w:t>
      </w:r>
      <w:r w:rsidR="000D73B3">
        <w:t xml:space="preserve"> using </w:t>
      </w:r>
      <w:r w:rsidR="00D765D6">
        <w:t xml:space="preserve">spotlighting and mist nets </w:t>
      </w:r>
      <w:r w:rsidR="00084BE3" w:rsidRPr="00084BE3">
        <w:rPr>
          <w:rFonts w:ascii="Aptos" w:hAnsi="Aptos"/>
        </w:rPr>
        <w:t>(McAuley et al. 1993)</w:t>
      </w:r>
      <w:r w:rsidR="004338D2">
        <w:t xml:space="preserve"> and attached </w:t>
      </w:r>
      <w:r w:rsidR="004338D2" w:rsidRPr="00512241">
        <w:t>4–</w:t>
      </w:r>
      <w:r w:rsidR="004338D2" w:rsidRPr="00512241">
        <w:lastRenderedPageBreak/>
        <w:t xml:space="preserve">7 g </w:t>
      </w:r>
      <w:proofErr w:type="spellStart"/>
      <w:r w:rsidR="004338D2" w:rsidRPr="00512241">
        <w:t>PinPoint</w:t>
      </w:r>
      <w:proofErr w:type="spellEnd"/>
      <w:r w:rsidR="004338D2">
        <w:t xml:space="preserve"> transmitters </w:t>
      </w:r>
      <w:r w:rsidR="00C906B1">
        <w:t xml:space="preserve">with altimeters </w:t>
      </w:r>
      <w:r w:rsidR="00F023A5" w:rsidRPr="00512241">
        <w:t>(Lotek Wireless Inc., Newmarket, Ontario, CA)</w:t>
      </w:r>
      <w:r w:rsidR="00F023A5">
        <w:t xml:space="preserve"> using a rump-mounted leg loop harness</w:t>
      </w:r>
      <w:r w:rsidR="006F75D1">
        <w:rPr>
          <w:rFonts w:ascii="Aptos" w:hAnsi="Aptos"/>
        </w:rPr>
        <w:t xml:space="preserve"> </w:t>
      </w:r>
      <w:r w:rsidR="00944DA7" w:rsidRPr="00944DA7">
        <w:rPr>
          <w:rFonts w:ascii="Aptos" w:hAnsi="Aptos"/>
        </w:rPr>
        <w:t>(Fish et al. 2024)</w:t>
      </w:r>
      <w:r w:rsidR="006F75D1">
        <w:rPr>
          <w:rFonts w:ascii="Aptos" w:hAnsi="Aptos"/>
        </w:rPr>
        <w:t>.</w:t>
      </w:r>
      <w:r w:rsidR="00F023A5">
        <w:t xml:space="preserve"> </w:t>
      </w:r>
      <w:r w:rsidR="0090352F">
        <w:t>We aged and sexed birds upon capture</w:t>
      </w:r>
      <w:r w:rsidR="006F75D1">
        <w:t xml:space="preserve">, where </w:t>
      </w:r>
      <w:r w:rsidR="006E0B42">
        <w:t xml:space="preserve">juveniles </w:t>
      </w:r>
      <w:r w:rsidR="00E87F5A">
        <w:t>were birds undertaking their</w:t>
      </w:r>
      <w:r w:rsidR="006E0B42">
        <w:t xml:space="preserve"> first fall and spring migrations, after which </w:t>
      </w:r>
      <w:r w:rsidR="00E87F5A">
        <w:t>they were considered</w:t>
      </w:r>
      <w:r w:rsidR="00DF3520">
        <w:t xml:space="preserve"> adults.</w:t>
      </w:r>
      <w:r w:rsidR="0090352F">
        <w:t xml:space="preserve"> </w:t>
      </w:r>
    </w:p>
    <w:p w14:paraId="7F8EA4E1" w14:textId="20B19B4C" w:rsidR="00074D54" w:rsidRDefault="0014735B" w:rsidP="00BC7FFE">
      <w:pPr>
        <w:spacing w:line="480" w:lineRule="auto"/>
      </w:pPr>
      <w:r>
        <w:tab/>
      </w:r>
      <w:r w:rsidR="00057B9B" w:rsidRPr="00057B9B">
        <w:t>We programmed transmitters to collect locations every 1-3 days during migration, with locations alternating between diurnal (</w:t>
      </w:r>
      <w:r w:rsidR="00DD63A2">
        <w:t>1300–1500 hours Eastern Time</w:t>
      </w:r>
      <w:r w:rsidR="00057B9B" w:rsidRPr="00057B9B">
        <w:t>) and nocturnal (</w:t>
      </w:r>
      <w:r>
        <w:t>0000–0100 hours</w:t>
      </w:r>
      <w:r w:rsidR="00057B9B" w:rsidRPr="00057B9B">
        <w:t>) locations.</w:t>
      </w:r>
      <w:r w:rsidR="006916EE">
        <w:t xml:space="preserve"> </w:t>
      </w:r>
      <w:r w:rsidR="00186988">
        <w:t>We subset these readings to</w:t>
      </w:r>
      <w:r w:rsidR="007E792B">
        <w:t xml:space="preserve"> include only</w:t>
      </w:r>
      <w:r w:rsidR="00186988">
        <w:t xml:space="preserve"> </w:t>
      </w:r>
      <w:r w:rsidR="002E0192">
        <w:t xml:space="preserve">locations in which </w:t>
      </w:r>
      <w:r w:rsidR="007E792B">
        <w:t>birds had a known</w:t>
      </w:r>
      <w:r w:rsidR="002E0192">
        <w:t xml:space="preserve"> migratory or non-migratory state (</w:t>
      </w:r>
      <w:r w:rsidR="002E20C4">
        <w:t>Berigan 2024</w:t>
      </w:r>
      <w:r w:rsidR="002E0192">
        <w:t>).</w:t>
      </w:r>
      <w:r w:rsidR="00BC7FFE">
        <w:t xml:space="preserve"> </w:t>
      </w:r>
      <w:r w:rsidR="00074D54">
        <w:t>We used ArcGIS Pro 3.2.1</w:t>
      </w:r>
      <w:r w:rsidR="005711A0">
        <w:t xml:space="preserve"> </w:t>
      </w:r>
      <w:r w:rsidR="00EC0E98" w:rsidRPr="00EC0E98">
        <w:rPr>
          <w:rFonts w:ascii="Aptos" w:hAnsi="Aptos"/>
        </w:rPr>
        <w:t>(ESRI 2024)</w:t>
      </w:r>
      <w:r w:rsidR="00074D54">
        <w:t xml:space="preserve"> to </w:t>
      </w:r>
      <w:r w:rsidR="005711A0">
        <w:t xml:space="preserve">calculate </w:t>
      </w:r>
      <w:r w:rsidR="00074D54">
        <w:t>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FC36B5">
        <w:t xml:space="preserve"> </w:t>
      </w:r>
      <w:r w:rsidR="00FC36B5" w:rsidRPr="00FC36B5">
        <w:rPr>
          <w:rFonts w:ascii="Aptos" w:hAnsi="Aptos"/>
        </w:rPr>
        <w:t>(</w:t>
      </w:r>
      <w:r w:rsidR="008604EE">
        <w:rPr>
          <w:rFonts w:ascii="Aptos" w:hAnsi="Aptos"/>
        </w:rPr>
        <w:t xml:space="preserve">elevation layer; </w:t>
      </w:r>
      <w:r w:rsidR="00FC36B5" w:rsidRPr="00FC36B5">
        <w:rPr>
          <w:rFonts w:ascii="Aptos" w:hAnsi="Aptos"/>
        </w:rPr>
        <w:t>ESRI 2023)</w:t>
      </w:r>
      <w:r w:rsidR="007F11EE">
        <w:t xml:space="preserve">, providing a measurement of </w:t>
      </w:r>
      <w:r w:rsidR="00074D54">
        <w:t xml:space="preserve">height above ground level for each point. </w:t>
      </w:r>
      <w:r w:rsidR="0087594F">
        <w:t>To ensure computational tractability, we divided all observed altitudes by the maximum altitude in the dataset (2183m)</w:t>
      </w:r>
      <w:r w:rsidR="000B018B">
        <w:t>, allowing estimated flight altitudes to scale between 0 and 1.</w:t>
      </w:r>
      <w:r w:rsidR="00B44242">
        <w:t xml:space="preserve"> </w:t>
      </w:r>
      <w:r w:rsidR="00DD7BF5">
        <w:t>As</w:t>
      </w:r>
      <w:r w:rsidR="00883D31" w:rsidRPr="00883D31">
        <w:t xml:space="preserve"> woodcock are nocturnal migrants, we assumed all diurnal</w:t>
      </w:r>
      <w:r w:rsidR="00931948">
        <w:t xml:space="preserve"> and non-migratory points</w:t>
      </w:r>
      <w:r w:rsidR="00DD7BF5">
        <w:t xml:space="preserve"> were known ground locations</w:t>
      </w:r>
      <w:r w:rsidR="00883D31" w:rsidRPr="00883D31">
        <w:t xml:space="preserve">, while </w:t>
      </w:r>
      <w:r w:rsidR="00523F3F">
        <w:t xml:space="preserve">the flight status of nocturnal </w:t>
      </w:r>
      <w:r w:rsidR="00931948">
        <w:t xml:space="preserve">migratory </w:t>
      </w:r>
      <w:r w:rsidR="00523F3F">
        <w:t>points was unknown.</w:t>
      </w:r>
    </w:p>
    <w:p w14:paraId="5B602382" w14:textId="565DB264" w:rsidR="0074002D" w:rsidRDefault="0074002D" w:rsidP="00F07057">
      <w:pPr>
        <w:pStyle w:val="Heading2"/>
      </w:pPr>
      <w:r>
        <w:t>Modeling altitude distributions</w:t>
      </w:r>
    </w:p>
    <w:p w14:paraId="57B2FAC9" w14:textId="4DD27AB9" w:rsidR="00676994" w:rsidRPr="00676994" w:rsidRDefault="00676994" w:rsidP="000D609A">
      <w:pPr>
        <w:spacing w:line="480" w:lineRule="auto"/>
        <w:rPr>
          <w:rFonts w:eastAsiaTheme="minorEastAsia"/>
        </w:rPr>
      </w:pPr>
      <w:r>
        <w:t xml:space="preserve">Our model of woodcock flight altitudes included both </w:t>
      </w:r>
      <w:r w:rsidR="00D11473">
        <w:t>potential</w:t>
      </w:r>
      <w:r>
        <w:t xml:space="preserve"> flight locations and </w:t>
      </w:r>
      <w:r w:rsidR="00AC2AEA">
        <w:t>k</w:t>
      </w:r>
      <w:r w:rsidR="00AC2AEA" w:rsidRPr="00AC2AEA">
        <w:t>nown ground locations</w:t>
      </w:r>
      <w:r>
        <w:t xml:space="preserve">, with each class of data informing a different aspect of the model. </w:t>
      </w:r>
      <w:r w:rsidR="00E96EF7">
        <w:t>K</w:t>
      </w:r>
      <w:r w:rsidR="00A21936" w:rsidRPr="00A21936">
        <w:t>nown ground locations</w:t>
      </w:r>
      <w:r>
        <w:t xml:space="preserve"> were assumed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solely attributable to measurement error </w:t>
      </w:r>
      <m:oMath>
        <m:r>
          <w:rPr>
            <w:rFonts w:ascii="Cambria Math" w:hAnsi="Cambria Math"/>
          </w:rPr>
          <m:t>E</m:t>
        </m:r>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sidR="0088630E">
        <w:rPr>
          <w:rFonts w:eastAsiaTheme="minorEastAsia"/>
        </w:rPr>
        <w:t>; importance of accommodating for measurement error is reviewed in</w:t>
      </w:r>
      <w:r w:rsidR="00305392">
        <w:rPr>
          <w:rFonts w:eastAsiaTheme="minorEastAsia"/>
        </w:rPr>
        <w:t xml:space="preserve"> </w:t>
      </w:r>
      <w:proofErr w:type="spellStart"/>
      <w:r w:rsidR="000077DB" w:rsidRPr="000077DB">
        <w:rPr>
          <w:rFonts w:ascii="Aptos" w:hAnsi="Aptos" w:cs="Times New Roman"/>
          <w:kern w:val="0"/>
        </w:rPr>
        <w:t>Poessel</w:t>
      </w:r>
      <w:proofErr w:type="spellEnd"/>
      <w:r w:rsidR="000077DB" w:rsidRPr="000077DB">
        <w:rPr>
          <w:rFonts w:ascii="Aptos" w:hAnsi="Aptos" w:cs="Times New Roman"/>
          <w:kern w:val="0"/>
        </w:rPr>
        <w:t xml:space="preserve"> et al. 2018, </w:t>
      </w:r>
      <w:proofErr w:type="spellStart"/>
      <w:r w:rsidR="000077DB" w:rsidRPr="000077DB">
        <w:rPr>
          <w:rFonts w:ascii="Aptos" w:hAnsi="Aptos" w:cs="Times New Roman"/>
          <w:kern w:val="0"/>
        </w:rPr>
        <w:t>Péron</w:t>
      </w:r>
      <w:proofErr w:type="spellEnd"/>
      <w:r w:rsidR="000077DB" w:rsidRPr="000077DB">
        <w:rPr>
          <w:rFonts w:ascii="Aptos" w:hAnsi="Aptos" w:cs="Times New Roman"/>
          <w:kern w:val="0"/>
        </w:rPr>
        <w:t xml:space="preserve"> et al. 2020)</w:t>
      </w:r>
      <w:r>
        <w:rPr>
          <w:rFonts w:eastAsiaTheme="minorEastAsia"/>
        </w:rPr>
        <w:t>. As such,</w:t>
      </w:r>
      <w:r w:rsidR="005711A0">
        <w:rPr>
          <w:rFonts w:eastAsiaTheme="minorEastAsia"/>
        </w:rPr>
        <w:t xml:space="preserve"> we used</w:t>
      </w:r>
      <w:r>
        <w:rPr>
          <w:rFonts w:eastAsiaTheme="minorEastAsia"/>
        </w:rPr>
        <w:t xml:space="preserve"> </w:t>
      </w:r>
      <w:r w:rsidR="00E96EF7">
        <w:rPr>
          <w:rFonts w:eastAsiaTheme="minorEastAsia"/>
        </w:rPr>
        <w:t>k</w:t>
      </w:r>
      <w:r w:rsidR="00E96EF7" w:rsidRPr="00E96EF7">
        <w:rPr>
          <w:rFonts w:eastAsiaTheme="minorEastAsia"/>
        </w:rPr>
        <w:t>nown ground locations</w:t>
      </w:r>
      <w:r>
        <w:t xml:space="preserve"> to estimate the error terms of the model. </w:t>
      </w:r>
      <w:r w:rsidR="00C27B77">
        <w:t>Potential</w:t>
      </w:r>
      <w:r>
        <w:t xml:space="preserve"> flight locations </w:t>
      </w:r>
      <w:r w:rsidR="007F040E">
        <w:t xml:space="preserve">were </w:t>
      </w:r>
      <w:r w:rsidR="000E77F1">
        <w:t>either recorded on the ground</w:t>
      </w:r>
      <w: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Pr>
          <w:rFonts w:eastAsiaTheme="minorEastAsia"/>
        </w:rPr>
        <w:t>,</w:t>
      </w:r>
      <w:r>
        <w:t xml:space="preserve"> or </w:t>
      </w:r>
      <w:r w:rsidR="000E77F1">
        <w:t>recorded in flight with</w:t>
      </w:r>
      <w:r>
        <w:t xml:space="preserve">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 </w:t>
      </w:r>
      <m:oMath>
        <m:r>
          <w:rPr>
            <w:rFonts w:ascii="Cambria Math" w:hAnsi="Cambria Math"/>
          </w:rPr>
          <m:t>E</m:t>
        </m:r>
      </m:oMath>
      <w:r>
        <w:rPr>
          <w:rFonts w:eastAsiaTheme="minorEastAsia"/>
        </w:rPr>
        <w:t xml:space="preserve">. Thus, </w:t>
      </w:r>
      <w:r w:rsidR="00D11473">
        <w:rPr>
          <w:rFonts w:eastAsiaTheme="minorEastAsia"/>
        </w:rPr>
        <w:t>potential</w:t>
      </w:r>
      <w:r>
        <w:rPr>
          <w:rFonts w:eastAsiaTheme="minorEastAsia"/>
        </w:rPr>
        <w:t xml:space="preserve"> flight locations could be used to</w:t>
      </w:r>
      <w:r w:rsidR="005E00B7" w:rsidRPr="005E00B7">
        <w:rPr>
          <w:rFonts w:eastAsiaTheme="minorEastAsia"/>
        </w:rPr>
        <w:t xml:space="preserve"> </w:t>
      </w:r>
      <w:r>
        <w:rPr>
          <w:rFonts w:eastAsiaTheme="minorEastAsia"/>
        </w:rPr>
        <w:t xml:space="preserve">estimate </w:t>
      </w:r>
      <w:r w:rsidR="00472AED">
        <w:rPr>
          <w:rFonts w:eastAsiaTheme="minorEastAsia"/>
        </w:rPr>
        <w:t>a</w:t>
      </w:r>
      <w:r>
        <w:rPr>
          <w:rFonts w:eastAsiaTheme="minorEastAsia"/>
        </w:rPr>
        <w:t xml:space="preserve"> </w:t>
      </w:r>
      <w:r w:rsidR="00472AED">
        <w:rPr>
          <w:rFonts w:eastAsiaTheme="minorEastAsia"/>
        </w:rPr>
        <w:t xml:space="preserve">latent </w:t>
      </w:r>
      <w:r>
        <w:rPr>
          <w:rFonts w:eastAsiaTheme="minorEastAsia"/>
        </w:rPr>
        <w:t>flight state</w:t>
      </w:r>
      <w:r w:rsidR="00D336D5">
        <w:t xml:space="preserve"> </w:t>
      </w:r>
      <w:r w:rsidR="00472AED">
        <w:t xml:space="preserve">which we </w:t>
      </w:r>
      <w:r>
        <w:lastRenderedPageBreak/>
        <w:t xml:space="preserve">represented as </w:t>
      </w:r>
      <w:r>
        <w:rPr>
          <w:rFonts w:eastAsiaTheme="minorEastAsia"/>
        </w:rPr>
        <w:t xml:space="preserve">binomial variable </w:t>
      </w:r>
      <m:oMath>
        <m:r>
          <w:rPr>
            <w:rFonts w:ascii="Cambria Math" w:hAnsi="Cambria Math"/>
          </w:rPr>
          <m:t>I</m:t>
        </m:r>
      </m:oMath>
      <w:r w:rsidR="005E00B7">
        <w:rPr>
          <w:rFonts w:eastAsiaTheme="minorEastAsia"/>
        </w:rPr>
        <w:t xml:space="preserve">, with </w:t>
      </w:r>
      <m:oMath>
        <m:r>
          <w:rPr>
            <w:rFonts w:ascii="Cambria Math" w:hAnsi="Cambria Math"/>
          </w:rPr>
          <m:t>I</m:t>
        </m:r>
      </m:oMath>
      <w:r w:rsidR="00472AED">
        <w:rPr>
          <w:rFonts w:eastAsiaTheme="minorEastAsia"/>
        </w:rPr>
        <w:t>=0</w:t>
      </w:r>
      <w:r w:rsidR="005E00B7">
        <w:rPr>
          <w:rFonts w:eastAsiaTheme="minorEastAsia"/>
        </w:rPr>
        <w:t xml:space="preserve"> indicating a ground location and </w:t>
      </w:r>
      <m:oMath>
        <m:r>
          <w:rPr>
            <w:rFonts w:ascii="Cambria Math" w:hAnsi="Cambria Math"/>
          </w:rPr>
          <m:t>I</m:t>
        </m:r>
      </m:oMath>
      <w:r w:rsidR="00472AED">
        <w:rPr>
          <w:rFonts w:eastAsiaTheme="minorEastAsia"/>
        </w:rPr>
        <w:t>=1</w:t>
      </w:r>
      <w:r w:rsidR="005E00B7">
        <w:rPr>
          <w:rFonts w:eastAsiaTheme="minorEastAsia"/>
        </w:rPr>
        <w:t xml:space="preserve"> indicating a flight location</w:t>
      </w:r>
      <w:r w:rsidR="00472AED">
        <w:rPr>
          <w:rFonts w:eastAsiaTheme="minorEastAsia"/>
        </w:rPr>
        <w:t xml:space="preserve">. We derived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w:t>
      </w:r>
      <w:r w:rsidR="00472AED">
        <w:rPr>
          <w:rFonts w:eastAsiaTheme="minorEastAsia"/>
        </w:rPr>
        <w:t xml:space="preserve">from locations where </w:t>
      </w:r>
      <m:oMath>
        <m:r>
          <w:rPr>
            <w:rFonts w:ascii="Cambria Math" w:hAnsi="Cambria Math"/>
          </w:rPr>
          <m:t>I</m:t>
        </m:r>
      </m:oMath>
      <w:r w:rsidR="00472AED">
        <w:rPr>
          <w:rFonts w:eastAsiaTheme="minorEastAsia"/>
        </w:rPr>
        <w:t>=1</w:t>
      </w:r>
      <w:r w:rsidR="00610232">
        <w:rPr>
          <w:rFonts w:eastAsiaTheme="minorEastAsia"/>
        </w:rPr>
        <w:t>,</w:t>
      </w:r>
    </w:p>
    <w:p w14:paraId="411C2723" w14:textId="73189328" w:rsidR="00B83ECD" w:rsidRDefault="00B83ECD" w:rsidP="00610232">
      <w:pPr>
        <w:pStyle w:val="Caption"/>
        <w:jc w:val="center"/>
      </w:pPr>
      <w:r>
        <w:t xml:space="preserve">Equation </w:t>
      </w:r>
      <w:r w:rsidR="007F7334">
        <w:fldChar w:fldCharType="begin"/>
      </w:r>
      <w:r w:rsidR="007F7334">
        <w:instrText xml:space="preserve"> SEQ Equation \* ARABIC </w:instrText>
      </w:r>
      <w:r w:rsidR="007F7334">
        <w:fldChar w:fldCharType="separate"/>
      </w:r>
      <w:r w:rsidR="002B623B">
        <w:rPr>
          <w:noProof/>
        </w:rPr>
        <w:t>1</w:t>
      </w:r>
      <w:r w:rsidR="007F7334">
        <w:rPr>
          <w:noProof/>
        </w:rPr>
        <w:fldChar w:fldCharType="end"/>
      </w:r>
    </w:p>
    <w:p w14:paraId="6FF5CDD3" w14:textId="47B45002" w:rsidR="008B2228" w:rsidRPr="008B2228" w:rsidRDefault="00000000" w:rsidP="000D609A">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hAnsi="Cambria Math"/>
            </w:rPr>
            <m:t>+ E</m:t>
          </m:r>
        </m:oMath>
      </m:oMathPara>
    </w:p>
    <w:p w14:paraId="6603A1AF" w14:textId="522DF901" w:rsidR="008B2228" w:rsidRPr="008B2228" w:rsidRDefault="006927AD" w:rsidP="000D609A">
      <w:pPr>
        <w:spacing w:line="480" w:lineRule="auto"/>
        <w:rPr>
          <w:rFonts w:eastAsiaTheme="minorEastAsia"/>
        </w:rPr>
      </w:pPr>
      <m:oMathPara>
        <m:oMath>
          <m:r>
            <w:rPr>
              <w:rFonts w:ascii="Cambria Math" w:eastAsiaTheme="minorEastAsia" w:hAnsi="Cambria Math"/>
            </w:rPr>
            <m:t>E ~ Normal(</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r>
            <w:rPr>
              <w:rFonts w:ascii="Cambria Math" w:eastAsiaTheme="minorEastAsia" w:hAnsi="Cambria Math"/>
            </w:rPr>
            <m:t>)</m:t>
          </m:r>
        </m:oMath>
      </m:oMathPara>
    </w:p>
    <w:p w14:paraId="3F93D798" w14:textId="047D41AB" w:rsidR="00A10579" w:rsidRPr="006927AD" w:rsidRDefault="00000000" w:rsidP="000D609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 xml:space="preserve"> ~ Gamma(α,β)</m:t>
          </m:r>
        </m:oMath>
      </m:oMathPara>
    </w:p>
    <w:p w14:paraId="58DDEC1A" w14:textId="531D5755" w:rsidR="006927AD" w:rsidRPr="006927AD" w:rsidRDefault="00676994" w:rsidP="00B83ECD">
      <w:pPr>
        <w:spacing w:line="480" w:lineRule="auto"/>
        <w:rPr>
          <w:rFonts w:eastAsiaTheme="minorEastAsia"/>
        </w:rPr>
      </w:pPr>
      <w:r>
        <w:rPr>
          <w:rFonts w:eastAsiaTheme="minorEastAsia"/>
        </w:rPr>
        <w:t>w</w:t>
      </w:r>
      <w:r w:rsidR="006927AD">
        <w:rPr>
          <w:rFonts w:eastAsiaTheme="minorEastAsia"/>
        </w:rPr>
        <w:t>ith</w:t>
      </w:r>
      <w:r>
        <w:rPr>
          <w:rFonts w:eastAsiaTheme="minorEastAsia"/>
        </w:rPr>
        <w:t xml:space="preserve"> </w:t>
      </w:r>
      <m:oMath>
        <m:r>
          <w:rPr>
            <w:rFonts w:ascii="Cambria Math" w:hAnsi="Cambria Math"/>
          </w:rPr>
          <m:t>I</m:t>
        </m:r>
      </m:oMath>
      <w:r>
        <w:rPr>
          <w:rFonts w:eastAsiaTheme="minorEastAsia"/>
        </w:rPr>
        <w:t xml:space="preserve"> </w:t>
      </w:r>
      <w:r w:rsidR="00472AED">
        <w:rPr>
          <w:rFonts w:eastAsiaTheme="minorEastAsia"/>
        </w:rPr>
        <w:t xml:space="preserve">fixed to </w:t>
      </w:r>
      <w:r>
        <w:rPr>
          <w:rFonts w:eastAsiaTheme="minorEastAsia"/>
        </w:rPr>
        <w:t xml:space="preserve">0 for all </w:t>
      </w:r>
      <w:r w:rsidR="00E96EF7">
        <w:rPr>
          <w:rFonts w:eastAsiaTheme="minorEastAsia"/>
        </w:rPr>
        <w:t>k</w:t>
      </w:r>
      <w:r w:rsidR="00E96EF7" w:rsidRPr="00E96EF7">
        <w:rPr>
          <w:rFonts w:eastAsiaTheme="minorEastAsia"/>
        </w:rPr>
        <w:t>nown ground locations</w:t>
      </w:r>
      <w:r>
        <w:rPr>
          <w:rFonts w:eastAsiaTheme="minorEastAsia"/>
        </w:rPr>
        <w:t xml:space="preserve"> and as an estimable parameter for all </w:t>
      </w:r>
      <w:r w:rsidR="00D11473">
        <w:rPr>
          <w:rFonts w:eastAsiaTheme="minorEastAsia"/>
        </w:rPr>
        <w:t>potential</w:t>
      </w:r>
      <w:r>
        <w:rPr>
          <w:rFonts w:eastAsiaTheme="minorEastAsia"/>
        </w:rPr>
        <w:t xml:space="preserve"> flight locations. When </w:t>
      </w:r>
      <m:oMath>
        <m:r>
          <w:rPr>
            <w:rFonts w:ascii="Cambria Math" w:hAnsi="Cambria Math"/>
          </w:rPr>
          <m:t>I</m:t>
        </m:r>
      </m:oMath>
      <w:r w:rsidR="006927AD">
        <w:rPr>
          <w:rFonts w:eastAsiaTheme="minorEastAsia"/>
        </w:rPr>
        <w:t xml:space="preserve"> was</w:t>
      </w:r>
      <w:r>
        <w:rPr>
          <w:rFonts w:eastAsiaTheme="minorEastAsia"/>
        </w:rPr>
        <w:t xml:space="preserve"> not known, we provided</w:t>
      </w:r>
      <w:r w:rsidR="006927AD">
        <w:rPr>
          <w:rFonts w:eastAsiaTheme="minorEastAsia"/>
        </w:rPr>
        <w:t xml:space="preserve"> an informed prior of </w:t>
      </w:r>
      <w:r w:rsidR="006927AD">
        <w:rPr>
          <w:rFonts w:eastAsiaTheme="minorEastAsia"/>
          <w:i/>
          <w:iCs/>
        </w:rPr>
        <w:t>p = 0.33</w:t>
      </w:r>
      <w:r w:rsidR="00472AED">
        <w:rPr>
          <w:rFonts w:eastAsiaTheme="minorEastAsia"/>
          <w:i/>
          <w:iCs/>
        </w:rPr>
        <w:t>,</w:t>
      </w:r>
      <w:r w:rsidR="006927AD">
        <w:rPr>
          <w:rFonts w:eastAsiaTheme="minorEastAsia"/>
        </w:rPr>
        <w:t xml:space="preserve"> </w:t>
      </w:r>
      <w:r w:rsidR="00472AED">
        <w:rPr>
          <w:rFonts w:eastAsiaTheme="minorEastAsia"/>
        </w:rPr>
        <w:t xml:space="preserve">which we </w:t>
      </w:r>
      <w:r w:rsidR="006927AD">
        <w:rPr>
          <w:rFonts w:eastAsiaTheme="minorEastAsia"/>
        </w:rPr>
        <w:t>based on</w:t>
      </w:r>
      <w:r w:rsidR="004E0520">
        <w:rPr>
          <w:rFonts w:eastAsiaTheme="minorEastAsia"/>
        </w:rPr>
        <w:t xml:space="preserve"> </w:t>
      </w:r>
      <w:r w:rsidR="00A8309F">
        <w:rPr>
          <w:rFonts w:eastAsiaTheme="minorEastAsia"/>
        </w:rPr>
        <w:t>pre</w:t>
      </w:r>
      <w:r w:rsidR="00A0390E">
        <w:rPr>
          <w:rFonts w:eastAsiaTheme="minorEastAsia"/>
        </w:rPr>
        <w:t xml:space="preserve">-existing knowledge </w:t>
      </w:r>
      <w:r w:rsidR="00563240">
        <w:rPr>
          <w:rFonts w:eastAsiaTheme="minorEastAsia"/>
        </w:rPr>
        <w:t>of the ratio of stopovers</w:t>
      </w:r>
      <w:r w:rsidR="007B7E95">
        <w:rPr>
          <w:rFonts w:eastAsiaTheme="minorEastAsia"/>
        </w:rPr>
        <w:t xml:space="preserve"> to</w:t>
      </w:r>
      <w:r w:rsidR="00563240">
        <w:rPr>
          <w:rFonts w:eastAsiaTheme="minorEastAsia"/>
        </w:rPr>
        <w:t xml:space="preserve"> migratory flights </w:t>
      </w:r>
      <w:r w:rsidR="007B7E95">
        <w:rPr>
          <w:rFonts w:eastAsiaTheme="minorEastAsia"/>
        </w:rPr>
        <w:t xml:space="preserve">during a typical woodcock migration </w:t>
      </w:r>
      <w:r w:rsidR="00323F39" w:rsidRPr="00323F39">
        <w:rPr>
          <w:rFonts w:ascii="Aptos" w:hAnsi="Aptos"/>
        </w:rPr>
        <w:t>(Fish et al. 2024)</w:t>
      </w:r>
      <w:r w:rsidR="000477B0">
        <w:rPr>
          <w:rFonts w:eastAsiaTheme="minorEastAsia"/>
        </w:rPr>
        <w:t>.</w:t>
      </w:r>
      <w:r w:rsidR="0044038E">
        <w:rPr>
          <w:rFonts w:eastAsiaTheme="minorEastAsia"/>
        </w:rPr>
        <w:t xml:space="preserve"> </w:t>
      </w:r>
      <w:r w:rsidR="00472AED">
        <w:rPr>
          <w:rFonts w:eastAsiaTheme="minorEastAsia"/>
        </w:rPr>
        <w:t>M</w:t>
      </w:r>
      <w:r w:rsidR="0044038E">
        <w:rPr>
          <w:rFonts w:eastAsiaTheme="minorEastAsia"/>
        </w:rPr>
        <w:t xml:space="preserve">easurement bias in the data,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44038E">
        <w:rPr>
          <w:rFonts w:eastAsiaTheme="minorEastAsia"/>
        </w:rPr>
        <w:t>, was given a</w:t>
      </w:r>
      <w:ins w:id="6" w:author="Sarah Clements" w:date="2024-07-19T19:27:00Z" w16du:dateUtc="2024-07-19T23:27:00Z">
        <w:r w:rsidR="000F59BD">
          <w:rPr>
            <w:rFonts w:eastAsiaTheme="minorEastAsia"/>
          </w:rPr>
          <w:t xml:space="preserve"> vague</w:t>
        </w:r>
      </w:ins>
      <w:del w:id="7" w:author="Sarah Clements" w:date="2024-07-19T19:27:00Z" w16du:dateUtc="2024-07-19T23:27:00Z">
        <w:r w:rsidR="0044038E" w:rsidDel="000F59BD">
          <w:rPr>
            <w:rFonts w:eastAsiaTheme="minorEastAsia"/>
          </w:rPr>
          <w:delText>n uninformative</w:delText>
        </w:r>
      </w:del>
      <w:r w:rsidR="0044038E">
        <w:rPr>
          <w:rFonts w:eastAsiaTheme="minorEastAsia"/>
        </w:rPr>
        <w:t xml:space="preserve"> normal prior with mean 0 and standard deviation 1, while the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44038E">
        <w:rPr>
          <w:rFonts w:eastAsiaTheme="minorEastAsia"/>
        </w:rPr>
        <w:t xml:space="preserve">, was given a half-normal prior </w:t>
      </w:r>
      <w:r w:rsidR="00B83ECD">
        <w:rPr>
          <w:rFonts w:eastAsiaTheme="minorEastAsia"/>
        </w:rPr>
        <w:t xml:space="preserve">with </w:t>
      </w:r>
      <w:r w:rsidR="0044038E">
        <w:rPr>
          <w:rFonts w:eastAsiaTheme="minorEastAsia"/>
        </w:rPr>
        <w:t xml:space="preserve">standard deviation 1. </w:t>
      </w:r>
      <w:r w:rsidR="008F5D82">
        <w:rPr>
          <w:rFonts w:eastAsiaTheme="minorEastAsia"/>
        </w:rPr>
        <w:t>We modelled t</w:t>
      </w:r>
      <w:r w:rsidR="008219B3">
        <w:rPr>
          <w:rFonts w:eastAsiaTheme="minorEastAsia"/>
        </w:rPr>
        <w:t xml:space="preserve">he distribution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44038E">
        <w:rPr>
          <w:rFonts w:eastAsiaTheme="minorEastAsia"/>
        </w:rPr>
        <w:t xml:space="preserve"> using a gamma distribution with shape parameter </w:t>
      </w:r>
      <m:oMath>
        <m:r>
          <w:rPr>
            <w:rFonts w:ascii="Cambria Math" w:eastAsiaTheme="minorEastAsia" w:hAnsi="Cambria Math"/>
          </w:rPr>
          <m:t>α</m:t>
        </m:r>
      </m:oMath>
      <w:r w:rsidR="0044038E">
        <w:rPr>
          <w:rFonts w:eastAsiaTheme="minorEastAsia"/>
        </w:rPr>
        <w:t xml:space="preserve"> and rate parameter </w:t>
      </w:r>
      <m:oMath>
        <m:r>
          <w:rPr>
            <w:rFonts w:ascii="Cambria Math" w:eastAsiaTheme="minorEastAsia" w:hAnsi="Cambria Math"/>
          </w:rPr>
          <m:t>β</m:t>
        </m:r>
      </m:oMath>
      <w:r w:rsidR="0044038E">
        <w:rPr>
          <w:rFonts w:eastAsiaTheme="minorEastAsia"/>
        </w:rPr>
        <w:t xml:space="preserve">. </w:t>
      </w:r>
      <w:r w:rsidR="00B83ECD">
        <w:rPr>
          <w:rFonts w:eastAsiaTheme="minorEastAsia"/>
        </w:rPr>
        <w:t xml:space="preserve">We gave </w:t>
      </w:r>
      <m:oMath>
        <m:r>
          <w:rPr>
            <w:rFonts w:ascii="Cambria Math" w:eastAsiaTheme="minorEastAsia" w:hAnsi="Cambria Math"/>
          </w:rPr>
          <m:t>α</m:t>
        </m:r>
      </m:oMath>
      <w:r w:rsidR="0044038E">
        <w:rPr>
          <w:rFonts w:eastAsiaTheme="minorEastAsia"/>
        </w:rPr>
        <w:t xml:space="preserve"> </w:t>
      </w:r>
      <w:r w:rsidR="00950E0F">
        <w:rPr>
          <w:rFonts w:eastAsiaTheme="minorEastAsia"/>
        </w:rPr>
        <w:t xml:space="preserve">and </w:t>
      </w:r>
      <m:oMath>
        <m:r>
          <w:rPr>
            <w:rFonts w:ascii="Cambria Math" w:eastAsiaTheme="minorEastAsia" w:hAnsi="Cambria Math"/>
          </w:rPr>
          <m:t>β</m:t>
        </m:r>
      </m:oMath>
      <w:r w:rsidR="00950E0F">
        <w:rPr>
          <w:rFonts w:eastAsiaTheme="minorEastAsia"/>
        </w:rPr>
        <w:t xml:space="preserve"> </w:t>
      </w:r>
      <w:r w:rsidR="0044038E">
        <w:rPr>
          <w:rFonts w:eastAsiaTheme="minorEastAsia"/>
        </w:rPr>
        <w:t>semi-informative prior</w:t>
      </w:r>
      <w:r w:rsidR="00950E0F">
        <w:rPr>
          <w:rFonts w:eastAsiaTheme="minorEastAsia"/>
        </w:rPr>
        <w:t>s to restrict their possible values to</w:t>
      </w:r>
      <w:r w:rsidR="0044038E">
        <w:rPr>
          <w:rFonts w:eastAsiaTheme="minorEastAsia"/>
        </w:rPr>
        <w:t xml:space="preserve"> </w:t>
      </w:r>
      <w:r w:rsidR="00950E0F">
        <w:rPr>
          <w:rFonts w:eastAsiaTheme="minorEastAsia"/>
        </w:rPr>
        <w:t>those that might sensibly describe a distribution scaled between 0 and 1</w:t>
      </w:r>
      <w:r w:rsidR="00B83ECD">
        <w:rPr>
          <w:rFonts w:eastAsiaTheme="minorEastAsia"/>
        </w:rPr>
        <w:t xml:space="preserve"> </w:t>
      </w:r>
      <w:r w:rsidR="00323F39" w:rsidRPr="00323F39">
        <w:rPr>
          <w:rFonts w:ascii="Aptos" w:hAnsi="Aptos"/>
        </w:rPr>
        <w:t>(McElreath 2018)</w:t>
      </w:r>
      <w:r w:rsidR="00B83ECD">
        <w:rPr>
          <w:rFonts w:eastAsiaTheme="minorEastAsia"/>
        </w:rPr>
        <w:t>.</w:t>
      </w:r>
      <w:r w:rsidR="00950E0F">
        <w:rPr>
          <w:rFonts w:eastAsiaTheme="minorEastAsia"/>
        </w:rPr>
        <w:t xml:space="preserve"> </w:t>
      </w:r>
      <w:commentRangeStart w:id="8"/>
      <w:r w:rsidR="00950E0F">
        <w:rPr>
          <w:rFonts w:eastAsiaTheme="minorEastAsia"/>
        </w:rPr>
        <w:t xml:space="preserve">After </w:t>
      </w:r>
      <w:r w:rsidR="00B83ECD">
        <w:rPr>
          <w:rFonts w:eastAsiaTheme="minorEastAsia"/>
        </w:rPr>
        <w:t>simulating</w:t>
      </w:r>
      <w:r w:rsidR="00950E0F">
        <w:rPr>
          <w:rFonts w:eastAsiaTheme="minorEastAsia"/>
        </w:rPr>
        <w:t xml:space="preserve"> possible distributions, </w:t>
      </w:r>
      <w:commentRangeEnd w:id="8"/>
      <w:r w:rsidR="000F59BD">
        <w:rPr>
          <w:rStyle w:val="CommentReference"/>
        </w:rPr>
        <w:commentReference w:id="8"/>
      </w:r>
      <w:r w:rsidR="00950E0F">
        <w:rPr>
          <w:rFonts w:eastAsiaTheme="minorEastAsia"/>
        </w:rPr>
        <w:t xml:space="preserve">we </w:t>
      </w:r>
      <w:r w:rsidR="002C5E37">
        <w:rPr>
          <w:rFonts w:eastAsiaTheme="minorEastAsia"/>
        </w:rPr>
        <w:t>chose</w:t>
      </w:r>
      <w:r w:rsidR="00950E0F">
        <w:rPr>
          <w:rFonts w:eastAsiaTheme="minorEastAsia"/>
        </w:rPr>
        <w:t xml:space="preserve"> to give </w:t>
      </w:r>
      <m:oMath>
        <m:r>
          <w:rPr>
            <w:rFonts w:ascii="Cambria Math" w:eastAsiaTheme="minorEastAsia" w:hAnsi="Cambria Math"/>
          </w:rPr>
          <m:t>α</m:t>
        </m:r>
      </m:oMath>
      <w:r w:rsidR="00950E0F">
        <w:rPr>
          <w:rFonts w:eastAsiaTheme="minorEastAsia"/>
        </w:rPr>
        <w:t xml:space="preserve"> a half-normal </w:t>
      </w:r>
      <w:r w:rsidR="00B83ECD">
        <w:rPr>
          <w:rFonts w:eastAsiaTheme="minorEastAsia"/>
        </w:rPr>
        <w:t>prior</w:t>
      </w:r>
      <w:r w:rsidR="00950E0F">
        <w:rPr>
          <w:rFonts w:eastAsiaTheme="minorEastAsia"/>
        </w:rPr>
        <w:t xml:space="preserve"> with </w:t>
      </w:r>
      <w:r w:rsidR="00B83ECD">
        <w:rPr>
          <w:rFonts w:eastAsiaTheme="minorEastAsia"/>
        </w:rPr>
        <w:t xml:space="preserve">standard derivation 5 and </w:t>
      </w:r>
      <m:oMath>
        <m:r>
          <w:rPr>
            <w:rFonts w:ascii="Cambria Math" w:eastAsiaTheme="minorEastAsia" w:hAnsi="Cambria Math"/>
          </w:rPr>
          <m:t>β</m:t>
        </m:r>
      </m:oMath>
      <w:r w:rsidR="00B83ECD">
        <w:rPr>
          <w:rFonts w:eastAsiaTheme="minorEastAsia"/>
        </w:rPr>
        <w:t xml:space="preserve"> a half-normal prior with standard derivation 10.</w:t>
      </w:r>
    </w:p>
    <w:p w14:paraId="7962C30E" w14:textId="4E25EF60" w:rsidR="006927AD" w:rsidRDefault="00B83ECD" w:rsidP="00B83ECD">
      <w:pPr>
        <w:spacing w:line="480" w:lineRule="auto"/>
        <w:rPr>
          <w:rFonts w:eastAsiaTheme="minorEastAsia"/>
        </w:rPr>
      </w:pPr>
      <w:r>
        <w:rPr>
          <w:rFonts w:eastAsiaTheme="minorEastAsia"/>
        </w:rPr>
        <w:tab/>
        <w:t>Season and age models both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parameters</w:t>
      </w:r>
    </w:p>
    <w:p w14:paraId="45D6CD87" w14:textId="5719F6E2" w:rsidR="00B83ECD" w:rsidRPr="00B83ECD" w:rsidRDefault="00B83ECD" w:rsidP="0060672F">
      <w:pPr>
        <w:pStyle w:val="Caption"/>
        <w:jc w:val="center"/>
        <w:rPr>
          <w:rFonts w:eastAsiaTheme="minorEastAsia"/>
          <w:i w:val="0"/>
        </w:rPr>
      </w:pPr>
      <w:r>
        <w:t xml:space="preserve">Equation </w:t>
      </w:r>
      <w:r w:rsidR="007F7334">
        <w:fldChar w:fldCharType="begin"/>
      </w:r>
      <w:r w:rsidR="007F7334">
        <w:instrText xml:space="preserve"> SEQ Equation \* ARABIC </w:instrText>
      </w:r>
      <w:r w:rsidR="007F7334">
        <w:fldChar w:fldCharType="separate"/>
      </w:r>
      <w:r w:rsidR="002B623B">
        <w:rPr>
          <w:noProof/>
        </w:rPr>
        <w:t>2</w:t>
      </w:r>
      <w:r w:rsidR="007F7334">
        <w:rPr>
          <w:noProof/>
        </w:rPr>
        <w:fldChar w:fldCharType="end"/>
      </w:r>
    </w:p>
    <w:p w14:paraId="5465BDC8" w14:textId="2EF6AE22" w:rsidR="00B83ECD" w:rsidRPr="00B83ECD" w:rsidRDefault="00000000" w:rsidP="00B83ECD">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r>
            <w:rPr>
              <w:rFonts w:ascii="Cambria Math" w:eastAsiaTheme="minorEastAsia" w:hAnsi="Cambria Math"/>
            </w:rPr>
            <m:t xml:space="preserve"> ~ Gamma(</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r>
            <w:rPr>
              <w:rFonts w:ascii="Cambria Math" w:eastAsiaTheme="minorEastAsia" w:hAnsi="Cambria Math"/>
            </w:rPr>
            <m:t>)</m:t>
          </m:r>
        </m:oMath>
      </m:oMathPara>
    </w:p>
    <w:p w14:paraId="50596B19" w14:textId="4C9255E5" w:rsidR="00DB5C13" w:rsidRDefault="00B83ECD" w:rsidP="00B83ECD">
      <w:pPr>
        <w:spacing w:line="480" w:lineRule="auto"/>
        <w:rPr>
          <w:rFonts w:eastAsiaTheme="minorEastAsia"/>
        </w:rPr>
      </w:pPr>
      <w:r>
        <w:rPr>
          <w:rFonts w:eastAsiaTheme="minorEastAsia"/>
        </w:rPr>
        <w:lastRenderedPageBreak/>
        <w:t xml:space="preserve">where the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oMath>
      <w:r>
        <w:rPr>
          <w:rFonts w:eastAsiaTheme="minorEastAsia"/>
        </w:rPr>
        <w:t xml:space="preserve"> parameters were dependent on the season or age class </w:t>
      </w:r>
      <w:r w:rsidR="002C5E37">
        <w:rPr>
          <w:rFonts w:eastAsiaTheme="minorEastAsia"/>
        </w:rPr>
        <w:t>associated with any given altitude</w:t>
      </w:r>
      <w:r>
        <w:rPr>
          <w:rFonts w:eastAsiaTheme="minorEastAsia"/>
        </w:rPr>
        <w:t xml:space="preserve"> observation. This </w:t>
      </w:r>
      <w:r w:rsidR="00DB5C13">
        <w:rPr>
          <w:rFonts w:eastAsiaTheme="minorEastAsia"/>
        </w:rPr>
        <w:t xml:space="preserve">model structure allowed the distribution of flight altitudes to be estimated for each season and age class separately, but with shared inference of error terms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2C5E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2C5E37">
        <w:rPr>
          <w:rFonts w:eastAsiaTheme="minorEastAsia"/>
        </w:rPr>
        <w:t>.</w:t>
      </w:r>
    </w:p>
    <w:p w14:paraId="58649792" w14:textId="7C939B32" w:rsidR="0094724A" w:rsidRDefault="00632D86" w:rsidP="00B83ECD">
      <w:pPr>
        <w:spacing w:line="480" w:lineRule="auto"/>
        <w:rPr>
          <w:rFonts w:eastAsiaTheme="minorEastAsia"/>
        </w:rPr>
      </w:pPr>
      <w:r>
        <w:rPr>
          <w:rFonts w:eastAsiaTheme="minorEastAsia"/>
        </w:rPr>
        <w:tab/>
      </w:r>
      <w:r w:rsidR="00090808">
        <w:rPr>
          <w:rFonts w:eastAsiaTheme="minorEastAsia"/>
        </w:rPr>
        <w:t xml:space="preserve">We implemented these models using Bayesian Markov Chain Monte Carlo </w:t>
      </w:r>
      <w:r w:rsidR="00D825FE">
        <w:rPr>
          <w:rFonts w:eastAsiaTheme="minorEastAsia"/>
        </w:rPr>
        <w:t xml:space="preserve">using </w:t>
      </w:r>
      <w:r w:rsidR="00DC776D">
        <w:rPr>
          <w:rFonts w:eastAsiaTheme="minorEastAsia"/>
        </w:rPr>
        <w:t>Stan</w:t>
      </w:r>
      <w:r w:rsidR="00D825FE">
        <w:rPr>
          <w:rFonts w:eastAsiaTheme="minorEastAsia"/>
        </w:rPr>
        <w:t xml:space="preserve"> (</w:t>
      </w:r>
      <w:r w:rsidR="003E7657">
        <w:rPr>
          <w:rFonts w:eastAsiaTheme="minorEastAsia"/>
        </w:rPr>
        <w:t>Stan Development Team 2024)</w:t>
      </w:r>
      <w:r w:rsidR="00B67E2C">
        <w:rPr>
          <w:rFonts w:eastAsiaTheme="minorEastAsia"/>
        </w:rPr>
        <w:t xml:space="preserve"> running</w:t>
      </w:r>
      <w:r w:rsidR="002E0196">
        <w:rPr>
          <w:rFonts w:eastAsiaTheme="minorEastAsia"/>
        </w:rPr>
        <w:t xml:space="preserve"> 4 chains at </w:t>
      </w:r>
      <w:r w:rsidR="000730DC">
        <w:rPr>
          <w:rFonts w:eastAsiaTheme="minorEastAsia"/>
        </w:rPr>
        <w:t xml:space="preserve">15,000 iterations with </w:t>
      </w:r>
      <w:r w:rsidR="00BC246F">
        <w:rPr>
          <w:rFonts w:eastAsiaTheme="minorEastAsia"/>
        </w:rPr>
        <w:t xml:space="preserve">7,500 </w:t>
      </w:r>
      <w:r w:rsidR="006325D1">
        <w:rPr>
          <w:rFonts w:eastAsiaTheme="minorEastAsia"/>
        </w:rPr>
        <w:t xml:space="preserve">warmup </w:t>
      </w:r>
      <w:r w:rsidR="00BC246F">
        <w:rPr>
          <w:rFonts w:eastAsiaTheme="minorEastAsia"/>
        </w:rPr>
        <w:t>iterations</w:t>
      </w:r>
      <w:r w:rsidR="006325D1">
        <w:rPr>
          <w:rFonts w:eastAsiaTheme="minorEastAsia"/>
        </w:rPr>
        <w:t>.</w:t>
      </w:r>
      <w:r w:rsidR="00BC246F">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090808">
        <w:rPr>
          <w:rFonts w:eastAsiaTheme="minorEastAsia"/>
        </w:rPr>
        <w:t>R-hat values</w:t>
      </w:r>
      <w:r w:rsidR="00612F17">
        <w:rPr>
          <w:rFonts w:eastAsiaTheme="minorEastAsia"/>
        </w:rPr>
        <w:t xml:space="preserve"> were</w:t>
      </w:r>
      <w:r w:rsidR="00090808">
        <w:rPr>
          <w:rFonts w:eastAsiaTheme="minorEastAsia"/>
        </w:rPr>
        <w:t xml:space="preserve"> </w:t>
      </w:r>
      <w:commentRangeStart w:id="9"/>
      <w:r w:rsidR="00090808">
        <w:rPr>
          <w:rFonts w:eastAsiaTheme="minorEastAsia"/>
        </w:rPr>
        <w:t>&lt;1.1</w:t>
      </w:r>
      <w:ins w:id="10" w:author="Sarah Clements" w:date="2024-07-19T19:33:00Z" w16du:dateUtc="2024-07-19T23:33:00Z">
        <w:r w:rsidR="00397A5A">
          <w:rPr>
            <w:rFonts w:eastAsiaTheme="minorEastAsia"/>
          </w:rPr>
          <w:t xml:space="preserve"> </w:t>
        </w:r>
        <w:commentRangeEnd w:id="9"/>
        <w:r w:rsidR="00397A5A">
          <w:rPr>
            <w:rStyle w:val="CommentReference"/>
          </w:rPr>
          <w:commentReference w:id="9"/>
        </w:r>
        <w:r w:rsidR="00397A5A">
          <w:rPr>
            <w:rFonts w:eastAsiaTheme="minorEastAsia"/>
          </w:rPr>
          <w:t>(Brooks &amp; Gelman 1998)</w:t>
        </w:r>
      </w:ins>
      <w:r w:rsidR="00090808">
        <w:rPr>
          <w:rFonts w:eastAsiaTheme="minorEastAsia"/>
        </w:rPr>
        <w:t xml:space="preserve">. </w:t>
      </w:r>
      <w:r>
        <w:rPr>
          <w:rFonts w:eastAsiaTheme="minorEastAsia"/>
        </w:rPr>
        <w:t xml:space="preserve">We ran models using the </w:t>
      </w:r>
      <w:r w:rsidR="00BD443A">
        <w:rPr>
          <w:rFonts w:eastAsiaTheme="minorEastAsia"/>
        </w:rPr>
        <w:t>scaled</w:t>
      </w:r>
      <w:r>
        <w:rPr>
          <w:rFonts w:eastAsiaTheme="minorEastAsia"/>
        </w:rPr>
        <w:t xml:space="preserve">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and </w:t>
      </w:r>
      <w:proofErr w:type="gramStart"/>
      <w:r>
        <w:rPr>
          <w:rFonts w:eastAsiaTheme="minorEastAsia"/>
        </w:rPr>
        <w:t>back-transformed</w:t>
      </w:r>
      <w:proofErr w:type="gramEnd"/>
      <w:r>
        <w:rPr>
          <w:rFonts w:eastAsiaTheme="minorEastAsia"/>
        </w:rPr>
        <w:t xml:space="preserve"> all parameter estimates into meters</w:t>
      </w:r>
      <w:r w:rsidR="0093533D">
        <w:rPr>
          <w:rFonts w:eastAsiaTheme="minorEastAsia"/>
        </w:rPr>
        <w:t xml:space="preserve"> </w:t>
      </w:r>
      <w:r w:rsidR="00294F7E">
        <w:rPr>
          <w:rFonts w:eastAsiaTheme="minorEastAsia"/>
        </w:rPr>
        <w:t>AGL</w:t>
      </w:r>
      <w:r>
        <w:rPr>
          <w:rFonts w:eastAsiaTheme="minorEastAsia"/>
        </w:rPr>
        <w:t xml:space="preserve"> for evaluation. </w:t>
      </w:r>
      <w:commentRangeStart w:id="11"/>
      <w:r>
        <w:rPr>
          <w:rFonts w:eastAsiaTheme="minorEastAsia"/>
        </w:rPr>
        <w:t xml:space="preserve">We </w:t>
      </w:r>
      <w:r w:rsidR="00E26FB4">
        <w:rPr>
          <w:rFonts w:eastAsiaTheme="minorEastAsia"/>
        </w:rPr>
        <w:t>described</w:t>
      </w:r>
      <w:r>
        <w:rPr>
          <w:rFonts w:eastAsiaTheme="minorEastAsia"/>
        </w:rPr>
        <w:t xml:space="preserve"> the posteriors of</w:t>
      </w:r>
      <w:r w:rsidR="00EE6025">
        <w:rPr>
          <w:rFonts w:eastAsiaTheme="minorEastAsia"/>
        </w:rPr>
        <w:t xml:space="preserve"> parameters describing </w:t>
      </w:r>
      <w:commentRangeEnd w:id="11"/>
      <w:r w:rsidR="00397A5A">
        <w:rPr>
          <w:rStyle w:val="CommentReference"/>
        </w:rPr>
        <w:commentReference w:id="11"/>
      </w:r>
      <w:r>
        <w:rPr>
          <w:rFonts w:eastAsiaTheme="minorEastAsia"/>
        </w:rPr>
        <w:t xml:space="preserve">flight altitude distributions by simulating a gamma distribution for each posterior value of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and sampling the mean</w:t>
      </w:r>
      <w:r w:rsidR="00D253B5">
        <w:rPr>
          <w:rFonts w:eastAsiaTheme="minorEastAsia"/>
        </w:rPr>
        <w:t xml:space="preserve"> and </w:t>
      </w:r>
      <w:r w:rsidR="00A37FD2">
        <w:rPr>
          <w:rFonts w:eastAsiaTheme="minorEastAsia"/>
        </w:rPr>
        <w:t>median</w:t>
      </w:r>
      <w:r>
        <w:rPr>
          <w:rFonts w:eastAsiaTheme="minorEastAsia"/>
        </w:rPr>
        <w:t xml:space="preserve"> of each simulated distribution. We </w:t>
      </w:r>
      <w:r w:rsidR="006C0352">
        <w:rPr>
          <w:rFonts w:eastAsiaTheme="minorEastAsia"/>
        </w:rPr>
        <w:t xml:space="preserve">estimated the number of flight locations from the </w:t>
      </w:r>
      <w:r w:rsidR="00070162">
        <w:rPr>
          <w:rFonts w:eastAsiaTheme="minorEastAsia"/>
        </w:rPr>
        <w:t>base, season, age</w:t>
      </w:r>
      <w:r w:rsidR="0070271A">
        <w:rPr>
          <w:rFonts w:eastAsiaTheme="minorEastAsia"/>
        </w:rPr>
        <w:t>, and sex</w:t>
      </w:r>
      <w:r w:rsidR="00070162">
        <w:rPr>
          <w:rFonts w:eastAsiaTheme="minorEastAsia"/>
        </w:rPr>
        <w:t xml:space="preserve"> models </w:t>
      </w:r>
      <w:r w:rsidR="00E059A3">
        <w:rPr>
          <w:rFonts w:eastAsiaTheme="minorEastAsia"/>
        </w:rPr>
        <w:t xml:space="preserve">by summing </w:t>
      </w:r>
      <w:r w:rsidR="00070162">
        <w:rPr>
          <w:rFonts w:eastAsiaTheme="minorEastAsia"/>
        </w:rPr>
        <w:t xml:space="preserve">estimated </w:t>
      </w:r>
      <m:oMath>
        <m:r>
          <w:rPr>
            <w:rFonts w:ascii="Cambria Math" w:hAnsi="Cambria Math"/>
          </w:rPr>
          <m:t>I</m:t>
        </m:r>
      </m:oMath>
      <w:r w:rsidR="00070162">
        <w:rPr>
          <w:rFonts w:eastAsiaTheme="minorEastAsia"/>
        </w:rPr>
        <w:t xml:space="preserve"> values.</w:t>
      </w:r>
      <w:r w:rsidR="00306811">
        <w:rPr>
          <w:rFonts w:eastAsiaTheme="minorEastAsia"/>
        </w:rPr>
        <w:t xml:space="preserve"> We summarized posteriors for all parameters </w:t>
      </w:r>
      <w:r w:rsidR="00EF6108">
        <w:rPr>
          <w:rFonts w:eastAsiaTheme="minorEastAsia"/>
        </w:rPr>
        <w:t xml:space="preserve">using </w:t>
      </w:r>
      <w:r w:rsidR="0063744F">
        <w:rPr>
          <w:rFonts w:eastAsiaTheme="minorEastAsia"/>
        </w:rPr>
        <w:t xml:space="preserve">median values and </w:t>
      </w:r>
      <w:r w:rsidR="002047A3">
        <w:rPr>
          <w:rFonts w:eastAsiaTheme="minorEastAsia"/>
        </w:rPr>
        <w:t xml:space="preserve">highest density credible intervals following the guidelines outlined in </w:t>
      </w:r>
      <w:r w:rsidR="00663C78" w:rsidRPr="00663C78">
        <w:rPr>
          <w:rFonts w:ascii="Aptos" w:hAnsi="Aptos"/>
        </w:rPr>
        <w:t xml:space="preserve">Makowski et al. </w:t>
      </w:r>
      <w:r w:rsidR="00A069D1">
        <w:rPr>
          <w:rFonts w:ascii="Aptos" w:hAnsi="Aptos"/>
        </w:rPr>
        <w:t>(</w:t>
      </w:r>
      <w:r w:rsidR="00663C78" w:rsidRPr="00663C78">
        <w:rPr>
          <w:rFonts w:ascii="Aptos" w:hAnsi="Aptos"/>
        </w:rPr>
        <w:t>2019)</w:t>
      </w:r>
      <w:r w:rsidR="002047A3">
        <w:rPr>
          <w:rFonts w:eastAsiaTheme="minorEastAsia"/>
        </w:rPr>
        <w:t xml:space="preserve">. </w:t>
      </w:r>
      <w:r w:rsidR="007F1FE7">
        <w:rPr>
          <w:rFonts w:eastAsiaTheme="minorEastAsia"/>
        </w:rPr>
        <w:t>W</w:t>
      </w:r>
      <w:r w:rsidR="00B67666">
        <w:rPr>
          <w:rFonts w:eastAsiaTheme="minorEastAsia"/>
        </w:rPr>
        <w:t>e also calculate</w:t>
      </w:r>
      <w:r w:rsidR="00794A56">
        <w:rPr>
          <w:rFonts w:eastAsiaTheme="minorEastAsia"/>
        </w:rPr>
        <w:t>d</w:t>
      </w:r>
      <w:r w:rsidR="00B67666">
        <w:rPr>
          <w:rFonts w:eastAsiaTheme="minorEastAsia"/>
        </w:rPr>
        <w:t xml:space="preserv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w:t>
      </w:r>
      <w:r w:rsidR="00794A56">
        <w:rPr>
          <w:rFonts w:eastAsiaTheme="minorEastAsia"/>
        </w:rPr>
        <w:t xml:space="preserve">season, </w:t>
      </w:r>
      <w:r w:rsidR="008B2253">
        <w:rPr>
          <w:rFonts w:eastAsiaTheme="minorEastAsia"/>
        </w:rPr>
        <w:t>age</w:t>
      </w:r>
      <w:r w:rsidR="00D10344">
        <w:rPr>
          <w:rFonts w:eastAsiaTheme="minorEastAsia"/>
        </w:rPr>
        <w:t>,</w:t>
      </w:r>
      <w:r w:rsidR="008B2253">
        <w:rPr>
          <w:rFonts w:eastAsiaTheme="minorEastAsia"/>
        </w:rPr>
        <w:t xml:space="preserve"> and sex models </w:t>
      </w:r>
      <w:r w:rsidR="00B67666">
        <w:rPr>
          <w:rFonts w:eastAsiaTheme="minorEastAsia"/>
        </w:rPr>
        <w:t>following</w:t>
      </w:r>
      <w:r w:rsidR="00671ECB">
        <w:rPr>
          <w:rFonts w:eastAsiaTheme="minorEastAsia"/>
        </w:rPr>
        <w:t xml:space="preserve"> </w:t>
      </w:r>
      <w:r w:rsidR="004546C4" w:rsidRPr="004546C4">
        <w:rPr>
          <w:rFonts w:ascii="Aptos" w:hAnsi="Aptos"/>
        </w:rPr>
        <w:t xml:space="preserve">Ruscio </w:t>
      </w:r>
      <w:r w:rsidR="008A7A28">
        <w:rPr>
          <w:rFonts w:ascii="Aptos" w:hAnsi="Aptos"/>
        </w:rPr>
        <w:t>(</w:t>
      </w:r>
      <w:r w:rsidR="004546C4" w:rsidRPr="004546C4">
        <w:rPr>
          <w:rFonts w:ascii="Aptos" w:hAnsi="Aptos"/>
        </w:rPr>
        <w:t>2008)</w:t>
      </w:r>
      <w:r w:rsidR="00671ECB">
        <w:rPr>
          <w:rFonts w:eastAsiaTheme="minorEastAsia"/>
        </w:rPr>
        <w:t>.</w:t>
      </w:r>
    </w:p>
    <w:p w14:paraId="64BD9AF0" w14:textId="0EDC2ECA" w:rsidR="000C6B69" w:rsidRDefault="000C6B69" w:rsidP="00F07057">
      <w:pPr>
        <w:pStyle w:val="Heading2"/>
      </w:pPr>
      <w:r>
        <w:t>Comparison</w:t>
      </w:r>
      <w:r w:rsidR="009400AE">
        <w:t xml:space="preserve"> of flight altitudes</w:t>
      </w:r>
      <w:r>
        <w:t xml:space="preserve"> to other metrics</w:t>
      </w:r>
    </w:p>
    <w:p w14:paraId="7CFFEF06" w14:textId="4D532A9B" w:rsidR="0074002D" w:rsidRPr="00594946" w:rsidRDefault="009A3185" w:rsidP="000D609A">
      <w:pPr>
        <w:spacing w:line="480" w:lineRule="auto"/>
      </w:pPr>
      <w:commentRangeStart w:id="12"/>
      <w:r>
        <w:t xml:space="preserve">We </w:t>
      </w:r>
      <w:r w:rsidR="00A01013">
        <w:t xml:space="preserve">evaluated </w:t>
      </w:r>
      <w:r>
        <w:t xml:space="preserve">how often woodcock flight altitudes occurred in </w:t>
      </w:r>
      <w:r w:rsidR="00A01013">
        <w:t>the altitude range typically detected by ground-based radar</w:t>
      </w:r>
      <w:r w:rsidR="007A393C">
        <w:t xml:space="preserve"> and</w:t>
      </w:r>
      <w:r w:rsidR="00A01013">
        <w:t xml:space="preserve"> how they coincided with height intervals associated with common</w:t>
      </w:r>
      <w:r>
        <w:t xml:space="preserve"> airspace obstacles</w:t>
      </w:r>
      <w:r w:rsidR="00A01013">
        <w:t xml:space="preserve"> that pose collision risk</w:t>
      </w:r>
      <w:r>
        <w:t xml:space="preserve">. </w:t>
      </w:r>
      <w:commentRangeEnd w:id="12"/>
      <w:r w:rsidR="00CF434B">
        <w:rPr>
          <w:rStyle w:val="CommentReference"/>
        </w:rPr>
        <w:commentReference w:id="12"/>
      </w:r>
      <w:r w:rsidR="00AA1787">
        <w:t xml:space="preserve">We </w:t>
      </w:r>
      <w:r w:rsidR="003A5210">
        <w:t>compared woodcock flight altitudes to the minimum altitude</w:t>
      </w:r>
      <w:r w:rsidR="00C53108">
        <w:t xml:space="preserve"> (120m)</w:t>
      </w:r>
      <w:r w:rsidR="003A5210">
        <w:t xml:space="preserve"> detected by </w:t>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t xml:space="preserve"> </w:t>
      </w:r>
      <w:r w:rsidR="00562A78">
        <w:t xml:space="preserve">using the Next Generation Weather Radar (NEXRAD) system, a </w:t>
      </w:r>
      <w:r w:rsidR="00C777D9">
        <w:t>weather radar system in the United States frequently used to study bird migration</w:t>
      </w:r>
      <w:r w:rsidR="0080240B">
        <w:t xml:space="preserve"> </w:t>
      </w:r>
      <w:r w:rsidR="006F4123" w:rsidRPr="006F4123">
        <w:rPr>
          <w:rFonts w:ascii="Aptos" w:hAnsi="Aptos"/>
        </w:rPr>
        <w:t>(DeMott et al. 2022, Horton et al. 2023)</w:t>
      </w:r>
      <w:r w:rsidR="00C777D9">
        <w:t>.</w:t>
      </w:r>
      <w:r w:rsidR="00A5251B">
        <w:t xml:space="preserve"> </w:t>
      </w:r>
      <w:commentRangeStart w:id="13"/>
      <w:r w:rsidR="00C53108">
        <w:t xml:space="preserve">We </w:t>
      </w:r>
      <w:r w:rsidR="00C777D9">
        <w:t>q</w:t>
      </w:r>
      <w:r w:rsidR="008C01B7">
        <w:t xml:space="preserve">uantified </w:t>
      </w:r>
      <w:r>
        <w:t xml:space="preserve">the proportion of woodcock flight </w:t>
      </w:r>
      <w:r>
        <w:lastRenderedPageBreak/>
        <w:t xml:space="preserve">locations </w:t>
      </w:r>
      <w:r w:rsidR="00FB1F8B">
        <w:t xml:space="preserve">(represented by the posterior of </w:t>
      </w:r>
      <m:oMath>
        <m:r>
          <w:rPr>
            <w:rFonts w:ascii="Cambria Math" w:eastAsiaTheme="minorEastAsia" w:hAnsi="Cambria Math"/>
          </w:rPr>
          <m:t>Gamma(α,β)</m:t>
        </m:r>
      </m:oMath>
      <w:r w:rsidR="00FB1F8B">
        <w:t xml:space="preserve">) </w:t>
      </w:r>
      <w:commentRangeEnd w:id="13"/>
      <w:r w:rsidR="001168E5">
        <w:rPr>
          <w:rStyle w:val="CommentReference"/>
        </w:rPr>
        <w:commentReference w:id="13"/>
      </w:r>
      <w:ins w:id="14" w:author="Sarah Clements" w:date="2024-07-22T12:57:00Z" w16du:dateUtc="2024-07-22T16:57:00Z">
        <w:r w:rsidR="007628D5">
          <w:t>that</w:t>
        </w:r>
      </w:ins>
      <w:del w:id="15" w:author="Sarah Clements" w:date="2024-07-22T12:57:00Z" w16du:dateUtc="2024-07-22T16:57:00Z">
        <w:r w:rsidR="00FB1F8B" w:rsidDel="007628D5">
          <w:delText>which</w:delText>
        </w:r>
      </w:del>
      <w:r w:rsidR="00FB1F8B">
        <w:t xml:space="preserve"> fell below </w:t>
      </w:r>
      <w:r w:rsidR="00A5251B">
        <w:t xml:space="preserve">a 120m threshold, which we used to </w:t>
      </w:r>
      <w:r w:rsidR="00356A82">
        <w:t>represent</w:t>
      </w:r>
      <w:r w:rsidR="00A5251B">
        <w:t xml:space="preserve"> the proportion of locations </w:t>
      </w:r>
      <w:r w:rsidR="005F4207">
        <w:t xml:space="preserve">that </w:t>
      </w:r>
      <w:r w:rsidR="00A5251B">
        <w:t xml:space="preserve">would not be detectable by </w:t>
      </w:r>
      <w:r w:rsidR="00314482">
        <w:t xml:space="preserve">weather </w:t>
      </w:r>
      <w:r w:rsidR="00A5251B">
        <w:t>radar</w:t>
      </w:r>
      <w:r>
        <w:t>.</w:t>
      </w:r>
      <w:r w:rsidR="00FB1F8B">
        <w:t xml:space="preserve"> </w:t>
      </w:r>
      <w:r w:rsidR="00194AB5">
        <w:t xml:space="preserve">As </w:t>
      </w:r>
      <w:r w:rsidR="00FB1F8B">
        <w:t xml:space="preserve">low-rise buildings (defined as residential buildings 4–11 stories and non-residential buildings ≤11 stories) result in </w:t>
      </w:r>
      <w:proofErr w:type="gramStart"/>
      <w:r w:rsidR="00FB1F8B">
        <w:t>the majority of</w:t>
      </w:r>
      <w:proofErr w:type="gramEnd"/>
      <w:r w:rsidR="00FB1F8B">
        <w:t xml:space="preserve"> window collision mortalities in the United States </w:t>
      </w:r>
      <w:r w:rsidR="00F854A1" w:rsidRPr="00F854A1">
        <w:rPr>
          <w:rFonts w:ascii="Aptos" w:hAnsi="Aptos"/>
        </w:rPr>
        <w:t>(Loss et al. 2014)</w:t>
      </w:r>
      <w:r w:rsidR="00194AB5">
        <w:t xml:space="preserve">, </w:t>
      </w:r>
      <w:r w:rsidR="008C01B7">
        <w:t>we also quantified</w:t>
      </w:r>
      <w:r w:rsidR="00194AB5">
        <w:t xml:space="preserve"> the proportion of locations at an altitude below that of an 11-story low-rise building (47m).</w:t>
      </w:r>
      <w:r w:rsidR="005742F0">
        <w:t xml:space="preserve"> </w:t>
      </w:r>
      <w:r w:rsidR="00242BAA">
        <w:t>W</w:t>
      </w:r>
      <w:r w:rsidR="005742F0">
        <w:t>e</w:t>
      </w:r>
      <w:r w:rsidR="00242BAA">
        <w:t xml:space="preserve"> also</w:t>
      </w:r>
      <w:r w:rsidR="005742F0">
        <w:t xml:space="preserve"> estimated the proportion of woodcock flight locations which fell within the rotor sweep of the average land-based wind turbine installed in 2022 (32–164m; </w:t>
      </w:r>
      <w:r w:rsidR="006B503F" w:rsidRPr="006B503F">
        <w:rPr>
          <w:rFonts w:ascii="Aptos" w:hAnsi="Aptos"/>
        </w:rPr>
        <w:t>Wiser et al. 2023)</w:t>
      </w:r>
      <w:r w:rsidR="005742F0">
        <w:t xml:space="preserve">. Finally, we measured the proportion of woodcock flight locations </w:t>
      </w:r>
      <w:ins w:id="16" w:author="Sarah Clements" w:date="2024-07-19T19:51:00Z" w16du:dateUtc="2024-07-19T23:51:00Z">
        <w:r w:rsidR="003F4C93">
          <w:t>that</w:t>
        </w:r>
      </w:ins>
      <w:del w:id="17" w:author="Sarah Clements" w:date="2024-07-19T19:51:00Z" w16du:dateUtc="2024-07-19T23:51:00Z">
        <w:r w:rsidR="005742F0" w:rsidDel="003F4C93">
          <w:delText>which</w:delText>
        </w:r>
      </w:del>
      <w:r w:rsidR="005742F0">
        <w:t xml:space="preserve"> fell below the height of a </w:t>
      </w:r>
      <w:r w:rsidR="00C010B8">
        <w:t>305</w:t>
      </w:r>
      <w:r w:rsidR="005742F0">
        <w:t>m communication tower, as these towers are responsible for 5–70x as many collisions as shorter towers</w:t>
      </w:r>
      <w:r w:rsidR="005C6527">
        <w:t xml:space="preserve"> </w:t>
      </w:r>
      <w:r w:rsidR="005C6527" w:rsidRPr="005C6527">
        <w:rPr>
          <w:rFonts w:ascii="Aptos" w:hAnsi="Aptos"/>
        </w:rPr>
        <w:t>(Gehring et al. 2011)</w:t>
      </w:r>
      <w:r w:rsidR="005742F0">
        <w:t>.</w:t>
      </w:r>
    </w:p>
    <w:p w14:paraId="5A06F8C6" w14:textId="09198E37" w:rsidR="007009AC" w:rsidRDefault="007009AC" w:rsidP="00F07057">
      <w:pPr>
        <w:pStyle w:val="Heading1"/>
      </w:pPr>
      <w:r>
        <w:t>Results</w:t>
      </w:r>
    </w:p>
    <w:p w14:paraId="3B389F05" w14:textId="51999C34" w:rsidR="008D3E3D" w:rsidRDefault="00295708" w:rsidP="00542E39">
      <w:pPr>
        <w:spacing w:line="480" w:lineRule="auto"/>
      </w:pPr>
      <w:r>
        <w:t xml:space="preserve">We </w:t>
      </w:r>
      <w:r w:rsidR="006F4315">
        <w:t xml:space="preserve">collected </w:t>
      </w:r>
      <w:r w:rsidR="00367CB1">
        <w:t>12</w:t>
      </w:r>
      <w:r w:rsidR="008C01B7">
        <w:t>,</w:t>
      </w:r>
      <w:r w:rsidR="00367CB1">
        <w:t>558</w:t>
      </w:r>
      <w:r w:rsidR="006F4315">
        <w:t xml:space="preserve"> GPS locations with altitude recordings, of which </w:t>
      </w:r>
      <w:r w:rsidR="00723586">
        <w:t>428</w:t>
      </w:r>
      <w:r w:rsidR="006F4315">
        <w:t xml:space="preserve"> </w:t>
      </w:r>
      <w:r w:rsidR="00A9200F">
        <w:t>could</w:t>
      </w:r>
      <w:r w:rsidR="006F4315">
        <w:t xml:space="preserve"> potential</w:t>
      </w:r>
      <w:r w:rsidR="00A9200F">
        <w:t>ly be</w:t>
      </w:r>
      <w:r w:rsidR="006F4315">
        <w:t xml:space="preserve"> flight loca</w:t>
      </w:r>
      <w:r w:rsidR="00A9200F">
        <w:t>tions based on time of day and migratory classification. The</w:t>
      </w:r>
      <w:r w:rsidR="00081805">
        <w:t xml:space="preserve"> base</w:t>
      </w:r>
      <w:r w:rsidR="00A9200F">
        <w:t xml:space="preserve"> model predicted that </w:t>
      </w:r>
      <w:r w:rsidR="003E6510">
        <w:t>144</w:t>
      </w:r>
      <w:r w:rsidR="00A9200F">
        <w:t xml:space="preserve"> of these locations were mo</w:t>
      </w:r>
      <w:r w:rsidR="00FB5911">
        <w:t>st</w:t>
      </w:r>
      <w:r w:rsidR="00A9200F">
        <w:t xml:space="preserve"> likely </w:t>
      </w:r>
      <w:r w:rsidR="00FB5911">
        <w:t>recorded when the bird was in flight</w:t>
      </w:r>
      <w:r w:rsidR="00A51234">
        <w:t xml:space="preserve"> (</w:t>
      </w:r>
      <w:r w:rsidR="003E6510">
        <w:t xml:space="preserve">95% CRI: </w:t>
      </w:r>
      <w:r w:rsidR="00EC6BEA">
        <w:t>13</w:t>
      </w:r>
      <w:r w:rsidR="00AC4D90">
        <w:t>2</w:t>
      </w:r>
      <w:r w:rsidR="003E6510">
        <w:t>–</w:t>
      </w:r>
      <w:r w:rsidR="00EC6BEA">
        <w:t>1</w:t>
      </w:r>
      <w:r w:rsidR="00AC4D90">
        <w:t>57</w:t>
      </w:r>
      <w:r w:rsidR="00294F24">
        <w:t xml:space="preserve">; </w:t>
      </w:r>
      <w:r w:rsidR="002C552E">
        <w:t>estimates</w:t>
      </w:r>
      <w:r w:rsidR="008D67E1">
        <w:t xml:space="preserve"> from </w:t>
      </w:r>
      <w:r w:rsidR="002C552E">
        <w:t>all</w:t>
      </w:r>
      <w:r w:rsidR="008D67E1">
        <w:t xml:space="preserve"> models</w:t>
      </w:r>
      <w:r w:rsidR="00DB0347">
        <w:t xml:space="preserve"> </w:t>
      </w:r>
      <w:r w:rsidR="008076A8">
        <w:t>in</w:t>
      </w:r>
      <w:r w:rsidR="00D52F44">
        <w:t xml:space="preserve"> </w:t>
      </w:r>
      <w:r w:rsidR="00594577">
        <w:t>Supplemental Material</w:t>
      </w:r>
      <w:r w:rsidR="00DB0347">
        <w:t xml:space="preserve"> Table S1</w:t>
      </w:r>
      <w:r w:rsidR="00A51234">
        <w:t>)</w:t>
      </w:r>
      <w:r w:rsidR="00A9200F">
        <w:t>.</w:t>
      </w:r>
      <w:r w:rsidR="005E0BCC">
        <w:t xml:space="preserve"> </w:t>
      </w:r>
      <w:r w:rsidR="004054B5">
        <w:t>Woodcock estimated median flight altitude</w:t>
      </w:r>
      <w:r w:rsidR="00CD1EC8">
        <w:t xml:space="preserve"> was</w:t>
      </w:r>
      <w:r w:rsidR="004054B5">
        <w:t xml:space="preserve"> 262m</w:t>
      </w:r>
      <w:r w:rsidR="00CD1EC8">
        <w:t>,</w:t>
      </w:r>
      <w:r w:rsidR="004054B5">
        <w:t xml:space="preserve"> </w:t>
      </w:r>
      <w:r w:rsidR="00A809F8">
        <w:t xml:space="preserve">and </w:t>
      </w:r>
      <w:r w:rsidR="00B91509">
        <w:t>mean</w:t>
      </w:r>
      <w:r w:rsidR="004054B5">
        <w:t xml:space="preserve"> flight altitude </w:t>
      </w:r>
      <w:r w:rsidR="00CD1EC8">
        <w:t>was</w:t>
      </w:r>
      <w:r w:rsidR="004054B5">
        <w:t xml:space="preserve"> </w:t>
      </w:r>
      <w:r w:rsidR="00B91509">
        <w:t>36</w:t>
      </w:r>
      <w:r w:rsidR="003656B2">
        <w:t>2</w:t>
      </w:r>
      <w:r w:rsidR="00B91509">
        <w:t xml:space="preserve">m (Table 1). </w:t>
      </w:r>
      <w:r w:rsidR="00D93C8E">
        <w:t>Woodcock fl</w:t>
      </w:r>
      <w:r w:rsidR="00CD1EC8">
        <w:t>ew</w:t>
      </w:r>
      <w:r w:rsidR="00D93C8E">
        <w:t xml:space="preserve"> at </w:t>
      </w:r>
      <w:r w:rsidR="002601A0">
        <w:t xml:space="preserve">mean </w:t>
      </w:r>
      <w:r w:rsidR="00D93C8E">
        <w:t xml:space="preserve">altitudes of </w:t>
      </w:r>
      <w:r w:rsidR="00D54B6E">
        <w:t>31</w:t>
      </w:r>
      <w:r w:rsidR="00973869">
        <w:t>0</w:t>
      </w:r>
      <w:r w:rsidR="00D93C8E">
        <w:t xml:space="preserve">m in fall and </w:t>
      </w:r>
      <w:r w:rsidR="0018205B">
        <w:t>42</w:t>
      </w:r>
      <w:r w:rsidR="000F326E">
        <w:t>7</w:t>
      </w:r>
      <w:r w:rsidR="00D93C8E">
        <w:t xml:space="preserve">m in spring, </w:t>
      </w:r>
      <w:r w:rsidR="000F326E">
        <w:t>with 96% prob</w:t>
      </w:r>
      <w:r w:rsidR="00114955">
        <w:t>ability that mean flight altitudes are higher in fall than spring</w:t>
      </w:r>
      <w:r w:rsidR="00D93C8E">
        <w:t>. Adult woodcock f</w:t>
      </w:r>
      <w:r w:rsidR="003F6DA2">
        <w:t>lew</w:t>
      </w:r>
      <w:r w:rsidR="00D93C8E">
        <w:t xml:space="preserve"> at </w:t>
      </w:r>
      <w:r w:rsidR="002601A0">
        <w:t xml:space="preserve">mean </w:t>
      </w:r>
      <w:r w:rsidR="00D93C8E">
        <w:t xml:space="preserve">altitudes of </w:t>
      </w:r>
      <w:r w:rsidR="00C14C81">
        <w:t>39</w:t>
      </w:r>
      <w:r w:rsidR="004421D4">
        <w:t>8</w:t>
      </w:r>
      <w:r w:rsidR="002601A0">
        <w:t>m while juvenile</w:t>
      </w:r>
      <w:r w:rsidR="009E4DA3">
        <w:t>s f</w:t>
      </w:r>
      <w:r w:rsidR="003F6DA2">
        <w:t>lew</w:t>
      </w:r>
      <w:r w:rsidR="009E4DA3">
        <w:t xml:space="preserve"> at altitudes of </w:t>
      </w:r>
      <w:r w:rsidR="00EF70E9">
        <w:t>34</w:t>
      </w:r>
      <w:r w:rsidR="00942CA7">
        <w:t>2</w:t>
      </w:r>
      <w:r w:rsidR="009E4DA3">
        <w:t>m, with</w:t>
      </w:r>
      <w:r w:rsidR="00143425">
        <w:t xml:space="preserve"> 79% probability that mean flight altitudes are high</w:t>
      </w:r>
      <w:r w:rsidR="00B3593D">
        <w:t>er for adults than juveniles</w:t>
      </w:r>
      <w:r w:rsidR="00471DA6">
        <w:t>.</w:t>
      </w:r>
      <w:r w:rsidR="003321FE">
        <w:t xml:space="preserve"> </w:t>
      </w:r>
      <w:r w:rsidR="00177480">
        <w:t xml:space="preserve">Male woodcock flew at mean altitudes of </w:t>
      </w:r>
      <w:r w:rsidR="0064610A">
        <w:t>392</w:t>
      </w:r>
      <w:r w:rsidR="00177480">
        <w:t xml:space="preserve">m while females flew at altitudes of </w:t>
      </w:r>
      <w:r w:rsidR="009E65BF">
        <w:t>333</w:t>
      </w:r>
      <w:r w:rsidR="00177480">
        <w:t xml:space="preserve">m, with </w:t>
      </w:r>
      <w:r w:rsidR="00F66576">
        <w:t>81</w:t>
      </w:r>
      <w:r w:rsidR="00177480">
        <w:t xml:space="preserve">% probability that </w:t>
      </w:r>
      <w:r w:rsidR="00F66576">
        <w:t>mean flight altitudes are higher for males than females (Fig</w:t>
      </w:r>
      <w:r w:rsidR="003632B9">
        <w:t>ure</w:t>
      </w:r>
      <w:r w:rsidR="00F66576">
        <w:t xml:space="preserve"> </w:t>
      </w:r>
      <w:r w:rsidR="00CE2E47">
        <w:t>1</w:t>
      </w:r>
      <w:r w:rsidR="00F66576">
        <w:t>).</w:t>
      </w:r>
    </w:p>
    <w:p w14:paraId="1D25D052" w14:textId="59C1A0AA" w:rsidR="00AB1FD9" w:rsidRDefault="00B72ABF" w:rsidP="00AB6385">
      <w:pPr>
        <w:spacing w:line="480" w:lineRule="auto"/>
      </w:pPr>
      <w:r>
        <w:tab/>
      </w:r>
      <w:r w:rsidR="00582E3D">
        <w:t>Over</w:t>
      </w:r>
      <w:r w:rsidR="00746262">
        <w:t xml:space="preserve"> half of woodcock</w:t>
      </w:r>
      <w:r w:rsidR="005531E8">
        <w:t xml:space="preserve"> flight</w:t>
      </w:r>
      <w:r w:rsidR="00746262">
        <w:t xml:space="preserve"> locations were at </w:t>
      </w:r>
      <w:r w:rsidR="003321FE">
        <w:t>altitudes &lt;</w:t>
      </w:r>
      <w:r w:rsidR="005C6527">
        <w:t>305</w:t>
      </w:r>
      <w:r w:rsidR="003321FE">
        <w:t xml:space="preserve">m, </w:t>
      </w:r>
      <w:r w:rsidR="00792630">
        <w:t xml:space="preserve">posing potential </w:t>
      </w:r>
      <w:r w:rsidR="00BE7E05">
        <w:t>risks for collisions with low-rise buildings, wind turbines, and communications towers (</w:t>
      </w:r>
      <w:r w:rsidR="00AB1FD9">
        <w:t xml:space="preserve">Table 2, </w:t>
      </w:r>
      <w:r w:rsidR="00BE7E05">
        <w:t>Fig</w:t>
      </w:r>
      <w:r w:rsidR="003632B9">
        <w:t>ure</w:t>
      </w:r>
      <w:r w:rsidR="00BE7E05">
        <w:t xml:space="preserve"> </w:t>
      </w:r>
      <w:r w:rsidR="00CE2E47">
        <w:t>2</w:t>
      </w:r>
      <w:r w:rsidR="00BE7E05">
        <w:t>).</w:t>
      </w:r>
      <w:r w:rsidR="00B91C6A">
        <w:t xml:space="preserve"> </w:t>
      </w:r>
      <w:r w:rsidR="00FB7994">
        <w:lastRenderedPageBreak/>
        <w:t xml:space="preserve">Woodcock </w:t>
      </w:r>
      <w:proofErr w:type="gramStart"/>
      <w:r w:rsidR="00FB7994">
        <w:t>were</w:t>
      </w:r>
      <w:proofErr w:type="gramEnd"/>
      <w:r w:rsidR="00FB7994">
        <w:t xml:space="preserve"> more likely to fly within range of obstacles in fall</w:t>
      </w:r>
      <w:r w:rsidR="004626A7">
        <w:t xml:space="preserve">, </w:t>
      </w:r>
      <w:r w:rsidR="00AB1FD9">
        <w:t xml:space="preserve">with </w:t>
      </w:r>
      <w:r w:rsidR="008D2A76">
        <w:t>5</w:t>
      </w:r>
      <w:r w:rsidR="00AB1FD9">
        <w:t xml:space="preserve">% more locations occurring at low-rise building altitude, </w:t>
      </w:r>
      <w:r w:rsidR="008D2A76">
        <w:t>8</w:t>
      </w:r>
      <w:r w:rsidR="00AB1FD9">
        <w:t xml:space="preserve">% more at wind turbine altitude, and </w:t>
      </w:r>
      <w:r w:rsidR="008D2A76">
        <w:t>14</w:t>
      </w:r>
      <w:r w:rsidR="00AB1FD9">
        <w:t>% more at communication tower altitude</w:t>
      </w:r>
      <w:r w:rsidR="008D2A76">
        <w:t xml:space="preserve">. </w:t>
      </w:r>
      <w:r w:rsidR="00B638A6">
        <w:t xml:space="preserve">33% of woodcock locations were below </w:t>
      </w:r>
      <w:r w:rsidR="009E1379">
        <w:t xml:space="preserve">the minimum flight altitude reported in </w:t>
      </w:r>
      <w:r w:rsidR="009E1379" w:rsidRPr="009E1379">
        <w:rPr>
          <w:rFonts w:ascii="Aptos" w:hAnsi="Aptos"/>
        </w:rPr>
        <w:t>Horton et al.</w:t>
      </w:r>
      <w:r w:rsidR="00DB7802">
        <w:rPr>
          <w:rFonts w:ascii="Aptos" w:hAnsi="Aptos"/>
        </w:rPr>
        <w:t xml:space="preserve"> </w:t>
      </w:r>
      <w:r w:rsidR="00AB6385">
        <w:rPr>
          <w:rFonts w:ascii="Aptos" w:hAnsi="Aptos"/>
        </w:rPr>
        <w:t>(</w:t>
      </w:r>
      <w:r w:rsidR="009E1379" w:rsidRPr="009E1379">
        <w:rPr>
          <w:rFonts w:ascii="Aptos" w:hAnsi="Aptos"/>
        </w:rPr>
        <w:t>2016)</w:t>
      </w:r>
      <w:r w:rsidR="00AB6385">
        <w:t xml:space="preserve"> </w:t>
      </w:r>
      <w:commentRangeStart w:id="18"/>
      <w:r w:rsidR="00AB6385">
        <w:t xml:space="preserve">and likely </w:t>
      </w:r>
      <w:r w:rsidR="00DB7802">
        <w:t xml:space="preserve">would not have been detectable using </w:t>
      </w:r>
      <w:r w:rsidR="00AB6385">
        <w:t>NEXRAD weather radar</w:t>
      </w:r>
      <w:commentRangeEnd w:id="18"/>
      <w:r w:rsidR="00090D7E">
        <w:rPr>
          <w:rStyle w:val="CommentReference"/>
        </w:rPr>
        <w:commentReference w:id="18"/>
      </w:r>
      <w:r w:rsidR="002C5C74">
        <w:t>.</w:t>
      </w:r>
    </w:p>
    <w:p w14:paraId="6847E3C8" w14:textId="65B803AA" w:rsidR="005B49D7" w:rsidRDefault="005531E8" w:rsidP="005531E8">
      <w:r>
        <w:br w:type="page"/>
      </w:r>
    </w:p>
    <w:p w14:paraId="7D10807C" w14:textId="60148F63" w:rsidR="00E540E4" w:rsidRDefault="00E540E4" w:rsidP="00E540E4">
      <w:pPr>
        <w:spacing w:line="480" w:lineRule="auto"/>
      </w:pPr>
      <w:r>
        <w:lastRenderedPageBreak/>
        <w:t>Table 1. Characteristics of American Woodcock (</w:t>
      </w:r>
      <w:r>
        <w:rPr>
          <w:i/>
          <w:iCs/>
        </w:rPr>
        <w:t>Scolopax minor</w:t>
      </w:r>
      <w:r>
        <w:t xml:space="preserve">) altitudes </w:t>
      </w:r>
      <w:r w:rsidR="000165DF">
        <w:t xml:space="preserve">above ground level </w:t>
      </w:r>
      <w:r>
        <w:t>during migratory flights, measured using a base model (bold) as well as season</w:t>
      </w:r>
      <w:ins w:id="19" w:author="Sarah Clements" w:date="2024-07-19T20:36:00Z" w16du:dateUtc="2024-07-20T00:36:00Z">
        <w:r w:rsidR="00CF434B">
          <w:t xml:space="preserve"> (Fall/Spring)</w:t>
        </w:r>
      </w:ins>
      <w:r w:rsidR="00421FA9">
        <w:t>,</w:t>
      </w:r>
      <w:r>
        <w:t xml:space="preserve"> age</w:t>
      </w:r>
      <w:ins w:id="20" w:author="Sarah Clements" w:date="2024-07-19T20:36:00Z" w16du:dateUtc="2024-07-20T00:36:00Z">
        <w:r w:rsidR="00CF434B">
          <w:t xml:space="preserve"> (Adult/Juvenile)</w:t>
        </w:r>
      </w:ins>
      <w:r w:rsidR="00421FA9">
        <w:t>, and sex</w:t>
      </w:r>
      <w:ins w:id="21" w:author="Sarah Clements" w:date="2024-07-19T20:36:00Z" w16du:dateUtc="2024-07-20T00:36:00Z">
        <w:r w:rsidR="00CF434B">
          <w:t xml:space="preserve"> (Male/Female)</w:t>
        </w:r>
      </w:ins>
      <w:r>
        <w:t xml:space="preserve"> models. Estimates indicate the </w:t>
      </w:r>
      <w:r w:rsidR="000526A4">
        <w:t>median</w:t>
      </w:r>
      <w:r>
        <w:t xml:space="preserve"> value of the posterior distribution</w:t>
      </w:r>
      <w:r w:rsidR="000526A4">
        <w:t xml:space="preserve">, while credible </w:t>
      </w:r>
      <w:r w:rsidR="003C2E26">
        <w:t xml:space="preserve">intervals reflect highest density </w:t>
      </w:r>
      <w:r w:rsidR="00D73B5B">
        <w:t>intervals</w:t>
      </w:r>
      <w:r>
        <w:t>.</w:t>
      </w:r>
    </w:p>
    <w:tbl>
      <w:tblPr>
        <w:tblStyle w:val="TableGrid"/>
        <w:tblW w:w="0" w:type="auto"/>
        <w:jc w:val="center"/>
        <w:tblLook w:val="04A0" w:firstRow="1" w:lastRow="0" w:firstColumn="1" w:lastColumn="0" w:noHBand="0" w:noVBand="1"/>
      </w:tblPr>
      <w:tblGrid>
        <w:gridCol w:w="2515"/>
        <w:gridCol w:w="2159"/>
        <w:gridCol w:w="2338"/>
      </w:tblGrid>
      <w:tr w:rsidR="003471EF" w14:paraId="786A9D75" w14:textId="77777777" w:rsidTr="003471EF">
        <w:trPr>
          <w:jc w:val="center"/>
        </w:trPr>
        <w:tc>
          <w:tcPr>
            <w:tcW w:w="2515" w:type="dxa"/>
            <w:tcBorders>
              <w:left w:val="nil"/>
              <w:bottom w:val="single" w:sz="4" w:space="0" w:color="auto"/>
              <w:right w:val="nil"/>
            </w:tcBorders>
          </w:tcPr>
          <w:p w14:paraId="08C145D8" w14:textId="4AECC4B9" w:rsidR="003471EF" w:rsidRDefault="003471EF" w:rsidP="00BD0A0C">
            <w:pPr>
              <w:spacing w:after="120"/>
            </w:pPr>
            <w:r>
              <w:t>Metric</w:t>
            </w:r>
          </w:p>
        </w:tc>
        <w:tc>
          <w:tcPr>
            <w:tcW w:w="2159" w:type="dxa"/>
            <w:tcBorders>
              <w:left w:val="nil"/>
              <w:bottom w:val="single" w:sz="4" w:space="0" w:color="auto"/>
              <w:right w:val="nil"/>
            </w:tcBorders>
          </w:tcPr>
          <w:p w14:paraId="79A12A0F" w14:textId="597ACFEA" w:rsidR="003471EF" w:rsidRDefault="003471EF" w:rsidP="00BD0A0C">
            <w:pPr>
              <w:spacing w:after="120"/>
            </w:pPr>
            <w:r>
              <w:t>Estimate</w:t>
            </w:r>
          </w:p>
        </w:tc>
        <w:tc>
          <w:tcPr>
            <w:tcW w:w="2338" w:type="dxa"/>
            <w:tcBorders>
              <w:left w:val="nil"/>
              <w:bottom w:val="single" w:sz="4" w:space="0" w:color="auto"/>
              <w:right w:val="nil"/>
            </w:tcBorders>
          </w:tcPr>
          <w:p w14:paraId="04D4F293" w14:textId="23223E6A" w:rsidR="003471EF" w:rsidRDefault="003471EF" w:rsidP="00BD0A0C">
            <w:pPr>
              <w:spacing w:after="120"/>
            </w:pPr>
            <w:r>
              <w:t>95% Credible Interval</w:t>
            </w:r>
          </w:p>
        </w:tc>
      </w:tr>
      <w:tr w:rsidR="003471EF" w14:paraId="5EDA45C5" w14:textId="77777777" w:rsidTr="003471EF">
        <w:trPr>
          <w:jc w:val="center"/>
        </w:trPr>
        <w:tc>
          <w:tcPr>
            <w:tcW w:w="2515" w:type="dxa"/>
            <w:tcBorders>
              <w:left w:val="nil"/>
              <w:bottom w:val="nil"/>
              <w:right w:val="nil"/>
            </w:tcBorders>
          </w:tcPr>
          <w:p w14:paraId="2D278A37" w14:textId="6EF5FAA0" w:rsidR="003471EF" w:rsidRPr="00DA1989" w:rsidRDefault="003471EF" w:rsidP="00BD0A0C">
            <w:pPr>
              <w:spacing w:after="120"/>
              <w:rPr>
                <w:b/>
                <w:bCs/>
              </w:rPr>
            </w:pPr>
            <w:r w:rsidRPr="00DA1989">
              <w:rPr>
                <w:b/>
                <w:bCs/>
              </w:rPr>
              <w:t>Median Flight Altitude</w:t>
            </w:r>
          </w:p>
        </w:tc>
        <w:tc>
          <w:tcPr>
            <w:tcW w:w="2159" w:type="dxa"/>
            <w:tcBorders>
              <w:left w:val="nil"/>
              <w:bottom w:val="nil"/>
              <w:right w:val="nil"/>
            </w:tcBorders>
          </w:tcPr>
          <w:p w14:paraId="60EE2B6E" w14:textId="2574222D" w:rsidR="003471EF" w:rsidRPr="00DA1989" w:rsidRDefault="003471EF" w:rsidP="00BD0A0C">
            <w:pPr>
              <w:spacing w:after="120"/>
              <w:rPr>
                <w:b/>
                <w:bCs/>
              </w:rPr>
            </w:pPr>
            <w:r>
              <w:rPr>
                <w:b/>
                <w:bCs/>
              </w:rPr>
              <w:t>262m</w:t>
            </w:r>
          </w:p>
        </w:tc>
        <w:tc>
          <w:tcPr>
            <w:tcW w:w="2338" w:type="dxa"/>
            <w:tcBorders>
              <w:left w:val="nil"/>
              <w:bottom w:val="nil"/>
              <w:right w:val="nil"/>
            </w:tcBorders>
          </w:tcPr>
          <w:p w14:paraId="5A6E91BF" w14:textId="6B06228B" w:rsidR="003471EF" w:rsidRPr="00DA1989" w:rsidRDefault="003471EF" w:rsidP="00BD0A0C">
            <w:pPr>
              <w:spacing w:after="120"/>
              <w:rPr>
                <w:b/>
                <w:bCs/>
              </w:rPr>
            </w:pPr>
            <w:r>
              <w:rPr>
                <w:b/>
                <w:bCs/>
              </w:rPr>
              <w:t>194</w:t>
            </w:r>
            <w:r>
              <w:t>–</w:t>
            </w:r>
            <w:r>
              <w:rPr>
                <w:b/>
                <w:bCs/>
              </w:rPr>
              <w:t>331m</w:t>
            </w:r>
          </w:p>
        </w:tc>
      </w:tr>
      <w:tr w:rsidR="003471EF" w14:paraId="66822F00" w14:textId="77777777" w:rsidTr="003471EF">
        <w:trPr>
          <w:jc w:val="center"/>
        </w:trPr>
        <w:tc>
          <w:tcPr>
            <w:tcW w:w="2515" w:type="dxa"/>
            <w:tcBorders>
              <w:top w:val="nil"/>
              <w:left w:val="nil"/>
              <w:bottom w:val="nil"/>
              <w:right w:val="nil"/>
            </w:tcBorders>
          </w:tcPr>
          <w:p w14:paraId="07C0E5E9" w14:textId="483D06CA" w:rsidR="003471EF" w:rsidRPr="00F14154" w:rsidRDefault="003471EF" w:rsidP="00BD0A0C">
            <w:pPr>
              <w:spacing w:after="120"/>
              <w:rPr>
                <w:i/>
                <w:iCs/>
              </w:rPr>
            </w:pPr>
            <w:r>
              <w:rPr>
                <w:i/>
                <w:iCs/>
              </w:rPr>
              <w:t xml:space="preserve">    Fall/Spring</w:t>
            </w:r>
          </w:p>
        </w:tc>
        <w:tc>
          <w:tcPr>
            <w:tcW w:w="2159" w:type="dxa"/>
            <w:tcBorders>
              <w:top w:val="nil"/>
              <w:left w:val="nil"/>
              <w:bottom w:val="nil"/>
              <w:right w:val="nil"/>
            </w:tcBorders>
          </w:tcPr>
          <w:p w14:paraId="0E40CF0C" w14:textId="5891F51F" w:rsidR="003471EF" w:rsidRPr="00DA1989" w:rsidRDefault="005364EB" w:rsidP="00BD0A0C">
            <w:pPr>
              <w:spacing w:after="120"/>
            </w:pPr>
            <w:r>
              <w:t>223/</w:t>
            </w:r>
            <w:r w:rsidR="005600AB">
              <w:t>319</w:t>
            </w:r>
            <w:r w:rsidR="003471EF">
              <w:t>m</w:t>
            </w:r>
          </w:p>
        </w:tc>
        <w:tc>
          <w:tcPr>
            <w:tcW w:w="2338" w:type="dxa"/>
            <w:tcBorders>
              <w:top w:val="nil"/>
              <w:left w:val="nil"/>
              <w:bottom w:val="nil"/>
              <w:right w:val="nil"/>
            </w:tcBorders>
          </w:tcPr>
          <w:p w14:paraId="147BA553" w14:textId="26B6C351" w:rsidR="003471EF" w:rsidRPr="00DA1989" w:rsidRDefault="002000BC" w:rsidP="00BD0A0C">
            <w:pPr>
              <w:spacing w:after="120"/>
            </w:pPr>
            <w:r>
              <w:t>144–305</w:t>
            </w:r>
            <w:r w:rsidR="00A00FF1">
              <w:t>/213</w:t>
            </w:r>
            <w:r w:rsidR="00811F06">
              <w:t>–</w:t>
            </w:r>
            <w:r w:rsidR="00A00FF1">
              <w:t>429</w:t>
            </w:r>
            <w:r w:rsidR="00811F06">
              <w:t>m</w:t>
            </w:r>
          </w:p>
        </w:tc>
      </w:tr>
      <w:tr w:rsidR="003471EF" w14:paraId="67376858" w14:textId="77777777" w:rsidTr="003471EF">
        <w:trPr>
          <w:jc w:val="center"/>
        </w:trPr>
        <w:tc>
          <w:tcPr>
            <w:tcW w:w="2515" w:type="dxa"/>
            <w:tcBorders>
              <w:top w:val="nil"/>
              <w:left w:val="nil"/>
              <w:bottom w:val="nil"/>
              <w:right w:val="nil"/>
            </w:tcBorders>
          </w:tcPr>
          <w:p w14:paraId="58DC61CB" w14:textId="61F484A8" w:rsidR="003471EF" w:rsidRPr="00BA52D1" w:rsidRDefault="003471EF" w:rsidP="00BD0A0C">
            <w:pPr>
              <w:spacing w:after="120"/>
              <w:rPr>
                <w:i/>
                <w:iCs/>
              </w:rPr>
            </w:pPr>
            <w:r>
              <w:t xml:space="preserve">    </w:t>
            </w:r>
            <w:r>
              <w:rPr>
                <w:i/>
                <w:iCs/>
              </w:rPr>
              <w:t>Adult/Juvenile</w:t>
            </w:r>
          </w:p>
        </w:tc>
        <w:tc>
          <w:tcPr>
            <w:tcW w:w="2159" w:type="dxa"/>
            <w:tcBorders>
              <w:top w:val="nil"/>
              <w:left w:val="nil"/>
              <w:bottom w:val="nil"/>
              <w:right w:val="nil"/>
            </w:tcBorders>
          </w:tcPr>
          <w:p w14:paraId="19A0886F" w14:textId="31060036" w:rsidR="003471EF" w:rsidRDefault="00504CE9" w:rsidP="00BD0A0C">
            <w:pPr>
              <w:spacing w:after="120"/>
            </w:pPr>
            <w:r>
              <w:t>293/</w:t>
            </w:r>
            <w:r w:rsidR="00605D83">
              <w:t>258</w:t>
            </w:r>
            <w:r w:rsidR="003471EF">
              <w:t>m</w:t>
            </w:r>
          </w:p>
        </w:tc>
        <w:tc>
          <w:tcPr>
            <w:tcW w:w="2338" w:type="dxa"/>
            <w:tcBorders>
              <w:top w:val="nil"/>
              <w:left w:val="nil"/>
              <w:bottom w:val="nil"/>
              <w:right w:val="nil"/>
            </w:tcBorders>
          </w:tcPr>
          <w:p w14:paraId="6AA2161E" w14:textId="44A31923" w:rsidR="003471EF" w:rsidRDefault="00311877" w:rsidP="00BD0A0C">
            <w:pPr>
              <w:spacing w:after="120"/>
            </w:pPr>
            <w:r>
              <w:t>186</w:t>
            </w:r>
            <w:r w:rsidR="00605D83">
              <w:t>–</w:t>
            </w:r>
            <w:r>
              <w:t>403</w:t>
            </w:r>
            <w:r w:rsidR="00605D83">
              <w:t>/</w:t>
            </w:r>
            <w:r w:rsidR="006D438D">
              <w:t>177</w:t>
            </w:r>
            <w:r w:rsidR="00811F06">
              <w:t>–</w:t>
            </w:r>
            <w:r w:rsidR="006D438D">
              <w:t>342</w:t>
            </w:r>
            <w:r w:rsidR="00811F06">
              <w:t>m</w:t>
            </w:r>
          </w:p>
        </w:tc>
      </w:tr>
      <w:tr w:rsidR="003471EF" w14:paraId="1E77075B" w14:textId="77777777" w:rsidTr="003471EF">
        <w:trPr>
          <w:jc w:val="center"/>
        </w:trPr>
        <w:tc>
          <w:tcPr>
            <w:tcW w:w="2515" w:type="dxa"/>
            <w:tcBorders>
              <w:top w:val="nil"/>
              <w:left w:val="nil"/>
              <w:bottom w:val="nil"/>
              <w:right w:val="nil"/>
            </w:tcBorders>
          </w:tcPr>
          <w:p w14:paraId="21288714" w14:textId="1AD13F54" w:rsidR="003471EF" w:rsidRDefault="003471EF" w:rsidP="006B4C9E">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2AD2D7F8" w14:textId="012B0EA3" w:rsidR="003471EF" w:rsidRDefault="008D10DC" w:rsidP="006B4C9E">
            <w:pPr>
              <w:spacing w:after="120"/>
            </w:pPr>
            <w:r>
              <w:t>287</w:t>
            </w:r>
            <w:r w:rsidR="0087354B">
              <w:t>/</w:t>
            </w:r>
            <w:r w:rsidR="00E96F20">
              <w:t>253</w:t>
            </w:r>
            <w:r w:rsidR="003471EF">
              <w:t>m</w:t>
            </w:r>
          </w:p>
        </w:tc>
        <w:tc>
          <w:tcPr>
            <w:tcW w:w="2338" w:type="dxa"/>
            <w:tcBorders>
              <w:top w:val="nil"/>
              <w:left w:val="nil"/>
              <w:bottom w:val="nil"/>
              <w:right w:val="nil"/>
            </w:tcBorders>
          </w:tcPr>
          <w:p w14:paraId="166792CA" w14:textId="03138F7B" w:rsidR="003471EF" w:rsidRDefault="00E96F20" w:rsidP="006B4C9E">
            <w:pPr>
              <w:spacing w:after="120"/>
            </w:pPr>
            <w:r>
              <w:t>182</w:t>
            </w:r>
            <w:r w:rsidR="0087354B">
              <w:t>–</w:t>
            </w:r>
            <w:r>
              <w:t>394</w:t>
            </w:r>
            <w:r w:rsidR="0087354B">
              <w:t>/</w:t>
            </w:r>
            <w:r w:rsidR="0030088A">
              <w:t>170</w:t>
            </w:r>
            <w:r w:rsidR="00811F06">
              <w:t>–</w:t>
            </w:r>
            <w:r w:rsidR="0030088A">
              <w:t>335</w:t>
            </w:r>
            <w:r w:rsidR="00811F06">
              <w:t>m</w:t>
            </w:r>
          </w:p>
        </w:tc>
      </w:tr>
      <w:tr w:rsidR="003471EF" w14:paraId="0388CC19" w14:textId="77777777" w:rsidTr="003471EF">
        <w:trPr>
          <w:jc w:val="center"/>
        </w:trPr>
        <w:tc>
          <w:tcPr>
            <w:tcW w:w="2515" w:type="dxa"/>
            <w:tcBorders>
              <w:top w:val="nil"/>
              <w:left w:val="nil"/>
              <w:bottom w:val="nil"/>
              <w:right w:val="nil"/>
            </w:tcBorders>
          </w:tcPr>
          <w:p w14:paraId="76B37A4B" w14:textId="3F882A58" w:rsidR="003471EF" w:rsidRPr="00BC43FC" w:rsidRDefault="003471EF" w:rsidP="00BD0A0C">
            <w:pPr>
              <w:spacing w:after="120"/>
              <w:rPr>
                <w:b/>
                <w:bCs/>
              </w:rPr>
            </w:pPr>
            <w:r w:rsidRPr="00BC43FC">
              <w:rPr>
                <w:b/>
                <w:bCs/>
              </w:rPr>
              <w:t>Mean Flight Altitude</w:t>
            </w:r>
          </w:p>
        </w:tc>
        <w:tc>
          <w:tcPr>
            <w:tcW w:w="2159" w:type="dxa"/>
            <w:tcBorders>
              <w:top w:val="nil"/>
              <w:left w:val="nil"/>
              <w:bottom w:val="nil"/>
              <w:right w:val="nil"/>
            </w:tcBorders>
          </w:tcPr>
          <w:p w14:paraId="5E678661" w14:textId="1B2EA80C" w:rsidR="003471EF" w:rsidRPr="00BC43FC" w:rsidRDefault="003471EF" w:rsidP="00BD0A0C">
            <w:pPr>
              <w:spacing w:after="120"/>
              <w:rPr>
                <w:b/>
                <w:bCs/>
              </w:rPr>
            </w:pPr>
            <w:r>
              <w:rPr>
                <w:b/>
                <w:bCs/>
              </w:rPr>
              <w:t>362m</w:t>
            </w:r>
          </w:p>
        </w:tc>
        <w:tc>
          <w:tcPr>
            <w:tcW w:w="2338" w:type="dxa"/>
            <w:tcBorders>
              <w:top w:val="nil"/>
              <w:left w:val="nil"/>
              <w:bottom w:val="nil"/>
              <w:right w:val="nil"/>
            </w:tcBorders>
          </w:tcPr>
          <w:p w14:paraId="1096C824" w14:textId="042B657E" w:rsidR="003471EF" w:rsidRPr="003471EF" w:rsidRDefault="003471EF" w:rsidP="00BD0A0C">
            <w:pPr>
              <w:spacing w:after="120"/>
              <w:rPr>
                <w:b/>
                <w:bCs/>
              </w:rPr>
            </w:pPr>
            <w:r w:rsidRPr="003471EF">
              <w:rPr>
                <w:b/>
                <w:bCs/>
              </w:rPr>
              <w:t>299–433m</w:t>
            </w:r>
          </w:p>
        </w:tc>
      </w:tr>
      <w:tr w:rsidR="003471EF" w14:paraId="0C66C010" w14:textId="77777777" w:rsidTr="003471EF">
        <w:trPr>
          <w:jc w:val="center"/>
        </w:trPr>
        <w:tc>
          <w:tcPr>
            <w:tcW w:w="2515" w:type="dxa"/>
            <w:tcBorders>
              <w:top w:val="nil"/>
              <w:left w:val="nil"/>
              <w:bottom w:val="nil"/>
              <w:right w:val="nil"/>
            </w:tcBorders>
          </w:tcPr>
          <w:p w14:paraId="320A8558" w14:textId="7DF1CD27" w:rsidR="003471EF" w:rsidRDefault="003471EF" w:rsidP="00BD0A0C">
            <w:pPr>
              <w:spacing w:after="120"/>
            </w:pPr>
            <w:r>
              <w:rPr>
                <w:i/>
                <w:iCs/>
              </w:rPr>
              <w:t xml:space="preserve">    Fall/Spring</w:t>
            </w:r>
          </w:p>
        </w:tc>
        <w:tc>
          <w:tcPr>
            <w:tcW w:w="2159" w:type="dxa"/>
            <w:tcBorders>
              <w:top w:val="nil"/>
              <w:left w:val="nil"/>
              <w:bottom w:val="nil"/>
              <w:right w:val="nil"/>
            </w:tcBorders>
          </w:tcPr>
          <w:p w14:paraId="58AA4587" w14:textId="067C2350" w:rsidR="003471EF" w:rsidRDefault="00D27E09" w:rsidP="00BD0A0C">
            <w:pPr>
              <w:spacing w:after="120"/>
            </w:pPr>
            <w:r>
              <w:t>310/</w:t>
            </w:r>
            <w:r w:rsidR="001779F9">
              <w:t>427m</w:t>
            </w:r>
          </w:p>
        </w:tc>
        <w:tc>
          <w:tcPr>
            <w:tcW w:w="2338" w:type="dxa"/>
            <w:tcBorders>
              <w:top w:val="nil"/>
              <w:left w:val="nil"/>
              <w:bottom w:val="nil"/>
              <w:right w:val="nil"/>
            </w:tcBorders>
          </w:tcPr>
          <w:p w14:paraId="2DF43374" w14:textId="610ED9A9" w:rsidR="003471EF" w:rsidRDefault="00FB1DC8" w:rsidP="00BD0A0C">
            <w:pPr>
              <w:spacing w:after="120"/>
            </w:pPr>
            <w:r>
              <w:t>235</w:t>
            </w:r>
            <w:r w:rsidR="0034024B">
              <w:t>–</w:t>
            </w:r>
            <w:r>
              <w:t>392</w:t>
            </w:r>
            <w:r w:rsidR="0034024B">
              <w:t>/</w:t>
            </w:r>
            <w:r w:rsidR="0006346D">
              <w:t>326</w:t>
            </w:r>
            <w:r w:rsidR="00811F06">
              <w:t>–</w:t>
            </w:r>
            <w:r w:rsidR="0006346D">
              <w:t>544</w:t>
            </w:r>
            <w:r w:rsidR="00811F06">
              <w:t>m</w:t>
            </w:r>
          </w:p>
        </w:tc>
      </w:tr>
      <w:tr w:rsidR="003471EF" w14:paraId="2A6C7092" w14:textId="77777777" w:rsidTr="003471EF">
        <w:trPr>
          <w:jc w:val="center"/>
        </w:trPr>
        <w:tc>
          <w:tcPr>
            <w:tcW w:w="2515" w:type="dxa"/>
            <w:tcBorders>
              <w:top w:val="nil"/>
              <w:left w:val="nil"/>
              <w:bottom w:val="nil"/>
              <w:right w:val="nil"/>
            </w:tcBorders>
          </w:tcPr>
          <w:p w14:paraId="1C29BDD0" w14:textId="64897E58" w:rsidR="003471EF" w:rsidRDefault="003471EF" w:rsidP="00BD0A0C">
            <w:pPr>
              <w:spacing w:after="120"/>
            </w:pPr>
            <w:r>
              <w:t xml:space="preserve">    </w:t>
            </w:r>
            <w:r>
              <w:rPr>
                <w:i/>
                <w:iCs/>
              </w:rPr>
              <w:t>Adult/Juvenile</w:t>
            </w:r>
          </w:p>
        </w:tc>
        <w:tc>
          <w:tcPr>
            <w:tcW w:w="2159" w:type="dxa"/>
            <w:tcBorders>
              <w:top w:val="nil"/>
              <w:left w:val="nil"/>
              <w:bottom w:val="nil"/>
              <w:right w:val="nil"/>
            </w:tcBorders>
          </w:tcPr>
          <w:p w14:paraId="08638CC3" w14:textId="3C642DD8" w:rsidR="003471EF" w:rsidRDefault="00883D3A" w:rsidP="00BD0A0C">
            <w:pPr>
              <w:spacing w:after="120"/>
            </w:pPr>
            <w:r>
              <w:t>398</w:t>
            </w:r>
            <w:r w:rsidR="00EF04B2">
              <w:t>/</w:t>
            </w:r>
            <w:r w:rsidR="00836F28">
              <w:t>342</w:t>
            </w:r>
            <w:r w:rsidR="003471EF">
              <w:t>m</w:t>
            </w:r>
          </w:p>
        </w:tc>
        <w:tc>
          <w:tcPr>
            <w:tcW w:w="2338" w:type="dxa"/>
            <w:tcBorders>
              <w:top w:val="nil"/>
              <w:left w:val="nil"/>
              <w:bottom w:val="nil"/>
              <w:right w:val="nil"/>
            </w:tcBorders>
          </w:tcPr>
          <w:p w14:paraId="3C33CDD6" w14:textId="705B8022" w:rsidR="003471EF" w:rsidRDefault="009E5A0B" w:rsidP="00BD0A0C">
            <w:pPr>
              <w:spacing w:after="120"/>
            </w:pPr>
            <w:r>
              <w:t>293</w:t>
            </w:r>
            <w:r w:rsidR="00EF04B2">
              <w:t>–</w:t>
            </w:r>
            <w:r>
              <w:t>511</w:t>
            </w:r>
            <w:r w:rsidR="00EF04B2">
              <w:t>/</w:t>
            </w:r>
            <w:r w:rsidR="00836F28">
              <w:t>266</w:t>
            </w:r>
            <w:r w:rsidR="00AB6043">
              <w:t>–</w:t>
            </w:r>
            <w:r w:rsidR="00836F28">
              <w:t>426</w:t>
            </w:r>
            <w:r w:rsidR="00AB6043">
              <w:t>m</w:t>
            </w:r>
          </w:p>
        </w:tc>
      </w:tr>
      <w:tr w:rsidR="003471EF" w14:paraId="2C638EFC" w14:textId="77777777" w:rsidTr="003471EF">
        <w:trPr>
          <w:jc w:val="center"/>
        </w:trPr>
        <w:tc>
          <w:tcPr>
            <w:tcW w:w="2515" w:type="dxa"/>
            <w:tcBorders>
              <w:top w:val="nil"/>
              <w:left w:val="nil"/>
              <w:bottom w:val="single" w:sz="4" w:space="0" w:color="auto"/>
              <w:right w:val="nil"/>
            </w:tcBorders>
          </w:tcPr>
          <w:p w14:paraId="25D9651B" w14:textId="2EA1BA97" w:rsidR="003471EF" w:rsidRDefault="003471EF" w:rsidP="00BD0A0C">
            <w:pPr>
              <w:spacing w:after="120"/>
            </w:pPr>
            <w:r>
              <w:t xml:space="preserve">    </w:t>
            </w:r>
            <w:r w:rsidRPr="006B4C9E">
              <w:rPr>
                <w:i/>
                <w:iCs/>
              </w:rPr>
              <w:t>Male</w:t>
            </w:r>
            <w:r>
              <w:rPr>
                <w:i/>
                <w:iCs/>
              </w:rPr>
              <w:t>/Female</w:t>
            </w:r>
          </w:p>
        </w:tc>
        <w:tc>
          <w:tcPr>
            <w:tcW w:w="2159" w:type="dxa"/>
            <w:tcBorders>
              <w:top w:val="nil"/>
              <w:left w:val="nil"/>
              <w:bottom w:val="single" w:sz="4" w:space="0" w:color="auto"/>
              <w:right w:val="nil"/>
            </w:tcBorders>
          </w:tcPr>
          <w:p w14:paraId="200879E1" w14:textId="432C4F4A" w:rsidR="003471EF" w:rsidRDefault="00D26404" w:rsidP="00BD0A0C">
            <w:pPr>
              <w:spacing w:after="120"/>
            </w:pPr>
            <w:r>
              <w:t>392</w:t>
            </w:r>
            <w:r w:rsidR="0087354B">
              <w:t>/</w:t>
            </w:r>
            <w:r>
              <w:t>333</w:t>
            </w:r>
            <w:r w:rsidR="00CD3645">
              <w:t>m</w:t>
            </w:r>
          </w:p>
        </w:tc>
        <w:tc>
          <w:tcPr>
            <w:tcW w:w="2338" w:type="dxa"/>
            <w:tcBorders>
              <w:top w:val="nil"/>
              <w:left w:val="nil"/>
              <w:bottom w:val="single" w:sz="4" w:space="0" w:color="auto"/>
              <w:right w:val="nil"/>
            </w:tcBorders>
          </w:tcPr>
          <w:p w14:paraId="0E068D33" w14:textId="1D369F83" w:rsidR="003471EF" w:rsidRDefault="006748CB" w:rsidP="00BD0A0C">
            <w:pPr>
              <w:spacing w:after="120"/>
            </w:pPr>
            <w:r>
              <w:t>292</w:t>
            </w:r>
            <w:r w:rsidR="0087354B">
              <w:t>–</w:t>
            </w:r>
            <w:r>
              <w:t>496</w:t>
            </w:r>
            <w:r w:rsidR="0087354B">
              <w:t>/</w:t>
            </w:r>
            <w:r w:rsidR="003149AC">
              <w:t>256</w:t>
            </w:r>
            <w:r w:rsidR="00AB6043">
              <w:t>–</w:t>
            </w:r>
            <w:r w:rsidR="003149AC">
              <w:t>421</w:t>
            </w:r>
            <w:r w:rsidR="00AB6043">
              <w:t>m</w:t>
            </w:r>
          </w:p>
        </w:tc>
      </w:tr>
    </w:tbl>
    <w:p w14:paraId="724B103B" w14:textId="77777777" w:rsidR="004D5A0B" w:rsidRDefault="004D5A0B">
      <w:r>
        <w:br w:type="page"/>
      </w:r>
    </w:p>
    <w:p w14:paraId="4D4E6CA2" w14:textId="443C5CCC" w:rsidR="004D5A0B" w:rsidRDefault="004D5A0B" w:rsidP="00695328">
      <w:pPr>
        <w:spacing w:line="480" w:lineRule="auto"/>
      </w:pPr>
      <w:r>
        <w:lastRenderedPageBreak/>
        <w:t xml:space="preserve">Table 2. </w:t>
      </w:r>
      <w:r w:rsidR="00762C47">
        <w:t xml:space="preserve">Proportion of </w:t>
      </w:r>
      <w:r>
        <w:t>American Woodcock (</w:t>
      </w:r>
      <w:r>
        <w:rPr>
          <w:i/>
          <w:iCs/>
        </w:rPr>
        <w:t>Scolopax minor</w:t>
      </w:r>
      <w:r>
        <w:t xml:space="preserve">) </w:t>
      </w:r>
      <w:r w:rsidR="00762C47">
        <w:t xml:space="preserve">migratory flight </w:t>
      </w:r>
      <w:r w:rsidR="00695328">
        <w:t xml:space="preserve">altitudes </w:t>
      </w:r>
      <w:r w:rsidR="00762C47">
        <w:t>within height interval</w:t>
      </w:r>
      <w:r w:rsidR="006C4605">
        <w:t xml:space="preserve">s related to </w:t>
      </w:r>
      <w:r w:rsidR="00B4094C">
        <w:t xml:space="preserve">weather radar </w:t>
      </w:r>
      <w:r w:rsidR="00DA0F89">
        <w:t>and airspace obstacles.</w:t>
      </w:r>
      <w:r w:rsidR="001D2E62">
        <w:t xml:space="preserve"> </w:t>
      </w:r>
      <w:r w:rsidR="00DA0F89">
        <w:t>Metrics are</w:t>
      </w:r>
      <w:r>
        <w:t xml:space="preserve"> </w:t>
      </w:r>
      <w:r w:rsidR="001D2E62">
        <w:t xml:space="preserve">measured </w:t>
      </w:r>
      <w:r>
        <w:t>using a base model (bold) as well as season</w:t>
      </w:r>
      <w:ins w:id="22" w:author="Sarah Clements" w:date="2024-07-19T20:36:00Z" w16du:dateUtc="2024-07-20T00:36:00Z">
        <w:r w:rsidR="00CF434B">
          <w:t xml:space="preserve"> (F</w:t>
        </w:r>
      </w:ins>
      <w:ins w:id="23" w:author="Sarah Clements" w:date="2024-07-19T20:37:00Z" w16du:dateUtc="2024-07-20T00:37:00Z">
        <w:r w:rsidR="00CF434B">
          <w:t>all/Spring</w:t>
        </w:r>
        <w:proofErr w:type="gramStart"/>
        <w:r w:rsidR="00CF434B">
          <w:t>)</w:t>
        </w:r>
      </w:ins>
      <w:r>
        <w:t xml:space="preserve"> </w:t>
      </w:r>
      <w:ins w:id="24" w:author="Sarah Clements" w:date="2024-07-19T20:37:00Z" w16du:dateUtc="2024-07-20T00:37:00Z">
        <w:r w:rsidR="00CF434B">
          <w:t>,</w:t>
        </w:r>
      </w:ins>
      <w:proofErr w:type="gramEnd"/>
      <w:del w:id="25" w:author="Sarah Clements" w:date="2024-07-19T20:37:00Z" w16du:dateUtc="2024-07-20T00:37:00Z">
        <w:r w:rsidDel="00CF434B">
          <w:delText>and</w:delText>
        </w:r>
      </w:del>
      <w:r>
        <w:t xml:space="preserve"> age</w:t>
      </w:r>
      <w:ins w:id="26" w:author="Sarah Clements" w:date="2024-07-19T20:37:00Z" w16du:dateUtc="2024-07-20T00:37:00Z">
        <w:r w:rsidR="00CF434B">
          <w:t xml:space="preserve"> (Adult/Juvenile), and sex (Male/Female)</w:t>
        </w:r>
      </w:ins>
      <w:r>
        <w:t xml:space="preserve"> models. </w:t>
      </w:r>
      <w:commentRangeStart w:id="27"/>
      <w:r>
        <w:t>Estimates indicate the median value of the posterior distribution, while credible intervals reflect highest density intervals.</w:t>
      </w:r>
      <w:commentRangeEnd w:id="27"/>
      <w:r w:rsidR="007628D5">
        <w:rPr>
          <w:rStyle w:val="CommentReference"/>
        </w:rPr>
        <w:commentReference w:id="27"/>
      </w:r>
    </w:p>
    <w:tbl>
      <w:tblPr>
        <w:tblStyle w:val="TableGrid"/>
        <w:tblW w:w="0" w:type="auto"/>
        <w:jc w:val="center"/>
        <w:tblLook w:val="04A0" w:firstRow="1" w:lastRow="0" w:firstColumn="1" w:lastColumn="0" w:noHBand="0" w:noVBand="1"/>
      </w:tblPr>
      <w:tblGrid>
        <w:gridCol w:w="3325"/>
        <w:gridCol w:w="2159"/>
        <w:gridCol w:w="2338"/>
      </w:tblGrid>
      <w:tr w:rsidR="00647B13" w14:paraId="36594703" w14:textId="77777777" w:rsidTr="002E2A16">
        <w:trPr>
          <w:jc w:val="center"/>
        </w:trPr>
        <w:tc>
          <w:tcPr>
            <w:tcW w:w="3325" w:type="dxa"/>
            <w:tcBorders>
              <w:left w:val="nil"/>
              <w:bottom w:val="single" w:sz="4" w:space="0" w:color="auto"/>
              <w:right w:val="nil"/>
            </w:tcBorders>
          </w:tcPr>
          <w:p w14:paraId="44BA9893" w14:textId="77777777" w:rsidR="00647B13" w:rsidRDefault="00647B13" w:rsidP="00EA5F6F">
            <w:pPr>
              <w:spacing w:after="120"/>
            </w:pPr>
            <w:r>
              <w:t>Metric</w:t>
            </w:r>
          </w:p>
        </w:tc>
        <w:tc>
          <w:tcPr>
            <w:tcW w:w="2159" w:type="dxa"/>
            <w:tcBorders>
              <w:left w:val="nil"/>
              <w:bottom w:val="single" w:sz="4" w:space="0" w:color="auto"/>
              <w:right w:val="nil"/>
            </w:tcBorders>
          </w:tcPr>
          <w:p w14:paraId="457C2408" w14:textId="77777777" w:rsidR="00647B13" w:rsidRDefault="00647B13" w:rsidP="00EA5F6F">
            <w:pPr>
              <w:spacing w:after="120"/>
            </w:pPr>
            <w:r>
              <w:t>Estimate</w:t>
            </w:r>
          </w:p>
        </w:tc>
        <w:tc>
          <w:tcPr>
            <w:tcW w:w="2338" w:type="dxa"/>
            <w:tcBorders>
              <w:left w:val="nil"/>
              <w:bottom w:val="single" w:sz="4" w:space="0" w:color="auto"/>
              <w:right w:val="nil"/>
            </w:tcBorders>
          </w:tcPr>
          <w:p w14:paraId="15C4B4D0" w14:textId="77777777" w:rsidR="00647B13" w:rsidRDefault="00647B13" w:rsidP="00EA5F6F">
            <w:pPr>
              <w:spacing w:after="120"/>
            </w:pPr>
            <w:r>
              <w:t>95% Credible Interval</w:t>
            </w:r>
          </w:p>
        </w:tc>
      </w:tr>
      <w:tr w:rsidR="00647B13" w14:paraId="49151ACF" w14:textId="77777777" w:rsidTr="002E2A16">
        <w:trPr>
          <w:jc w:val="center"/>
        </w:trPr>
        <w:tc>
          <w:tcPr>
            <w:tcW w:w="3325" w:type="dxa"/>
            <w:tcBorders>
              <w:top w:val="nil"/>
              <w:left w:val="nil"/>
              <w:bottom w:val="nil"/>
              <w:right w:val="nil"/>
            </w:tcBorders>
          </w:tcPr>
          <w:p w14:paraId="468A4FB7" w14:textId="0D7F1956" w:rsidR="00647B13" w:rsidRPr="00DE4945" w:rsidRDefault="00647B13" w:rsidP="00EA5F6F">
            <w:pPr>
              <w:spacing w:after="120"/>
              <w:rPr>
                <w:b/>
                <w:bCs/>
                <w:vertAlign w:val="superscript"/>
              </w:rPr>
            </w:pPr>
            <w:r>
              <w:rPr>
                <w:b/>
                <w:bCs/>
              </w:rPr>
              <w:t>Below</w:t>
            </w:r>
            <w:r w:rsidRPr="00BC43FC">
              <w:rPr>
                <w:b/>
                <w:bCs/>
              </w:rPr>
              <w:t xml:space="preserve"> NEXRAD detection altitude</w:t>
            </w:r>
            <w:r>
              <w:rPr>
                <w:b/>
                <w:bCs/>
              </w:rPr>
              <w:t xml:space="preserve"> (120m)</w:t>
            </w:r>
            <w:r>
              <w:rPr>
                <w:b/>
                <w:bCs/>
                <w:vertAlign w:val="superscript"/>
              </w:rPr>
              <w:t>1</w:t>
            </w:r>
          </w:p>
        </w:tc>
        <w:tc>
          <w:tcPr>
            <w:tcW w:w="2159" w:type="dxa"/>
            <w:tcBorders>
              <w:top w:val="nil"/>
              <w:left w:val="nil"/>
              <w:bottom w:val="nil"/>
              <w:right w:val="nil"/>
            </w:tcBorders>
          </w:tcPr>
          <w:p w14:paraId="4320F98B" w14:textId="6F30F43F" w:rsidR="00647B13" w:rsidRPr="00BC43FC" w:rsidRDefault="00160780" w:rsidP="00EA5F6F">
            <w:pPr>
              <w:spacing w:after="120"/>
              <w:rPr>
                <w:b/>
                <w:bCs/>
              </w:rPr>
            </w:pPr>
            <w:r>
              <w:rPr>
                <w:b/>
                <w:bCs/>
              </w:rPr>
              <w:t>33</w:t>
            </w:r>
            <w:r w:rsidR="00647B13">
              <w:rPr>
                <w:b/>
                <w:bCs/>
              </w:rPr>
              <w:t>%</w:t>
            </w:r>
          </w:p>
        </w:tc>
        <w:tc>
          <w:tcPr>
            <w:tcW w:w="2338" w:type="dxa"/>
            <w:tcBorders>
              <w:top w:val="nil"/>
              <w:left w:val="nil"/>
              <w:bottom w:val="nil"/>
              <w:right w:val="nil"/>
            </w:tcBorders>
          </w:tcPr>
          <w:p w14:paraId="4BCB15EE" w14:textId="0772F3E7" w:rsidR="00647B13" w:rsidRPr="00BC43FC" w:rsidRDefault="00160780" w:rsidP="00EA5F6F">
            <w:pPr>
              <w:spacing w:after="120"/>
              <w:rPr>
                <w:b/>
                <w:bCs/>
              </w:rPr>
            </w:pPr>
            <w:r>
              <w:rPr>
                <w:b/>
                <w:bCs/>
              </w:rPr>
              <w:t>22</w:t>
            </w:r>
            <w:r w:rsidR="00647B13">
              <w:rPr>
                <w:b/>
                <w:bCs/>
              </w:rPr>
              <w:t>–</w:t>
            </w:r>
            <w:r>
              <w:rPr>
                <w:b/>
                <w:bCs/>
              </w:rPr>
              <w:t>43</w:t>
            </w:r>
            <w:r w:rsidR="00647B13">
              <w:rPr>
                <w:b/>
                <w:bCs/>
              </w:rPr>
              <w:t>%</w:t>
            </w:r>
          </w:p>
        </w:tc>
      </w:tr>
      <w:tr w:rsidR="00647B13" w14:paraId="5CBD7263" w14:textId="77777777" w:rsidTr="002E2A16">
        <w:trPr>
          <w:jc w:val="center"/>
        </w:trPr>
        <w:tc>
          <w:tcPr>
            <w:tcW w:w="3325" w:type="dxa"/>
            <w:tcBorders>
              <w:top w:val="nil"/>
              <w:left w:val="nil"/>
              <w:bottom w:val="nil"/>
              <w:right w:val="nil"/>
            </w:tcBorders>
          </w:tcPr>
          <w:p w14:paraId="49B25EC0" w14:textId="7F1E5B9F" w:rsidR="00647B13" w:rsidRDefault="00647B13" w:rsidP="00EA5F6F">
            <w:pPr>
              <w:spacing w:after="120"/>
            </w:pPr>
            <w:r>
              <w:rPr>
                <w:i/>
                <w:iCs/>
              </w:rPr>
              <w:t xml:space="preserve">    Fall/Spring</w:t>
            </w:r>
          </w:p>
        </w:tc>
        <w:tc>
          <w:tcPr>
            <w:tcW w:w="2159" w:type="dxa"/>
            <w:tcBorders>
              <w:top w:val="nil"/>
              <w:left w:val="nil"/>
              <w:bottom w:val="nil"/>
              <w:right w:val="nil"/>
            </w:tcBorders>
          </w:tcPr>
          <w:p w14:paraId="5AE9C6A3" w14:textId="40B57525" w:rsidR="00647B13" w:rsidRDefault="00413A84" w:rsidP="00EA5F6F">
            <w:pPr>
              <w:spacing w:after="120"/>
            </w:pPr>
            <w:r>
              <w:t>37</w:t>
            </w:r>
            <w:r w:rsidR="00647B13">
              <w:t>/</w:t>
            </w:r>
            <w:r w:rsidR="0060197D">
              <w:t>26</w:t>
            </w:r>
            <w:r w:rsidR="00647B13">
              <w:t>%</w:t>
            </w:r>
          </w:p>
        </w:tc>
        <w:tc>
          <w:tcPr>
            <w:tcW w:w="2338" w:type="dxa"/>
            <w:tcBorders>
              <w:top w:val="nil"/>
              <w:left w:val="nil"/>
              <w:bottom w:val="nil"/>
              <w:right w:val="nil"/>
            </w:tcBorders>
          </w:tcPr>
          <w:p w14:paraId="34C3F5E7" w14:textId="729CCEAC" w:rsidR="00647B13" w:rsidRDefault="00871AAC" w:rsidP="00EA5F6F">
            <w:pPr>
              <w:spacing w:after="120"/>
            </w:pPr>
            <w:r>
              <w:t>23</w:t>
            </w:r>
            <w:r w:rsidR="00647B13">
              <w:t>–</w:t>
            </w:r>
            <w:r>
              <w:t>52</w:t>
            </w:r>
            <w:r w:rsidR="00145D21">
              <w:t>/</w:t>
            </w:r>
            <w:r w:rsidR="0060197D">
              <w:t>13</w:t>
            </w:r>
            <w:r w:rsidR="00145D21">
              <w:t>–</w:t>
            </w:r>
            <w:r w:rsidR="0060197D">
              <w:t>40</w:t>
            </w:r>
            <w:r w:rsidR="00647B13">
              <w:t>%</w:t>
            </w:r>
          </w:p>
        </w:tc>
      </w:tr>
      <w:tr w:rsidR="00D21A80" w14:paraId="295B018F" w14:textId="77777777" w:rsidTr="002E2A16">
        <w:trPr>
          <w:jc w:val="center"/>
        </w:trPr>
        <w:tc>
          <w:tcPr>
            <w:tcW w:w="3325" w:type="dxa"/>
            <w:tcBorders>
              <w:top w:val="nil"/>
              <w:left w:val="nil"/>
              <w:bottom w:val="nil"/>
              <w:right w:val="nil"/>
            </w:tcBorders>
          </w:tcPr>
          <w:p w14:paraId="6ADA2724" w14:textId="53DB6190" w:rsidR="00D21A80" w:rsidRDefault="00D21A80" w:rsidP="00D21A80">
            <w:pPr>
              <w:spacing w:after="120"/>
            </w:pPr>
            <w:r>
              <w:t xml:space="preserve">    </w:t>
            </w:r>
            <w:r>
              <w:rPr>
                <w:i/>
                <w:iCs/>
              </w:rPr>
              <w:t>Adult/Juvenile</w:t>
            </w:r>
          </w:p>
        </w:tc>
        <w:tc>
          <w:tcPr>
            <w:tcW w:w="2159" w:type="dxa"/>
            <w:tcBorders>
              <w:top w:val="nil"/>
              <w:left w:val="nil"/>
              <w:bottom w:val="nil"/>
              <w:right w:val="nil"/>
            </w:tcBorders>
          </w:tcPr>
          <w:p w14:paraId="4E1C6E7D" w14:textId="003D8187" w:rsidR="00D21A80" w:rsidRDefault="00351674" w:rsidP="00D21A80">
            <w:pPr>
              <w:spacing w:after="120"/>
            </w:pPr>
            <w:r>
              <w:t>29/32%</w:t>
            </w:r>
          </w:p>
        </w:tc>
        <w:tc>
          <w:tcPr>
            <w:tcW w:w="2338" w:type="dxa"/>
            <w:tcBorders>
              <w:top w:val="nil"/>
              <w:left w:val="nil"/>
              <w:bottom w:val="nil"/>
              <w:right w:val="nil"/>
            </w:tcBorders>
          </w:tcPr>
          <w:p w14:paraId="087270B8" w14:textId="19454D54" w:rsidR="00D21A80" w:rsidRDefault="00351674" w:rsidP="00D21A80">
            <w:pPr>
              <w:spacing w:after="120"/>
            </w:pPr>
            <w:r>
              <w:t>15–44/18–45%</w:t>
            </w:r>
          </w:p>
        </w:tc>
      </w:tr>
      <w:tr w:rsidR="00D21A80" w14:paraId="1D232AA2" w14:textId="77777777" w:rsidTr="002E2A16">
        <w:trPr>
          <w:jc w:val="center"/>
        </w:trPr>
        <w:tc>
          <w:tcPr>
            <w:tcW w:w="3325" w:type="dxa"/>
            <w:tcBorders>
              <w:top w:val="nil"/>
              <w:left w:val="nil"/>
              <w:bottom w:val="nil"/>
              <w:right w:val="nil"/>
            </w:tcBorders>
          </w:tcPr>
          <w:p w14:paraId="2357A610" w14:textId="6A9F9F89" w:rsidR="00D21A80" w:rsidRDefault="00D21A80"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48A88DA" w14:textId="27087400" w:rsidR="00D21A80" w:rsidRDefault="009C73DC" w:rsidP="00D21A80">
            <w:pPr>
              <w:spacing w:after="120"/>
            </w:pPr>
            <w:r>
              <w:t>29</w:t>
            </w:r>
            <w:r w:rsidR="005D38D5">
              <w:t>/</w:t>
            </w:r>
            <w:r w:rsidR="00747956">
              <w:t>32</w:t>
            </w:r>
            <w:r w:rsidR="005D38D5">
              <w:t>%</w:t>
            </w:r>
          </w:p>
        </w:tc>
        <w:tc>
          <w:tcPr>
            <w:tcW w:w="2338" w:type="dxa"/>
            <w:tcBorders>
              <w:top w:val="nil"/>
              <w:left w:val="nil"/>
              <w:bottom w:val="nil"/>
              <w:right w:val="nil"/>
            </w:tcBorders>
          </w:tcPr>
          <w:p w14:paraId="02309725" w14:textId="3267FFF0" w:rsidR="00D21A80" w:rsidRDefault="00747956" w:rsidP="00D21A80">
            <w:pPr>
              <w:spacing w:after="120"/>
            </w:pPr>
            <w:r>
              <w:t>15</w:t>
            </w:r>
            <w:r w:rsidR="00145D21">
              <w:t>–</w:t>
            </w:r>
            <w:r>
              <w:t>45</w:t>
            </w:r>
            <w:r w:rsidR="00145D21">
              <w:t>/</w:t>
            </w:r>
            <w:r>
              <w:t>18</w:t>
            </w:r>
            <w:r w:rsidR="00145D21">
              <w:t>–</w:t>
            </w:r>
            <w:r>
              <w:t>46</w:t>
            </w:r>
            <w:r w:rsidR="00145D21">
              <w:t>%</w:t>
            </w:r>
          </w:p>
        </w:tc>
      </w:tr>
      <w:tr w:rsidR="00145D21" w14:paraId="493996CA" w14:textId="77777777" w:rsidTr="002E2A16">
        <w:trPr>
          <w:jc w:val="center"/>
        </w:trPr>
        <w:tc>
          <w:tcPr>
            <w:tcW w:w="3325" w:type="dxa"/>
            <w:tcBorders>
              <w:top w:val="nil"/>
              <w:left w:val="nil"/>
              <w:bottom w:val="nil"/>
              <w:right w:val="nil"/>
            </w:tcBorders>
          </w:tcPr>
          <w:p w14:paraId="6857925A" w14:textId="5337F710" w:rsidR="00145D21" w:rsidRPr="00DE4945" w:rsidRDefault="00145D21" w:rsidP="00145D21">
            <w:pPr>
              <w:spacing w:after="120"/>
              <w:rPr>
                <w:b/>
                <w:bCs/>
                <w:vertAlign w:val="superscript"/>
              </w:rPr>
            </w:pPr>
            <w:r>
              <w:rPr>
                <w:b/>
                <w:bCs/>
              </w:rPr>
              <w:t>Below</w:t>
            </w:r>
            <w:r w:rsidRPr="00BC43FC">
              <w:rPr>
                <w:b/>
                <w:bCs/>
              </w:rPr>
              <w:t xml:space="preserve"> height of low-rise buildings (47m)</w:t>
            </w:r>
            <w:r>
              <w:rPr>
                <w:b/>
                <w:bCs/>
                <w:vertAlign w:val="superscript"/>
              </w:rPr>
              <w:t>2</w:t>
            </w:r>
          </w:p>
        </w:tc>
        <w:tc>
          <w:tcPr>
            <w:tcW w:w="2159" w:type="dxa"/>
            <w:tcBorders>
              <w:top w:val="nil"/>
              <w:left w:val="nil"/>
              <w:bottom w:val="nil"/>
              <w:right w:val="nil"/>
            </w:tcBorders>
          </w:tcPr>
          <w:p w14:paraId="02968266" w14:textId="03180B01" w:rsidR="00145D21" w:rsidRPr="00BC43FC" w:rsidRDefault="0054578A" w:rsidP="00145D21">
            <w:pPr>
              <w:spacing w:after="120"/>
              <w:rPr>
                <w:b/>
                <w:bCs/>
              </w:rPr>
            </w:pPr>
            <w:r>
              <w:rPr>
                <w:b/>
                <w:bCs/>
              </w:rPr>
              <w:t>10</w:t>
            </w:r>
            <w:r w:rsidR="00145D21">
              <w:rPr>
                <w:b/>
                <w:bCs/>
              </w:rPr>
              <w:t>%</w:t>
            </w:r>
          </w:p>
        </w:tc>
        <w:tc>
          <w:tcPr>
            <w:tcW w:w="2338" w:type="dxa"/>
            <w:tcBorders>
              <w:top w:val="nil"/>
              <w:left w:val="nil"/>
              <w:bottom w:val="nil"/>
              <w:right w:val="nil"/>
            </w:tcBorders>
          </w:tcPr>
          <w:p w14:paraId="4218B737" w14:textId="2181FD99" w:rsidR="00145D21" w:rsidRPr="00BC43FC" w:rsidRDefault="0054578A" w:rsidP="00145D21">
            <w:pPr>
              <w:spacing w:after="120"/>
              <w:rPr>
                <w:b/>
                <w:bCs/>
              </w:rPr>
            </w:pPr>
            <w:r>
              <w:rPr>
                <w:b/>
                <w:bCs/>
              </w:rPr>
              <w:t>4</w:t>
            </w:r>
            <w:r w:rsidR="00145D21">
              <w:rPr>
                <w:b/>
                <w:bCs/>
              </w:rPr>
              <w:t>–</w:t>
            </w:r>
            <w:r>
              <w:rPr>
                <w:b/>
                <w:bCs/>
              </w:rPr>
              <w:t>18</w:t>
            </w:r>
            <w:r w:rsidR="00145D21">
              <w:rPr>
                <w:b/>
                <w:bCs/>
              </w:rPr>
              <w:t>%</w:t>
            </w:r>
          </w:p>
        </w:tc>
      </w:tr>
      <w:tr w:rsidR="00D21A80" w14:paraId="0962F377" w14:textId="77777777" w:rsidTr="002E2A16">
        <w:trPr>
          <w:jc w:val="center"/>
        </w:trPr>
        <w:tc>
          <w:tcPr>
            <w:tcW w:w="3325" w:type="dxa"/>
            <w:tcBorders>
              <w:top w:val="nil"/>
              <w:left w:val="nil"/>
              <w:bottom w:val="nil"/>
              <w:right w:val="nil"/>
            </w:tcBorders>
          </w:tcPr>
          <w:p w14:paraId="415AAD1B" w14:textId="1E2AE671" w:rsidR="00D21A80" w:rsidRDefault="00D21A80" w:rsidP="00D21A80">
            <w:pPr>
              <w:spacing w:after="120"/>
            </w:pPr>
            <w:r>
              <w:rPr>
                <w:i/>
                <w:iCs/>
              </w:rPr>
              <w:t xml:space="preserve">    Fall/Spring</w:t>
            </w:r>
          </w:p>
        </w:tc>
        <w:tc>
          <w:tcPr>
            <w:tcW w:w="2159" w:type="dxa"/>
            <w:tcBorders>
              <w:top w:val="nil"/>
              <w:left w:val="nil"/>
              <w:bottom w:val="nil"/>
              <w:right w:val="nil"/>
            </w:tcBorders>
          </w:tcPr>
          <w:p w14:paraId="4EAFC9F6" w14:textId="21732A3E" w:rsidR="00D21A80" w:rsidRDefault="004E7C51" w:rsidP="00D21A80">
            <w:pPr>
              <w:spacing w:after="120"/>
            </w:pPr>
            <w:r>
              <w:t>12</w:t>
            </w:r>
            <w:r w:rsidR="005D38D5">
              <w:t>/</w:t>
            </w:r>
            <w:r w:rsidR="00BC58B0">
              <w:t>7</w:t>
            </w:r>
            <w:r w:rsidR="005D38D5">
              <w:t>%</w:t>
            </w:r>
          </w:p>
        </w:tc>
        <w:tc>
          <w:tcPr>
            <w:tcW w:w="2338" w:type="dxa"/>
            <w:tcBorders>
              <w:top w:val="nil"/>
              <w:left w:val="nil"/>
              <w:bottom w:val="nil"/>
              <w:right w:val="nil"/>
            </w:tcBorders>
          </w:tcPr>
          <w:p w14:paraId="64F440B3" w14:textId="25CA6CCE" w:rsidR="00D21A80" w:rsidRDefault="004E7C51" w:rsidP="00D21A80">
            <w:pPr>
              <w:spacing w:after="120"/>
            </w:pPr>
            <w:r>
              <w:t>3</w:t>
            </w:r>
            <w:r w:rsidR="00145D21">
              <w:t>–</w:t>
            </w:r>
            <w:r>
              <w:t>23</w:t>
            </w:r>
            <w:r w:rsidR="00145D21">
              <w:t>/</w:t>
            </w:r>
            <w:r w:rsidR="00BC58B0">
              <w:t>1</w:t>
            </w:r>
            <w:r w:rsidR="00145D21">
              <w:t>–</w:t>
            </w:r>
            <w:r w:rsidR="00BC58B0">
              <w:t>16</w:t>
            </w:r>
            <w:r w:rsidR="00145D21">
              <w:t>%</w:t>
            </w:r>
          </w:p>
        </w:tc>
      </w:tr>
      <w:tr w:rsidR="00D21A80" w14:paraId="73EF464B" w14:textId="77777777" w:rsidTr="002E2A16">
        <w:trPr>
          <w:jc w:val="center"/>
        </w:trPr>
        <w:tc>
          <w:tcPr>
            <w:tcW w:w="3325" w:type="dxa"/>
            <w:tcBorders>
              <w:top w:val="nil"/>
              <w:left w:val="nil"/>
              <w:bottom w:val="nil"/>
              <w:right w:val="nil"/>
            </w:tcBorders>
          </w:tcPr>
          <w:p w14:paraId="3422C6F1" w14:textId="1CE67F04" w:rsidR="00D21A80" w:rsidRDefault="00D21A80" w:rsidP="00D21A80">
            <w:pPr>
              <w:spacing w:after="120"/>
            </w:pPr>
            <w:r>
              <w:t xml:space="preserve">    </w:t>
            </w:r>
            <w:r>
              <w:rPr>
                <w:i/>
                <w:iCs/>
              </w:rPr>
              <w:t>Adult/Juvenile</w:t>
            </w:r>
          </w:p>
        </w:tc>
        <w:tc>
          <w:tcPr>
            <w:tcW w:w="2159" w:type="dxa"/>
            <w:tcBorders>
              <w:top w:val="nil"/>
              <w:left w:val="nil"/>
              <w:bottom w:val="nil"/>
              <w:right w:val="nil"/>
            </w:tcBorders>
          </w:tcPr>
          <w:p w14:paraId="3536D38F" w14:textId="12902728" w:rsidR="00D21A80" w:rsidRDefault="004F6226" w:rsidP="00D21A80">
            <w:pPr>
              <w:spacing w:after="120"/>
            </w:pPr>
            <w:r>
              <w:t>8</w:t>
            </w:r>
            <w:r w:rsidR="00351674">
              <w:t>/</w:t>
            </w:r>
            <w:r>
              <w:t>9</w:t>
            </w:r>
            <w:r w:rsidR="00351674">
              <w:t>%</w:t>
            </w:r>
          </w:p>
        </w:tc>
        <w:tc>
          <w:tcPr>
            <w:tcW w:w="2338" w:type="dxa"/>
            <w:tcBorders>
              <w:top w:val="nil"/>
              <w:left w:val="nil"/>
              <w:bottom w:val="nil"/>
              <w:right w:val="nil"/>
            </w:tcBorders>
          </w:tcPr>
          <w:p w14:paraId="396F0A6A" w14:textId="488D6812" w:rsidR="00D21A80" w:rsidRDefault="004F6226" w:rsidP="00D21A80">
            <w:pPr>
              <w:spacing w:after="120"/>
            </w:pPr>
            <w:r>
              <w:t>1</w:t>
            </w:r>
            <w:r w:rsidR="00351674">
              <w:t>–</w:t>
            </w:r>
            <w:r>
              <w:t>19</w:t>
            </w:r>
            <w:r w:rsidR="00351674">
              <w:t>/</w:t>
            </w:r>
            <w:r>
              <w:t>2</w:t>
            </w:r>
            <w:r w:rsidR="00351674">
              <w:t>–</w:t>
            </w:r>
            <w:r>
              <w:t>18</w:t>
            </w:r>
            <w:r w:rsidR="00351674">
              <w:t>%</w:t>
            </w:r>
          </w:p>
        </w:tc>
      </w:tr>
      <w:tr w:rsidR="00D21A80" w14:paraId="6FD014A2" w14:textId="77777777" w:rsidTr="002E2A16">
        <w:trPr>
          <w:jc w:val="center"/>
        </w:trPr>
        <w:tc>
          <w:tcPr>
            <w:tcW w:w="3325" w:type="dxa"/>
            <w:tcBorders>
              <w:top w:val="nil"/>
              <w:left w:val="nil"/>
              <w:bottom w:val="nil"/>
              <w:right w:val="nil"/>
            </w:tcBorders>
          </w:tcPr>
          <w:p w14:paraId="3D689785" w14:textId="085F0A23" w:rsidR="00D21A80" w:rsidRDefault="00D21A80"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0898EEC" w14:textId="436A074B" w:rsidR="00D21A80" w:rsidRDefault="00A676C2" w:rsidP="00D21A80">
            <w:pPr>
              <w:spacing w:after="120"/>
            </w:pPr>
            <w:r>
              <w:t>9</w:t>
            </w:r>
            <w:r w:rsidR="005D38D5">
              <w:t>/</w:t>
            </w:r>
            <w:r w:rsidR="00B36652">
              <w:t>8</w:t>
            </w:r>
            <w:r w:rsidR="005D38D5">
              <w:t>%</w:t>
            </w:r>
          </w:p>
        </w:tc>
        <w:tc>
          <w:tcPr>
            <w:tcW w:w="2338" w:type="dxa"/>
            <w:tcBorders>
              <w:top w:val="nil"/>
              <w:left w:val="nil"/>
              <w:bottom w:val="nil"/>
              <w:right w:val="nil"/>
            </w:tcBorders>
          </w:tcPr>
          <w:p w14:paraId="03EE80CE" w14:textId="18C4E50F" w:rsidR="00D21A80" w:rsidRDefault="00A676C2" w:rsidP="00D21A80">
            <w:pPr>
              <w:spacing w:after="120"/>
            </w:pPr>
            <w:r>
              <w:t>1</w:t>
            </w:r>
            <w:r w:rsidR="00145D21">
              <w:t>–</w:t>
            </w:r>
            <w:r>
              <w:t>20</w:t>
            </w:r>
            <w:r w:rsidR="00145D21">
              <w:t>/</w:t>
            </w:r>
            <w:r w:rsidR="00B36652">
              <w:t>2</w:t>
            </w:r>
            <w:r w:rsidR="00145D21">
              <w:t>–</w:t>
            </w:r>
            <w:r w:rsidR="00B36652">
              <w:t>18</w:t>
            </w:r>
            <w:r w:rsidR="00145D21">
              <w:t xml:space="preserve"> %</w:t>
            </w:r>
          </w:p>
        </w:tc>
      </w:tr>
      <w:tr w:rsidR="00145D21" w14:paraId="21716AA4" w14:textId="77777777" w:rsidTr="002E2A16">
        <w:trPr>
          <w:jc w:val="center"/>
        </w:trPr>
        <w:tc>
          <w:tcPr>
            <w:tcW w:w="3325" w:type="dxa"/>
            <w:tcBorders>
              <w:top w:val="nil"/>
              <w:left w:val="nil"/>
              <w:bottom w:val="nil"/>
              <w:right w:val="nil"/>
            </w:tcBorders>
          </w:tcPr>
          <w:p w14:paraId="57B9EE37" w14:textId="73404AA6" w:rsidR="00145D21" w:rsidRPr="00DE4945" w:rsidRDefault="00145D21" w:rsidP="00145D21">
            <w:pPr>
              <w:spacing w:after="120"/>
              <w:rPr>
                <w:b/>
                <w:bCs/>
                <w:vertAlign w:val="superscript"/>
              </w:rPr>
            </w:pPr>
            <w:r>
              <w:rPr>
                <w:b/>
                <w:bCs/>
              </w:rPr>
              <w:t>Within</w:t>
            </w:r>
            <w:r w:rsidRPr="00BC43FC">
              <w:rPr>
                <w:b/>
                <w:bCs/>
              </w:rPr>
              <w:t xml:space="preserve"> sweep of </w:t>
            </w:r>
            <w:r>
              <w:rPr>
                <w:b/>
                <w:bCs/>
              </w:rPr>
              <w:t>land-based</w:t>
            </w:r>
            <w:r w:rsidRPr="00BC43FC">
              <w:rPr>
                <w:b/>
                <w:bCs/>
              </w:rPr>
              <w:t xml:space="preserve"> wind turbines (32–164m)</w:t>
            </w:r>
            <w:r>
              <w:rPr>
                <w:b/>
                <w:bCs/>
                <w:vertAlign w:val="superscript"/>
              </w:rPr>
              <w:t>3</w:t>
            </w:r>
          </w:p>
        </w:tc>
        <w:tc>
          <w:tcPr>
            <w:tcW w:w="2159" w:type="dxa"/>
            <w:tcBorders>
              <w:top w:val="nil"/>
              <w:left w:val="nil"/>
              <w:bottom w:val="nil"/>
              <w:right w:val="nil"/>
            </w:tcBorders>
          </w:tcPr>
          <w:p w14:paraId="12F4917E" w14:textId="14E6D149" w:rsidR="00145D21" w:rsidRPr="00BC43FC" w:rsidRDefault="006834E9" w:rsidP="00145D21">
            <w:pPr>
              <w:spacing w:after="120"/>
              <w:rPr>
                <w:b/>
                <w:bCs/>
              </w:rPr>
            </w:pPr>
            <w:r>
              <w:rPr>
                <w:b/>
                <w:bCs/>
              </w:rPr>
              <w:t>27</w:t>
            </w:r>
            <w:r w:rsidR="00145D21">
              <w:rPr>
                <w:b/>
                <w:bCs/>
              </w:rPr>
              <w:t>%</w:t>
            </w:r>
          </w:p>
        </w:tc>
        <w:tc>
          <w:tcPr>
            <w:tcW w:w="2338" w:type="dxa"/>
            <w:tcBorders>
              <w:top w:val="nil"/>
              <w:left w:val="nil"/>
              <w:bottom w:val="nil"/>
              <w:right w:val="nil"/>
            </w:tcBorders>
          </w:tcPr>
          <w:p w14:paraId="49B43566" w14:textId="7580F809" w:rsidR="00145D21" w:rsidRPr="00BC43FC" w:rsidRDefault="00D41172" w:rsidP="00145D21">
            <w:pPr>
              <w:spacing w:after="120"/>
              <w:rPr>
                <w:b/>
                <w:bCs/>
              </w:rPr>
            </w:pPr>
            <w:r>
              <w:rPr>
                <w:b/>
                <w:bCs/>
              </w:rPr>
              <w:t>21</w:t>
            </w:r>
            <w:r w:rsidR="00145D21">
              <w:rPr>
                <w:b/>
                <w:bCs/>
              </w:rPr>
              <w:t>–</w:t>
            </w:r>
            <w:r>
              <w:rPr>
                <w:b/>
                <w:bCs/>
              </w:rPr>
              <w:t>32</w:t>
            </w:r>
            <w:r w:rsidR="00145D21">
              <w:rPr>
                <w:b/>
                <w:bCs/>
              </w:rPr>
              <w:t>%</w:t>
            </w:r>
          </w:p>
        </w:tc>
      </w:tr>
      <w:tr w:rsidR="00D21A80" w14:paraId="174B2197" w14:textId="77777777" w:rsidTr="002E2A16">
        <w:trPr>
          <w:jc w:val="center"/>
        </w:trPr>
        <w:tc>
          <w:tcPr>
            <w:tcW w:w="3325" w:type="dxa"/>
            <w:tcBorders>
              <w:top w:val="nil"/>
              <w:left w:val="nil"/>
              <w:bottom w:val="nil"/>
              <w:right w:val="nil"/>
            </w:tcBorders>
          </w:tcPr>
          <w:p w14:paraId="1714CE3A" w14:textId="54B2B8B7" w:rsidR="00D21A80" w:rsidRDefault="00F950F9" w:rsidP="00D21A80">
            <w:pPr>
              <w:spacing w:after="120"/>
            </w:pPr>
            <w:r>
              <w:rPr>
                <w:i/>
                <w:iCs/>
              </w:rPr>
              <w:t xml:space="preserve">    Fall/Spring</w:t>
            </w:r>
          </w:p>
        </w:tc>
        <w:tc>
          <w:tcPr>
            <w:tcW w:w="2159" w:type="dxa"/>
            <w:tcBorders>
              <w:top w:val="nil"/>
              <w:left w:val="nil"/>
              <w:bottom w:val="nil"/>
              <w:right w:val="nil"/>
            </w:tcBorders>
          </w:tcPr>
          <w:p w14:paraId="143846D6" w14:textId="32EDCCD3" w:rsidR="00D21A80" w:rsidRDefault="00556A0A" w:rsidP="00D21A80">
            <w:pPr>
              <w:spacing w:after="120"/>
            </w:pPr>
            <w:r>
              <w:t>31</w:t>
            </w:r>
            <w:r w:rsidR="005D38D5">
              <w:t>/</w:t>
            </w:r>
            <w:r w:rsidR="006F63A1">
              <w:t>23</w:t>
            </w:r>
            <w:r w:rsidR="005D38D5">
              <w:t>%</w:t>
            </w:r>
          </w:p>
        </w:tc>
        <w:tc>
          <w:tcPr>
            <w:tcW w:w="2338" w:type="dxa"/>
            <w:tcBorders>
              <w:top w:val="nil"/>
              <w:left w:val="nil"/>
              <w:bottom w:val="nil"/>
              <w:right w:val="nil"/>
            </w:tcBorders>
          </w:tcPr>
          <w:p w14:paraId="48C3B6DD" w14:textId="578B7704" w:rsidR="00D21A80" w:rsidRDefault="00556A0A" w:rsidP="00D21A80">
            <w:pPr>
              <w:spacing w:after="120"/>
            </w:pPr>
            <w:r>
              <w:t>23</w:t>
            </w:r>
            <w:r w:rsidR="00145D21">
              <w:t>–</w:t>
            </w:r>
            <w:r>
              <w:t>37</w:t>
            </w:r>
            <w:r w:rsidR="00145D21">
              <w:t>/</w:t>
            </w:r>
            <w:r w:rsidR="006F63A1">
              <w:t>14</w:t>
            </w:r>
            <w:r w:rsidR="00145D21">
              <w:t>–</w:t>
            </w:r>
            <w:r w:rsidR="006F63A1">
              <w:t>30</w:t>
            </w:r>
            <w:r w:rsidR="00145D21">
              <w:t>%</w:t>
            </w:r>
          </w:p>
        </w:tc>
      </w:tr>
      <w:tr w:rsidR="00D21A80" w14:paraId="00FCED52" w14:textId="77777777" w:rsidTr="002E2A16">
        <w:trPr>
          <w:jc w:val="center"/>
        </w:trPr>
        <w:tc>
          <w:tcPr>
            <w:tcW w:w="3325" w:type="dxa"/>
            <w:tcBorders>
              <w:top w:val="nil"/>
              <w:left w:val="nil"/>
              <w:bottom w:val="nil"/>
              <w:right w:val="nil"/>
            </w:tcBorders>
          </w:tcPr>
          <w:p w14:paraId="38546783" w14:textId="785ED05B" w:rsidR="00D21A80" w:rsidRDefault="00F950F9" w:rsidP="00D21A80">
            <w:pPr>
              <w:spacing w:after="120"/>
            </w:pPr>
            <w:r>
              <w:t xml:space="preserve">    </w:t>
            </w:r>
            <w:r>
              <w:rPr>
                <w:i/>
                <w:iCs/>
              </w:rPr>
              <w:t>Adult/Juvenile</w:t>
            </w:r>
          </w:p>
        </w:tc>
        <w:tc>
          <w:tcPr>
            <w:tcW w:w="2159" w:type="dxa"/>
            <w:tcBorders>
              <w:top w:val="nil"/>
              <w:left w:val="nil"/>
              <w:bottom w:val="nil"/>
              <w:right w:val="nil"/>
            </w:tcBorders>
          </w:tcPr>
          <w:p w14:paraId="1913D546" w14:textId="01A6EC65" w:rsidR="00D21A80" w:rsidRDefault="00D6133B" w:rsidP="00D21A80">
            <w:pPr>
              <w:spacing w:after="120"/>
            </w:pPr>
            <w:r>
              <w:t>25</w:t>
            </w:r>
            <w:r w:rsidR="005D38D5">
              <w:t>/</w:t>
            </w:r>
            <w:r w:rsidR="00232DF2">
              <w:t>28</w:t>
            </w:r>
            <w:r w:rsidR="005D38D5">
              <w:t>%</w:t>
            </w:r>
          </w:p>
        </w:tc>
        <w:tc>
          <w:tcPr>
            <w:tcW w:w="2338" w:type="dxa"/>
            <w:tcBorders>
              <w:top w:val="nil"/>
              <w:left w:val="nil"/>
              <w:bottom w:val="nil"/>
              <w:right w:val="nil"/>
            </w:tcBorders>
          </w:tcPr>
          <w:p w14:paraId="24A8F648" w14:textId="2AB1E2B3" w:rsidR="00D21A80" w:rsidRDefault="00D6133B" w:rsidP="00D21A80">
            <w:pPr>
              <w:spacing w:after="120"/>
            </w:pPr>
            <w:r>
              <w:t>16</w:t>
            </w:r>
            <w:r w:rsidR="00145D21">
              <w:t>–</w:t>
            </w:r>
            <w:r>
              <w:t>32</w:t>
            </w:r>
            <w:r w:rsidR="00145D21">
              <w:t>/</w:t>
            </w:r>
            <w:r w:rsidR="00232DF2">
              <w:t>19</w:t>
            </w:r>
            <w:r w:rsidR="00145D21">
              <w:t>–</w:t>
            </w:r>
            <w:r w:rsidR="00232DF2">
              <w:t>35</w:t>
            </w:r>
            <w:r w:rsidR="00145D21">
              <w:t>%</w:t>
            </w:r>
          </w:p>
        </w:tc>
      </w:tr>
      <w:tr w:rsidR="00D21A80" w14:paraId="3CEA45A1" w14:textId="77777777" w:rsidTr="002E2A16">
        <w:trPr>
          <w:jc w:val="center"/>
        </w:trPr>
        <w:tc>
          <w:tcPr>
            <w:tcW w:w="3325" w:type="dxa"/>
            <w:tcBorders>
              <w:top w:val="nil"/>
              <w:left w:val="nil"/>
              <w:bottom w:val="nil"/>
              <w:right w:val="nil"/>
            </w:tcBorders>
          </w:tcPr>
          <w:p w14:paraId="02290902" w14:textId="15496A7A" w:rsidR="00D21A80" w:rsidRDefault="00F950F9"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B4B3743" w14:textId="15200B58" w:rsidR="00D21A80" w:rsidRDefault="002312AA" w:rsidP="00D21A80">
            <w:pPr>
              <w:spacing w:after="120"/>
            </w:pPr>
            <w:r>
              <w:t>25</w:t>
            </w:r>
            <w:r w:rsidR="005D38D5">
              <w:t>/</w:t>
            </w:r>
            <w:r w:rsidR="002E7423">
              <w:t>28</w:t>
            </w:r>
            <w:r w:rsidR="005D38D5">
              <w:t>%</w:t>
            </w:r>
          </w:p>
        </w:tc>
        <w:tc>
          <w:tcPr>
            <w:tcW w:w="2338" w:type="dxa"/>
            <w:tcBorders>
              <w:top w:val="nil"/>
              <w:left w:val="nil"/>
              <w:bottom w:val="nil"/>
              <w:right w:val="nil"/>
            </w:tcBorders>
          </w:tcPr>
          <w:p w14:paraId="3E617C4C" w14:textId="3530C2E7" w:rsidR="00D21A80" w:rsidRDefault="002312AA" w:rsidP="00D21A80">
            <w:pPr>
              <w:spacing w:after="120"/>
            </w:pPr>
            <w:r>
              <w:t>16</w:t>
            </w:r>
            <w:r w:rsidR="00145D21">
              <w:t>–</w:t>
            </w:r>
            <w:r>
              <w:t>32</w:t>
            </w:r>
            <w:r w:rsidR="00145D21">
              <w:t>/</w:t>
            </w:r>
            <w:r w:rsidR="002E7423">
              <w:t>20</w:t>
            </w:r>
            <w:r w:rsidR="00145D21">
              <w:t>–</w:t>
            </w:r>
            <w:r w:rsidR="002E7423">
              <w:t>36</w:t>
            </w:r>
            <w:r w:rsidR="00145D21">
              <w:t>%</w:t>
            </w:r>
          </w:p>
        </w:tc>
      </w:tr>
      <w:tr w:rsidR="00145D21" w14:paraId="675CC30F" w14:textId="77777777" w:rsidTr="002E2A16">
        <w:trPr>
          <w:jc w:val="center"/>
        </w:trPr>
        <w:tc>
          <w:tcPr>
            <w:tcW w:w="3325" w:type="dxa"/>
            <w:tcBorders>
              <w:top w:val="nil"/>
              <w:left w:val="nil"/>
              <w:bottom w:val="nil"/>
              <w:right w:val="nil"/>
            </w:tcBorders>
          </w:tcPr>
          <w:p w14:paraId="006F5930" w14:textId="2AAA71D1" w:rsidR="00145D21" w:rsidRPr="00EC77DA" w:rsidRDefault="00145D21" w:rsidP="00145D21">
            <w:pPr>
              <w:spacing w:after="120"/>
              <w:rPr>
                <w:b/>
                <w:bCs/>
                <w:vertAlign w:val="superscript"/>
              </w:rPr>
            </w:pPr>
            <w:r>
              <w:rPr>
                <w:b/>
                <w:bCs/>
              </w:rPr>
              <w:t>Below</w:t>
            </w:r>
            <w:r w:rsidRPr="00BC43FC">
              <w:rPr>
                <w:b/>
                <w:bCs/>
              </w:rPr>
              <w:t xml:space="preserve"> height of large communication towers (</w:t>
            </w:r>
            <w:r>
              <w:rPr>
                <w:b/>
                <w:bCs/>
              </w:rPr>
              <w:t>305</w:t>
            </w:r>
            <w:r w:rsidRPr="00BC43FC">
              <w:rPr>
                <w:b/>
                <w:bCs/>
              </w:rPr>
              <w:t>m)</w:t>
            </w:r>
            <w:r>
              <w:rPr>
                <w:b/>
                <w:bCs/>
                <w:vertAlign w:val="superscript"/>
              </w:rPr>
              <w:t>4</w:t>
            </w:r>
          </w:p>
        </w:tc>
        <w:tc>
          <w:tcPr>
            <w:tcW w:w="2159" w:type="dxa"/>
            <w:tcBorders>
              <w:top w:val="nil"/>
              <w:left w:val="nil"/>
              <w:bottom w:val="nil"/>
              <w:right w:val="nil"/>
            </w:tcBorders>
          </w:tcPr>
          <w:p w14:paraId="4ABD2BC0" w14:textId="2AB5C644" w:rsidR="00145D21" w:rsidRPr="00BC43FC" w:rsidRDefault="00CC20CC" w:rsidP="00145D21">
            <w:pPr>
              <w:spacing w:after="120"/>
              <w:rPr>
                <w:b/>
                <w:bCs/>
              </w:rPr>
            </w:pPr>
            <w:r>
              <w:rPr>
                <w:b/>
                <w:bCs/>
              </w:rPr>
              <w:t>56</w:t>
            </w:r>
            <w:r w:rsidR="00145D21">
              <w:rPr>
                <w:b/>
                <w:bCs/>
              </w:rPr>
              <w:t>%</w:t>
            </w:r>
          </w:p>
        </w:tc>
        <w:tc>
          <w:tcPr>
            <w:tcW w:w="2338" w:type="dxa"/>
            <w:tcBorders>
              <w:top w:val="nil"/>
              <w:left w:val="nil"/>
              <w:bottom w:val="nil"/>
              <w:right w:val="nil"/>
            </w:tcBorders>
          </w:tcPr>
          <w:p w14:paraId="15C2A5BB" w14:textId="0DD16C93" w:rsidR="00145D21" w:rsidRPr="00BC43FC" w:rsidRDefault="00CC20CC" w:rsidP="00145D21">
            <w:pPr>
              <w:spacing w:after="120"/>
              <w:rPr>
                <w:b/>
                <w:bCs/>
              </w:rPr>
            </w:pPr>
            <w:r>
              <w:rPr>
                <w:b/>
                <w:bCs/>
              </w:rPr>
              <w:t>46</w:t>
            </w:r>
            <w:r w:rsidR="00145D21">
              <w:rPr>
                <w:b/>
                <w:bCs/>
              </w:rPr>
              <w:t>–</w:t>
            </w:r>
            <w:r>
              <w:rPr>
                <w:b/>
                <w:bCs/>
              </w:rPr>
              <w:t>64</w:t>
            </w:r>
            <w:r w:rsidR="00145D21">
              <w:rPr>
                <w:b/>
                <w:bCs/>
              </w:rPr>
              <w:t>%</w:t>
            </w:r>
          </w:p>
        </w:tc>
      </w:tr>
      <w:tr w:rsidR="00D21A80" w14:paraId="7FA1A435" w14:textId="77777777" w:rsidTr="002E2A16">
        <w:trPr>
          <w:jc w:val="center"/>
        </w:trPr>
        <w:tc>
          <w:tcPr>
            <w:tcW w:w="3325" w:type="dxa"/>
            <w:tcBorders>
              <w:top w:val="nil"/>
              <w:left w:val="nil"/>
              <w:bottom w:val="nil"/>
              <w:right w:val="nil"/>
            </w:tcBorders>
          </w:tcPr>
          <w:p w14:paraId="6CB40544" w14:textId="2D5A40B0" w:rsidR="00D21A80" w:rsidRDefault="00F950F9" w:rsidP="00D21A80">
            <w:pPr>
              <w:spacing w:after="120"/>
            </w:pPr>
            <w:r>
              <w:rPr>
                <w:i/>
                <w:iCs/>
              </w:rPr>
              <w:t xml:space="preserve">    Fall/Spring</w:t>
            </w:r>
          </w:p>
        </w:tc>
        <w:tc>
          <w:tcPr>
            <w:tcW w:w="2159" w:type="dxa"/>
            <w:tcBorders>
              <w:top w:val="nil"/>
              <w:left w:val="nil"/>
              <w:bottom w:val="nil"/>
              <w:right w:val="nil"/>
            </w:tcBorders>
          </w:tcPr>
          <w:p w14:paraId="513AF458" w14:textId="3BFE662B" w:rsidR="00D21A80" w:rsidRDefault="002D5070" w:rsidP="00D21A80">
            <w:pPr>
              <w:spacing w:after="120"/>
            </w:pPr>
            <w:r>
              <w:t>62</w:t>
            </w:r>
            <w:r w:rsidR="005D38D5">
              <w:t>/</w:t>
            </w:r>
            <w:r w:rsidR="002E2A16">
              <w:t>48</w:t>
            </w:r>
            <w:r w:rsidR="005D38D5">
              <w:t>%</w:t>
            </w:r>
          </w:p>
        </w:tc>
        <w:tc>
          <w:tcPr>
            <w:tcW w:w="2338" w:type="dxa"/>
            <w:tcBorders>
              <w:top w:val="nil"/>
              <w:left w:val="nil"/>
              <w:bottom w:val="nil"/>
              <w:right w:val="nil"/>
            </w:tcBorders>
          </w:tcPr>
          <w:p w14:paraId="29E63590" w14:textId="70843B94" w:rsidR="00D21A80" w:rsidRDefault="002D5070" w:rsidP="00D21A80">
            <w:pPr>
              <w:spacing w:after="120"/>
            </w:pPr>
            <w:r>
              <w:t>50</w:t>
            </w:r>
            <w:r w:rsidR="00145D21">
              <w:t>–</w:t>
            </w:r>
            <w:r>
              <w:t>73</w:t>
            </w:r>
            <w:r w:rsidR="00145D21">
              <w:t>/</w:t>
            </w:r>
            <w:r w:rsidR="002E2A16">
              <w:t>35</w:t>
            </w:r>
            <w:r w:rsidR="00145D21">
              <w:t>–</w:t>
            </w:r>
            <w:r w:rsidR="002E2A16">
              <w:t>61</w:t>
            </w:r>
            <w:r w:rsidR="00145D21">
              <w:t>%</w:t>
            </w:r>
          </w:p>
        </w:tc>
      </w:tr>
      <w:tr w:rsidR="00D21A80" w14:paraId="5A24E19B" w14:textId="77777777" w:rsidTr="002E2A16">
        <w:trPr>
          <w:jc w:val="center"/>
        </w:trPr>
        <w:tc>
          <w:tcPr>
            <w:tcW w:w="3325" w:type="dxa"/>
            <w:tcBorders>
              <w:top w:val="nil"/>
              <w:left w:val="nil"/>
              <w:bottom w:val="nil"/>
              <w:right w:val="nil"/>
            </w:tcBorders>
          </w:tcPr>
          <w:p w14:paraId="77258FB8" w14:textId="16F505C0" w:rsidR="00D21A80" w:rsidRDefault="00F950F9" w:rsidP="00D21A80">
            <w:pPr>
              <w:spacing w:after="120"/>
            </w:pPr>
            <w:r>
              <w:t xml:space="preserve">    </w:t>
            </w:r>
            <w:r>
              <w:rPr>
                <w:i/>
                <w:iCs/>
              </w:rPr>
              <w:t>Adult/Juvenile</w:t>
            </w:r>
          </w:p>
        </w:tc>
        <w:tc>
          <w:tcPr>
            <w:tcW w:w="2159" w:type="dxa"/>
            <w:tcBorders>
              <w:top w:val="nil"/>
              <w:left w:val="nil"/>
              <w:bottom w:val="nil"/>
              <w:right w:val="nil"/>
            </w:tcBorders>
          </w:tcPr>
          <w:p w14:paraId="77077974" w14:textId="03152722" w:rsidR="00D21A80" w:rsidRDefault="008700A7" w:rsidP="00D21A80">
            <w:pPr>
              <w:spacing w:after="120"/>
            </w:pPr>
            <w:r>
              <w:t>52</w:t>
            </w:r>
            <w:r w:rsidR="005D38D5">
              <w:t>/</w:t>
            </w:r>
            <w:r w:rsidR="005B09DA">
              <w:t>57</w:t>
            </w:r>
            <w:r w:rsidR="005D38D5">
              <w:t>%</w:t>
            </w:r>
          </w:p>
        </w:tc>
        <w:tc>
          <w:tcPr>
            <w:tcW w:w="2338" w:type="dxa"/>
            <w:tcBorders>
              <w:top w:val="nil"/>
              <w:left w:val="nil"/>
              <w:bottom w:val="nil"/>
              <w:right w:val="nil"/>
            </w:tcBorders>
          </w:tcPr>
          <w:p w14:paraId="39750A9C" w14:textId="099C7689" w:rsidR="00D21A80" w:rsidRDefault="005B09DA" w:rsidP="00D21A80">
            <w:pPr>
              <w:spacing w:after="120"/>
            </w:pPr>
            <w:r>
              <w:t>37</w:t>
            </w:r>
            <w:r w:rsidR="00145D21">
              <w:t>–</w:t>
            </w:r>
            <w:r>
              <w:t>65</w:t>
            </w:r>
            <w:r w:rsidR="00145D21">
              <w:t>/</w:t>
            </w:r>
            <w:r>
              <w:t>45</w:t>
            </w:r>
            <w:r w:rsidR="00145D21">
              <w:t>–</w:t>
            </w:r>
            <w:r>
              <w:t>69</w:t>
            </w:r>
            <w:r w:rsidR="00145D21">
              <w:t>%</w:t>
            </w:r>
          </w:p>
        </w:tc>
      </w:tr>
      <w:tr w:rsidR="00D21A80" w14:paraId="4F7DB9FC" w14:textId="77777777" w:rsidTr="002E2A16">
        <w:trPr>
          <w:jc w:val="center"/>
        </w:trPr>
        <w:tc>
          <w:tcPr>
            <w:tcW w:w="3325" w:type="dxa"/>
            <w:tcBorders>
              <w:top w:val="nil"/>
              <w:left w:val="nil"/>
              <w:right w:val="nil"/>
            </w:tcBorders>
          </w:tcPr>
          <w:p w14:paraId="12290B8B" w14:textId="11CDC7AB" w:rsidR="00D21A80" w:rsidRDefault="00F950F9" w:rsidP="00D21A80">
            <w:pPr>
              <w:spacing w:after="120"/>
            </w:pPr>
            <w:r>
              <w:t xml:space="preserve">    </w:t>
            </w:r>
            <w:r w:rsidRPr="006B4C9E">
              <w:rPr>
                <w:i/>
                <w:iCs/>
              </w:rPr>
              <w:t>Male</w:t>
            </w:r>
            <w:r>
              <w:rPr>
                <w:i/>
                <w:iCs/>
              </w:rPr>
              <w:t>/Female</w:t>
            </w:r>
          </w:p>
        </w:tc>
        <w:tc>
          <w:tcPr>
            <w:tcW w:w="2159" w:type="dxa"/>
            <w:tcBorders>
              <w:top w:val="nil"/>
              <w:left w:val="nil"/>
              <w:right w:val="nil"/>
            </w:tcBorders>
          </w:tcPr>
          <w:p w14:paraId="4BAC9FEC" w14:textId="08B06B67" w:rsidR="00D21A80" w:rsidRDefault="00192ACB" w:rsidP="00D21A80">
            <w:pPr>
              <w:spacing w:after="120"/>
            </w:pPr>
            <w:r>
              <w:t>52</w:t>
            </w:r>
            <w:r w:rsidR="005D38D5">
              <w:t>/</w:t>
            </w:r>
            <w:r>
              <w:t>58</w:t>
            </w:r>
            <w:r w:rsidR="005D38D5">
              <w:t>%</w:t>
            </w:r>
          </w:p>
        </w:tc>
        <w:tc>
          <w:tcPr>
            <w:tcW w:w="2338" w:type="dxa"/>
            <w:tcBorders>
              <w:top w:val="nil"/>
              <w:left w:val="nil"/>
              <w:right w:val="nil"/>
            </w:tcBorders>
          </w:tcPr>
          <w:p w14:paraId="224F18F8" w14:textId="527C13B3" w:rsidR="00D21A80" w:rsidRDefault="00192ACB" w:rsidP="00D21A80">
            <w:pPr>
              <w:spacing w:after="120"/>
            </w:pPr>
            <w:r>
              <w:t>38</w:t>
            </w:r>
            <w:r w:rsidR="00145D21">
              <w:t>–</w:t>
            </w:r>
            <w:r>
              <w:t>65</w:t>
            </w:r>
            <w:r w:rsidR="00145D21">
              <w:t>/</w:t>
            </w:r>
            <w:r>
              <w:t>45</w:t>
            </w:r>
            <w:r w:rsidR="00145D21">
              <w:t>–</w:t>
            </w:r>
            <w:r>
              <w:t>70</w:t>
            </w:r>
            <w:r w:rsidR="00145D21">
              <w:t>%</w:t>
            </w:r>
          </w:p>
        </w:tc>
      </w:tr>
    </w:tbl>
    <w:p w14:paraId="4B7B1B17" w14:textId="77777777" w:rsidR="005C505F" w:rsidRDefault="005C505F" w:rsidP="005C505F">
      <w:pPr>
        <w:spacing w:line="480" w:lineRule="auto"/>
      </w:pPr>
      <w:r w:rsidRPr="00C744E8">
        <w:rPr>
          <w:vertAlign w:val="superscript"/>
        </w:rPr>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77777777" w:rsidR="005C505F" w:rsidRDefault="005C505F" w:rsidP="005C505F">
      <w:pPr>
        <w:spacing w:line="480" w:lineRule="auto"/>
      </w:pPr>
      <w:r w:rsidRPr="00C744E8">
        <w:rPr>
          <w:vertAlign w:val="superscript"/>
        </w:rPr>
        <w:t>2</w:t>
      </w:r>
      <w:r>
        <w:t xml:space="preserve"> Height of low-rise buildings is determined based on that of an 11-story building, based on </w:t>
      </w:r>
      <w:r w:rsidRPr="00A73E6C">
        <w:rPr>
          <w:rFonts w:ascii="Aptos" w:hAnsi="Aptos"/>
        </w:rPr>
        <w:t xml:space="preserve">Loss et al. </w:t>
      </w:r>
      <w:r>
        <w:rPr>
          <w:rFonts w:ascii="Aptos" w:hAnsi="Aptos"/>
        </w:rPr>
        <w:t>(</w:t>
      </w:r>
      <w:r w:rsidRPr="00A73E6C">
        <w:rPr>
          <w:rFonts w:ascii="Aptos" w:hAnsi="Aptos"/>
        </w:rPr>
        <w:t>2014)</w:t>
      </w:r>
      <w:r>
        <w:t>.</w:t>
      </w:r>
    </w:p>
    <w:p w14:paraId="297720F7" w14:textId="77777777" w:rsidR="005C505F" w:rsidRDefault="005C505F" w:rsidP="005C505F">
      <w:pPr>
        <w:spacing w:line="480" w:lineRule="auto"/>
      </w:pPr>
      <w:r w:rsidRPr="00C744E8">
        <w:rPr>
          <w:vertAlign w:val="superscript"/>
        </w:rPr>
        <w:lastRenderedPageBreak/>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34916849" w14:textId="527FBCA2" w:rsidR="00FA2B33" w:rsidRDefault="009661C3" w:rsidP="009661C3">
      <w:pPr>
        <w:spacing w:line="480" w:lineRule="auto"/>
        <w:jc w:val="center"/>
      </w:pPr>
      <w:r>
        <w:rPr>
          <w:noProof/>
        </w:rPr>
        <w:lastRenderedPageBreak/>
        <w:drawing>
          <wp:inline distT="0" distB="0" distL="0" distR="0" wp14:anchorId="0974638E" wp14:editId="4A68CB83">
            <wp:extent cx="6308333" cy="2365625"/>
            <wp:effectExtent l="0" t="0" r="3810" b="0"/>
            <wp:docPr id="1567118766" name="Picture 1"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18766" name="Picture 1" descr="A graph of a normal distributio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14598" cy="2405474"/>
                    </a:xfrm>
                    <a:prstGeom prst="rect">
                      <a:avLst/>
                    </a:prstGeom>
                  </pic:spPr>
                </pic:pic>
              </a:graphicData>
            </a:graphic>
          </wp:inline>
        </w:drawing>
      </w:r>
    </w:p>
    <w:p w14:paraId="2EA744A0" w14:textId="237D2FF4" w:rsidR="003A2A58" w:rsidRDefault="00540B79" w:rsidP="00C4430A">
      <w:pPr>
        <w:spacing w:line="480" w:lineRule="auto"/>
      </w:pPr>
      <w:commentRangeStart w:id="28"/>
      <w:r>
        <w:t xml:space="preserve">Figure </w:t>
      </w:r>
      <w:r w:rsidR="00AB1F06">
        <w:t>1</w:t>
      </w:r>
      <w:r>
        <w:t>.</w:t>
      </w:r>
      <w:r w:rsidR="00882B4E">
        <w:t xml:space="preserve"> </w:t>
      </w:r>
      <w:commentRangeEnd w:id="28"/>
      <w:r w:rsidR="00CD0C7D">
        <w:rPr>
          <w:rStyle w:val="CommentReference"/>
        </w:rPr>
        <w:commentReference w:id="28"/>
      </w:r>
      <w:r w:rsidR="00704740">
        <w:t>Posterior distributions for m</w:t>
      </w:r>
      <w:r w:rsidR="00817B89">
        <w:t xml:space="preserve">ean flight altitude </w:t>
      </w:r>
      <w:r w:rsidR="00393078">
        <w:t>of American Woodcock (</w:t>
      </w:r>
      <w:r w:rsidR="00393078">
        <w:rPr>
          <w:i/>
          <w:iCs/>
        </w:rPr>
        <w:t>Scolopax minor</w:t>
      </w:r>
      <w:r w:rsidR="00393078">
        <w:t>) flight locations</w:t>
      </w:r>
      <w:r w:rsidR="00817B89">
        <w:t xml:space="preserve">, </w:t>
      </w:r>
      <w:r w:rsidR="004E0645">
        <w:t>subdivided</w:t>
      </w:r>
      <w:r w:rsidR="00C172CA">
        <w:t xml:space="preserve"> by season, age, and sex. </w:t>
      </w:r>
      <w:r w:rsidR="00A8237F">
        <w:t>Density plots represent posterior distributions of parameters, while point</w:t>
      </w:r>
      <w:r w:rsidR="003A2A6D">
        <w:t xml:space="preserve"> intervals represent the </w:t>
      </w:r>
      <w:r w:rsidR="008463F1">
        <w:t xml:space="preserve">medians (points), 50% </w:t>
      </w:r>
      <w:r w:rsidR="00E529B8">
        <w:t xml:space="preserve">highest density </w:t>
      </w:r>
      <w:r w:rsidR="008463F1">
        <w:t xml:space="preserve">credible intervals (thick lines), and </w:t>
      </w:r>
      <w:r w:rsidR="00882B4E">
        <w:t xml:space="preserve">95% </w:t>
      </w:r>
      <w:r w:rsidR="00E529B8">
        <w:t xml:space="preserve">highest density </w:t>
      </w:r>
      <w:r w:rsidR="00882B4E">
        <w:t>credible intervals (thin lines) of the posteriors.</w:t>
      </w:r>
      <w:r w:rsidR="003A2A58">
        <w:br w:type="page"/>
      </w:r>
    </w:p>
    <w:p w14:paraId="62685812" w14:textId="65E11680" w:rsidR="0087784B" w:rsidRDefault="001C35E0" w:rsidP="00ED05CE">
      <w:pPr>
        <w:jc w:val="center"/>
      </w:pPr>
      <w:r>
        <w:rPr>
          <w:noProof/>
        </w:rPr>
        <w:lastRenderedPageBreak/>
        <w:drawing>
          <wp:inline distT="0" distB="0" distL="0" distR="0" wp14:anchorId="0729201E" wp14:editId="04945AB7">
            <wp:extent cx="5196468" cy="3711763"/>
            <wp:effectExtent l="0" t="0" r="0" b="0"/>
            <wp:docPr id="799130098" name="Picture 2" descr="A graph of flight altitu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descr="A graph of flight altitud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44940" cy="3746386"/>
                    </a:xfrm>
                    <a:prstGeom prst="rect">
                      <a:avLst/>
                    </a:prstGeom>
                  </pic:spPr>
                </pic:pic>
              </a:graphicData>
            </a:graphic>
          </wp:inline>
        </w:drawing>
      </w:r>
    </w:p>
    <w:p w14:paraId="14327A7A" w14:textId="30AC1D68" w:rsidR="0087784B" w:rsidRDefault="0087784B" w:rsidP="00432EB4">
      <w:pPr>
        <w:spacing w:line="480" w:lineRule="auto"/>
      </w:pPr>
      <w:r>
        <w:t xml:space="preserve">Figure </w:t>
      </w:r>
      <w:r w:rsidR="00E1331B">
        <w:t>2</w:t>
      </w:r>
      <w:r>
        <w:t>.</w:t>
      </w:r>
      <w:r w:rsidR="003E02ED">
        <w:t xml:space="preserve"> </w:t>
      </w:r>
      <w:commentRangeStart w:id="29"/>
      <w:r w:rsidR="003E02ED">
        <w:t>Distribution</w:t>
      </w:r>
      <w:commentRangeEnd w:id="29"/>
      <w:r w:rsidR="00CD0C7D">
        <w:rPr>
          <w:rStyle w:val="CommentReference"/>
        </w:rPr>
        <w:commentReference w:id="29"/>
      </w:r>
      <w:r w:rsidR="003E02ED">
        <w:t xml:space="preserve"> of woodcock flight altitudes </w:t>
      </w:r>
      <w:r w:rsidR="00C60569">
        <w:t xml:space="preserve">above ground level </w:t>
      </w:r>
      <w:r w:rsidR="003E02ED">
        <w:t xml:space="preserve">compared to </w:t>
      </w:r>
      <w:r w:rsidR="0099358E">
        <w:t>the heights of low-rise buildings (red</w:t>
      </w:r>
      <w:r w:rsidR="00762792">
        <w:t>; 47m</w:t>
      </w:r>
      <w:r w:rsidR="0099358E">
        <w:t xml:space="preserve">), </w:t>
      </w:r>
      <w:r w:rsidR="005742F0">
        <w:t>land-based</w:t>
      </w:r>
      <w:r w:rsidR="0099358E">
        <w:t xml:space="preserve"> wind turbines (orange</w:t>
      </w:r>
      <w:r w:rsidR="00D4414E">
        <w:t>;</w:t>
      </w:r>
      <w:r w:rsidR="00D4414E" w:rsidRPr="00D4414E">
        <w:t xml:space="preserve"> 32–164m</w:t>
      </w:r>
      <w:r w:rsidR="0099358E">
        <w:t xml:space="preserve">), and </w:t>
      </w:r>
      <w:r w:rsidR="00E07536">
        <w:t xml:space="preserve">large </w:t>
      </w:r>
      <w:r w:rsidR="0099358E">
        <w:t>communications towers (yellow</w:t>
      </w:r>
      <w:r w:rsidR="00671F3B">
        <w:t>; 244m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w:t>
      </w:r>
      <w:r w:rsidR="001C2E57">
        <w:t xml:space="preserve">highest density </w:t>
      </w:r>
      <w:r w:rsidR="00940006">
        <w:t xml:space="preserve">credible intervals </w:t>
      </w:r>
      <w:r w:rsidR="00844F4F">
        <w:t>for the distribution.</w:t>
      </w:r>
    </w:p>
    <w:p w14:paraId="7D39960F" w14:textId="3A472041" w:rsidR="0087784B" w:rsidRDefault="0087784B">
      <w:r>
        <w:br w:type="page"/>
      </w:r>
    </w:p>
    <w:p w14:paraId="6D779038" w14:textId="1C92A2EC" w:rsidR="007009AC" w:rsidRDefault="007009AC" w:rsidP="00057D1B">
      <w:pPr>
        <w:pStyle w:val="Heading1"/>
      </w:pPr>
      <w:r>
        <w:lastRenderedPageBreak/>
        <w:t>Discussion</w:t>
      </w:r>
    </w:p>
    <w:p w14:paraId="3AAE161D" w14:textId="1E90207E" w:rsidR="005D28EB" w:rsidRDefault="00BF1AE3" w:rsidP="0083649A">
      <w:pPr>
        <w:spacing w:line="480" w:lineRule="auto"/>
      </w:pPr>
      <w:r>
        <w:t xml:space="preserve">We found that </w:t>
      </w:r>
      <w:r w:rsidR="007E6B87">
        <w:t xml:space="preserve">mean </w:t>
      </w:r>
      <w:r>
        <w:t xml:space="preserve">woodcock flight altitudes </w:t>
      </w:r>
      <w:r w:rsidR="007E6B87">
        <w:t>fell below those</w:t>
      </w:r>
      <w:r w:rsidR="00E7227A">
        <w:t xml:space="preserve"> typical of most migrating birds during</w:t>
      </w:r>
      <w:r w:rsidR="001B0CBF">
        <w:t xml:space="preserve"> fall (woodcock: </w:t>
      </w:r>
      <w:r w:rsidR="00367598">
        <w:t>31</w:t>
      </w:r>
      <w:r w:rsidR="00E91922">
        <w:t>0</w:t>
      </w:r>
      <w:r w:rsidR="00367598">
        <w:t>m</w:t>
      </w:r>
      <w:r w:rsidR="001B0CBF">
        <w:t xml:space="preserve">; </w:t>
      </w:r>
      <w:r w:rsidR="003442E6">
        <w:t>all birds</w:t>
      </w:r>
      <w:r w:rsidR="001B0CBF">
        <w:t xml:space="preserve">: </w:t>
      </w:r>
      <w:r w:rsidR="0085598A">
        <w:t>418</w:t>
      </w:r>
      <w:r w:rsidR="001B0CBF">
        <w:t>–</w:t>
      </w:r>
      <w:r w:rsidR="00071F63">
        <w:t>491m</w:t>
      </w:r>
      <w:r w:rsidR="00A96C0D">
        <w:t xml:space="preserve">) and spring (woodcock: </w:t>
      </w:r>
      <w:r w:rsidR="00367598">
        <w:t>42</w:t>
      </w:r>
      <w:r w:rsidR="00E91922">
        <w:t>7</w:t>
      </w:r>
      <w:r w:rsidR="00367598">
        <w:t>m</w:t>
      </w:r>
      <w:r w:rsidR="00A96C0D">
        <w:t xml:space="preserve">; all birds: </w:t>
      </w:r>
      <w:r w:rsidR="001F4E5B">
        <w:t>438</w:t>
      </w:r>
      <w:r w:rsidR="00A96C0D">
        <w:t>–</w:t>
      </w:r>
      <w:r w:rsidR="002F34E8">
        <w:t>559m</w:t>
      </w:r>
      <w:r w:rsidR="00A96C0D">
        <w:t xml:space="preserve">; </w:t>
      </w:r>
      <w:r w:rsidR="00A96C0D" w:rsidRPr="00A96C0D">
        <w:rPr>
          <w:rFonts w:ascii="Aptos" w:hAnsi="Aptos"/>
        </w:rPr>
        <w:t>Horton et al. 2016)</w:t>
      </w:r>
      <w:r w:rsidR="00CB4058">
        <w:t>. This result may be due</w:t>
      </w:r>
      <w:r w:rsidR="00E7227A">
        <w:t>,</w:t>
      </w:r>
      <w:r w:rsidR="00CB4058">
        <w:t xml:space="preserve"> in part</w:t>
      </w:r>
      <w:r w:rsidR="00E7227A">
        <w:t>,</w:t>
      </w:r>
      <w:r w:rsidR="00CB4058">
        <w:t xml:space="preserve"> to </w:t>
      </w:r>
      <w:r w:rsidR="00A36647">
        <w:t xml:space="preserve">the </w:t>
      </w:r>
      <w:r w:rsidR="00E7227A">
        <w:t xml:space="preserve">greater </w:t>
      </w:r>
      <w:r w:rsidR="00A36647">
        <w:t>representation of lower altitude flight locations in our data</w:t>
      </w:r>
      <w:r w:rsidR="00561480">
        <w:t>, as</w:t>
      </w:r>
      <w:r w:rsidR="00A36647">
        <w:t xml:space="preserve"> </w:t>
      </w:r>
      <w:r w:rsidR="008117C8">
        <w:t>33</w:t>
      </w:r>
      <w:r w:rsidR="00AC7C24">
        <w:t xml:space="preserve">% of </w:t>
      </w:r>
      <w:r w:rsidR="00444969">
        <w:t xml:space="preserve">woodcock flight locations 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 xml:space="preserve">(120m; </w:t>
      </w:r>
      <w:r w:rsidR="001F416C" w:rsidRPr="001F416C">
        <w:rPr>
          <w:rFonts w:ascii="Aptos" w:hAnsi="Aptos"/>
        </w:rPr>
        <w:t>Horton et al. 2016)</w:t>
      </w:r>
      <w:r w:rsidR="00367598">
        <w:t xml:space="preserve">. However, </w:t>
      </w:r>
      <w:r w:rsidR="00F25B2A">
        <w:t xml:space="preserve">given preexisting information about woodcock’s high susceptibility to </w:t>
      </w:r>
      <w:r w:rsidR="0085654E">
        <w:t xml:space="preserve">collisions with anthropogenic structures </w:t>
      </w:r>
      <w:r w:rsidR="00727CBA" w:rsidRPr="00727CBA">
        <w:rPr>
          <w:rFonts w:ascii="Aptos" w:hAnsi="Aptos"/>
        </w:rPr>
        <w:t>(Mendall and Aldous 1943, Loss et al. 2020)</w:t>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r w:rsidR="00364EB1">
        <w:t xml:space="preserve">Woodcock use of lower altitudes than other birds may be </w:t>
      </w:r>
      <w:r w:rsidR="006E3805">
        <w:t>related to morphology</w:t>
      </w:r>
      <w:r w:rsidR="00B26569">
        <w:t>, as they</w:t>
      </w:r>
      <w:r w:rsidR="005D28EB" w:rsidRPr="005D28EB">
        <w:t xml:space="preserve"> have a greater wing loading than 79% of species sampled by </w:t>
      </w:r>
      <w:r w:rsidR="00B26569" w:rsidRPr="00B26569">
        <w:rPr>
          <w:rFonts w:ascii="Aptos" w:hAnsi="Aptos"/>
        </w:rPr>
        <w:t xml:space="preserve">Poole </w:t>
      </w:r>
      <w:r w:rsidR="00B26569">
        <w:rPr>
          <w:rFonts w:ascii="Aptos" w:hAnsi="Aptos"/>
        </w:rPr>
        <w:t>(</w:t>
      </w:r>
      <w:r w:rsidR="00B26569" w:rsidRPr="00B26569">
        <w:rPr>
          <w:rFonts w:ascii="Aptos" w:hAnsi="Aptos"/>
        </w:rPr>
        <w:t>1938)</w:t>
      </w:r>
      <w:r w:rsidR="005D28EB" w:rsidRPr="005D28EB">
        <w:t xml:space="preserve">, and their wing loading appears to be considerably higher than other birds </w:t>
      </w:r>
      <w:r w:rsidR="00485E5B">
        <w:t>of comparable</w:t>
      </w:r>
      <w:r w:rsidR="005D28EB" w:rsidRPr="005D28EB">
        <w:t xml:space="preserve"> size. </w:t>
      </w:r>
      <w:r w:rsidR="00485E5B">
        <w:t>B</w:t>
      </w:r>
      <w:r w:rsidR="005D28EB" w:rsidRPr="005D28EB">
        <w:t xml:space="preserve">irds with a higher wing loading than woodcock </w:t>
      </w:r>
      <w:r w:rsidR="00485E5B">
        <w:t>were generally</w:t>
      </w:r>
      <w:r w:rsidR="005D28EB" w:rsidRPr="005D28EB">
        <w:t xml:space="preserve"> non-migratory gamebirds or ducks, and the </w:t>
      </w:r>
      <w:r w:rsidR="00F05789">
        <w:t>most similar</w:t>
      </w:r>
      <w:r w:rsidR="005D28EB" w:rsidRPr="005D28EB">
        <w:t xml:space="preserve"> species</w:t>
      </w:r>
      <w:r w:rsidR="00F05789">
        <w:t xml:space="preserve"> in terms of</w:t>
      </w:r>
      <w:r w:rsidR="005D28EB" w:rsidRPr="005D28EB">
        <w:t xml:space="preserve"> wing loading and mass </w:t>
      </w:r>
      <w:r w:rsidR="006F37AC">
        <w:t>is</w:t>
      </w:r>
      <w:r w:rsidR="005D28EB" w:rsidRPr="005D28EB">
        <w:t xml:space="preserve"> the non-migratory Rock Pigeon (</w:t>
      </w:r>
      <w:r w:rsidR="006F37AC" w:rsidRPr="006F37AC">
        <w:rPr>
          <w:i/>
          <w:iCs/>
        </w:rPr>
        <w:t xml:space="preserve">Columba </w:t>
      </w:r>
      <w:proofErr w:type="spellStart"/>
      <w:r w:rsidR="006F37AC" w:rsidRPr="006F37AC">
        <w:rPr>
          <w:i/>
          <w:iCs/>
        </w:rPr>
        <w:t>livia</w:t>
      </w:r>
      <w:proofErr w:type="spellEnd"/>
      <w:r w:rsidR="00C80E29" w:rsidRPr="00C80E29">
        <w:t>; Poole 1938</w:t>
      </w:r>
      <w:r w:rsidR="006F37AC">
        <w:t>)</w:t>
      </w:r>
      <w:r w:rsidR="005D28EB" w:rsidRPr="005D28EB">
        <w:t xml:space="preserve">. As </w:t>
      </w:r>
      <w:r w:rsidR="00DA407C">
        <w:t xml:space="preserve">high </w:t>
      </w:r>
      <w:r w:rsidR="005D28EB" w:rsidRPr="005D28EB">
        <w:t>wing</w:t>
      </w:r>
      <w:r w:rsidR="0038775B">
        <w:t xml:space="preserve"> </w:t>
      </w:r>
      <w:r w:rsidR="005D28EB" w:rsidRPr="005D28EB">
        <w:t xml:space="preserve">loading is speculated to be associated with migratory </w:t>
      </w:r>
      <w:r w:rsidR="00DA407C">
        <w:t>in</w:t>
      </w:r>
      <w:r w:rsidR="005D28EB" w:rsidRPr="005D28EB">
        <w:t xml:space="preserve">efficiency </w:t>
      </w:r>
      <w:r w:rsidR="0034074A" w:rsidRPr="0034074A">
        <w:rPr>
          <w:rFonts w:ascii="Aptos" w:hAnsi="Aptos"/>
        </w:rPr>
        <w:t>(Bowlin et al. 2015)</w:t>
      </w:r>
      <w:r w:rsidR="00AC1B4F">
        <w:t>, woodcock may be inefficient fliers and choose lower altitudes as a result</w:t>
      </w:r>
      <w:r w:rsidR="00C6475B">
        <w:t xml:space="preserve"> </w:t>
      </w:r>
      <w:r w:rsidR="00C6475B" w:rsidRPr="00C6475B">
        <w:rPr>
          <w:rFonts w:ascii="Aptos" w:hAnsi="Aptos"/>
        </w:rPr>
        <w:t>(</w:t>
      </w:r>
      <w:proofErr w:type="spellStart"/>
      <w:r w:rsidR="00C6475B" w:rsidRPr="00C6475B">
        <w:rPr>
          <w:rFonts w:ascii="Aptos" w:hAnsi="Aptos"/>
        </w:rPr>
        <w:t>Galtbalt</w:t>
      </w:r>
      <w:proofErr w:type="spellEnd"/>
      <w:r w:rsidR="00C6475B" w:rsidRPr="00C6475B">
        <w:rPr>
          <w:rFonts w:ascii="Aptos" w:hAnsi="Aptos"/>
        </w:rPr>
        <w:t xml:space="preserve"> et al. 2021)</w:t>
      </w:r>
      <w:r w:rsidR="00AC1B4F">
        <w:t>.</w:t>
      </w:r>
    </w:p>
    <w:p w14:paraId="1F3ABE53" w14:textId="7BB5541B" w:rsidR="00BF4096" w:rsidRDefault="00893151" w:rsidP="00E5489A">
      <w:pPr>
        <w:spacing w:line="480" w:lineRule="auto"/>
      </w:pPr>
      <w:r>
        <w:tab/>
        <w:t xml:space="preserve">As anticipated, we found little support for an age </w:t>
      </w:r>
      <w:r w:rsidR="009E56E3">
        <w:t xml:space="preserve">or sex </w:t>
      </w:r>
      <w:r>
        <w:t xml:space="preserve">difference in woodcock flight altitudes but considerable support for </w:t>
      </w:r>
      <w:r w:rsidR="00E5489A">
        <w:t xml:space="preserve">a seasonal difference, with woodcock flight altitudes being </w:t>
      </w:r>
      <w:r w:rsidR="008E42C0">
        <w:t>higher</w:t>
      </w:r>
      <w:r w:rsidR="00E5489A">
        <w:t xml:space="preserve"> </w:t>
      </w:r>
      <w:r w:rsidR="00E7227A">
        <w:t xml:space="preserve">during </w:t>
      </w:r>
      <w:r w:rsidR="008E42C0">
        <w:t>spring</w:t>
      </w:r>
      <w:r w:rsidR="00E5489A">
        <w:t xml:space="preserve"> </w:t>
      </w:r>
      <w:r w:rsidR="008E42C0">
        <w:t>(mean: 42</w:t>
      </w:r>
      <w:r w:rsidR="006F0BE9">
        <w:t>7</w:t>
      </w:r>
      <w:r w:rsidR="008E42C0">
        <w:t>m, 95% CRI: 32</w:t>
      </w:r>
      <w:r w:rsidR="006F0BE9">
        <w:t>4</w:t>
      </w:r>
      <w:r w:rsidR="008E42C0">
        <w:t>–53</w:t>
      </w:r>
      <w:r w:rsidR="006F0BE9">
        <w:t>6</w:t>
      </w:r>
      <w:r w:rsidR="008E42C0">
        <w:t xml:space="preserve">m) than fall </w:t>
      </w:r>
      <w:r w:rsidR="00E5489A">
        <w:t xml:space="preserve">(mean: </w:t>
      </w:r>
      <w:r w:rsidR="00027A34">
        <w:t>31</w:t>
      </w:r>
      <w:r w:rsidR="00EF4BDD">
        <w:t>0</w:t>
      </w:r>
      <w:r w:rsidR="00027A34">
        <w:t>m</w:t>
      </w:r>
      <w:r w:rsidR="00E5489A">
        <w:t xml:space="preserve">, 95% CRI: </w:t>
      </w:r>
      <w:r w:rsidR="00027A34">
        <w:t>23</w:t>
      </w:r>
      <w:r w:rsidR="00EF4BDD">
        <w:t>5</w:t>
      </w:r>
      <w:r w:rsidR="00027A34">
        <w:t>–39</w:t>
      </w:r>
      <w:r w:rsidR="00EF4BDD">
        <w:t>3</w:t>
      </w:r>
      <w:r w:rsidR="00027A34">
        <w:t>m</w:t>
      </w:r>
      <w:r w:rsidR="00E5489A">
        <w:t>)</w:t>
      </w:r>
      <w:r w:rsidR="008E42C0">
        <w:t>.</w:t>
      </w:r>
      <w:r w:rsidR="00E5489A">
        <w:t xml:space="preserve"> </w:t>
      </w:r>
      <w:r w:rsidR="00F46EDE">
        <w:t xml:space="preserve">This </w:t>
      </w:r>
      <w:r w:rsidR="00027317">
        <w:t>matches seasonal variation in flight altitudes observed via radar</w:t>
      </w:r>
      <w:r w:rsidR="00423EB3">
        <w:t xml:space="preserve"> </w:t>
      </w:r>
      <w:r w:rsidR="00793210" w:rsidRPr="00793210">
        <w:rPr>
          <w:rFonts w:ascii="Aptos" w:hAnsi="Aptos"/>
        </w:rPr>
        <w:t>(Horton et al. 2016)</w:t>
      </w:r>
      <w:r w:rsidR="00423EB3">
        <w:t>, presumably due to</w:t>
      </w:r>
      <w:r w:rsidR="000B3C94">
        <w:t xml:space="preserve"> migrants </w:t>
      </w:r>
      <w:r w:rsidR="00EE4891">
        <w:t>utilizing</w:t>
      </w:r>
      <w:r w:rsidR="000B3C94">
        <w:t xml:space="preserve"> southerly jet streams </w:t>
      </w:r>
      <w:r w:rsidR="00EE4891">
        <w:t xml:space="preserve">present at higher altitudes </w:t>
      </w:r>
      <w:r w:rsidR="0069747B">
        <w:t>in the spring</w:t>
      </w:r>
      <w:r w:rsidR="004D1022">
        <w:t xml:space="preserve"> </w:t>
      </w:r>
      <w:r w:rsidR="004B1FC4" w:rsidRPr="004B1FC4">
        <w:rPr>
          <w:rFonts w:ascii="Aptos" w:hAnsi="Aptos"/>
        </w:rPr>
        <w:t xml:space="preserve">(La </w:t>
      </w:r>
      <w:proofErr w:type="spellStart"/>
      <w:r w:rsidR="004B1FC4" w:rsidRPr="004B1FC4">
        <w:rPr>
          <w:rFonts w:ascii="Aptos" w:hAnsi="Aptos"/>
        </w:rPr>
        <w:t>Sorte</w:t>
      </w:r>
      <w:proofErr w:type="spellEnd"/>
      <w:r w:rsidR="004B1FC4" w:rsidRPr="004B1FC4">
        <w:rPr>
          <w:rFonts w:ascii="Aptos" w:hAnsi="Aptos"/>
        </w:rPr>
        <w:t xml:space="preserve"> et al. 2014)</w:t>
      </w:r>
      <w:r w:rsidR="00831A8C">
        <w:t>.</w:t>
      </w:r>
      <w:r w:rsidR="00994C69">
        <w:t xml:space="preserve"> </w:t>
      </w:r>
      <w:bookmarkStart w:id="30" w:name="_Hlk162893181"/>
      <w:r w:rsidR="00685A3F" w:rsidRPr="00685A3F">
        <w:t>As a result</w:t>
      </w:r>
      <w:r w:rsidR="0000577D">
        <w:t xml:space="preserve"> of these seasonal differences</w:t>
      </w:r>
      <w:r w:rsidR="00685A3F" w:rsidRPr="00685A3F">
        <w:t xml:space="preserve">, </w:t>
      </w:r>
      <w:proofErr w:type="gramStart"/>
      <w:r w:rsidR="00685A3F" w:rsidRPr="00685A3F">
        <w:t>woodcock</w:t>
      </w:r>
      <w:proofErr w:type="gramEnd"/>
      <w:r w:rsidR="00685A3F" w:rsidRPr="00685A3F">
        <w:t xml:space="preserve"> are more likely to fly at altitudes </w:t>
      </w:r>
      <w:proofErr w:type="gramStart"/>
      <w:r w:rsidR="00685A3F" w:rsidRPr="00685A3F">
        <w:t>like</w:t>
      </w:r>
      <w:ins w:id="31" w:author="Sarah Clements" w:date="2024-07-19T20:25:00Z" w16du:dateUtc="2024-07-20T00:25:00Z">
        <w:r w:rsidR="000F5BF7">
          <w:t>ly(</w:t>
        </w:r>
        <w:proofErr w:type="gramEnd"/>
        <w:r w:rsidR="000F5BF7">
          <w:t>?</w:t>
        </w:r>
      </w:ins>
      <w:r w:rsidR="00685A3F" w:rsidRPr="00685A3F">
        <w:t xml:space="preserve"> </w:t>
      </w:r>
      <w:proofErr w:type="gramStart"/>
      <w:ins w:id="32" w:author="Sarah Clements" w:date="2024-07-19T20:25:00Z" w16du:dateUtc="2024-07-20T00:25:00Z">
        <w:r w:rsidR="000F5BF7">
          <w:t>)</w:t>
        </w:r>
      </w:ins>
      <w:r w:rsidR="00685A3F" w:rsidRPr="00685A3F">
        <w:t>to</w:t>
      </w:r>
      <w:proofErr w:type="gramEnd"/>
      <w:r w:rsidR="00685A3F" w:rsidRPr="00685A3F">
        <w:t xml:space="preserve"> intersect airspace obstacles during fall</w:t>
      </w:r>
      <w:r w:rsidR="00685A3F">
        <w:t xml:space="preserve">, </w:t>
      </w:r>
      <w:r w:rsidR="006A69C6">
        <w:t xml:space="preserve">with </w:t>
      </w:r>
      <w:r w:rsidR="00C06ACA">
        <w:t>5</w:t>
      </w:r>
      <w:r w:rsidR="006A69C6">
        <w:t xml:space="preserve">% </w:t>
      </w:r>
      <w:r w:rsidR="008E1122">
        <w:t>more</w:t>
      </w:r>
      <w:r w:rsidR="006A69C6">
        <w:t xml:space="preserve"> locations occurring at low-rise building altitude, </w:t>
      </w:r>
      <w:r w:rsidR="00C06ACA">
        <w:t>8</w:t>
      </w:r>
      <w:r w:rsidR="001B4E28">
        <w:t xml:space="preserve">% </w:t>
      </w:r>
      <w:r w:rsidR="008E1122">
        <w:t>more</w:t>
      </w:r>
      <w:r w:rsidR="001B4E28">
        <w:t xml:space="preserve"> at wind turbine </w:t>
      </w:r>
      <w:r w:rsidR="00427416">
        <w:t>altitude</w:t>
      </w:r>
      <w:r w:rsidR="001B4E28">
        <w:t>, and 1</w:t>
      </w:r>
      <w:r w:rsidR="00C06ACA">
        <w:t>4</w:t>
      </w:r>
      <w:r w:rsidR="001B4E28">
        <w:t xml:space="preserve">% </w:t>
      </w:r>
      <w:r w:rsidR="008E1122">
        <w:t>more</w:t>
      </w:r>
      <w:r w:rsidR="00427416">
        <w:t xml:space="preserve"> at communication tower </w:t>
      </w:r>
      <w:r w:rsidR="00427416">
        <w:lastRenderedPageBreak/>
        <w:t>altitude</w:t>
      </w:r>
      <w:bookmarkEnd w:id="30"/>
      <w:r w:rsidR="00427416">
        <w:t xml:space="preserve">. </w:t>
      </w:r>
      <w:r w:rsidR="008E1122">
        <w:t>Woodcock</w:t>
      </w:r>
      <w:r w:rsidR="0040721D">
        <w:t xml:space="preserve"> collisions</w:t>
      </w:r>
      <w:r w:rsidR="008E1122">
        <w:t xml:space="preserve"> with buildings are</w:t>
      </w:r>
      <w:r w:rsidR="0040721D">
        <w:t xml:space="preserve"> generally observed during the spring</w:t>
      </w:r>
      <w:r w:rsidR="008E1122">
        <w:t xml:space="preserve"> rather than fall</w:t>
      </w:r>
      <w:r w:rsidR="0040721D">
        <w:t xml:space="preserve"> </w:t>
      </w:r>
      <w:r w:rsidR="0065259B" w:rsidRPr="0065259B">
        <w:rPr>
          <w:rFonts w:ascii="Aptos" w:hAnsi="Aptos"/>
        </w:rPr>
        <w:t>(Loss et al. 2019)</w:t>
      </w:r>
      <w:r w:rsidR="008E1122">
        <w:rPr>
          <w:rFonts w:ascii="Aptos" w:hAnsi="Aptos"/>
        </w:rPr>
        <w:t xml:space="preserve">, which is </w:t>
      </w:r>
      <w:r w:rsidR="00F73850">
        <w:rPr>
          <w:rFonts w:ascii="Aptos" w:hAnsi="Aptos"/>
        </w:rPr>
        <w:t>notable</w:t>
      </w:r>
      <w:r w:rsidR="008E1122">
        <w:rPr>
          <w:rFonts w:ascii="Aptos" w:hAnsi="Aptos"/>
        </w:rPr>
        <w:t xml:space="preserve"> </w:t>
      </w:r>
      <w:r w:rsidR="00525F32">
        <w:rPr>
          <w:rFonts w:ascii="Aptos" w:hAnsi="Aptos"/>
        </w:rPr>
        <w:t xml:space="preserve">as </w:t>
      </w:r>
      <w:r w:rsidR="008E1122">
        <w:rPr>
          <w:rFonts w:ascii="Aptos" w:hAnsi="Aptos"/>
        </w:rPr>
        <w:t>flight altitudes are generally higher during spring</w:t>
      </w:r>
      <w:r w:rsidR="0040721D">
        <w:t>. This may be due to the</w:t>
      </w:r>
      <w:r w:rsidR="00A50437">
        <w:t xml:space="preserve"> short migratory durations of woodcock in the fall </w:t>
      </w:r>
      <w:r w:rsidR="00054F68" w:rsidRPr="00054F68">
        <w:rPr>
          <w:rFonts w:ascii="Aptos" w:hAnsi="Aptos"/>
        </w:rPr>
        <w:t>(Fish et al. 2024)</w:t>
      </w:r>
      <w:r w:rsidR="00A50437">
        <w:t xml:space="preserve"> or </w:t>
      </w:r>
      <w:r w:rsidR="00E778DC">
        <w:t xml:space="preserve">a mismatch between the data collection windows for bird collision studies and the fall migratory periods of woodcock </w:t>
      </w:r>
      <w:r w:rsidR="00C02FAA" w:rsidRPr="00C02FAA">
        <w:rPr>
          <w:rFonts w:ascii="Aptos" w:hAnsi="Aptos"/>
        </w:rPr>
        <w:t>(Loss et al. 2020)</w:t>
      </w:r>
      <w:r w:rsidR="008F51C4">
        <w:t>.</w:t>
      </w:r>
    </w:p>
    <w:p w14:paraId="4EDCC8AE" w14:textId="4F6F2D03" w:rsidR="00FB0C97" w:rsidRDefault="00597B09" w:rsidP="00E5489A">
      <w:pPr>
        <w:spacing w:line="480" w:lineRule="auto"/>
      </w:pPr>
      <w:r>
        <w:tab/>
      </w:r>
      <w:r w:rsidR="006619B4">
        <w:t>D</w:t>
      </w:r>
      <w:r w:rsidR="00A11BB7">
        <w:t xml:space="preserve">espite a mean flight altitude of </w:t>
      </w:r>
      <w:r w:rsidR="005A2BD5">
        <w:t>36</w:t>
      </w:r>
      <w:r w:rsidR="00E743B4">
        <w:t>2</w:t>
      </w:r>
      <w:r w:rsidR="005A2BD5">
        <w:t xml:space="preserve">m, </w:t>
      </w:r>
      <w:r w:rsidR="006619B4">
        <w:t>we</w:t>
      </w:r>
      <w:r w:rsidR="00A046F4">
        <w:t xml:space="preserve"> </w:t>
      </w:r>
      <w:r w:rsidR="00615FC5" w:rsidRPr="00615FC5">
        <w:t xml:space="preserve">found that </w:t>
      </w:r>
      <w:r w:rsidR="00615FC5">
        <w:t>more than</w:t>
      </w:r>
      <w:r w:rsidR="00615FC5" w:rsidRPr="00615FC5">
        <w:t xml:space="preserve"> half of woodcock flight altitudes occurred below </w:t>
      </w:r>
      <w:r w:rsidR="00615FC5">
        <w:t>305</w:t>
      </w:r>
      <w:r w:rsidR="00615FC5" w:rsidRPr="00615FC5">
        <w:t>m</w:t>
      </w:r>
      <w:r w:rsidR="00615FC5">
        <w:t>.</w:t>
      </w:r>
      <w:r w:rsidR="00A046F4">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collisions with these structures are likely caused by different mechanisms. Low-rise buildings, for example, are responsible for more collisions than any other structure examined in this study (</w:t>
      </w:r>
      <w:r w:rsidR="008C5C4F">
        <w:t>est. 339</w:t>
      </w:r>
      <w:r w:rsidR="00FB0C97">
        <w:t xml:space="preserve"> million per annum,</w:t>
      </w:r>
      <w:r w:rsidR="00BF6695">
        <w:rPr>
          <w:rFonts w:ascii="Aptos" w:hAnsi="Aptos"/>
        </w:rPr>
        <w:t xml:space="preserve"> </w:t>
      </w:r>
      <w:r w:rsidR="00BF6695" w:rsidRPr="00BF6695">
        <w:rPr>
          <w:rFonts w:ascii="Aptos" w:hAnsi="Aptos"/>
        </w:rPr>
        <w:t>Loss et al. 2014)</w:t>
      </w:r>
      <w:r w:rsidR="00FB0C97">
        <w:t xml:space="preserve"> despite having the lowest height (47m).</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United States, </w:t>
      </w:r>
      <w:r w:rsidR="00CF2824" w:rsidRPr="00CF2824">
        <w:rPr>
          <w:rFonts w:ascii="Aptos" w:hAnsi="Aptos"/>
        </w:rPr>
        <w:t>Loss et al. 2014)</w:t>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migratory flights </w:t>
      </w:r>
      <w:r w:rsidR="003D4C71" w:rsidRPr="003D4C71">
        <w:rPr>
          <w:rFonts w:ascii="Aptos" w:hAnsi="Aptos"/>
        </w:rPr>
        <w:t>(Cusa et al. 2015)</w:t>
      </w:r>
      <w:r w:rsidR="004921B9">
        <w:t>. In comparison, 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r w:rsidR="00E7453A">
        <w:t xml:space="preserve"> thousand in the United States</w:t>
      </w:r>
      <w:r w:rsidR="003A2DA6">
        <w:t>)</w:t>
      </w:r>
      <w:r w:rsidR="00434AAD">
        <w:t xml:space="preserve"> but are more likely to result in collisions during migratory flights, especially if guy lines are present </w:t>
      </w:r>
      <w:r w:rsidR="0053186A" w:rsidRPr="0053186A">
        <w:rPr>
          <w:rFonts w:ascii="Aptos" w:hAnsi="Aptos"/>
        </w:rPr>
        <w:t>(Gehring et al. 2011)</w:t>
      </w:r>
      <w:r w:rsidR="00434AAD">
        <w:t xml:space="preserve">. </w:t>
      </w:r>
      <w:r w:rsidR="00593E6E">
        <w:t xml:space="preserve">Understanding these differing risk profiles is an important facet of interpreting the relative risk of low altitude </w:t>
      </w:r>
      <w:r w:rsidR="00E51666">
        <w:t>flights and</w:t>
      </w:r>
      <w:r w:rsidR="00593E6E">
        <w:t xml:space="preserve"> </w:t>
      </w:r>
      <w:r w:rsidR="000E6D0E">
        <w:t>drawing connections between low altitude flights and increased rates of bird collisions.</w:t>
      </w:r>
    </w:p>
    <w:p w14:paraId="2A4E1E5E" w14:textId="77777777" w:rsidR="00594F98" w:rsidRDefault="00594F98" w:rsidP="00E5489A">
      <w:pPr>
        <w:spacing w:line="480" w:lineRule="auto"/>
      </w:pPr>
    </w:p>
    <w:p w14:paraId="6CD535BF" w14:textId="0D3C146F" w:rsidR="00E84493" w:rsidRDefault="00594F98" w:rsidP="007E762A">
      <w:pPr>
        <w:spacing w:line="480" w:lineRule="auto"/>
      </w:pPr>
      <w:r>
        <w:lastRenderedPageBreak/>
        <w:tab/>
      </w:r>
      <w:r w:rsidR="00E508A1">
        <w:t xml:space="preserve">It is unclear whether woodcock are the only species with such substantial </w:t>
      </w:r>
      <w:r w:rsidR="008D7414">
        <w:t>use of low flight altitudes</w:t>
      </w:r>
      <w:r w:rsidR="00E508A1">
        <w:t xml:space="preserve">. </w:t>
      </w:r>
      <w:r w:rsidR="00ED3A05">
        <w:t xml:space="preserve">Woodcock </w:t>
      </w:r>
      <w:proofErr w:type="gramStart"/>
      <w:r w:rsidR="00ED3A05">
        <w:t>appear</w:t>
      </w:r>
      <w:proofErr w:type="gramEnd"/>
      <w:r w:rsidR="00ED3A05">
        <w:t xml:space="preserve"> to fly at altitudes lower than most other nocturnal migrants, but</w:t>
      </w:r>
      <w:r w:rsidR="00710B20">
        <w:t xml:space="preserve"> many</w:t>
      </w:r>
      <w:r w:rsidR="00ED3A05">
        <w:t xml:space="preserve"> other bird species </w:t>
      </w:r>
      <w:r w:rsidR="006619B4">
        <w:t>have</w:t>
      </w:r>
      <w:r w:rsidR="00F65FEB">
        <w:t xml:space="preserve"> disproportionate representation among bird collision victims, </w:t>
      </w:r>
      <w:r w:rsidR="00FE72EB">
        <w:t>including White-throated Sparrows (</w:t>
      </w:r>
      <w:proofErr w:type="spellStart"/>
      <w:r w:rsidR="00B73261" w:rsidRPr="00B73261">
        <w:rPr>
          <w:i/>
          <w:iCs/>
        </w:rPr>
        <w:t>Zonotrichia</w:t>
      </w:r>
      <w:proofErr w:type="spellEnd"/>
      <w:r w:rsidR="00B73261" w:rsidRPr="00B73261">
        <w:rPr>
          <w:i/>
          <w:iCs/>
        </w:rPr>
        <w:t xml:space="preserve"> </w:t>
      </w:r>
      <w:proofErr w:type="spellStart"/>
      <w:r w:rsidR="00B73261" w:rsidRPr="00B73261">
        <w:rPr>
          <w:i/>
          <w:iCs/>
        </w:rPr>
        <w:t>albicollis</w:t>
      </w:r>
      <w:proofErr w:type="spellEnd"/>
      <w:r w:rsidR="00B73261">
        <w:t>)</w:t>
      </w:r>
      <w:r w:rsidR="00FE72EB">
        <w:t xml:space="preserve">, Tennessee Warblers </w:t>
      </w:r>
      <w:r w:rsidR="00E35BA1">
        <w:t>(</w:t>
      </w:r>
      <w:proofErr w:type="spellStart"/>
      <w:r w:rsidR="00E35BA1" w:rsidRPr="00E35BA1">
        <w:rPr>
          <w:i/>
          <w:iCs/>
        </w:rPr>
        <w:t>Leiothlypis</w:t>
      </w:r>
      <w:proofErr w:type="spellEnd"/>
      <w:r w:rsidR="00E35BA1" w:rsidRPr="00E35BA1">
        <w:rPr>
          <w:i/>
          <w:iCs/>
        </w:rPr>
        <w:t xml:space="preserve"> peregrina</w:t>
      </w:r>
      <w:r w:rsidR="00E35BA1">
        <w:t>)</w:t>
      </w:r>
      <w:r w:rsidR="00FE72EB">
        <w:t xml:space="preserve"> and </w:t>
      </w:r>
      <w:r w:rsidR="00537F9B">
        <w:t>Mourning Doves</w:t>
      </w:r>
      <w:r w:rsidR="00F60548">
        <w:t xml:space="preserve"> (</w:t>
      </w:r>
      <w:r w:rsidR="00F60548" w:rsidRPr="00FA7937">
        <w:rPr>
          <w:i/>
          <w:iCs/>
        </w:rPr>
        <w:t>Zenaida macroura</w:t>
      </w:r>
      <w:r w:rsidR="00FA7937">
        <w:t>,</w:t>
      </w:r>
      <w:r w:rsidR="005E0561">
        <w:rPr>
          <w:rFonts w:ascii="Aptos" w:hAnsi="Aptos"/>
        </w:rPr>
        <w:t xml:space="preserve"> </w:t>
      </w:r>
      <w:r w:rsidR="00C02FAA" w:rsidRPr="00C02FAA">
        <w:rPr>
          <w:rFonts w:ascii="Aptos" w:hAnsi="Aptos"/>
        </w:rPr>
        <w:t>Nichols et al. 2018)</w:t>
      </w:r>
      <w:r w:rsidR="00881BB6">
        <w:t>.</w:t>
      </w:r>
      <w:r w:rsidR="00DC6F62">
        <w:t xml:space="preserve"> These species may benefit from further study on whether their increased vulnerability is also due to </w:t>
      </w:r>
      <w:r w:rsidR="007A67ED">
        <w:t xml:space="preserve">low </w:t>
      </w:r>
      <w:r w:rsidR="006619B4">
        <w:t xml:space="preserve">migratory </w:t>
      </w:r>
      <w:r w:rsidR="007A67ED">
        <w:t>flight altitudes or other factors.</w:t>
      </w:r>
      <w:r w:rsidR="00550A6D">
        <w:t xml:space="preserve"> </w:t>
      </w:r>
      <w:r w:rsidR="00912EBB">
        <w:t>Future work</w:t>
      </w:r>
      <w:r w:rsidR="00550A6D">
        <w:t xml:space="preserve"> might also focus on individual variability in flight altitudes, </w:t>
      </w:r>
      <w:r w:rsidR="00540DBD">
        <w:t>as</w:t>
      </w:r>
      <w:r w:rsidR="00550A6D">
        <w:t xml:space="preserve"> individual migratory strategies (e.g. short migratory flights) might </w:t>
      </w:r>
      <w:r w:rsidR="001B4C99">
        <w:t xml:space="preserve">increase the prevalence of low altitude flights </w:t>
      </w:r>
      <w:r w:rsidR="001B4C99" w:rsidRPr="001B4C99">
        <w:rPr>
          <w:rFonts w:ascii="Aptos" w:hAnsi="Aptos"/>
        </w:rPr>
        <w:t>(Bowlin et al. 2015)</w:t>
      </w:r>
      <w:r w:rsidR="001B4C99">
        <w:t>.</w:t>
      </w:r>
      <w:r w:rsidR="00F42C35">
        <w:t xml:space="preserve"> </w:t>
      </w:r>
      <w:r w:rsidR="0004679F">
        <w:t>Further research on species- and individual-specific variation in fligh</w:t>
      </w:r>
      <w:r w:rsidR="003C2F22">
        <w:t>t altitudes may allow us to better</w:t>
      </w:r>
      <w:r w:rsidR="00B84D0A">
        <w:t xml:space="preserve"> understand how use of low altitudes impacts bird collision risk</w:t>
      </w:r>
      <w:r w:rsidR="00F42C35">
        <w:t xml:space="preserve"> and devise strategies for its </w:t>
      </w:r>
      <w:commentRangeStart w:id="33"/>
      <w:r w:rsidR="00F42C35">
        <w:t>mitigation</w:t>
      </w:r>
      <w:commentRangeEnd w:id="33"/>
      <w:r w:rsidR="000F5BF7">
        <w:rPr>
          <w:rStyle w:val="CommentReference"/>
        </w:rPr>
        <w:commentReference w:id="33"/>
      </w:r>
      <w:r w:rsidR="00F42C35">
        <w:t>.</w:t>
      </w:r>
    </w:p>
    <w:p w14:paraId="0D4B15F0" w14:textId="4F9D03A4" w:rsidR="00C947C6" w:rsidRDefault="00C947C6">
      <w:r>
        <w:br w:type="page"/>
      </w:r>
    </w:p>
    <w:p w14:paraId="0873CDE6" w14:textId="07B30A49" w:rsidR="00BF1AE3" w:rsidRDefault="007E137F" w:rsidP="00057D1B">
      <w:pPr>
        <w:pStyle w:val="Heading1"/>
      </w:pPr>
      <w:r>
        <w:lastRenderedPageBreak/>
        <w:t>Literature cited</w:t>
      </w:r>
    </w:p>
    <w:p w14:paraId="5DD7AA2C" w14:textId="15B45C38" w:rsidR="0044679B" w:rsidRPr="0044679B" w:rsidRDefault="0044679B" w:rsidP="00A62F0A">
      <w:pPr>
        <w:pStyle w:val="Bibliography"/>
        <w:spacing w:line="480" w:lineRule="auto"/>
        <w:rPr>
          <w:rFonts w:ascii="Aptos" w:hAnsi="Aptos"/>
        </w:rPr>
      </w:pPr>
      <w:r w:rsidRPr="0044679B">
        <w:rPr>
          <w:rFonts w:ascii="Aptos" w:hAnsi="Aptos"/>
        </w:rPr>
        <w:t xml:space="preserve">Agostini, N., M. Gustin, M. Cento, J. Von Hardenberg, and G. </w:t>
      </w:r>
      <w:proofErr w:type="spellStart"/>
      <w:r w:rsidRPr="0044679B">
        <w:rPr>
          <w:rFonts w:ascii="Aptos" w:hAnsi="Aptos"/>
        </w:rPr>
        <w:t>Chiatante</w:t>
      </w:r>
      <w:proofErr w:type="spellEnd"/>
      <w:r w:rsidRPr="0044679B">
        <w:rPr>
          <w:rFonts w:ascii="Aptos" w:hAnsi="Aptos"/>
        </w:rPr>
        <w:t xml:space="preserve"> (2023). Differential Flight Strategies of Western Marsh Harrier Circus </w:t>
      </w:r>
      <w:proofErr w:type="spellStart"/>
      <w:r w:rsidRPr="0044679B">
        <w:rPr>
          <w:rFonts w:ascii="Aptos" w:hAnsi="Aptos"/>
        </w:rPr>
        <w:t>aeruginosus</w:t>
      </w:r>
      <w:proofErr w:type="spellEnd"/>
      <w:r w:rsidRPr="0044679B">
        <w:rPr>
          <w:rFonts w:ascii="Aptos" w:hAnsi="Aptos"/>
        </w:rPr>
        <w:t xml:space="preserve"> in Relation to Sex and Age Class during Spring Migration in the Central Mediterranean. Acta </w:t>
      </w:r>
      <w:proofErr w:type="spellStart"/>
      <w:r w:rsidRPr="0044679B">
        <w:rPr>
          <w:rFonts w:ascii="Aptos" w:hAnsi="Aptos"/>
        </w:rPr>
        <w:t>Ornithologica</w:t>
      </w:r>
      <w:proofErr w:type="spellEnd"/>
      <w:r w:rsidRPr="0044679B">
        <w:rPr>
          <w:rFonts w:ascii="Aptos" w:hAnsi="Aptos"/>
        </w:rPr>
        <w:t xml:space="preserve"> 58:41–53.</w:t>
      </w:r>
    </w:p>
    <w:p w14:paraId="35A848CE" w14:textId="77777777" w:rsidR="0044679B" w:rsidRDefault="0044679B" w:rsidP="00A62F0A">
      <w:pPr>
        <w:pStyle w:val="Bibliography"/>
        <w:spacing w:line="480" w:lineRule="auto"/>
        <w:rPr>
          <w:rFonts w:ascii="Aptos" w:hAnsi="Aptos"/>
        </w:rPr>
      </w:pPr>
      <w:r w:rsidRPr="0044679B">
        <w:rPr>
          <w:rFonts w:ascii="Aptos" w:hAnsi="Aptos"/>
        </w:rPr>
        <w:t>Bauer, S., J. Shamoun-</w:t>
      </w:r>
      <w:proofErr w:type="spellStart"/>
      <w:r w:rsidRPr="0044679B">
        <w:rPr>
          <w:rFonts w:ascii="Aptos" w:hAnsi="Aptos"/>
        </w:rPr>
        <w:t>Baranes</w:t>
      </w:r>
      <w:proofErr w:type="spellEnd"/>
      <w:r w:rsidRPr="0044679B">
        <w:rPr>
          <w:rFonts w:ascii="Aptos" w:hAnsi="Aptos"/>
        </w:rPr>
        <w:t xml:space="preserve">, C. Nilsson, A. Farnsworth, J. F. Kelly, D. R. Reynolds, A. M. Dokter, J. F. Krauel, L. B. Petterson, K. G. Horton, and J. W. Chapman (2019). The grand challenges of migration ecology that radar </w:t>
      </w:r>
      <w:proofErr w:type="spellStart"/>
      <w:r w:rsidRPr="0044679B">
        <w:rPr>
          <w:rFonts w:ascii="Aptos" w:hAnsi="Aptos"/>
        </w:rPr>
        <w:t>aeroecology</w:t>
      </w:r>
      <w:proofErr w:type="spellEnd"/>
      <w:r w:rsidRPr="0044679B">
        <w:rPr>
          <w:rFonts w:ascii="Aptos" w:hAnsi="Aptos"/>
        </w:rPr>
        <w:t xml:space="preserve"> can help answer. </w:t>
      </w:r>
      <w:proofErr w:type="spellStart"/>
      <w:r w:rsidRPr="0044679B">
        <w:rPr>
          <w:rFonts w:ascii="Aptos" w:hAnsi="Aptos"/>
        </w:rPr>
        <w:t>Ecography</w:t>
      </w:r>
      <w:proofErr w:type="spellEnd"/>
      <w:r w:rsidRPr="0044679B">
        <w:rPr>
          <w:rFonts w:ascii="Aptos" w:hAnsi="Aptos"/>
        </w:rPr>
        <w:t xml:space="preserve"> 42:861–875.</w:t>
      </w:r>
    </w:p>
    <w:p w14:paraId="3AC270C4" w14:textId="71C271B6" w:rsidR="00EF74CA" w:rsidRPr="00EF74CA" w:rsidRDefault="00EF74CA" w:rsidP="00A62F0A">
      <w:pPr>
        <w:spacing w:line="480" w:lineRule="auto"/>
        <w:ind w:left="720" w:hanging="720"/>
      </w:pPr>
      <w:r w:rsidRPr="00EF74CA">
        <w:t>Berigan</w:t>
      </w:r>
      <w:r>
        <w:t>,</w:t>
      </w:r>
      <w:r w:rsidRPr="00EF74CA">
        <w:t xml:space="preserve"> L</w:t>
      </w:r>
      <w:r>
        <w:t>.</w:t>
      </w:r>
      <w:r w:rsidRPr="00EF74CA">
        <w:t>A</w:t>
      </w:r>
      <w:r w:rsidR="0020747D">
        <w:t>. (2024)</w:t>
      </w:r>
      <w:r w:rsidRPr="00EF74CA">
        <w:t>. Full annual cycle analysis of American Woodcock (Scolopax minor) distribution, habitat use, and migration ecology</w:t>
      </w:r>
      <w:r w:rsidR="005C2D61">
        <w:t xml:space="preserve">. </w:t>
      </w:r>
      <w:r w:rsidRPr="00EF74CA">
        <w:t>Dissertation.</w:t>
      </w:r>
      <w:r w:rsidR="005C2D61">
        <w:t xml:space="preserve"> University of Maine,</w:t>
      </w:r>
      <w:r w:rsidRPr="00EF74CA">
        <w:t xml:space="preserve"> Orono, Maine</w:t>
      </w:r>
      <w:r w:rsidR="005C2D61">
        <w:t>.</w:t>
      </w:r>
    </w:p>
    <w:p w14:paraId="13FDD31E" w14:textId="77777777" w:rsidR="0044679B" w:rsidRPr="0044679B" w:rsidRDefault="0044679B" w:rsidP="00A62F0A">
      <w:pPr>
        <w:pStyle w:val="Bibliography"/>
        <w:spacing w:line="480" w:lineRule="auto"/>
        <w:rPr>
          <w:rFonts w:ascii="Aptos" w:hAnsi="Aptos"/>
        </w:rPr>
      </w:pPr>
      <w:r w:rsidRPr="0044679B">
        <w:rPr>
          <w:rFonts w:ascii="Aptos" w:hAnsi="Aptos"/>
        </w:rPr>
        <w:t xml:space="preserve">Blomberg, E. J., A. C. Fish, L. A. Berigan, A. M. Roth, R. Rau, S. J. Clements, G. Balkcom, B. Carpenter, G. Costanzo, J. Duguay, C. L. Graham, et al. (2023). The American Woodcock Singing Ground Survey largely conforms to the phenology of male woodcock migration. The Journal of Wildlife Management </w:t>
      </w:r>
      <w:proofErr w:type="gramStart"/>
      <w:r w:rsidRPr="0044679B">
        <w:rPr>
          <w:rFonts w:ascii="Aptos" w:hAnsi="Aptos"/>
        </w:rPr>
        <w:t>87:e</w:t>
      </w:r>
      <w:proofErr w:type="gramEnd"/>
      <w:r w:rsidRPr="0044679B">
        <w:rPr>
          <w:rFonts w:ascii="Aptos" w:hAnsi="Aptos"/>
        </w:rPr>
        <w:t>22488.</w:t>
      </w:r>
    </w:p>
    <w:p w14:paraId="0B98D5EE" w14:textId="77777777" w:rsidR="0044679B" w:rsidRPr="0044679B" w:rsidRDefault="0044679B" w:rsidP="00A62F0A">
      <w:pPr>
        <w:pStyle w:val="Bibliography"/>
        <w:spacing w:line="480" w:lineRule="auto"/>
        <w:rPr>
          <w:rFonts w:ascii="Aptos" w:hAnsi="Aptos"/>
        </w:rPr>
      </w:pPr>
      <w:r w:rsidRPr="0044679B">
        <w:rPr>
          <w:rFonts w:ascii="Aptos" w:hAnsi="Aptos"/>
        </w:rPr>
        <w:t xml:space="preserve">Bowlin, M. S., D. A. Enstrom, B. J. Murphy, E. Plaza, P. Jurich, and J. Cochran (2015). Unexplained altitude changes in a migrating thrush: long-flight altitude data from </w:t>
      </w:r>
      <w:proofErr w:type="gramStart"/>
      <w:r w:rsidRPr="0044679B">
        <w:rPr>
          <w:rFonts w:ascii="Aptos" w:hAnsi="Aptos"/>
        </w:rPr>
        <w:t>radio-telemetry</w:t>
      </w:r>
      <w:proofErr w:type="gramEnd"/>
      <w:r w:rsidRPr="0044679B">
        <w:rPr>
          <w:rFonts w:ascii="Aptos" w:hAnsi="Aptos"/>
        </w:rPr>
        <w:t>. The Auk: Ornithological Advances 132:808–816.</w:t>
      </w:r>
    </w:p>
    <w:p w14:paraId="0153CF80" w14:textId="77777777" w:rsidR="0044679B" w:rsidRPr="0044679B" w:rsidRDefault="0044679B" w:rsidP="00A62F0A">
      <w:pPr>
        <w:pStyle w:val="Bibliography"/>
        <w:spacing w:line="480" w:lineRule="auto"/>
        <w:rPr>
          <w:rFonts w:ascii="Aptos" w:hAnsi="Aptos"/>
        </w:rPr>
      </w:pPr>
      <w:r w:rsidRPr="0044679B">
        <w:rPr>
          <w:rFonts w:ascii="Aptos" w:hAnsi="Aptos"/>
        </w:rPr>
        <w:t xml:space="preserve">Clements, S. J., L. A. Berigan, A. C. Fish, R. L. Darling, A. M. Roth, G. Balkcom, B. Carpenter, G. Costanzo, J. Duguay, and K. Filkins (2024). Satellite tracking of American Woodcock reveals a gradient of migration strategies. </w:t>
      </w:r>
      <w:proofErr w:type="gramStart"/>
      <w:r w:rsidRPr="0044679B">
        <w:rPr>
          <w:rFonts w:ascii="Aptos" w:hAnsi="Aptos"/>
        </w:rPr>
        <w:t>Ornithology:ukae</w:t>
      </w:r>
      <w:proofErr w:type="gramEnd"/>
      <w:r w:rsidRPr="0044679B">
        <w:rPr>
          <w:rFonts w:ascii="Aptos" w:hAnsi="Aptos"/>
        </w:rPr>
        <w:t>008.</w:t>
      </w:r>
    </w:p>
    <w:p w14:paraId="074C1248" w14:textId="77777777" w:rsidR="0044679B" w:rsidRPr="0044679B" w:rsidRDefault="0044679B" w:rsidP="00A62F0A">
      <w:pPr>
        <w:pStyle w:val="Bibliography"/>
        <w:spacing w:line="480" w:lineRule="auto"/>
        <w:rPr>
          <w:rFonts w:ascii="Aptos" w:hAnsi="Aptos"/>
        </w:rPr>
      </w:pPr>
      <w:r w:rsidRPr="0044679B">
        <w:rPr>
          <w:rFonts w:ascii="Aptos" w:hAnsi="Aptos"/>
        </w:rPr>
        <w:t>Cobb, S. (1959). On the angle of the cerebral axis in the American woodcock. The Auk 76:55–59.</w:t>
      </w:r>
    </w:p>
    <w:p w14:paraId="0C661127"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Cohen, E. B., J. J. </w:t>
      </w:r>
      <w:proofErr w:type="spellStart"/>
      <w:r w:rsidRPr="0044679B">
        <w:rPr>
          <w:rFonts w:ascii="Aptos" w:hAnsi="Aptos"/>
        </w:rPr>
        <w:t>Buler</w:t>
      </w:r>
      <w:proofErr w:type="spellEnd"/>
      <w:r w:rsidRPr="0044679B">
        <w:rPr>
          <w:rFonts w:ascii="Aptos" w:hAnsi="Aptos"/>
        </w:rPr>
        <w:t xml:space="preserve">, K. G. Horton, S. R. Loss, S. A. Cabrera-Cruz, J. A. Smolinsky, and P. P. Marra (2022). Using weather radar to help minimize wind energy impacts on nocturnally migrating birds. Conservation Letters </w:t>
      </w:r>
      <w:proofErr w:type="gramStart"/>
      <w:r w:rsidRPr="0044679B">
        <w:rPr>
          <w:rFonts w:ascii="Aptos" w:hAnsi="Aptos"/>
        </w:rPr>
        <w:t>15:e</w:t>
      </w:r>
      <w:proofErr w:type="gramEnd"/>
      <w:r w:rsidRPr="0044679B">
        <w:rPr>
          <w:rFonts w:ascii="Aptos" w:hAnsi="Aptos"/>
        </w:rPr>
        <w:t>12887.</w:t>
      </w:r>
    </w:p>
    <w:p w14:paraId="42ACBE9A" w14:textId="77777777" w:rsidR="0044679B" w:rsidRPr="0044679B" w:rsidRDefault="0044679B" w:rsidP="00A62F0A">
      <w:pPr>
        <w:pStyle w:val="Bibliography"/>
        <w:spacing w:line="480" w:lineRule="auto"/>
        <w:rPr>
          <w:rFonts w:ascii="Aptos" w:hAnsi="Aptos"/>
        </w:rPr>
      </w:pPr>
      <w:r w:rsidRPr="0044679B">
        <w:rPr>
          <w:rFonts w:ascii="Aptos" w:hAnsi="Aptos"/>
        </w:rPr>
        <w:t>Cooper, T. R., and R. D. Rau (2012). American Woodcock: Population Status, 2012. U.S. Fish and Wildlife Service.</w:t>
      </w:r>
    </w:p>
    <w:p w14:paraId="7818E954" w14:textId="77777777" w:rsidR="0044679B" w:rsidRPr="0044679B" w:rsidRDefault="0044679B" w:rsidP="00A62F0A">
      <w:pPr>
        <w:pStyle w:val="Bibliography"/>
        <w:spacing w:line="480" w:lineRule="auto"/>
        <w:rPr>
          <w:rFonts w:ascii="Aptos" w:hAnsi="Aptos"/>
        </w:rPr>
      </w:pPr>
      <w:r w:rsidRPr="0044679B">
        <w:rPr>
          <w:rFonts w:ascii="Aptos" w:hAnsi="Aptos"/>
        </w:rPr>
        <w:t xml:space="preserve">Cusa, M., D. A. Jackson, and M. </w:t>
      </w:r>
      <w:proofErr w:type="spellStart"/>
      <w:r w:rsidRPr="0044679B">
        <w:rPr>
          <w:rFonts w:ascii="Aptos" w:hAnsi="Aptos"/>
        </w:rPr>
        <w:t>Mesure</w:t>
      </w:r>
      <w:proofErr w:type="spellEnd"/>
      <w:r w:rsidRPr="0044679B">
        <w:rPr>
          <w:rFonts w:ascii="Aptos" w:hAnsi="Aptos"/>
        </w:rPr>
        <w:t xml:space="preserve"> (2015). Window collisions by migratory bird species: urban geographical patterns and habitat associations. Urban Ecosystems 18:1427–1446.</w:t>
      </w:r>
    </w:p>
    <w:p w14:paraId="6EBC39B1" w14:textId="77777777" w:rsidR="0044679B" w:rsidRPr="0044679B" w:rsidRDefault="0044679B" w:rsidP="00A62F0A">
      <w:pPr>
        <w:pStyle w:val="Bibliography"/>
        <w:spacing w:line="480" w:lineRule="auto"/>
        <w:rPr>
          <w:rFonts w:ascii="Aptos" w:hAnsi="Aptos"/>
        </w:rPr>
      </w:pPr>
      <w:r w:rsidRPr="0044679B">
        <w:rPr>
          <w:rFonts w:ascii="Aptos" w:hAnsi="Aptos"/>
        </w:rPr>
        <w:t>DeMott, W. G., A. N. Stillman, J. B. Kolb, and C. S. Elphick (2022). NEXRAD highlights the effects of wind and date at a Tree Swallow (</w:t>
      </w:r>
      <w:proofErr w:type="spellStart"/>
      <w:r w:rsidRPr="0044679B">
        <w:rPr>
          <w:rFonts w:ascii="Aptos" w:hAnsi="Aptos"/>
        </w:rPr>
        <w:t>Tachycineta</w:t>
      </w:r>
      <w:proofErr w:type="spellEnd"/>
      <w:r w:rsidRPr="0044679B">
        <w:rPr>
          <w:rFonts w:ascii="Aptos" w:hAnsi="Aptos"/>
        </w:rPr>
        <w:t xml:space="preserve"> bicolor) roost during fall migration. The Wilson Journal of Ornithology 134:623–632.</w:t>
      </w:r>
    </w:p>
    <w:p w14:paraId="45FE3702" w14:textId="77777777" w:rsidR="0044679B" w:rsidRPr="0044679B" w:rsidRDefault="0044679B" w:rsidP="00A62F0A">
      <w:pPr>
        <w:pStyle w:val="Bibliography"/>
        <w:spacing w:line="480" w:lineRule="auto"/>
        <w:rPr>
          <w:rFonts w:ascii="Aptos" w:hAnsi="Aptos"/>
        </w:rPr>
      </w:pPr>
      <w:r w:rsidRPr="0044679B">
        <w:rPr>
          <w:rFonts w:ascii="Aptos" w:hAnsi="Aptos"/>
        </w:rPr>
        <w:t>ESRI (2023). Terrain. [Online.] Available at https://www.arcgis.com/home/item.html?id=58a541efc59545e6b7137f961d7de883.</w:t>
      </w:r>
    </w:p>
    <w:p w14:paraId="44911D5F" w14:textId="36688207" w:rsidR="0044679B" w:rsidRPr="0044679B" w:rsidRDefault="0044679B" w:rsidP="00A62F0A">
      <w:pPr>
        <w:pStyle w:val="Bibliography"/>
        <w:spacing w:line="480" w:lineRule="auto"/>
        <w:rPr>
          <w:rFonts w:ascii="Aptos" w:hAnsi="Aptos"/>
        </w:rPr>
      </w:pPr>
      <w:r w:rsidRPr="0044679B">
        <w:rPr>
          <w:rFonts w:ascii="Aptos" w:hAnsi="Aptos"/>
        </w:rPr>
        <w:t xml:space="preserve">ESRI (2024). ArcGIS Pro. </w:t>
      </w:r>
      <w:r>
        <w:rPr>
          <w:rFonts w:ascii="Aptos" w:hAnsi="Aptos"/>
        </w:rPr>
        <w:t xml:space="preserve">Redlands, </w:t>
      </w:r>
      <w:r w:rsidR="00487223">
        <w:rPr>
          <w:rFonts w:ascii="Aptos" w:hAnsi="Aptos"/>
        </w:rPr>
        <w:t>CA, USA</w:t>
      </w:r>
      <w:r>
        <w:rPr>
          <w:rFonts w:ascii="Aptos" w:hAnsi="Aptos"/>
        </w:rPr>
        <w:t>.</w:t>
      </w:r>
    </w:p>
    <w:p w14:paraId="0E209098" w14:textId="2FA81322" w:rsidR="0044679B" w:rsidRPr="0044679B" w:rsidRDefault="0044679B" w:rsidP="00A62F0A">
      <w:pPr>
        <w:pStyle w:val="Bibliography"/>
        <w:spacing w:line="480" w:lineRule="auto"/>
        <w:rPr>
          <w:rFonts w:ascii="Aptos" w:hAnsi="Aptos"/>
        </w:rPr>
      </w:pPr>
      <w:r w:rsidRPr="0044679B">
        <w:rPr>
          <w:rFonts w:ascii="Aptos" w:hAnsi="Aptos"/>
        </w:rPr>
        <w:t>Fish, A. C., A. M. Roth, G. Balkcom, L. Berigan, K. Brunette, S. Clements, G. Costanzo, C. L. Graham, W. F. Harvey, M. Hook, D. L. Howell, et al. (2024). American woodcock migration phenology in eastern North America: implications for hunting season timing. The Journal of Wildlife Management e22565.</w:t>
      </w:r>
    </w:p>
    <w:p w14:paraId="1257CAD9"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Galtbalt</w:t>
      </w:r>
      <w:proofErr w:type="spellEnd"/>
      <w:r w:rsidRPr="0044679B">
        <w:rPr>
          <w:rFonts w:ascii="Aptos" w:hAnsi="Aptos"/>
        </w:rPr>
        <w:t xml:space="preserve">, B., A. </w:t>
      </w:r>
      <w:proofErr w:type="spellStart"/>
      <w:r w:rsidRPr="0044679B">
        <w:rPr>
          <w:rFonts w:ascii="Aptos" w:hAnsi="Aptos"/>
        </w:rPr>
        <w:t>Lilleyman</w:t>
      </w:r>
      <w:proofErr w:type="spellEnd"/>
      <w:r w:rsidRPr="0044679B">
        <w:rPr>
          <w:rFonts w:ascii="Aptos" w:hAnsi="Aptos"/>
        </w:rPr>
        <w:t>, J. T. Coleman, C. Cheng, Z. Ma, D. I. Rogers, B. K. Woodworth, R. A. Fuller, S. T. Garnett, and M. Klaassen (2021). Far eastern curlew and whimbrel prefer flying low - wind support and good visibility appear only secondary factors in determining migratory flight altitude. Movement Ecology 9:32.</w:t>
      </w:r>
    </w:p>
    <w:p w14:paraId="4D0DA014"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Gehring, J., P. Kerlinger, and A. M. Manville (2011). The role of tower height and guy wires on avian collisions with communication towers. The Journal of Wildlife Management 75:848–855.</w:t>
      </w:r>
    </w:p>
    <w:p w14:paraId="1EC2F06A" w14:textId="77777777" w:rsidR="0044679B" w:rsidRPr="0044679B" w:rsidRDefault="0044679B" w:rsidP="00A62F0A">
      <w:pPr>
        <w:pStyle w:val="Bibliography"/>
        <w:spacing w:line="480" w:lineRule="auto"/>
        <w:rPr>
          <w:rFonts w:ascii="Aptos" w:hAnsi="Aptos"/>
        </w:rPr>
      </w:pPr>
      <w:r w:rsidRPr="0044679B">
        <w:rPr>
          <w:rFonts w:ascii="Aptos" w:hAnsi="Aptos"/>
        </w:rPr>
        <w:t xml:space="preserve">Horton, K. G., J. J. </w:t>
      </w:r>
      <w:proofErr w:type="spellStart"/>
      <w:r w:rsidRPr="0044679B">
        <w:rPr>
          <w:rFonts w:ascii="Aptos" w:hAnsi="Aptos"/>
        </w:rPr>
        <w:t>Buler</w:t>
      </w:r>
      <w:proofErr w:type="spellEnd"/>
      <w:r w:rsidRPr="0044679B">
        <w:rPr>
          <w:rFonts w:ascii="Aptos" w:hAnsi="Aptos"/>
        </w:rPr>
        <w:t>, S. J. Anderson, C. S. Burt, A. C. Collins, A. M. Dokter, F. Guo, D. Sheldon, M. A. Tomaszewska, and G. M. Henebry (2023). Artificial light at night is a top predictor of bird migration stopover density. Nature Communications 14:7446.</w:t>
      </w:r>
    </w:p>
    <w:p w14:paraId="378DE17C" w14:textId="77777777" w:rsidR="0044679B" w:rsidRPr="0044679B" w:rsidRDefault="0044679B" w:rsidP="00A62F0A">
      <w:pPr>
        <w:pStyle w:val="Bibliography"/>
        <w:spacing w:line="480" w:lineRule="auto"/>
        <w:rPr>
          <w:rFonts w:ascii="Aptos" w:hAnsi="Aptos"/>
        </w:rPr>
      </w:pPr>
      <w:r w:rsidRPr="0044679B">
        <w:rPr>
          <w:rFonts w:ascii="Aptos" w:hAnsi="Aptos"/>
        </w:rPr>
        <w:t>Horton, K. G., B. M. Van Doren, P. M. Stepanian, A. Farnsworth, and J. F. Kelly (2016). Where in the air? Aerial habitat use of nocturnally migrating birds. Biology Letters 12:20160591.</w:t>
      </w:r>
    </w:p>
    <w:p w14:paraId="591016C1"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 </w:t>
      </w:r>
      <w:proofErr w:type="spellStart"/>
      <w:r w:rsidRPr="0044679B">
        <w:rPr>
          <w:rFonts w:ascii="Aptos" w:hAnsi="Aptos"/>
        </w:rPr>
        <w:t>Sorte</w:t>
      </w:r>
      <w:proofErr w:type="spellEnd"/>
      <w:r w:rsidRPr="0044679B">
        <w:rPr>
          <w:rFonts w:ascii="Aptos" w:hAnsi="Aptos"/>
        </w:rPr>
        <w:t xml:space="preserve">, F. A., D. Fink, W. M. </w:t>
      </w:r>
      <w:proofErr w:type="spellStart"/>
      <w:r w:rsidRPr="0044679B">
        <w:rPr>
          <w:rFonts w:ascii="Aptos" w:hAnsi="Aptos"/>
        </w:rPr>
        <w:t>Hochachka</w:t>
      </w:r>
      <w:proofErr w:type="spellEnd"/>
      <w:r w:rsidRPr="0044679B">
        <w:rPr>
          <w:rFonts w:ascii="Aptos" w:hAnsi="Aptos"/>
        </w:rPr>
        <w:t xml:space="preserve">, A. Farnsworth, A. D. Rodewald, K. V. Rosenberg, B. L. Sullivan, D. W. Winkler, C. Wood, and S. </w:t>
      </w:r>
      <w:proofErr w:type="spellStart"/>
      <w:r w:rsidRPr="0044679B">
        <w:rPr>
          <w:rFonts w:ascii="Aptos" w:hAnsi="Aptos"/>
        </w:rPr>
        <w:t>Kelling</w:t>
      </w:r>
      <w:proofErr w:type="spellEnd"/>
      <w:r w:rsidRPr="0044679B">
        <w:rPr>
          <w:rFonts w:ascii="Aptos" w:hAnsi="Aptos"/>
        </w:rPr>
        <w:t xml:space="preserve"> (2014). The role of atmospheric conditions in the seasonal dynamics of North American migration flyways. Journal of Biogeography 41:1685–1696.</w:t>
      </w:r>
    </w:p>
    <w:p w14:paraId="5945D99B" w14:textId="77777777" w:rsidR="0044679B" w:rsidRPr="0044679B" w:rsidRDefault="0044679B" w:rsidP="00A62F0A">
      <w:pPr>
        <w:pStyle w:val="Bibliography"/>
        <w:spacing w:line="480" w:lineRule="auto"/>
        <w:rPr>
          <w:rFonts w:ascii="Aptos" w:hAnsi="Aptos"/>
        </w:rPr>
      </w:pPr>
      <w:r w:rsidRPr="0044679B">
        <w:rPr>
          <w:rFonts w:ascii="Aptos" w:hAnsi="Aptos"/>
        </w:rPr>
        <w:t>Lao, S., B. A. Robertson, A. W. Anderson, R. B. Blair, J. W. Eckles, R. J. Turner, and S. R. Loss (2020). The influence of artificial light at night and polarized light on bird-building collisions. Biological Conservation 241:108358.</w:t>
      </w:r>
    </w:p>
    <w:p w14:paraId="67B9F3EF" w14:textId="77777777" w:rsidR="0044679B" w:rsidRPr="0044679B" w:rsidRDefault="0044679B" w:rsidP="00A62F0A">
      <w:pPr>
        <w:pStyle w:val="Bibliography"/>
        <w:spacing w:line="480" w:lineRule="auto"/>
        <w:rPr>
          <w:rFonts w:ascii="Aptos" w:hAnsi="Aptos"/>
        </w:rPr>
      </w:pPr>
      <w:r w:rsidRPr="0044679B">
        <w:rPr>
          <w:rFonts w:ascii="Aptos" w:hAnsi="Aptos"/>
        </w:rPr>
        <w:t>Loss, S. R., S. Lao, A. W. Anderson, R. B. Blair, J. W. Eckles, and R. J. Turner (2020). Inclement weather and American woodcock building collisions during spring migration. Wildlife Biology 2020.</w:t>
      </w:r>
    </w:p>
    <w:p w14:paraId="63D015D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S. Lao, J. W. Eckles, A. W. Anderson, R. B. Blair, and R. J. Turner (2019). Factors influencing bird-building collisions in the downtown area of a major North American city. PLOS ONE </w:t>
      </w:r>
      <w:proofErr w:type="gramStart"/>
      <w:r w:rsidRPr="0044679B">
        <w:rPr>
          <w:rFonts w:ascii="Aptos" w:hAnsi="Aptos"/>
        </w:rPr>
        <w:t>14:e</w:t>
      </w:r>
      <w:proofErr w:type="gramEnd"/>
      <w:r w:rsidRPr="0044679B">
        <w:rPr>
          <w:rFonts w:ascii="Aptos" w:hAnsi="Aptos"/>
        </w:rPr>
        <w:t>0224164.</w:t>
      </w:r>
    </w:p>
    <w:p w14:paraId="40E339F7"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Loss, S. R., T. Will, S. S. Loss, and P. P. Marra (2014). Bird–building collisions in the United States: Estimates of annual mortality and species vulnerability. The Condor 116:8–23.</w:t>
      </w:r>
    </w:p>
    <w:p w14:paraId="6833968A" w14:textId="77777777" w:rsidR="0044679B" w:rsidRPr="0044679B" w:rsidRDefault="0044679B" w:rsidP="00A62F0A">
      <w:pPr>
        <w:pStyle w:val="Bibliography"/>
        <w:spacing w:line="480" w:lineRule="auto"/>
        <w:rPr>
          <w:rFonts w:ascii="Aptos" w:hAnsi="Aptos"/>
        </w:rPr>
      </w:pPr>
      <w:r w:rsidRPr="0044679B">
        <w:rPr>
          <w:rFonts w:ascii="Aptos" w:hAnsi="Aptos"/>
        </w:rPr>
        <w:t>Loss, S. R., T. Will, and P. P. Marra (2013). Estimates of bird collision mortality at wind facilities in the contiguous United States. Biological Conservation 168:201–209.</w:t>
      </w:r>
    </w:p>
    <w:p w14:paraId="1E2315DC" w14:textId="77777777" w:rsidR="0044679B" w:rsidRPr="0044679B" w:rsidRDefault="0044679B" w:rsidP="00A62F0A">
      <w:pPr>
        <w:pStyle w:val="Bibliography"/>
        <w:spacing w:line="480" w:lineRule="auto"/>
        <w:rPr>
          <w:rFonts w:ascii="Aptos" w:hAnsi="Aptos"/>
        </w:rPr>
      </w:pPr>
      <w:r w:rsidRPr="0044679B">
        <w:rPr>
          <w:rFonts w:ascii="Aptos" w:hAnsi="Aptos"/>
        </w:rPr>
        <w:t xml:space="preserve">Makowski, D., M. Ben-Shachar, and D. </w:t>
      </w:r>
      <w:proofErr w:type="spellStart"/>
      <w:r w:rsidRPr="0044679B">
        <w:rPr>
          <w:rFonts w:ascii="Aptos" w:hAnsi="Aptos"/>
        </w:rPr>
        <w:t>Lüdecke</w:t>
      </w:r>
      <w:proofErr w:type="spellEnd"/>
      <w:r w:rsidRPr="0044679B">
        <w:rPr>
          <w:rFonts w:ascii="Aptos" w:hAnsi="Aptos"/>
        </w:rPr>
        <w:t xml:space="preserve"> (2019). </w:t>
      </w:r>
      <w:proofErr w:type="spellStart"/>
      <w:r w:rsidRPr="0044679B">
        <w:rPr>
          <w:rFonts w:ascii="Aptos" w:hAnsi="Aptos"/>
        </w:rPr>
        <w:t>bayestestR</w:t>
      </w:r>
      <w:proofErr w:type="spellEnd"/>
      <w:r w:rsidRPr="0044679B">
        <w:rPr>
          <w:rFonts w:ascii="Aptos" w:hAnsi="Aptos"/>
        </w:rPr>
        <w:t xml:space="preserve">: Describing Effects and their Uncertainty, Existence and Significance within the Bayesian Framework. Journal of </w:t>
      </w:r>
      <w:proofErr w:type="gramStart"/>
      <w:r w:rsidRPr="0044679B">
        <w:rPr>
          <w:rFonts w:ascii="Aptos" w:hAnsi="Aptos"/>
        </w:rPr>
        <w:t>Open Source</w:t>
      </w:r>
      <w:proofErr w:type="gramEnd"/>
      <w:r w:rsidRPr="0044679B">
        <w:rPr>
          <w:rFonts w:ascii="Aptos" w:hAnsi="Aptos"/>
        </w:rPr>
        <w:t xml:space="preserve"> Software 4:1541.</w:t>
      </w:r>
    </w:p>
    <w:p w14:paraId="430A57B6" w14:textId="77777777" w:rsidR="0044679B" w:rsidRPr="0044679B" w:rsidRDefault="0044679B" w:rsidP="00A62F0A">
      <w:pPr>
        <w:pStyle w:val="Bibliography"/>
        <w:spacing w:line="480" w:lineRule="auto"/>
        <w:rPr>
          <w:rFonts w:ascii="Aptos" w:hAnsi="Aptos"/>
        </w:rPr>
      </w:pPr>
      <w:r w:rsidRPr="0044679B">
        <w:rPr>
          <w:rFonts w:ascii="Aptos" w:hAnsi="Aptos"/>
        </w:rPr>
        <w:t xml:space="preserve">Martin, G. R. (1994). Visual fields in woodcocks Scolopax </w:t>
      </w:r>
      <w:proofErr w:type="spellStart"/>
      <w:r w:rsidRPr="0044679B">
        <w:rPr>
          <w:rFonts w:ascii="Aptos" w:hAnsi="Aptos"/>
        </w:rPr>
        <w:t>rusticola</w:t>
      </w:r>
      <w:proofErr w:type="spellEnd"/>
      <w:r w:rsidRPr="0044679B">
        <w:rPr>
          <w:rFonts w:ascii="Aptos" w:hAnsi="Aptos"/>
        </w:rPr>
        <w:t xml:space="preserve"> (</w:t>
      </w:r>
      <w:proofErr w:type="spellStart"/>
      <w:r w:rsidRPr="0044679B">
        <w:rPr>
          <w:rFonts w:ascii="Aptos" w:hAnsi="Aptos"/>
        </w:rPr>
        <w:t>Scolopacidae</w:t>
      </w:r>
      <w:proofErr w:type="spellEnd"/>
      <w:r w:rsidRPr="0044679B">
        <w:rPr>
          <w:rFonts w:ascii="Aptos" w:hAnsi="Aptos"/>
        </w:rPr>
        <w:t>; Charadriiformes). Journal of Comparative Physiology A 174.</w:t>
      </w:r>
    </w:p>
    <w:p w14:paraId="7ED3C332"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D. M. </w:t>
      </w:r>
      <w:proofErr w:type="spellStart"/>
      <w:r w:rsidRPr="0044679B">
        <w:rPr>
          <w:rFonts w:ascii="Aptos" w:hAnsi="Aptos"/>
        </w:rPr>
        <w:t>Keppie</w:t>
      </w:r>
      <w:proofErr w:type="spellEnd"/>
      <w:r w:rsidRPr="0044679B">
        <w:rPr>
          <w:rFonts w:ascii="Aptos" w:hAnsi="Aptos"/>
        </w:rPr>
        <w:t>, and R. M. Whiting Jr. (2020). American Woodcock (Scolopax minor), version 1.0. In Birds of the World (A. F. Poole, Editor). Cornell Lab of Ornithology, Ithaca, NY, USA.</w:t>
      </w:r>
    </w:p>
    <w:p w14:paraId="1CF44C74" w14:textId="77777777" w:rsidR="0044679B" w:rsidRPr="0044679B" w:rsidRDefault="0044679B" w:rsidP="00A62F0A">
      <w:pPr>
        <w:pStyle w:val="Bibliography"/>
        <w:spacing w:line="480" w:lineRule="auto"/>
        <w:rPr>
          <w:rFonts w:ascii="Aptos" w:hAnsi="Aptos"/>
        </w:rPr>
      </w:pPr>
      <w:r w:rsidRPr="0044679B">
        <w:rPr>
          <w:rFonts w:ascii="Aptos" w:hAnsi="Aptos"/>
        </w:rPr>
        <w:t>McAuley, D. G., J. R. Longcore, and G. F. Sepik (1993). Techniques for Research into Woodcocks: Experiences and Recommendations. Proceedings of the eighth American woodcock symposium. U.S. Fish and Wildlife Service, p. 5.</w:t>
      </w:r>
    </w:p>
    <w:p w14:paraId="6325B835" w14:textId="77777777" w:rsidR="0044679B" w:rsidRPr="0044679B" w:rsidRDefault="0044679B" w:rsidP="00A62F0A">
      <w:pPr>
        <w:pStyle w:val="Bibliography"/>
        <w:spacing w:line="480" w:lineRule="auto"/>
        <w:rPr>
          <w:rFonts w:ascii="Aptos" w:hAnsi="Aptos"/>
        </w:rPr>
      </w:pPr>
      <w:r w:rsidRPr="0044679B">
        <w:rPr>
          <w:rFonts w:ascii="Aptos" w:hAnsi="Aptos"/>
        </w:rPr>
        <w:t>McElreath, R. (2018). Statistical rethinking: A Bayesian course with examples in R and Stan. Chapman and Hall/CRC.</w:t>
      </w:r>
    </w:p>
    <w:p w14:paraId="3918C0B1" w14:textId="77777777" w:rsidR="0044679B" w:rsidRPr="0044679B" w:rsidRDefault="0044679B" w:rsidP="00A62F0A">
      <w:pPr>
        <w:pStyle w:val="Bibliography"/>
        <w:spacing w:line="480" w:lineRule="auto"/>
        <w:rPr>
          <w:rFonts w:ascii="Aptos" w:hAnsi="Aptos"/>
        </w:rPr>
      </w:pPr>
      <w:r w:rsidRPr="0044679B">
        <w:rPr>
          <w:rFonts w:ascii="Aptos" w:hAnsi="Aptos"/>
        </w:rPr>
        <w:t>Mendall, H. L., and C. M. Aldous (1943). The ecology and management of American woodcock. Maine Cooperative Wildlife Research Unit.</w:t>
      </w:r>
    </w:p>
    <w:p w14:paraId="05A50E50"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Nichols, K. S., T. Homayoun, J. Eckles, and R. B. Blair (2018). Bird-building collision risk: An assessment of the collision risk of birds with buildings by phylogeny and behavior using two citizen-science datasets. PLOS ONE </w:t>
      </w:r>
      <w:proofErr w:type="gramStart"/>
      <w:r w:rsidRPr="0044679B">
        <w:rPr>
          <w:rFonts w:ascii="Aptos" w:hAnsi="Aptos"/>
        </w:rPr>
        <w:t>13:e</w:t>
      </w:r>
      <w:proofErr w:type="gramEnd"/>
      <w:r w:rsidRPr="0044679B">
        <w:rPr>
          <w:rFonts w:ascii="Aptos" w:hAnsi="Aptos"/>
        </w:rPr>
        <w:t>0201558.</w:t>
      </w:r>
    </w:p>
    <w:p w14:paraId="2822B588"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Péron</w:t>
      </w:r>
      <w:proofErr w:type="spellEnd"/>
      <w:r w:rsidRPr="0044679B">
        <w:rPr>
          <w:rFonts w:ascii="Aptos" w:hAnsi="Aptos"/>
        </w:rPr>
        <w:t xml:space="preserve">, G., J. M. Calabrese, O. Duriez, C. H. Fleming, R. García-Jiménez, A. Johnston, S. A. </w:t>
      </w:r>
      <w:proofErr w:type="spellStart"/>
      <w:r w:rsidRPr="0044679B">
        <w:rPr>
          <w:rFonts w:ascii="Aptos" w:hAnsi="Aptos"/>
        </w:rPr>
        <w:t>Lambertucci</w:t>
      </w:r>
      <w:proofErr w:type="spellEnd"/>
      <w:r w:rsidRPr="0044679B">
        <w:rPr>
          <w:rFonts w:ascii="Aptos" w:hAnsi="Aptos"/>
        </w:rPr>
        <w:t>, K. Safi, and E. L. C. Shepard (2020). The challenges of estimating the distribution of flight heights from telemetry or altimetry data. Animal Biotelemetry 8:5.</w:t>
      </w:r>
    </w:p>
    <w:p w14:paraId="103C6C0C"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Poessel</w:t>
      </w:r>
      <w:proofErr w:type="spellEnd"/>
      <w:r w:rsidRPr="0044679B">
        <w:rPr>
          <w:rFonts w:ascii="Aptos" w:hAnsi="Aptos"/>
        </w:rPr>
        <w:t>, S. A., A. E. Duerr, J. C. Hall, M. A. Braham, and T. E. Katzner (2018). Improving estimation of flight altitude in wildlife telemetry studies. Journal of Applied Ecology 55:2064–2070.</w:t>
      </w:r>
    </w:p>
    <w:p w14:paraId="7909CE44" w14:textId="77777777" w:rsidR="0044679B" w:rsidRPr="0044679B" w:rsidRDefault="0044679B" w:rsidP="00A62F0A">
      <w:pPr>
        <w:pStyle w:val="Bibliography"/>
        <w:spacing w:line="480" w:lineRule="auto"/>
        <w:rPr>
          <w:rFonts w:ascii="Aptos" w:hAnsi="Aptos"/>
        </w:rPr>
      </w:pPr>
      <w:r w:rsidRPr="0044679B">
        <w:rPr>
          <w:rFonts w:ascii="Aptos" w:hAnsi="Aptos"/>
        </w:rPr>
        <w:t>Poole, E. L. (1938). Weights and Wing Areas in North American Birds. The Auk 55:511–517.</w:t>
      </w:r>
    </w:p>
    <w:p w14:paraId="083AF2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Rogers, R. M., J. J. </w:t>
      </w:r>
      <w:proofErr w:type="spellStart"/>
      <w:r w:rsidRPr="0044679B">
        <w:rPr>
          <w:rFonts w:ascii="Aptos" w:hAnsi="Aptos"/>
        </w:rPr>
        <w:t>Buler</w:t>
      </w:r>
      <w:proofErr w:type="spellEnd"/>
      <w:r w:rsidRPr="0044679B">
        <w:rPr>
          <w:rFonts w:ascii="Aptos" w:hAnsi="Aptos"/>
        </w:rPr>
        <w:t>, C. E. Wainwright, and H. A. Campbell (2020). Opportunities and challenges in using weather radar for detecting and monitoring flying animals in the Southern Hemisphere. Austral Ecology 45:127–136.</w:t>
      </w:r>
    </w:p>
    <w:p w14:paraId="5879C700" w14:textId="77777777" w:rsidR="0044679B" w:rsidRDefault="0044679B" w:rsidP="00A62F0A">
      <w:pPr>
        <w:pStyle w:val="Bibliography"/>
        <w:spacing w:line="480" w:lineRule="auto"/>
        <w:rPr>
          <w:rFonts w:ascii="Aptos" w:hAnsi="Aptos"/>
        </w:rPr>
      </w:pPr>
      <w:r w:rsidRPr="0044679B">
        <w:rPr>
          <w:rFonts w:ascii="Aptos" w:hAnsi="Aptos"/>
        </w:rPr>
        <w:t>Ruscio, J. (2008). A probability-based measure of effect size: robustness to base rates and other factors. Psychological methods 13:19.</w:t>
      </w:r>
    </w:p>
    <w:p w14:paraId="32EB9229" w14:textId="4F190247" w:rsidR="00795BAA" w:rsidRPr="00795BAA" w:rsidRDefault="00795BAA" w:rsidP="00A62F0A">
      <w:pPr>
        <w:spacing w:line="480" w:lineRule="auto"/>
        <w:ind w:left="720" w:hanging="720"/>
      </w:pPr>
      <w:r>
        <w:t xml:space="preserve">Stan Development Team (2024). </w:t>
      </w:r>
      <w:r w:rsidR="00563A54" w:rsidRPr="00563A54">
        <w:t xml:space="preserve">Stan Modeling Language Users Guide and Reference Manual, </w:t>
      </w:r>
      <w:r w:rsidR="00C72002">
        <w:t>V</w:t>
      </w:r>
      <w:r w:rsidR="00265AE9">
        <w:t>ersion 2.3.5</w:t>
      </w:r>
      <w:r w:rsidR="00563A54" w:rsidRPr="00563A54">
        <w:t>. https://mc-stan.org</w:t>
      </w:r>
      <w:r w:rsidR="00C72002">
        <w:t>.</w:t>
      </w:r>
    </w:p>
    <w:p w14:paraId="52D428A9" w14:textId="77777777" w:rsidR="0044679B" w:rsidRPr="0044679B" w:rsidRDefault="0044679B" w:rsidP="00A62F0A">
      <w:pPr>
        <w:pStyle w:val="Bibliography"/>
        <w:spacing w:line="480" w:lineRule="auto"/>
        <w:rPr>
          <w:rFonts w:ascii="Aptos" w:hAnsi="Aptos"/>
        </w:rPr>
      </w:pPr>
      <w:r w:rsidRPr="0044679B">
        <w:rPr>
          <w:rFonts w:ascii="Aptos" w:hAnsi="Aptos"/>
        </w:rPr>
        <w:t xml:space="preserve">Thaxter, C. B., V. H. Ross-Smith, and A. Cook (2016). How High Do Birds </w:t>
      </w:r>
      <w:proofErr w:type="gramStart"/>
      <w:r w:rsidRPr="0044679B">
        <w:rPr>
          <w:rFonts w:ascii="Aptos" w:hAnsi="Aptos"/>
        </w:rPr>
        <w:t>Fly?:</w:t>
      </w:r>
      <w:proofErr w:type="gramEnd"/>
      <w:r w:rsidRPr="0044679B">
        <w:rPr>
          <w:rFonts w:ascii="Aptos" w:hAnsi="Aptos"/>
        </w:rPr>
        <w:t xml:space="preserve"> A Review of Current Datasets and an Appraisal of Current Methodologies for Collecting Flight Height Data; </w:t>
      </w:r>
      <w:proofErr w:type="spellStart"/>
      <w:r w:rsidRPr="0044679B">
        <w:rPr>
          <w:rFonts w:ascii="Aptos" w:hAnsi="Aptos"/>
        </w:rPr>
        <w:t>Lterature</w:t>
      </w:r>
      <w:proofErr w:type="spellEnd"/>
      <w:r w:rsidRPr="0044679B">
        <w:rPr>
          <w:rFonts w:ascii="Aptos" w:hAnsi="Aptos"/>
        </w:rPr>
        <w:t xml:space="preserve"> Review. British Trust for Ornithology.</w:t>
      </w:r>
    </w:p>
    <w:p w14:paraId="3028B72F"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Van Doren, B. M., D. E. Willard, M. Hennen, K. G. Horton, E. F. Stuber, D. Sheldon, A. H. Sivakumar, J. Wang, A. Farnsworth, and B. M. Winger (2021). Drivers of fatal bird collisions in an urban center. Proceedings of the National Academy of Sciences </w:t>
      </w:r>
      <w:proofErr w:type="gramStart"/>
      <w:r w:rsidRPr="0044679B">
        <w:rPr>
          <w:rFonts w:ascii="Aptos" w:hAnsi="Aptos"/>
        </w:rPr>
        <w:t>118:e</w:t>
      </w:r>
      <w:proofErr w:type="gramEnd"/>
      <w:r w:rsidRPr="0044679B">
        <w:rPr>
          <w:rFonts w:ascii="Aptos" w:hAnsi="Aptos"/>
        </w:rPr>
        <w:t>2101666118.</w:t>
      </w:r>
    </w:p>
    <w:p w14:paraId="25084D1C" w14:textId="77777777" w:rsidR="0044679B" w:rsidRPr="0044679B" w:rsidRDefault="0044679B" w:rsidP="00A62F0A">
      <w:pPr>
        <w:pStyle w:val="Bibliography"/>
        <w:spacing w:line="480" w:lineRule="auto"/>
        <w:rPr>
          <w:rFonts w:ascii="Aptos" w:hAnsi="Aptos"/>
        </w:rPr>
      </w:pPr>
      <w:r w:rsidRPr="0044679B">
        <w:rPr>
          <w:rFonts w:ascii="Aptos" w:hAnsi="Aptos"/>
        </w:rPr>
        <w:t>White, J. D., K. W. Heist, and M. T. Wells (2020). Great Lakes Avian Radar Technical Report Lake Erie Lakeshore: Macomb and Wayne County, MI, Fall 2018. U.S. Fish and Wildlife Service.</w:t>
      </w:r>
    </w:p>
    <w:p w14:paraId="5A752C85" w14:textId="0720F06E" w:rsidR="00C947C6" w:rsidRPr="00C947C6" w:rsidRDefault="0044679B" w:rsidP="00A62F0A">
      <w:pPr>
        <w:pStyle w:val="Bibliography"/>
        <w:spacing w:line="480" w:lineRule="auto"/>
      </w:pPr>
      <w:r w:rsidRPr="0044679B">
        <w:rPr>
          <w:rFonts w:ascii="Aptos" w:hAnsi="Aptos"/>
        </w:rPr>
        <w:t xml:space="preserve">Wiser, R., M. Bolinger, B. Hoen, D. Millstein, J. Rand, G. </w:t>
      </w:r>
      <w:proofErr w:type="spellStart"/>
      <w:r w:rsidRPr="0044679B">
        <w:rPr>
          <w:rFonts w:ascii="Aptos" w:hAnsi="Aptos"/>
        </w:rPr>
        <w:t>Barbose</w:t>
      </w:r>
      <w:proofErr w:type="spellEnd"/>
      <w:r w:rsidRPr="0044679B">
        <w:rPr>
          <w:rFonts w:ascii="Aptos" w:hAnsi="Aptos"/>
        </w:rPr>
        <w:t xml:space="preserve">, N. </w:t>
      </w:r>
      <w:proofErr w:type="spellStart"/>
      <w:r w:rsidRPr="0044679B">
        <w:rPr>
          <w:rFonts w:ascii="Aptos" w:hAnsi="Aptos"/>
        </w:rPr>
        <w:t>Darghouth</w:t>
      </w:r>
      <w:proofErr w:type="spellEnd"/>
      <w:r w:rsidRPr="0044679B">
        <w:rPr>
          <w:rFonts w:ascii="Aptos" w:hAnsi="Aptos"/>
        </w:rPr>
        <w:t>, W. Gorman, S. Jeong, and E. O’Shaughnessy (2023). Land-based wind market report: 2023 edition. Lawrence Berkeley National Laboratory (LBNL), Berkeley, CA</w:t>
      </w:r>
      <w:r w:rsidR="00C7151B">
        <w:rPr>
          <w:rFonts w:ascii="Aptos" w:hAnsi="Aptos"/>
        </w:rPr>
        <w:t>,</w:t>
      </w:r>
      <w:r w:rsidRPr="0044679B">
        <w:rPr>
          <w:rFonts w:ascii="Aptos" w:hAnsi="Aptos"/>
        </w:rPr>
        <w:t xml:space="preserve"> United States.</w:t>
      </w:r>
    </w:p>
    <w:sectPr w:rsidR="00C947C6" w:rsidRPr="00C947C6" w:rsidSect="00A4481F">
      <w:footerReference w:type="even" r:id="rId14"/>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rah Clements" w:date="2024-07-19T19:50:00Z" w:initials="SC">
    <w:p w14:paraId="12817B96" w14:textId="77777777" w:rsidR="00CC034F" w:rsidRDefault="003F4C93" w:rsidP="00CC034F">
      <w:pPr>
        <w:pStyle w:val="CommentText"/>
      </w:pPr>
      <w:r>
        <w:rPr>
          <w:rStyle w:val="CommentReference"/>
        </w:rPr>
        <w:annotationRef/>
      </w:r>
      <w:r w:rsidR="00CC034F">
        <w:t xml:space="preserve">Usually I don’t see people say anything about MCMC… I think people usually assume that’s what you’re unless you say otherwise… then you have more room to describe what kind of model it was </w:t>
      </w:r>
    </w:p>
  </w:comment>
  <w:comment w:id="2" w:author="Sarah Clements" w:date="2024-07-19T20:29:00Z" w:initials="SC">
    <w:p w14:paraId="6C9DEB63" w14:textId="56E891CF" w:rsidR="000F5BF7" w:rsidRDefault="000F5BF7" w:rsidP="000F5BF7">
      <w:pPr>
        <w:pStyle w:val="CommentText"/>
      </w:pPr>
      <w:r>
        <w:rPr>
          <w:rStyle w:val="CommentReference"/>
        </w:rPr>
        <w:annotationRef/>
      </w:r>
      <w:r>
        <w:t>If there is a bit you could add somewhere in the intro about current mitigation techniques/efforts for collisions, that would be good to include. Then you could bring it back in the discussion and talk about specifically how knowing flight altitudes of woodcock and other species could help with directing specific types of mitigation strategies - that I think would help it be more like an Ornithological Applications paper</w:t>
      </w:r>
    </w:p>
  </w:comment>
  <w:comment w:id="8" w:author="Sarah Clements" w:date="2024-07-19T19:30:00Z" w:initials="SC">
    <w:p w14:paraId="79C1C3C0" w14:textId="462D6A5F" w:rsidR="000F59BD" w:rsidRDefault="000F59BD" w:rsidP="000F59BD">
      <w:pPr>
        <w:pStyle w:val="CommentText"/>
      </w:pPr>
      <w:r>
        <w:rPr>
          <w:rStyle w:val="CommentReference"/>
        </w:rPr>
        <w:annotationRef/>
      </w:r>
      <w:r>
        <w:t>Include here what criteria led you to choose the priors you did for the shape parameters</w:t>
      </w:r>
    </w:p>
    <w:p w14:paraId="197F8EA5" w14:textId="77777777" w:rsidR="000F59BD" w:rsidRDefault="000F59BD" w:rsidP="000F59BD">
      <w:pPr>
        <w:pStyle w:val="CommentText"/>
      </w:pPr>
    </w:p>
    <w:p w14:paraId="354D47D1" w14:textId="77777777" w:rsidR="000F59BD" w:rsidRDefault="000F59BD" w:rsidP="000F59BD">
      <w:pPr>
        <w:pStyle w:val="CommentText"/>
      </w:pPr>
      <w:r>
        <w:t>Another thing, not critical, but a paper I reviewed recently included some of the plots they used to test priors in the supporting info and I thought that was a good thing to do</w:t>
      </w:r>
    </w:p>
  </w:comment>
  <w:comment w:id="9" w:author="Sarah Clements" w:date="2024-07-19T19:33:00Z" w:initials="SC">
    <w:p w14:paraId="572F4407" w14:textId="77777777" w:rsidR="00397A5A" w:rsidRDefault="00397A5A" w:rsidP="00397A5A">
      <w:pPr>
        <w:pStyle w:val="CommentText"/>
      </w:pPr>
      <w:r>
        <w:rPr>
          <w:rStyle w:val="CommentReference"/>
        </w:rPr>
        <w:annotationRef/>
      </w:r>
      <w:r>
        <w:rPr>
          <w:color w:val="222222"/>
          <w:highlight w:val="white"/>
        </w:rPr>
        <w:t>Brooks, S. P., &amp; Gelman, A. (1998). General methods for monitoring convergence of iterative simulations. </w:t>
      </w:r>
      <w:r>
        <w:rPr>
          <w:i/>
          <w:iCs/>
          <w:color w:val="222222"/>
          <w:highlight w:val="white"/>
        </w:rPr>
        <w:t>Journal of computational and graphical statistics</w:t>
      </w:r>
      <w:r>
        <w:rPr>
          <w:color w:val="222222"/>
          <w:highlight w:val="white"/>
        </w:rPr>
        <w:t>, </w:t>
      </w:r>
      <w:r>
        <w:rPr>
          <w:i/>
          <w:iCs/>
          <w:color w:val="222222"/>
          <w:highlight w:val="white"/>
        </w:rPr>
        <w:t>7</w:t>
      </w:r>
      <w:r>
        <w:rPr>
          <w:color w:val="222222"/>
          <w:highlight w:val="white"/>
        </w:rPr>
        <w:t>(4), 434-455.</w:t>
      </w:r>
      <w:r>
        <w:t xml:space="preserve"> </w:t>
      </w:r>
    </w:p>
  </w:comment>
  <w:comment w:id="11" w:author="Sarah Clements" w:date="2024-07-19T19:36:00Z" w:initials="SC">
    <w:p w14:paraId="6B753635" w14:textId="77777777" w:rsidR="00397A5A" w:rsidRDefault="00397A5A" w:rsidP="00397A5A">
      <w:pPr>
        <w:pStyle w:val="CommentText"/>
      </w:pPr>
      <w:r>
        <w:rPr>
          <w:rStyle w:val="CommentReference"/>
        </w:rPr>
        <w:annotationRef/>
      </w:r>
      <w:r>
        <w:t>Confused about what exactly you’re saying here -  could you just say “We estimated flight alt distributions…”?</w:t>
      </w:r>
    </w:p>
  </w:comment>
  <w:comment w:id="12" w:author="Sarah Clements" w:date="2024-07-19T20:40:00Z" w:initials="SC">
    <w:p w14:paraId="1F80CE70" w14:textId="77777777" w:rsidR="00B444EC" w:rsidRDefault="00CF434B" w:rsidP="00B444EC">
      <w:pPr>
        <w:pStyle w:val="CommentText"/>
      </w:pPr>
      <w:r>
        <w:rPr>
          <w:rStyle w:val="CommentReference"/>
        </w:rPr>
        <w:annotationRef/>
      </w:r>
      <w:r w:rsidR="00B444EC">
        <w:t>Is this happening outside the model right? If so, indicate that somewhere in this sentence</w:t>
      </w:r>
    </w:p>
  </w:comment>
  <w:comment w:id="13" w:author="Sarah Clements" w:date="2024-07-19T20:58:00Z" w:initials="SC">
    <w:p w14:paraId="2120923D" w14:textId="092D63C0" w:rsidR="00B444EC" w:rsidRDefault="001168E5" w:rsidP="00B444EC">
      <w:pPr>
        <w:pStyle w:val="CommentText"/>
      </w:pPr>
      <w:r>
        <w:rPr>
          <w:rStyle w:val="CommentReference"/>
        </w:rPr>
        <w:annotationRef/>
      </w:r>
      <w:r w:rsidR="00B444EC">
        <w:t>Similar to above…. If I was interpreting your stan code right the threshold is not part of the model? And you’re using the posterior distribution of predicted true flight locations straight from the model?</w:t>
      </w:r>
    </w:p>
  </w:comment>
  <w:comment w:id="18" w:author="Sarah Clements" w:date="2024-07-19T19:54:00Z" w:initials="SC">
    <w:p w14:paraId="7215FD3F" w14:textId="2B4F8DF8" w:rsidR="00090D7E" w:rsidRDefault="00090D7E" w:rsidP="00090D7E">
      <w:pPr>
        <w:pStyle w:val="CommentText"/>
      </w:pPr>
      <w:r>
        <w:rPr>
          <w:rStyle w:val="CommentReference"/>
        </w:rPr>
        <w:annotationRef/>
      </w:r>
      <w:r>
        <w:t>Time to start a fight with the radar people</w:t>
      </w:r>
    </w:p>
  </w:comment>
  <w:comment w:id="27" w:author="Sarah Clements" w:date="2024-07-22T12:57:00Z" w:initials="SC">
    <w:p w14:paraId="63DB8226" w14:textId="77777777" w:rsidR="007628D5" w:rsidRDefault="007628D5" w:rsidP="007628D5">
      <w:pPr>
        <w:pStyle w:val="CommentText"/>
      </w:pPr>
      <w:r>
        <w:rPr>
          <w:rStyle w:val="CommentReference"/>
        </w:rPr>
        <w:annotationRef/>
      </w:r>
      <w:r>
        <w:t xml:space="preserve">I am a little confused by this - would 33% be the % of the posterior distribution of Af below 120? </w:t>
      </w:r>
    </w:p>
  </w:comment>
  <w:comment w:id="28" w:author="Sarah Clements" w:date="2024-07-19T20:02:00Z" w:initials="SC">
    <w:p w14:paraId="6975A5E3" w14:textId="6BDE1661" w:rsidR="00CF434B" w:rsidRDefault="00CD0C7D" w:rsidP="00CF434B">
      <w:pPr>
        <w:pStyle w:val="CommentText"/>
      </w:pPr>
      <w:r>
        <w:rPr>
          <w:rStyle w:val="CommentReference"/>
        </w:rPr>
        <w:annotationRef/>
      </w:r>
      <w:r w:rsidR="00CF434B">
        <w:t>My inner reviewer 2 really wants you to flip the axes on these</w:t>
      </w:r>
    </w:p>
    <w:p w14:paraId="6169F66A" w14:textId="77777777" w:rsidR="00CF434B" w:rsidRDefault="00CF434B" w:rsidP="00CF434B">
      <w:pPr>
        <w:pStyle w:val="CommentText"/>
      </w:pPr>
    </w:p>
    <w:p w14:paraId="391F3180" w14:textId="77777777" w:rsidR="00CF434B" w:rsidRDefault="00CF434B" w:rsidP="00CF434B">
      <w:pPr>
        <w:pStyle w:val="CommentText"/>
      </w:pPr>
      <w:r>
        <w:t>it would make people focus more on the altitudes first and the posterior distributions second and you could see the point/line things more clearly if they were on the y</w:t>
      </w:r>
    </w:p>
    <w:p w14:paraId="7CBAD20A" w14:textId="77777777" w:rsidR="00CF434B" w:rsidRDefault="00CF434B" w:rsidP="00CF434B">
      <w:pPr>
        <w:pStyle w:val="CommentText"/>
      </w:pPr>
    </w:p>
    <w:p w14:paraId="2618C1F8" w14:textId="77777777" w:rsidR="00CF434B" w:rsidRDefault="00CF434B" w:rsidP="00CF434B">
      <w:pPr>
        <w:pStyle w:val="CommentText"/>
      </w:pPr>
      <w:r>
        <w:t xml:space="preserve">You could also make some of these behind your point/line things  instead of having separated things representing the same distribution </w:t>
      </w:r>
      <w:hyperlink r:id="rId1" w:history="1">
        <w:r w:rsidRPr="00B8387E">
          <w:rPr>
            <w:rStyle w:val="Hyperlink"/>
          </w:rPr>
          <w:t>https://easystats.github.io/see/reference/geom_violinhalf.html</w:t>
        </w:r>
      </w:hyperlink>
    </w:p>
    <w:p w14:paraId="1ED61625" w14:textId="77777777" w:rsidR="00CF434B" w:rsidRDefault="00CF434B" w:rsidP="00CF434B">
      <w:pPr>
        <w:pStyle w:val="CommentText"/>
      </w:pPr>
    </w:p>
    <w:p w14:paraId="7DB3F70D" w14:textId="77777777" w:rsidR="00CF434B" w:rsidRDefault="00CF434B" w:rsidP="00CF434B">
      <w:pPr>
        <w:pStyle w:val="CommentText"/>
      </w:pPr>
      <w:r>
        <w:t>Since it’s ornithological applications the Color Police might come for you, but also they might not since you didn’t say anything about colors in the caption</w:t>
      </w:r>
    </w:p>
  </w:comment>
  <w:comment w:id="29" w:author="Sarah Clements" w:date="2024-07-19T20:06:00Z" w:initials="SC">
    <w:p w14:paraId="0058C274" w14:textId="77777777" w:rsidR="00CC034F" w:rsidRDefault="00CD0C7D" w:rsidP="00CC034F">
      <w:pPr>
        <w:pStyle w:val="CommentText"/>
      </w:pPr>
      <w:r>
        <w:rPr>
          <w:rStyle w:val="CommentReference"/>
        </w:rPr>
        <w:annotationRef/>
      </w:r>
      <w:r w:rsidR="00CC034F">
        <w:t>I could also see the Color Police wanting dotted or dashed lines between the colored sections, or colors that are more different from one another (like viridis package type of colors?)</w:t>
      </w:r>
    </w:p>
  </w:comment>
  <w:comment w:id="33" w:author="Sarah Clements" w:date="2024-07-19T20:31:00Z" w:initials="SC">
    <w:p w14:paraId="72015CFC" w14:textId="77777777" w:rsidR="00CC034F" w:rsidRDefault="000F5BF7" w:rsidP="00CC034F">
      <w:pPr>
        <w:pStyle w:val="CommentText"/>
      </w:pPr>
      <w:r>
        <w:rPr>
          <w:rStyle w:val="CommentReference"/>
        </w:rPr>
        <w:annotationRef/>
      </w:r>
      <w:r w:rsidR="00CC034F">
        <w:t>See intro too - I think a talking point you could add to your discussion would be ways understanding flight alt of different species could potentially inform the types of mitigation efforts currently being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817B96" w15:done="0"/>
  <w15:commentEx w15:paraId="6C9DEB63" w15:done="0"/>
  <w15:commentEx w15:paraId="354D47D1" w15:done="0"/>
  <w15:commentEx w15:paraId="572F4407" w15:done="0"/>
  <w15:commentEx w15:paraId="6B753635" w15:done="0"/>
  <w15:commentEx w15:paraId="1F80CE70" w15:done="0"/>
  <w15:commentEx w15:paraId="2120923D" w15:done="0"/>
  <w15:commentEx w15:paraId="7215FD3F" w15:done="0"/>
  <w15:commentEx w15:paraId="63DB8226" w15:done="0"/>
  <w15:commentEx w15:paraId="7DB3F70D" w15:done="0"/>
  <w15:commentEx w15:paraId="0058C274" w15:done="0"/>
  <w15:commentEx w15:paraId="72015C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25D8636" w16cex:dateUtc="2024-07-19T23:50:00Z"/>
  <w16cex:commentExtensible w16cex:durableId="562CFA03" w16cex:dateUtc="2024-07-20T00:29:00Z"/>
  <w16cex:commentExtensible w16cex:durableId="658905E2" w16cex:dateUtc="2024-07-19T23:30:00Z"/>
  <w16cex:commentExtensible w16cex:durableId="514C576E" w16cex:dateUtc="2024-07-19T23:33:00Z"/>
  <w16cex:commentExtensible w16cex:durableId="26C73FF8" w16cex:dateUtc="2024-07-19T23:36:00Z"/>
  <w16cex:commentExtensible w16cex:durableId="3EF97992" w16cex:dateUtc="2024-07-20T00:40:00Z"/>
  <w16cex:commentExtensible w16cex:durableId="2AF5A75D" w16cex:dateUtc="2024-07-20T00:58:00Z"/>
  <w16cex:commentExtensible w16cex:durableId="51E6B416" w16cex:dateUtc="2024-07-19T23:54:00Z"/>
  <w16cex:commentExtensible w16cex:durableId="13DD3711" w16cex:dateUtc="2024-07-22T16:57:00Z"/>
  <w16cex:commentExtensible w16cex:durableId="73D231C2" w16cex:dateUtc="2024-07-20T00:02:00Z"/>
  <w16cex:commentExtensible w16cex:durableId="5179754C" w16cex:dateUtc="2024-07-20T00:06:00Z"/>
  <w16cex:commentExtensible w16cex:durableId="0DFB086E" w16cex:dateUtc="2024-07-20T0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817B96" w16cid:durableId="025D8636"/>
  <w16cid:commentId w16cid:paraId="6C9DEB63" w16cid:durableId="562CFA03"/>
  <w16cid:commentId w16cid:paraId="354D47D1" w16cid:durableId="658905E2"/>
  <w16cid:commentId w16cid:paraId="572F4407" w16cid:durableId="514C576E"/>
  <w16cid:commentId w16cid:paraId="6B753635" w16cid:durableId="26C73FF8"/>
  <w16cid:commentId w16cid:paraId="1F80CE70" w16cid:durableId="3EF97992"/>
  <w16cid:commentId w16cid:paraId="2120923D" w16cid:durableId="2AF5A75D"/>
  <w16cid:commentId w16cid:paraId="7215FD3F" w16cid:durableId="51E6B416"/>
  <w16cid:commentId w16cid:paraId="63DB8226" w16cid:durableId="13DD3711"/>
  <w16cid:commentId w16cid:paraId="7DB3F70D" w16cid:durableId="73D231C2"/>
  <w16cid:commentId w16cid:paraId="0058C274" w16cid:durableId="5179754C"/>
  <w16cid:commentId w16cid:paraId="72015CFC" w16cid:durableId="0DFB08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E9010" w14:textId="77777777" w:rsidR="0009776C" w:rsidRDefault="0009776C" w:rsidP="00724EEF">
      <w:pPr>
        <w:spacing w:after="0" w:line="240" w:lineRule="auto"/>
      </w:pPr>
      <w:r>
        <w:separator/>
      </w:r>
    </w:p>
  </w:endnote>
  <w:endnote w:type="continuationSeparator" w:id="0">
    <w:p w14:paraId="5CC81F33" w14:textId="77777777" w:rsidR="0009776C" w:rsidRDefault="0009776C" w:rsidP="00724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2567453"/>
      <w:docPartObj>
        <w:docPartGallery w:val="Page Numbers (Bottom of Page)"/>
        <w:docPartUnique/>
      </w:docPartObj>
    </w:sdtPr>
    <w:sdtContent>
      <w:p w14:paraId="090B6B19" w14:textId="3CF53885"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62F24" w14:textId="77777777" w:rsidR="00724EEF" w:rsidRDefault="00724EEF" w:rsidP="00724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017032"/>
      <w:docPartObj>
        <w:docPartGallery w:val="Page Numbers (Bottom of Page)"/>
        <w:docPartUnique/>
      </w:docPartObj>
    </w:sdtPr>
    <w:sdtContent>
      <w:p w14:paraId="2E4D37EE" w14:textId="2D80100C"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66F00" w14:textId="77777777" w:rsidR="00724EEF" w:rsidRDefault="00724EEF" w:rsidP="00724E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068AA" w14:textId="77777777" w:rsidR="0009776C" w:rsidRDefault="0009776C" w:rsidP="00724EEF">
      <w:pPr>
        <w:spacing w:after="0" w:line="240" w:lineRule="auto"/>
      </w:pPr>
      <w:r>
        <w:separator/>
      </w:r>
    </w:p>
  </w:footnote>
  <w:footnote w:type="continuationSeparator" w:id="0">
    <w:p w14:paraId="6AE7E122" w14:textId="77777777" w:rsidR="0009776C" w:rsidRDefault="0009776C" w:rsidP="00724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2AF9"/>
    <w:multiLevelType w:val="hybridMultilevel"/>
    <w:tmpl w:val="806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 w:numId="2" w16cid:durableId="47915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rah Clements">
    <w15:presenceInfo w15:providerId="AD" w15:userId="S::sarah.clements1@maine.edu::29fda6cf-7540-450f-9748-490a36b58f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1FB2"/>
    <w:rsid w:val="00005162"/>
    <w:rsid w:val="0000577D"/>
    <w:rsid w:val="000057E1"/>
    <w:rsid w:val="00005E45"/>
    <w:rsid w:val="00006399"/>
    <w:rsid w:val="000077DB"/>
    <w:rsid w:val="000103D8"/>
    <w:rsid w:val="00010605"/>
    <w:rsid w:val="00010E87"/>
    <w:rsid w:val="0001288F"/>
    <w:rsid w:val="00013934"/>
    <w:rsid w:val="000165DF"/>
    <w:rsid w:val="00020AE6"/>
    <w:rsid w:val="00020C0B"/>
    <w:rsid w:val="00022ACD"/>
    <w:rsid w:val="00023E1A"/>
    <w:rsid w:val="00025C20"/>
    <w:rsid w:val="00026BC8"/>
    <w:rsid w:val="0002701A"/>
    <w:rsid w:val="00027317"/>
    <w:rsid w:val="000278C4"/>
    <w:rsid w:val="00027A34"/>
    <w:rsid w:val="00030B9A"/>
    <w:rsid w:val="00032CE0"/>
    <w:rsid w:val="00034A23"/>
    <w:rsid w:val="0003644D"/>
    <w:rsid w:val="000374DB"/>
    <w:rsid w:val="00040237"/>
    <w:rsid w:val="0004077A"/>
    <w:rsid w:val="00041823"/>
    <w:rsid w:val="00041D60"/>
    <w:rsid w:val="00043319"/>
    <w:rsid w:val="000439E3"/>
    <w:rsid w:val="000450A2"/>
    <w:rsid w:val="0004566E"/>
    <w:rsid w:val="00045B93"/>
    <w:rsid w:val="0004679F"/>
    <w:rsid w:val="000477B0"/>
    <w:rsid w:val="00050526"/>
    <w:rsid w:val="000526A4"/>
    <w:rsid w:val="0005335B"/>
    <w:rsid w:val="00054F68"/>
    <w:rsid w:val="00057B9B"/>
    <w:rsid w:val="00057D1B"/>
    <w:rsid w:val="00057D64"/>
    <w:rsid w:val="0006174B"/>
    <w:rsid w:val="0006305C"/>
    <w:rsid w:val="0006346D"/>
    <w:rsid w:val="00067F0F"/>
    <w:rsid w:val="00070162"/>
    <w:rsid w:val="00071F63"/>
    <w:rsid w:val="00072C07"/>
    <w:rsid w:val="000730DC"/>
    <w:rsid w:val="000741B7"/>
    <w:rsid w:val="00074D54"/>
    <w:rsid w:val="00077095"/>
    <w:rsid w:val="000803A4"/>
    <w:rsid w:val="00081805"/>
    <w:rsid w:val="00084BE3"/>
    <w:rsid w:val="00085D8F"/>
    <w:rsid w:val="00090808"/>
    <w:rsid w:val="00090D7E"/>
    <w:rsid w:val="0009108C"/>
    <w:rsid w:val="00094012"/>
    <w:rsid w:val="00094C4B"/>
    <w:rsid w:val="0009776C"/>
    <w:rsid w:val="000A0371"/>
    <w:rsid w:val="000A0D14"/>
    <w:rsid w:val="000A452A"/>
    <w:rsid w:val="000A4CA4"/>
    <w:rsid w:val="000A4FEA"/>
    <w:rsid w:val="000A52EB"/>
    <w:rsid w:val="000A627F"/>
    <w:rsid w:val="000A655E"/>
    <w:rsid w:val="000A662A"/>
    <w:rsid w:val="000A7C90"/>
    <w:rsid w:val="000B018B"/>
    <w:rsid w:val="000B33F2"/>
    <w:rsid w:val="000B3C94"/>
    <w:rsid w:val="000B6285"/>
    <w:rsid w:val="000B7CD5"/>
    <w:rsid w:val="000C04AA"/>
    <w:rsid w:val="000C1822"/>
    <w:rsid w:val="000C2134"/>
    <w:rsid w:val="000C2F5C"/>
    <w:rsid w:val="000C324C"/>
    <w:rsid w:val="000C59CB"/>
    <w:rsid w:val="000C5C27"/>
    <w:rsid w:val="000C6B69"/>
    <w:rsid w:val="000D1A99"/>
    <w:rsid w:val="000D1B31"/>
    <w:rsid w:val="000D401F"/>
    <w:rsid w:val="000D4522"/>
    <w:rsid w:val="000D609A"/>
    <w:rsid w:val="000D60B0"/>
    <w:rsid w:val="000D61AE"/>
    <w:rsid w:val="000D6C0F"/>
    <w:rsid w:val="000D73B3"/>
    <w:rsid w:val="000E439F"/>
    <w:rsid w:val="000E6D0E"/>
    <w:rsid w:val="000E71F1"/>
    <w:rsid w:val="000E77F1"/>
    <w:rsid w:val="000E7B9A"/>
    <w:rsid w:val="000F0B44"/>
    <w:rsid w:val="000F1835"/>
    <w:rsid w:val="000F326E"/>
    <w:rsid w:val="000F59BD"/>
    <w:rsid w:val="000F5BF7"/>
    <w:rsid w:val="00101061"/>
    <w:rsid w:val="00107059"/>
    <w:rsid w:val="001078DA"/>
    <w:rsid w:val="00114955"/>
    <w:rsid w:val="00114A98"/>
    <w:rsid w:val="001168E5"/>
    <w:rsid w:val="00117A9F"/>
    <w:rsid w:val="00122FAA"/>
    <w:rsid w:val="00123A30"/>
    <w:rsid w:val="00123BF6"/>
    <w:rsid w:val="00124113"/>
    <w:rsid w:val="00125841"/>
    <w:rsid w:val="0012661B"/>
    <w:rsid w:val="00131F0A"/>
    <w:rsid w:val="00132549"/>
    <w:rsid w:val="001357D3"/>
    <w:rsid w:val="00140B83"/>
    <w:rsid w:val="00143425"/>
    <w:rsid w:val="00145C14"/>
    <w:rsid w:val="00145D21"/>
    <w:rsid w:val="0014690A"/>
    <w:rsid w:val="001470A9"/>
    <w:rsid w:val="0014735B"/>
    <w:rsid w:val="00150BFF"/>
    <w:rsid w:val="00150D5D"/>
    <w:rsid w:val="00157135"/>
    <w:rsid w:val="00160780"/>
    <w:rsid w:val="0016353E"/>
    <w:rsid w:val="00163C11"/>
    <w:rsid w:val="00164553"/>
    <w:rsid w:val="00166E29"/>
    <w:rsid w:val="00172520"/>
    <w:rsid w:val="001759F9"/>
    <w:rsid w:val="00177480"/>
    <w:rsid w:val="00177594"/>
    <w:rsid w:val="001779F9"/>
    <w:rsid w:val="00177B49"/>
    <w:rsid w:val="00181078"/>
    <w:rsid w:val="0018205B"/>
    <w:rsid w:val="00184CF8"/>
    <w:rsid w:val="00184E5D"/>
    <w:rsid w:val="00186988"/>
    <w:rsid w:val="00190959"/>
    <w:rsid w:val="0019205D"/>
    <w:rsid w:val="00192ACB"/>
    <w:rsid w:val="00192B65"/>
    <w:rsid w:val="00193E02"/>
    <w:rsid w:val="00194AB5"/>
    <w:rsid w:val="001A03BC"/>
    <w:rsid w:val="001A0BC4"/>
    <w:rsid w:val="001A0EC9"/>
    <w:rsid w:val="001A12CE"/>
    <w:rsid w:val="001A2CF3"/>
    <w:rsid w:val="001A37D1"/>
    <w:rsid w:val="001A39B8"/>
    <w:rsid w:val="001A4B52"/>
    <w:rsid w:val="001A7E3F"/>
    <w:rsid w:val="001B0CBF"/>
    <w:rsid w:val="001B4169"/>
    <w:rsid w:val="001B4C99"/>
    <w:rsid w:val="001B4E28"/>
    <w:rsid w:val="001B5E9D"/>
    <w:rsid w:val="001C123A"/>
    <w:rsid w:val="001C2114"/>
    <w:rsid w:val="001C2C11"/>
    <w:rsid w:val="001C2E57"/>
    <w:rsid w:val="001C35E0"/>
    <w:rsid w:val="001C4BA0"/>
    <w:rsid w:val="001C5565"/>
    <w:rsid w:val="001D2377"/>
    <w:rsid w:val="001D27FF"/>
    <w:rsid w:val="001D2E62"/>
    <w:rsid w:val="001D4E66"/>
    <w:rsid w:val="001D5014"/>
    <w:rsid w:val="001D7ABB"/>
    <w:rsid w:val="001E1C1E"/>
    <w:rsid w:val="001E6B77"/>
    <w:rsid w:val="001F0E2B"/>
    <w:rsid w:val="001F270D"/>
    <w:rsid w:val="001F37C0"/>
    <w:rsid w:val="001F416C"/>
    <w:rsid w:val="001F47D4"/>
    <w:rsid w:val="001F4E5B"/>
    <w:rsid w:val="001F6812"/>
    <w:rsid w:val="001F6E5E"/>
    <w:rsid w:val="002000BC"/>
    <w:rsid w:val="0020265D"/>
    <w:rsid w:val="00203EDA"/>
    <w:rsid w:val="002047A3"/>
    <w:rsid w:val="00206E0F"/>
    <w:rsid w:val="002071A1"/>
    <w:rsid w:val="0020747D"/>
    <w:rsid w:val="002100E4"/>
    <w:rsid w:val="00214F22"/>
    <w:rsid w:val="00216C03"/>
    <w:rsid w:val="00221A06"/>
    <w:rsid w:val="00223258"/>
    <w:rsid w:val="00224299"/>
    <w:rsid w:val="002312AA"/>
    <w:rsid w:val="002315DB"/>
    <w:rsid w:val="00232DF2"/>
    <w:rsid w:val="00234EA1"/>
    <w:rsid w:val="002370FC"/>
    <w:rsid w:val="002402DD"/>
    <w:rsid w:val="0024189B"/>
    <w:rsid w:val="00242BAA"/>
    <w:rsid w:val="00243888"/>
    <w:rsid w:val="00244228"/>
    <w:rsid w:val="0024518C"/>
    <w:rsid w:val="00247242"/>
    <w:rsid w:val="002473DF"/>
    <w:rsid w:val="00247D4B"/>
    <w:rsid w:val="00251F60"/>
    <w:rsid w:val="002529E8"/>
    <w:rsid w:val="00252E7D"/>
    <w:rsid w:val="00254066"/>
    <w:rsid w:val="00254111"/>
    <w:rsid w:val="002548DB"/>
    <w:rsid w:val="00254D2F"/>
    <w:rsid w:val="002601A0"/>
    <w:rsid w:val="00262272"/>
    <w:rsid w:val="00264104"/>
    <w:rsid w:val="002654E3"/>
    <w:rsid w:val="00265AE9"/>
    <w:rsid w:val="00265C19"/>
    <w:rsid w:val="00266082"/>
    <w:rsid w:val="00274EA4"/>
    <w:rsid w:val="00275272"/>
    <w:rsid w:val="00277E8E"/>
    <w:rsid w:val="002829A8"/>
    <w:rsid w:val="00282AF3"/>
    <w:rsid w:val="00283ACB"/>
    <w:rsid w:val="002855D5"/>
    <w:rsid w:val="002874EC"/>
    <w:rsid w:val="0029046E"/>
    <w:rsid w:val="0029450C"/>
    <w:rsid w:val="00294F24"/>
    <w:rsid w:val="00294F7E"/>
    <w:rsid w:val="00295708"/>
    <w:rsid w:val="002A3287"/>
    <w:rsid w:val="002A44BE"/>
    <w:rsid w:val="002A6F20"/>
    <w:rsid w:val="002B00BC"/>
    <w:rsid w:val="002B038C"/>
    <w:rsid w:val="002B1F18"/>
    <w:rsid w:val="002B3961"/>
    <w:rsid w:val="002B5B1D"/>
    <w:rsid w:val="002B623B"/>
    <w:rsid w:val="002C0C2A"/>
    <w:rsid w:val="002C552E"/>
    <w:rsid w:val="002C5C74"/>
    <w:rsid w:val="002C5E37"/>
    <w:rsid w:val="002C7222"/>
    <w:rsid w:val="002D1427"/>
    <w:rsid w:val="002D2776"/>
    <w:rsid w:val="002D2FF9"/>
    <w:rsid w:val="002D5070"/>
    <w:rsid w:val="002D50A6"/>
    <w:rsid w:val="002D5371"/>
    <w:rsid w:val="002D73FC"/>
    <w:rsid w:val="002E0192"/>
    <w:rsid w:val="002E0196"/>
    <w:rsid w:val="002E20C4"/>
    <w:rsid w:val="002E2A16"/>
    <w:rsid w:val="002E3CEA"/>
    <w:rsid w:val="002E4336"/>
    <w:rsid w:val="002E46A4"/>
    <w:rsid w:val="002E7423"/>
    <w:rsid w:val="002F0FD5"/>
    <w:rsid w:val="002F120D"/>
    <w:rsid w:val="002F34E8"/>
    <w:rsid w:val="002F5AA7"/>
    <w:rsid w:val="0030088A"/>
    <w:rsid w:val="003013D3"/>
    <w:rsid w:val="00301FBA"/>
    <w:rsid w:val="00305392"/>
    <w:rsid w:val="00306007"/>
    <w:rsid w:val="00306811"/>
    <w:rsid w:val="003070B7"/>
    <w:rsid w:val="003109FB"/>
    <w:rsid w:val="00311094"/>
    <w:rsid w:val="0031144D"/>
    <w:rsid w:val="00311877"/>
    <w:rsid w:val="00312FFC"/>
    <w:rsid w:val="00313632"/>
    <w:rsid w:val="00314482"/>
    <w:rsid w:val="003149AC"/>
    <w:rsid w:val="003228FD"/>
    <w:rsid w:val="00323F39"/>
    <w:rsid w:val="00324DAE"/>
    <w:rsid w:val="00325687"/>
    <w:rsid w:val="00327F32"/>
    <w:rsid w:val="00331CF4"/>
    <w:rsid w:val="003321FE"/>
    <w:rsid w:val="00332D6E"/>
    <w:rsid w:val="00333574"/>
    <w:rsid w:val="00335684"/>
    <w:rsid w:val="00335C2D"/>
    <w:rsid w:val="0033654C"/>
    <w:rsid w:val="00337BE6"/>
    <w:rsid w:val="0034024B"/>
    <w:rsid w:val="0034074A"/>
    <w:rsid w:val="00340EF2"/>
    <w:rsid w:val="00342DE8"/>
    <w:rsid w:val="003442E6"/>
    <w:rsid w:val="00344591"/>
    <w:rsid w:val="003471EF"/>
    <w:rsid w:val="00350BE0"/>
    <w:rsid w:val="00351674"/>
    <w:rsid w:val="003569F0"/>
    <w:rsid w:val="00356A82"/>
    <w:rsid w:val="00357080"/>
    <w:rsid w:val="00357182"/>
    <w:rsid w:val="0035720C"/>
    <w:rsid w:val="0036037A"/>
    <w:rsid w:val="00360ECD"/>
    <w:rsid w:val="00361258"/>
    <w:rsid w:val="003619D0"/>
    <w:rsid w:val="00362FC7"/>
    <w:rsid w:val="003632B9"/>
    <w:rsid w:val="00363441"/>
    <w:rsid w:val="0036370B"/>
    <w:rsid w:val="00364189"/>
    <w:rsid w:val="00364511"/>
    <w:rsid w:val="00364EB1"/>
    <w:rsid w:val="00364EF6"/>
    <w:rsid w:val="0036505F"/>
    <w:rsid w:val="003656B2"/>
    <w:rsid w:val="0036650D"/>
    <w:rsid w:val="0036753C"/>
    <w:rsid w:val="00367598"/>
    <w:rsid w:val="00367CB1"/>
    <w:rsid w:val="0037072F"/>
    <w:rsid w:val="00372E2D"/>
    <w:rsid w:val="003733E9"/>
    <w:rsid w:val="003754E8"/>
    <w:rsid w:val="00376A44"/>
    <w:rsid w:val="00380241"/>
    <w:rsid w:val="003838F1"/>
    <w:rsid w:val="00385ECD"/>
    <w:rsid w:val="00386539"/>
    <w:rsid w:val="00386640"/>
    <w:rsid w:val="0038751B"/>
    <w:rsid w:val="0038775B"/>
    <w:rsid w:val="0039270C"/>
    <w:rsid w:val="0039295D"/>
    <w:rsid w:val="00393078"/>
    <w:rsid w:val="003955F6"/>
    <w:rsid w:val="00397066"/>
    <w:rsid w:val="00397A5A"/>
    <w:rsid w:val="003A107D"/>
    <w:rsid w:val="003A1506"/>
    <w:rsid w:val="003A2A58"/>
    <w:rsid w:val="003A2A6D"/>
    <w:rsid w:val="003A2DA6"/>
    <w:rsid w:val="003A46FF"/>
    <w:rsid w:val="003A5210"/>
    <w:rsid w:val="003A5DA2"/>
    <w:rsid w:val="003A6426"/>
    <w:rsid w:val="003A7BCE"/>
    <w:rsid w:val="003B4D87"/>
    <w:rsid w:val="003C0FFE"/>
    <w:rsid w:val="003C2E26"/>
    <w:rsid w:val="003C2F22"/>
    <w:rsid w:val="003C65D3"/>
    <w:rsid w:val="003C6BD0"/>
    <w:rsid w:val="003D0D73"/>
    <w:rsid w:val="003D2268"/>
    <w:rsid w:val="003D2EAE"/>
    <w:rsid w:val="003D4137"/>
    <w:rsid w:val="003D4C71"/>
    <w:rsid w:val="003D5785"/>
    <w:rsid w:val="003D6D3F"/>
    <w:rsid w:val="003D7B6C"/>
    <w:rsid w:val="003E00A4"/>
    <w:rsid w:val="003E02ED"/>
    <w:rsid w:val="003E10F7"/>
    <w:rsid w:val="003E1B10"/>
    <w:rsid w:val="003E272E"/>
    <w:rsid w:val="003E42E4"/>
    <w:rsid w:val="003E4332"/>
    <w:rsid w:val="003E4DF1"/>
    <w:rsid w:val="003E6510"/>
    <w:rsid w:val="003E7657"/>
    <w:rsid w:val="003F20AB"/>
    <w:rsid w:val="003F2326"/>
    <w:rsid w:val="003F294C"/>
    <w:rsid w:val="003F2A3F"/>
    <w:rsid w:val="003F4C93"/>
    <w:rsid w:val="003F6DA2"/>
    <w:rsid w:val="004007BF"/>
    <w:rsid w:val="004054B5"/>
    <w:rsid w:val="0040721D"/>
    <w:rsid w:val="004118ED"/>
    <w:rsid w:val="00413A84"/>
    <w:rsid w:val="0041578D"/>
    <w:rsid w:val="00416A7F"/>
    <w:rsid w:val="00421CA5"/>
    <w:rsid w:val="00421FA9"/>
    <w:rsid w:val="00423EB3"/>
    <w:rsid w:val="00424589"/>
    <w:rsid w:val="004246AD"/>
    <w:rsid w:val="00427416"/>
    <w:rsid w:val="00430001"/>
    <w:rsid w:val="00432EB4"/>
    <w:rsid w:val="004332FD"/>
    <w:rsid w:val="004338D2"/>
    <w:rsid w:val="004339C5"/>
    <w:rsid w:val="00434A7E"/>
    <w:rsid w:val="00434AAD"/>
    <w:rsid w:val="004352EF"/>
    <w:rsid w:val="00436875"/>
    <w:rsid w:val="00437BD3"/>
    <w:rsid w:val="0044038E"/>
    <w:rsid w:val="0044123A"/>
    <w:rsid w:val="004421D4"/>
    <w:rsid w:val="00444969"/>
    <w:rsid w:val="00444C62"/>
    <w:rsid w:val="00445150"/>
    <w:rsid w:val="004457A8"/>
    <w:rsid w:val="0044679B"/>
    <w:rsid w:val="004506A6"/>
    <w:rsid w:val="00450D49"/>
    <w:rsid w:val="004523BB"/>
    <w:rsid w:val="00454099"/>
    <w:rsid w:val="004546C4"/>
    <w:rsid w:val="00454D0D"/>
    <w:rsid w:val="004626A7"/>
    <w:rsid w:val="004634E8"/>
    <w:rsid w:val="00463DE7"/>
    <w:rsid w:val="004650D9"/>
    <w:rsid w:val="00470BD4"/>
    <w:rsid w:val="00471DA6"/>
    <w:rsid w:val="00472A1D"/>
    <w:rsid w:val="00472AED"/>
    <w:rsid w:val="004749B4"/>
    <w:rsid w:val="0047569C"/>
    <w:rsid w:val="00475BDD"/>
    <w:rsid w:val="00475F41"/>
    <w:rsid w:val="004772A2"/>
    <w:rsid w:val="0048042E"/>
    <w:rsid w:val="00483AE2"/>
    <w:rsid w:val="00485E5B"/>
    <w:rsid w:val="00487223"/>
    <w:rsid w:val="004921B9"/>
    <w:rsid w:val="00493277"/>
    <w:rsid w:val="004951E5"/>
    <w:rsid w:val="004A0997"/>
    <w:rsid w:val="004A148A"/>
    <w:rsid w:val="004A340D"/>
    <w:rsid w:val="004A5453"/>
    <w:rsid w:val="004B0022"/>
    <w:rsid w:val="004B036D"/>
    <w:rsid w:val="004B03F6"/>
    <w:rsid w:val="004B1FC4"/>
    <w:rsid w:val="004B2489"/>
    <w:rsid w:val="004B32E4"/>
    <w:rsid w:val="004B33CE"/>
    <w:rsid w:val="004B5A68"/>
    <w:rsid w:val="004C20C6"/>
    <w:rsid w:val="004C2168"/>
    <w:rsid w:val="004C27BA"/>
    <w:rsid w:val="004C51E7"/>
    <w:rsid w:val="004C61A9"/>
    <w:rsid w:val="004C6A17"/>
    <w:rsid w:val="004D1022"/>
    <w:rsid w:val="004D5A0B"/>
    <w:rsid w:val="004D6D56"/>
    <w:rsid w:val="004E0520"/>
    <w:rsid w:val="004E0645"/>
    <w:rsid w:val="004E6196"/>
    <w:rsid w:val="004E7C51"/>
    <w:rsid w:val="004F19E8"/>
    <w:rsid w:val="004F28ED"/>
    <w:rsid w:val="004F2E93"/>
    <w:rsid w:val="004F425E"/>
    <w:rsid w:val="004F4A36"/>
    <w:rsid w:val="004F6226"/>
    <w:rsid w:val="004F7D3C"/>
    <w:rsid w:val="005020CB"/>
    <w:rsid w:val="00504700"/>
    <w:rsid w:val="00504CE9"/>
    <w:rsid w:val="0051198F"/>
    <w:rsid w:val="00514B3D"/>
    <w:rsid w:val="0051504D"/>
    <w:rsid w:val="005152E5"/>
    <w:rsid w:val="00520561"/>
    <w:rsid w:val="0052145A"/>
    <w:rsid w:val="00522DA6"/>
    <w:rsid w:val="00523F3F"/>
    <w:rsid w:val="00524F7A"/>
    <w:rsid w:val="00525F32"/>
    <w:rsid w:val="00526828"/>
    <w:rsid w:val="00526D58"/>
    <w:rsid w:val="00526F5B"/>
    <w:rsid w:val="0053186A"/>
    <w:rsid w:val="005319BF"/>
    <w:rsid w:val="00534AF9"/>
    <w:rsid w:val="005362B3"/>
    <w:rsid w:val="005364EB"/>
    <w:rsid w:val="005369A6"/>
    <w:rsid w:val="005371FB"/>
    <w:rsid w:val="00537F9B"/>
    <w:rsid w:val="0054066C"/>
    <w:rsid w:val="00540B79"/>
    <w:rsid w:val="00540DBD"/>
    <w:rsid w:val="005419E1"/>
    <w:rsid w:val="0054233B"/>
    <w:rsid w:val="00542ACF"/>
    <w:rsid w:val="00542E39"/>
    <w:rsid w:val="005432BC"/>
    <w:rsid w:val="00543D87"/>
    <w:rsid w:val="005451AE"/>
    <w:rsid w:val="0054578A"/>
    <w:rsid w:val="00546672"/>
    <w:rsid w:val="00547E02"/>
    <w:rsid w:val="00550A6D"/>
    <w:rsid w:val="005512B8"/>
    <w:rsid w:val="005531E8"/>
    <w:rsid w:val="00556A0A"/>
    <w:rsid w:val="00556EAE"/>
    <w:rsid w:val="00557ECD"/>
    <w:rsid w:val="005600AB"/>
    <w:rsid w:val="00560C10"/>
    <w:rsid w:val="00561480"/>
    <w:rsid w:val="00562A78"/>
    <w:rsid w:val="00563240"/>
    <w:rsid w:val="00563A54"/>
    <w:rsid w:val="00570608"/>
    <w:rsid w:val="00570F51"/>
    <w:rsid w:val="005711A0"/>
    <w:rsid w:val="00573604"/>
    <w:rsid w:val="005740E1"/>
    <w:rsid w:val="005742F0"/>
    <w:rsid w:val="00577558"/>
    <w:rsid w:val="00580558"/>
    <w:rsid w:val="005811CD"/>
    <w:rsid w:val="00582670"/>
    <w:rsid w:val="00582E3D"/>
    <w:rsid w:val="00583C9F"/>
    <w:rsid w:val="00590208"/>
    <w:rsid w:val="00591FA1"/>
    <w:rsid w:val="0059321C"/>
    <w:rsid w:val="00593E6E"/>
    <w:rsid w:val="00594577"/>
    <w:rsid w:val="00594946"/>
    <w:rsid w:val="00594F98"/>
    <w:rsid w:val="00597B09"/>
    <w:rsid w:val="005A0F48"/>
    <w:rsid w:val="005A2BD5"/>
    <w:rsid w:val="005A449E"/>
    <w:rsid w:val="005B0133"/>
    <w:rsid w:val="005B0902"/>
    <w:rsid w:val="005B09DA"/>
    <w:rsid w:val="005B17AF"/>
    <w:rsid w:val="005B49D7"/>
    <w:rsid w:val="005B6A27"/>
    <w:rsid w:val="005C07B7"/>
    <w:rsid w:val="005C2D61"/>
    <w:rsid w:val="005C505F"/>
    <w:rsid w:val="005C5785"/>
    <w:rsid w:val="005C5E81"/>
    <w:rsid w:val="005C605F"/>
    <w:rsid w:val="005C6527"/>
    <w:rsid w:val="005C7BCA"/>
    <w:rsid w:val="005D19A1"/>
    <w:rsid w:val="005D1A58"/>
    <w:rsid w:val="005D28EB"/>
    <w:rsid w:val="005D3073"/>
    <w:rsid w:val="005D38D5"/>
    <w:rsid w:val="005E00B7"/>
    <w:rsid w:val="005E0561"/>
    <w:rsid w:val="005E0BCC"/>
    <w:rsid w:val="005E0E66"/>
    <w:rsid w:val="005E2238"/>
    <w:rsid w:val="005F3B77"/>
    <w:rsid w:val="005F4207"/>
    <w:rsid w:val="0060197D"/>
    <w:rsid w:val="00602B22"/>
    <w:rsid w:val="00603793"/>
    <w:rsid w:val="00605D83"/>
    <w:rsid w:val="0060672F"/>
    <w:rsid w:val="00610232"/>
    <w:rsid w:val="00612F17"/>
    <w:rsid w:val="00615FC5"/>
    <w:rsid w:val="00627002"/>
    <w:rsid w:val="00627907"/>
    <w:rsid w:val="006325D1"/>
    <w:rsid w:val="00632D86"/>
    <w:rsid w:val="00633B37"/>
    <w:rsid w:val="00634A30"/>
    <w:rsid w:val="0063744F"/>
    <w:rsid w:val="00640D31"/>
    <w:rsid w:val="00642C9F"/>
    <w:rsid w:val="006434FA"/>
    <w:rsid w:val="0064610A"/>
    <w:rsid w:val="00647B13"/>
    <w:rsid w:val="00647B29"/>
    <w:rsid w:val="00650371"/>
    <w:rsid w:val="0065259B"/>
    <w:rsid w:val="00653E00"/>
    <w:rsid w:val="00654F08"/>
    <w:rsid w:val="0065641D"/>
    <w:rsid w:val="00660159"/>
    <w:rsid w:val="006619B4"/>
    <w:rsid w:val="006636E7"/>
    <w:rsid w:val="00663C78"/>
    <w:rsid w:val="00664E7C"/>
    <w:rsid w:val="00665310"/>
    <w:rsid w:val="00665390"/>
    <w:rsid w:val="0066739E"/>
    <w:rsid w:val="0067153E"/>
    <w:rsid w:val="00671ECB"/>
    <w:rsid w:val="00671F3B"/>
    <w:rsid w:val="006726F1"/>
    <w:rsid w:val="00672E84"/>
    <w:rsid w:val="00672F74"/>
    <w:rsid w:val="006748CB"/>
    <w:rsid w:val="0067491B"/>
    <w:rsid w:val="00674A47"/>
    <w:rsid w:val="00676994"/>
    <w:rsid w:val="00676E70"/>
    <w:rsid w:val="0068110C"/>
    <w:rsid w:val="00681DB5"/>
    <w:rsid w:val="006834E9"/>
    <w:rsid w:val="006846EC"/>
    <w:rsid w:val="00685A3F"/>
    <w:rsid w:val="00690A7F"/>
    <w:rsid w:val="006916EE"/>
    <w:rsid w:val="006927AD"/>
    <w:rsid w:val="00692FBB"/>
    <w:rsid w:val="00693DAC"/>
    <w:rsid w:val="00695328"/>
    <w:rsid w:val="0069747B"/>
    <w:rsid w:val="00697C9F"/>
    <w:rsid w:val="006A107B"/>
    <w:rsid w:val="006A22A9"/>
    <w:rsid w:val="006A3CA7"/>
    <w:rsid w:val="006A4F2B"/>
    <w:rsid w:val="006A565B"/>
    <w:rsid w:val="006A5AAA"/>
    <w:rsid w:val="006A69C6"/>
    <w:rsid w:val="006A746B"/>
    <w:rsid w:val="006B0E38"/>
    <w:rsid w:val="006B2457"/>
    <w:rsid w:val="006B2C9E"/>
    <w:rsid w:val="006B3853"/>
    <w:rsid w:val="006B4C9E"/>
    <w:rsid w:val="006B503F"/>
    <w:rsid w:val="006B622C"/>
    <w:rsid w:val="006C00B7"/>
    <w:rsid w:val="006C0352"/>
    <w:rsid w:val="006C1560"/>
    <w:rsid w:val="006C1FB2"/>
    <w:rsid w:val="006C4605"/>
    <w:rsid w:val="006C4AE3"/>
    <w:rsid w:val="006C662F"/>
    <w:rsid w:val="006C7B83"/>
    <w:rsid w:val="006D3336"/>
    <w:rsid w:val="006D3BC2"/>
    <w:rsid w:val="006D438D"/>
    <w:rsid w:val="006D52BA"/>
    <w:rsid w:val="006D66F1"/>
    <w:rsid w:val="006D6F7C"/>
    <w:rsid w:val="006E0B42"/>
    <w:rsid w:val="006E3805"/>
    <w:rsid w:val="006E4317"/>
    <w:rsid w:val="006E4601"/>
    <w:rsid w:val="006E638E"/>
    <w:rsid w:val="006E6D75"/>
    <w:rsid w:val="006F033E"/>
    <w:rsid w:val="006F0BE9"/>
    <w:rsid w:val="006F37AC"/>
    <w:rsid w:val="006F4123"/>
    <w:rsid w:val="006F4315"/>
    <w:rsid w:val="006F63A1"/>
    <w:rsid w:val="006F75D1"/>
    <w:rsid w:val="006F7F03"/>
    <w:rsid w:val="007009AC"/>
    <w:rsid w:val="0070271A"/>
    <w:rsid w:val="00704557"/>
    <w:rsid w:val="00704740"/>
    <w:rsid w:val="00710598"/>
    <w:rsid w:val="00710937"/>
    <w:rsid w:val="00710B20"/>
    <w:rsid w:val="007117B0"/>
    <w:rsid w:val="0071292F"/>
    <w:rsid w:val="0071486F"/>
    <w:rsid w:val="00714E62"/>
    <w:rsid w:val="00715E7E"/>
    <w:rsid w:val="00721094"/>
    <w:rsid w:val="00723586"/>
    <w:rsid w:val="00724534"/>
    <w:rsid w:val="00724D79"/>
    <w:rsid w:val="00724EEF"/>
    <w:rsid w:val="00726459"/>
    <w:rsid w:val="00727CBA"/>
    <w:rsid w:val="00730323"/>
    <w:rsid w:val="00730932"/>
    <w:rsid w:val="0073114E"/>
    <w:rsid w:val="00731446"/>
    <w:rsid w:val="00732038"/>
    <w:rsid w:val="0074002D"/>
    <w:rsid w:val="00742A8D"/>
    <w:rsid w:val="00744028"/>
    <w:rsid w:val="00744819"/>
    <w:rsid w:val="0074500A"/>
    <w:rsid w:val="00746262"/>
    <w:rsid w:val="007475B0"/>
    <w:rsid w:val="00747956"/>
    <w:rsid w:val="007501DD"/>
    <w:rsid w:val="00750EEB"/>
    <w:rsid w:val="007538E8"/>
    <w:rsid w:val="00754291"/>
    <w:rsid w:val="007547C9"/>
    <w:rsid w:val="00754CE3"/>
    <w:rsid w:val="007568D5"/>
    <w:rsid w:val="007616A6"/>
    <w:rsid w:val="007619C7"/>
    <w:rsid w:val="00761B49"/>
    <w:rsid w:val="007626ED"/>
    <w:rsid w:val="00762792"/>
    <w:rsid w:val="007628D5"/>
    <w:rsid w:val="00762C47"/>
    <w:rsid w:val="00764E06"/>
    <w:rsid w:val="0076625B"/>
    <w:rsid w:val="0076742D"/>
    <w:rsid w:val="00770F41"/>
    <w:rsid w:val="00772954"/>
    <w:rsid w:val="00774031"/>
    <w:rsid w:val="00782514"/>
    <w:rsid w:val="007835E0"/>
    <w:rsid w:val="0078398C"/>
    <w:rsid w:val="00792630"/>
    <w:rsid w:val="00793210"/>
    <w:rsid w:val="007933F4"/>
    <w:rsid w:val="00793519"/>
    <w:rsid w:val="00794A56"/>
    <w:rsid w:val="00795BAA"/>
    <w:rsid w:val="007965BE"/>
    <w:rsid w:val="007A068A"/>
    <w:rsid w:val="007A13A2"/>
    <w:rsid w:val="007A393C"/>
    <w:rsid w:val="007A3C0E"/>
    <w:rsid w:val="007A48B8"/>
    <w:rsid w:val="007A59CD"/>
    <w:rsid w:val="007A67ED"/>
    <w:rsid w:val="007A7AC3"/>
    <w:rsid w:val="007B0925"/>
    <w:rsid w:val="007B1B30"/>
    <w:rsid w:val="007B2585"/>
    <w:rsid w:val="007B2DA9"/>
    <w:rsid w:val="007B4DE8"/>
    <w:rsid w:val="007B4EE0"/>
    <w:rsid w:val="007B5626"/>
    <w:rsid w:val="007B7E95"/>
    <w:rsid w:val="007C5131"/>
    <w:rsid w:val="007C6581"/>
    <w:rsid w:val="007D041D"/>
    <w:rsid w:val="007D1AC5"/>
    <w:rsid w:val="007E137F"/>
    <w:rsid w:val="007E1F10"/>
    <w:rsid w:val="007E24BF"/>
    <w:rsid w:val="007E2B61"/>
    <w:rsid w:val="007E4E8F"/>
    <w:rsid w:val="007E6B87"/>
    <w:rsid w:val="007E762A"/>
    <w:rsid w:val="007E7770"/>
    <w:rsid w:val="007E792B"/>
    <w:rsid w:val="007F040E"/>
    <w:rsid w:val="007F0C49"/>
    <w:rsid w:val="007F108C"/>
    <w:rsid w:val="007F11EE"/>
    <w:rsid w:val="007F1BCC"/>
    <w:rsid w:val="007F1DB4"/>
    <w:rsid w:val="007F1FE7"/>
    <w:rsid w:val="007F42AC"/>
    <w:rsid w:val="007F4C01"/>
    <w:rsid w:val="007F6A3D"/>
    <w:rsid w:val="007F6C4A"/>
    <w:rsid w:val="007F7010"/>
    <w:rsid w:val="007F7334"/>
    <w:rsid w:val="007F75F7"/>
    <w:rsid w:val="008020DD"/>
    <w:rsid w:val="0080240B"/>
    <w:rsid w:val="008032BF"/>
    <w:rsid w:val="00805210"/>
    <w:rsid w:val="008070DF"/>
    <w:rsid w:val="008076A8"/>
    <w:rsid w:val="00807F59"/>
    <w:rsid w:val="008108BB"/>
    <w:rsid w:val="008117C8"/>
    <w:rsid w:val="00811F06"/>
    <w:rsid w:val="00816FCF"/>
    <w:rsid w:val="00817B89"/>
    <w:rsid w:val="008219B3"/>
    <w:rsid w:val="00822FA2"/>
    <w:rsid w:val="00830B25"/>
    <w:rsid w:val="00831A8C"/>
    <w:rsid w:val="00833DEA"/>
    <w:rsid w:val="0083452C"/>
    <w:rsid w:val="00835905"/>
    <w:rsid w:val="0083649A"/>
    <w:rsid w:val="00836F28"/>
    <w:rsid w:val="0084187A"/>
    <w:rsid w:val="00844F4F"/>
    <w:rsid w:val="008463F1"/>
    <w:rsid w:val="008514B2"/>
    <w:rsid w:val="00852C80"/>
    <w:rsid w:val="00852E29"/>
    <w:rsid w:val="008546D0"/>
    <w:rsid w:val="00854AE9"/>
    <w:rsid w:val="0085598A"/>
    <w:rsid w:val="0085654E"/>
    <w:rsid w:val="00856935"/>
    <w:rsid w:val="008604EE"/>
    <w:rsid w:val="00860C39"/>
    <w:rsid w:val="00860CB9"/>
    <w:rsid w:val="00861D31"/>
    <w:rsid w:val="00865AE1"/>
    <w:rsid w:val="00865B66"/>
    <w:rsid w:val="008700A7"/>
    <w:rsid w:val="00871AAC"/>
    <w:rsid w:val="0087354B"/>
    <w:rsid w:val="00874E4D"/>
    <w:rsid w:val="0087594F"/>
    <w:rsid w:val="00876438"/>
    <w:rsid w:val="0087784B"/>
    <w:rsid w:val="008802D9"/>
    <w:rsid w:val="00881152"/>
    <w:rsid w:val="00881BB6"/>
    <w:rsid w:val="00881EE0"/>
    <w:rsid w:val="00882B4E"/>
    <w:rsid w:val="00882EE4"/>
    <w:rsid w:val="008838E2"/>
    <w:rsid w:val="00883D31"/>
    <w:rsid w:val="00883D3A"/>
    <w:rsid w:val="00885042"/>
    <w:rsid w:val="008853CD"/>
    <w:rsid w:val="00885DA7"/>
    <w:rsid w:val="0088630E"/>
    <w:rsid w:val="008927C3"/>
    <w:rsid w:val="00893151"/>
    <w:rsid w:val="00893E67"/>
    <w:rsid w:val="00895932"/>
    <w:rsid w:val="00895EA0"/>
    <w:rsid w:val="00897194"/>
    <w:rsid w:val="00897B90"/>
    <w:rsid w:val="008A18DC"/>
    <w:rsid w:val="008A3E1D"/>
    <w:rsid w:val="008A7A28"/>
    <w:rsid w:val="008B0145"/>
    <w:rsid w:val="008B0A47"/>
    <w:rsid w:val="008B2228"/>
    <w:rsid w:val="008B2253"/>
    <w:rsid w:val="008B7DF8"/>
    <w:rsid w:val="008C01B7"/>
    <w:rsid w:val="008C2B94"/>
    <w:rsid w:val="008C5C4F"/>
    <w:rsid w:val="008C7D8A"/>
    <w:rsid w:val="008D03C8"/>
    <w:rsid w:val="008D0578"/>
    <w:rsid w:val="008D1052"/>
    <w:rsid w:val="008D10DC"/>
    <w:rsid w:val="008D2A76"/>
    <w:rsid w:val="008D2D68"/>
    <w:rsid w:val="008D3DC9"/>
    <w:rsid w:val="008D3E3D"/>
    <w:rsid w:val="008D3FB3"/>
    <w:rsid w:val="008D531C"/>
    <w:rsid w:val="008D6314"/>
    <w:rsid w:val="008D67E1"/>
    <w:rsid w:val="008D7414"/>
    <w:rsid w:val="008E1122"/>
    <w:rsid w:val="008E1707"/>
    <w:rsid w:val="008E1C8F"/>
    <w:rsid w:val="008E2635"/>
    <w:rsid w:val="008E37F7"/>
    <w:rsid w:val="008E396C"/>
    <w:rsid w:val="008E42C0"/>
    <w:rsid w:val="008E511A"/>
    <w:rsid w:val="008E58F2"/>
    <w:rsid w:val="008E5DE9"/>
    <w:rsid w:val="008E6945"/>
    <w:rsid w:val="008E723E"/>
    <w:rsid w:val="008E7258"/>
    <w:rsid w:val="008F0A7F"/>
    <w:rsid w:val="008F0E15"/>
    <w:rsid w:val="008F241B"/>
    <w:rsid w:val="008F2FA7"/>
    <w:rsid w:val="008F51C4"/>
    <w:rsid w:val="008F5D82"/>
    <w:rsid w:val="008F7579"/>
    <w:rsid w:val="0090008F"/>
    <w:rsid w:val="009004A3"/>
    <w:rsid w:val="00901686"/>
    <w:rsid w:val="0090352F"/>
    <w:rsid w:val="00907DCF"/>
    <w:rsid w:val="00910238"/>
    <w:rsid w:val="009125DC"/>
    <w:rsid w:val="00912C37"/>
    <w:rsid w:val="00912EBB"/>
    <w:rsid w:val="009179E2"/>
    <w:rsid w:val="009254EC"/>
    <w:rsid w:val="00930B90"/>
    <w:rsid w:val="00931948"/>
    <w:rsid w:val="00933441"/>
    <w:rsid w:val="00934E8B"/>
    <w:rsid w:val="0093533D"/>
    <w:rsid w:val="00940006"/>
    <w:rsid w:val="009400AE"/>
    <w:rsid w:val="0094036F"/>
    <w:rsid w:val="00942CA7"/>
    <w:rsid w:val="00944DA7"/>
    <w:rsid w:val="0094724A"/>
    <w:rsid w:val="00950CC9"/>
    <w:rsid w:val="00950E0F"/>
    <w:rsid w:val="00952092"/>
    <w:rsid w:val="009522C4"/>
    <w:rsid w:val="009528AE"/>
    <w:rsid w:val="00954630"/>
    <w:rsid w:val="00954638"/>
    <w:rsid w:val="00957BE2"/>
    <w:rsid w:val="00964EA6"/>
    <w:rsid w:val="00965203"/>
    <w:rsid w:val="0096535E"/>
    <w:rsid w:val="009661C3"/>
    <w:rsid w:val="00966430"/>
    <w:rsid w:val="00967820"/>
    <w:rsid w:val="00967A38"/>
    <w:rsid w:val="00973413"/>
    <w:rsid w:val="0097344C"/>
    <w:rsid w:val="00973869"/>
    <w:rsid w:val="009746FB"/>
    <w:rsid w:val="00976AF4"/>
    <w:rsid w:val="0098390D"/>
    <w:rsid w:val="00983CDA"/>
    <w:rsid w:val="0099054E"/>
    <w:rsid w:val="00991B38"/>
    <w:rsid w:val="00992158"/>
    <w:rsid w:val="0099295A"/>
    <w:rsid w:val="0099358E"/>
    <w:rsid w:val="00993822"/>
    <w:rsid w:val="00993A5D"/>
    <w:rsid w:val="00994C69"/>
    <w:rsid w:val="0099563C"/>
    <w:rsid w:val="00996018"/>
    <w:rsid w:val="0099738E"/>
    <w:rsid w:val="009A0710"/>
    <w:rsid w:val="009A1977"/>
    <w:rsid w:val="009A294F"/>
    <w:rsid w:val="009A3185"/>
    <w:rsid w:val="009B0FB7"/>
    <w:rsid w:val="009B1DE7"/>
    <w:rsid w:val="009B4141"/>
    <w:rsid w:val="009B5CBF"/>
    <w:rsid w:val="009B7BB6"/>
    <w:rsid w:val="009C1A2E"/>
    <w:rsid w:val="009C3182"/>
    <w:rsid w:val="009C4DE4"/>
    <w:rsid w:val="009C73DC"/>
    <w:rsid w:val="009D0609"/>
    <w:rsid w:val="009D13BB"/>
    <w:rsid w:val="009D3AA4"/>
    <w:rsid w:val="009D3E3A"/>
    <w:rsid w:val="009D65EF"/>
    <w:rsid w:val="009D6B28"/>
    <w:rsid w:val="009D7FE7"/>
    <w:rsid w:val="009E1379"/>
    <w:rsid w:val="009E32D7"/>
    <w:rsid w:val="009E4DA3"/>
    <w:rsid w:val="009E56E3"/>
    <w:rsid w:val="009E5A0B"/>
    <w:rsid w:val="009E60B2"/>
    <w:rsid w:val="009E65BF"/>
    <w:rsid w:val="009E6A03"/>
    <w:rsid w:val="009E7F47"/>
    <w:rsid w:val="009F4BFA"/>
    <w:rsid w:val="00A009F6"/>
    <w:rsid w:val="00A00FF1"/>
    <w:rsid w:val="00A01013"/>
    <w:rsid w:val="00A02B41"/>
    <w:rsid w:val="00A02E3B"/>
    <w:rsid w:val="00A03438"/>
    <w:rsid w:val="00A0390E"/>
    <w:rsid w:val="00A046F4"/>
    <w:rsid w:val="00A04705"/>
    <w:rsid w:val="00A05ACE"/>
    <w:rsid w:val="00A069D1"/>
    <w:rsid w:val="00A10579"/>
    <w:rsid w:val="00A11BB7"/>
    <w:rsid w:val="00A14C2B"/>
    <w:rsid w:val="00A16349"/>
    <w:rsid w:val="00A16392"/>
    <w:rsid w:val="00A174E4"/>
    <w:rsid w:val="00A17640"/>
    <w:rsid w:val="00A21936"/>
    <w:rsid w:val="00A21A83"/>
    <w:rsid w:val="00A22B93"/>
    <w:rsid w:val="00A2301E"/>
    <w:rsid w:val="00A25648"/>
    <w:rsid w:val="00A2692B"/>
    <w:rsid w:val="00A26C3E"/>
    <w:rsid w:val="00A27819"/>
    <w:rsid w:val="00A30578"/>
    <w:rsid w:val="00A30B2A"/>
    <w:rsid w:val="00A33342"/>
    <w:rsid w:val="00A34FE7"/>
    <w:rsid w:val="00A35B33"/>
    <w:rsid w:val="00A36647"/>
    <w:rsid w:val="00A36BE1"/>
    <w:rsid w:val="00A37FD2"/>
    <w:rsid w:val="00A41905"/>
    <w:rsid w:val="00A43331"/>
    <w:rsid w:val="00A43C2B"/>
    <w:rsid w:val="00A4481F"/>
    <w:rsid w:val="00A45A2E"/>
    <w:rsid w:val="00A50437"/>
    <w:rsid w:val="00A5067A"/>
    <w:rsid w:val="00A51234"/>
    <w:rsid w:val="00A5251B"/>
    <w:rsid w:val="00A52621"/>
    <w:rsid w:val="00A53F71"/>
    <w:rsid w:val="00A547A9"/>
    <w:rsid w:val="00A61951"/>
    <w:rsid w:val="00A61DC7"/>
    <w:rsid w:val="00A620C1"/>
    <w:rsid w:val="00A6264B"/>
    <w:rsid w:val="00A62A5A"/>
    <w:rsid w:val="00A62F0A"/>
    <w:rsid w:val="00A676C2"/>
    <w:rsid w:val="00A6789F"/>
    <w:rsid w:val="00A71473"/>
    <w:rsid w:val="00A729EA"/>
    <w:rsid w:val="00A7340F"/>
    <w:rsid w:val="00A73955"/>
    <w:rsid w:val="00A73E6C"/>
    <w:rsid w:val="00A75528"/>
    <w:rsid w:val="00A806D8"/>
    <w:rsid w:val="00A809F8"/>
    <w:rsid w:val="00A81BA0"/>
    <w:rsid w:val="00A8237F"/>
    <w:rsid w:val="00A8309F"/>
    <w:rsid w:val="00A85F73"/>
    <w:rsid w:val="00A9200F"/>
    <w:rsid w:val="00A92433"/>
    <w:rsid w:val="00A93E88"/>
    <w:rsid w:val="00A96A9E"/>
    <w:rsid w:val="00A96C0D"/>
    <w:rsid w:val="00A96E28"/>
    <w:rsid w:val="00AA1787"/>
    <w:rsid w:val="00AA6534"/>
    <w:rsid w:val="00AA700A"/>
    <w:rsid w:val="00AA74BD"/>
    <w:rsid w:val="00AB0FF6"/>
    <w:rsid w:val="00AB1F06"/>
    <w:rsid w:val="00AB1FD9"/>
    <w:rsid w:val="00AB209F"/>
    <w:rsid w:val="00AB4ED5"/>
    <w:rsid w:val="00AB6043"/>
    <w:rsid w:val="00AB6258"/>
    <w:rsid w:val="00AB6385"/>
    <w:rsid w:val="00AC1B4F"/>
    <w:rsid w:val="00AC2AEA"/>
    <w:rsid w:val="00AC2E9F"/>
    <w:rsid w:val="00AC4D90"/>
    <w:rsid w:val="00AC54AE"/>
    <w:rsid w:val="00AC77AC"/>
    <w:rsid w:val="00AC7C24"/>
    <w:rsid w:val="00AD1A11"/>
    <w:rsid w:val="00AD4258"/>
    <w:rsid w:val="00AD4913"/>
    <w:rsid w:val="00AD5F14"/>
    <w:rsid w:val="00AD67F8"/>
    <w:rsid w:val="00AD7B06"/>
    <w:rsid w:val="00AE1914"/>
    <w:rsid w:val="00AE1BDF"/>
    <w:rsid w:val="00AE6D8E"/>
    <w:rsid w:val="00AE6E39"/>
    <w:rsid w:val="00AF1AF4"/>
    <w:rsid w:val="00B01127"/>
    <w:rsid w:val="00B04C2A"/>
    <w:rsid w:val="00B100F3"/>
    <w:rsid w:val="00B16C91"/>
    <w:rsid w:val="00B175E3"/>
    <w:rsid w:val="00B2406A"/>
    <w:rsid w:val="00B24AB1"/>
    <w:rsid w:val="00B253D5"/>
    <w:rsid w:val="00B256DE"/>
    <w:rsid w:val="00B25DCE"/>
    <w:rsid w:val="00B26320"/>
    <w:rsid w:val="00B263B8"/>
    <w:rsid w:val="00B26569"/>
    <w:rsid w:val="00B26D0A"/>
    <w:rsid w:val="00B27492"/>
    <w:rsid w:val="00B32706"/>
    <w:rsid w:val="00B33A01"/>
    <w:rsid w:val="00B3560A"/>
    <w:rsid w:val="00B3593D"/>
    <w:rsid w:val="00B36652"/>
    <w:rsid w:val="00B36C0D"/>
    <w:rsid w:val="00B40250"/>
    <w:rsid w:val="00B4094C"/>
    <w:rsid w:val="00B413BB"/>
    <w:rsid w:val="00B441A6"/>
    <w:rsid w:val="00B44242"/>
    <w:rsid w:val="00B444EC"/>
    <w:rsid w:val="00B4587B"/>
    <w:rsid w:val="00B534C8"/>
    <w:rsid w:val="00B54957"/>
    <w:rsid w:val="00B56572"/>
    <w:rsid w:val="00B5787D"/>
    <w:rsid w:val="00B638A6"/>
    <w:rsid w:val="00B67666"/>
    <w:rsid w:val="00B67B26"/>
    <w:rsid w:val="00B67E2C"/>
    <w:rsid w:val="00B70348"/>
    <w:rsid w:val="00B72ABF"/>
    <w:rsid w:val="00B73079"/>
    <w:rsid w:val="00B73261"/>
    <w:rsid w:val="00B74B98"/>
    <w:rsid w:val="00B75F8E"/>
    <w:rsid w:val="00B77FFE"/>
    <w:rsid w:val="00B8250B"/>
    <w:rsid w:val="00B83ECD"/>
    <w:rsid w:val="00B84D0A"/>
    <w:rsid w:val="00B855F6"/>
    <w:rsid w:val="00B91509"/>
    <w:rsid w:val="00B91C6A"/>
    <w:rsid w:val="00B949A5"/>
    <w:rsid w:val="00B967EE"/>
    <w:rsid w:val="00BA1B34"/>
    <w:rsid w:val="00BA2D2A"/>
    <w:rsid w:val="00BA2D50"/>
    <w:rsid w:val="00BA52D1"/>
    <w:rsid w:val="00BB19E1"/>
    <w:rsid w:val="00BB252F"/>
    <w:rsid w:val="00BB4C74"/>
    <w:rsid w:val="00BB53DA"/>
    <w:rsid w:val="00BC1404"/>
    <w:rsid w:val="00BC246F"/>
    <w:rsid w:val="00BC315C"/>
    <w:rsid w:val="00BC43FC"/>
    <w:rsid w:val="00BC58B0"/>
    <w:rsid w:val="00BC5B9A"/>
    <w:rsid w:val="00BC5E94"/>
    <w:rsid w:val="00BC71F5"/>
    <w:rsid w:val="00BC7FFE"/>
    <w:rsid w:val="00BD0A0C"/>
    <w:rsid w:val="00BD0ADE"/>
    <w:rsid w:val="00BD1910"/>
    <w:rsid w:val="00BD1F04"/>
    <w:rsid w:val="00BD2953"/>
    <w:rsid w:val="00BD2A78"/>
    <w:rsid w:val="00BD3B28"/>
    <w:rsid w:val="00BD443A"/>
    <w:rsid w:val="00BD5A14"/>
    <w:rsid w:val="00BE04ED"/>
    <w:rsid w:val="00BE0978"/>
    <w:rsid w:val="00BE213D"/>
    <w:rsid w:val="00BE7525"/>
    <w:rsid w:val="00BE7E05"/>
    <w:rsid w:val="00BE7E13"/>
    <w:rsid w:val="00BF1AE3"/>
    <w:rsid w:val="00BF25C3"/>
    <w:rsid w:val="00BF261A"/>
    <w:rsid w:val="00BF4096"/>
    <w:rsid w:val="00BF45B2"/>
    <w:rsid w:val="00BF5324"/>
    <w:rsid w:val="00BF5400"/>
    <w:rsid w:val="00BF6695"/>
    <w:rsid w:val="00BF6757"/>
    <w:rsid w:val="00BF7532"/>
    <w:rsid w:val="00BF77A7"/>
    <w:rsid w:val="00BF7C52"/>
    <w:rsid w:val="00BF7DE0"/>
    <w:rsid w:val="00C010B8"/>
    <w:rsid w:val="00C02315"/>
    <w:rsid w:val="00C0239F"/>
    <w:rsid w:val="00C02839"/>
    <w:rsid w:val="00C02FAA"/>
    <w:rsid w:val="00C0471D"/>
    <w:rsid w:val="00C0582C"/>
    <w:rsid w:val="00C06ACA"/>
    <w:rsid w:val="00C06EAD"/>
    <w:rsid w:val="00C076CD"/>
    <w:rsid w:val="00C07730"/>
    <w:rsid w:val="00C11067"/>
    <w:rsid w:val="00C13337"/>
    <w:rsid w:val="00C147D6"/>
    <w:rsid w:val="00C14C81"/>
    <w:rsid w:val="00C1549E"/>
    <w:rsid w:val="00C172CA"/>
    <w:rsid w:val="00C23206"/>
    <w:rsid w:val="00C23FDA"/>
    <w:rsid w:val="00C24126"/>
    <w:rsid w:val="00C255F6"/>
    <w:rsid w:val="00C27B77"/>
    <w:rsid w:val="00C31C21"/>
    <w:rsid w:val="00C3200F"/>
    <w:rsid w:val="00C32CF2"/>
    <w:rsid w:val="00C32FC2"/>
    <w:rsid w:val="00C33F73"/>
    <w:rsid w:val="00C33FDB"/>
    <w:rsid w:val="00C34990"/>
    <w:rsid w:val="00C352BF"/>
    <w:rsid w:val="00C36F8E"/>
    <w:rsid w:val="00C419FD"/>
    <w:rsid w:val="00C4430A"/>
    <w:rsid w:val="00C50E3B"/>
    <w:rsid w:val="00C53108"/>
    <w:rsid w:val="00C53788"/>
    <w:rsid w:val="00C5526B"/>
    <w:rsid w:val="00C55B1D"/>
    <w:rsid w:val="00C564EA"/>
    <w:rsid w:val="00C56962"/>
    <w:rsid w:val="00C56F38"/>
    <w:rsid w:val="00C56F52"/>
    <w:rsid w:val="00C5740B"/>
    <w:rsid w:val="00C57EB0"/>
    <w:rsid w:val="00C60569"/>
    <w:rsid w:val="00C62B3A"/>
    <w:rsid w:val="00C6475B"/>
    <w:rsid w:val="00C7151B"/>
    <w:rsid w:val="00C71F5F"/>
    <w:rsid w:val="00C72002"/>
    <w:rsid w:val="00C72D49"/>
    <w:rsid w:val="00C73E1F"/>
    <w:rsid w:val="00C744E8"/>
    <w:rsid w:val="00C766DB"/>
    <w:rsid w:val="00C76ABB"/>
    <w:rsid w:val="00C777D9"/>
    <w:rsid w:val="00C778EC"/>
    <w:rsid w:val="00C80E29"/>
    <w:rsid w:val="00C81708"/>
    <w:rsid w:val="00C86106"/>
    <w:rsid w:val="00C8798F"/>
    <w:rsid w:val="00C87990"/>
    <w:rsid w:val="00C906B1"/>
    <w:rsid w:val="00C91070"/>
    <w:rsid w:val="00C91F24"/>
    <w:rsid w:val="00C9287F"/>
    <w:rsid w:val="00C92C2B"/>
    <w:rsid w:val="00C92C50"/>
    <w:rsid w:val="00C947C6"/>
    <w:rsid w:val="00C95C6B"/>
    <w:rsid w:val="00CA0312"/>
    <w:rsid w:val="00CA57ED"/>
    <w:rsid w:val="00CA66A0"/>
    <w:rsid w:val="00CA7A9B"/>
    <w:rsid w:val="00CB03F9"/>
    <w:rsid w:val="00CB0B69"/>
    <w:rsid w:val="00CB28DF"/>
    <w:rsid w:val="00CB4058"/>
    <w:rsid w:val="00CB5BE2"/>
    <w:rsid w:val="00CC034F"/>
    <w:rsid w:val="00CC1709"/>
    <w:rsid w:val="00CC20CC"/>
    <w:rsid w:val="00CC22B2"/>
    <w:rsid w:val="00CC3890"/>
    <w:rsid w:val="00CC62C4"/>
    <w:rsid w:val="00CC769C"/>
    <w:rsid w:val="00CD034C"/>
    <w:rsid w:val="00CD0C7D"/>
    <w:rsid w:val="00CD1EC8"/>
    <w:rsid w:val="00CD2759"/>
    <w:rsid w:val="00CD3645"/>
    <w:rsid w:val="00CE2337"/>
    <w:rsid w:val="00CE2E47"/>
    <w:rsid w:val="00CE2FF1"/>
    <w:rsid w:val="00CE6FC3"/>
    <w:rsid w:val="00CF2824"/>
    <w:rsid w:val="00CF434B"/>
    <w:rsid w:val="00CF596A"/>
    <w:rsid w:val="00CF5E20"/>
    <w:rsid w:val="00CF63D8"/>
    <w:rsid w:val="00CF655F"/>
    <w:rsid w:val="00CF6588"/>
    <w:rsid w:val="00D00BAD"/>
    <w:rsid w:val="00D00DF7"/>
    <w:rsid w:val="00D0243D"/>
    <w:rsid w:val="00D027B2"/>
    <w:rsid w:val="00D02D10"/>
    <w:rsid w:val="00D049D4"/>
    <w:rsid w:val="00D04F48"/>
    <w:rsid w:val="00D05CE6"/>
    <w:rsid w:val="00D10344"/>
    <w:rsid w:val="00D112B7"/>
    <w:rsid w:val="00D11473"/>
    <w:rsid w:val="00D13494"/>
    <w:rsid w:val="00D13E7E"/>
    <w:rsid w:val="00D146DB"/>
    <w:rsid w:val="00D14C5C"/>
    <w:rsid w:val="00D1638D"/>
    <w:rsid w:val="00D21A80"/>
    <w:rsid w:val="00D253B5"/>
    <w:rsid w:val="00D25A53"/>
    <w:rsid w:val="00D26404"/>
    <w:rsid w:val="00D273B1"/>
    <w:rsid w:val="00D27E09"/>
    <w:rsid w:val="00D330E5"/>
    <w:rsid w:val="00D336D5"/>
    <w:rsid w:val="00D3604B"/>
    <w:rsid w:val="00D37053"/>
    <w:rsid w:val="00D400DC"/>
    <w:rsid w:val="00D40671"/>
    <w:rsid w:val="00D41172"/>
    <w:rsid w:val="00D413B4"/>
    <w:rsid w:val="00D44099"/>
    <w:rsid w:val="00D4414E"/>
    <w:rsid w:val="00D47E9B"/>
    <w:rsid w:val="00D51347"/>
    <w:rsid w:val="00D5147E"/>
    <w:rsid w:val="00D52F44"/>
    <w:rsid w:val="00D53281"/>
    <w:rsid w:val="00D54B6E"/>
    <w:rsid w:val="00D573FD"/>
    <w:rsid w:val="00D578C9"/>
    <w:rsid w:val="00D57AD5"/>
    <w:rsid w:val="00D60420"/>
    <w:rsid w:val="00D6133B"/>
    <w:rsid w:val="00D62470"/>
    <w:rsid w:val="00D62CDA"/>
    <w:rsid w:val="00D634C5"/>
    <w:rsid w:val="00D63CF3"/>
    <w:rsid w:val="00D63D6C"/>
    <w:rsid w:val="00D663BE"/>
    <w:rsid w:val="00D66A6C"/>
    <w:rsid w:val="00D72369"/>
    <w:rsid w:val="00D7298B"/>
    <w:rsid w:val="00D73B5B"/>
    <w:rsid w:val="00D73C42"/>
    <w:rsid w:val="00D756C8"/>
    <w:rsid w:val="00D75754"/>
    <w:rsid w:val="00D75ABD"/>
    <w:rsid w:val="00D765D6"/>
    <w:rsid w:val="00D80132"/>
    <w:rsid w:val="00D81284"/>
    <w:rsid w:val="00D825FE"/>
    <w:rsid w:val="00D82BB7"/>
    <w:rsid w:val="00D82C75"/>
    <w:rsid w:val="00D839E3"/>
    <w:rsid w:val="00D860E1"/>
    <w:rsid w:val="00D863C7"/>
    <w:rsid w:val="00D8651B"/>
    <w:rsid w:val="00D8667E"/>
    <w:rsid w:val="00D87855"/>
    <w:rsid w:val="00D90A4E"/>
    <w:rsid w:val="00D91CD5"/>
    <w:rsid w:val="00D93C8E"/>
    <w:rsid w:val="00D97739"/>
    <w:rsid w:val="00DA0F89"/>
    <w:rsid w:val="00DA1989"/>
    <w:rsid w:val="00DA21DC"/>
    <w:rsid w:val="00DA2363"/>
    <w:rsid w:val="00DA3A8E"/>
    <w:rsid w:val="00DA407C"/>
    <w:rsid w:val="00DA5271"/>
    <w:rsid w:val="00DA7DAB"/>
    <w:rsid w:val="00DB0347"/>
    <w:rsid w:val="00DB21A1"/>
    <w:rsid w:val="00DB2B60"/>
    <w:rsid w:val="00DB3036"/>
    <w:rsid w:val="00DB4051"/>
    <w:rsid w:val="00DB4E5B"/>
    <w:rsid w:val="00DB4E94"/>
    <w:rsid w:val="00DB4EC6"/>
    <w:rsid w:val="00DB4FF3"/>
    <w:rsid w:val="00DB5C13"/>
    <w:rsid w:val="00DB683F"/>
    <w:rsid w:val="00DB77F7"/>
    <w:rsid w:val="00DB7802"/>
    <w:rsid w:val="00DC0784"/>
    <w:rsid w:val="00DC0986"/>
    <w:rsid w:val="00DC298F"/>
    <w:rsid w:val="00DC2DCB"/>
    <w:rsid w:val="00DC2FC3"/>
    <w:rsid w:val="00DC457E"/>
    <w:rsid w:val="00DC4A37"/>
    <w:rsid w:val="00DC5A35"/>
    <w:rsid w:val="00DC6F62"/>
    <w:rsid w:val="00DC776D"/>
    <w:rsid w:val="00DD0EDE"/>
    <w:rsid w:val="00DD2C94"/>
    <w:rsid w:val="00DD3367"/>
    <w:rsid w:val="00DD4780"/>
    <w:rsid w:val="00DD4F77"/>
    <w:rsid w:val="00DD63A2"/>
    <w:rsid w:val="00DD67CF"/>
    <w:rsid w:val="00DD7BF5"/>
    <w:rsid w:val="00DE04B6"/>
    <w:rsid w:val="00DE379E"/>
    <w:rsid w:val="00DE3CA6"/>
    <w:rsid w:val="00DE4945"/>
    <w:rsid w:val="00DE4D23"/>
    <w:rsid w:val="00DE55A8"/>
    <w:rsid w:val="00DE60FB"/>
    <w:rsid w:val="00DE75DF"/>
    <w:rsid w:val="00DF0650"/>
    <w:rsid w:val="00DF1B74"/>
    <w:rsid w:val="00DF220C"/>
    <w:rsid w:val="00DF2EF5"/>
    <w:rsid w:val="00DF3520"/>
    <w:rsid w:val="00DF5AEA"/>
    <w:rsid w:val="00E0026F"/>
    <w:rsid w:val="00E0037B"/>
    <w:rsid w:val="00E01759"/>
    <w:rsid w:val="00E027B1"/>
    <w:rsid w:val="00E03D63"/>
    <w:rsid w:val="00E0552E"/>
    <w:rsid w:val="00E059A3"/>
    <w:rsid w:val="00E0618C"/>
    <w:rsid w:val="00E06773"/>
    <w:rsid w:val="00E07536"/>
    <w:rsid w:val="00E078FB"/>
    <w:rsid w:val="00E07D8A"/>
    <w:rsid w:val="00E109E0"/>
    <w:rsid w:val="00E10DCA"/>
    <w:rsid w:val="00E1111A"/>
    <w:rsid w:val="00E119BE"/>
    <w:rsid w:val="00E11DF9"/>
    <w:rsid w:val="00E11FFB"/>
    <w:rsid w:val="00E1331B"/>
    <w:rsid w:val="00E152BF"/>
    <w:rsid w:val="00E16ADD"/>
    <w:rsid w:val="00E2121B"/>
    <w:rsid w:val="00E22318"/>
    <w:rsid w:val="00E23927"/>
    <w:rsid w:val="00E23F59"/>
    <w:rsid w:val="00E24D4B"/>
    <w:rsid w:val="00E26FB4"/>
    <w:rsid w:val="00E30983"/>
    <w:rsid w:val="00E3382C"/>
    <w:rsid w:val="00E33A6A"/>
    <w:rsid w:val="00E35BA1"/>
    <w:rsid w:val="00E417BB"/>
    <w:rsid w:val="00E4241D"/>
    <w:rsid w:val="00E430C6"/>
    <w:rsid w:val="00E4362D"/>
    <w:rsid w:val="00E46029"/>
    <w:rsid w:val="00E466F0"/>
    <w:rsid w:val="00E508A1"/>
    <w:rsid w:val="00E51666"/>
    <w:rsid w:val="00E52621"/>
    <w:rsid w:val="00E529B8"/>
    <w:rsid w:val="00E53EEB"/>
    <w:rsid w:val="00E540E4"/>
    <w:rsid w:val="00E5489A"/>
    <w:rsid w:val="00E5592B"/>
    <w:rsid w:val="00E57CFA"/>
    <w:rsid w:val="00E60182"/>
    <w:rsid w:val="00E60584"/>
    <w:rsid w:val="00E609BF"/>
    <w:rsid w:val="00E613AC"/>
    <w:rsid w:val="00E62F89"/>
    <w:rsid w:val="00E67B01"/>
    <w:rsid w:val="00E7227A"/>
    <w:rsid w:val="00E72567"/>
    <w:rsid w:val="00E731CD"/>
    <w:rsid w:val="00E73840"/>
    <w:rsid w:val="00E743B4"/>
    <w:rsid w:val="00E7453A"/>
    <w:rsid w:val="00E74B47"/>
    <w:rsid w:val="00E7769C"/>
    <w:rsid w:val="00E778DC"/>
    <w:rsid w:val="00E80AA2"/>
    <w:rsid w:val="00E8222F"/>
    <w:rsid w:val="00E822F6"/>
    <w:rsid w:val="00E84493"/>
    <w:rsid w:val="00E8562B"/>
    <w:rsid w:val="00E87047"/>
    <w:rsid w:val="00E87AB4"/>
    <w:rsid w:val="00E87F4B"/>
    <w:rsid w:val="00E87F5A"/>
    <w:rsid w:val="00E91922"/>
    <w:rsid w:val="00E93053"/>
    <w:rsid w:val="00E94423"/>
    <w:rsid w:val="00E96EF7"/>
    <w:rsid w:val="00E96F20"/>
    <w:rsid w:val="00EA3117"/>
    <w:rsid w:val="00EA35CD"/>
    <w:rsid w:val="00EA4EAA"/>
    <w:rsid w:val="00EA54CA"/>
    <w:rsid w:val="00EB0289"/>
    <w:rsid w:val="00EB18DF"/>
    <w:rsid w:val="00EB2B74"/>
    <w:rsid w:val="00EB2F72"/>
    <w:rsid w:val="00EB3CC7"/>
    <w:rsid w:val="00EB3D4B"/>
    <w:rsid w:val="00EB5527"/>
    <w:rsid w:val="00EC07F9"/>
    <w:rsid w:val="00EC0E98"/>
    <w:rsid w:val="00EC124E"/>
    <w:rsid w:val="00EC257B"/>
    <w:rsid w:val="00EC3AD1"/>
    <w:rsid w:val="00EC6BEA"/>
    <w:rsid w:val="00EC77DA"/>
    <w:rsid w:val="00ED05CE"/>
    <w:rsid w:val="00ED1977"/>
    <w:rsid w:val="00ED3A05"/>
    <w:rsid w:val="00ED45F1"/>
    <w:rsid w:val="00ED4AFC"/>
    <w:rsid w:val="00ED70E1"/>
    <w:rsid w:val="00EE12F0"/>
    <w:rsid w:val="00EE3210"/>
    <w:rsid w:val="00EE4891"/>
    <w:rsid w:val="00EE4E59"/>
    <w:rsid w:val="00EE6025"/>
    <w:rsid w:val="00EF04B2"/>
    <w:rsid w:val="00EF06A4"/>
    <w:rsid w:val="00EF2D1F"/>
    <w:rsid w:val="00EF4BDD"/>
    <w:rsid w:val="00EF5B26"/>
    <w:rsid w:val="00EF6063"/>
    <w:rsid w:val="00EF6108"/>
    <w:rsid w:val="00EF70E9"/>
    <w:rsid w:val="00EF74CA"/>
    <w:rsid w:val="00F00668"/>
    <w:rsid w:val="00F01230"/>
    <w:rsid w:val="00F023A5"/>
    <w:rsid w:val="00F02835"/>
    <w:rsid w:val="00F033BD"/>
    <w:rsid w:val="00F05789"/>
    <w:rsid w:val="00F05A1B"/>
    <w:rsid w:val="00F0639C"/>
    <w:rsid w:val="00F07057"/>
    <w:rsid w:val="00F07BEB"/>
    <w:rsid w:val="00F10B97"/>
    <w:rsid w:val="00F12230"/>
    <w:rsid w:val="00F13479"/>
    <w:rsid w:val="00F14049"/>
    <w:rsid w:val="00F14154"/>
    <w:rsid w:val="00F14CC2"/>
    <w:rsid w:val="00F16E18"/>
    <w:rsid w:val="00F1776D"/>
    <w:rsid w:val="00F239A3"/>
    <w:rsid w:val="00F23EE9"/>
    <w:rsid w:val="00F24B66"/>
    <w:rsid w:val="00F25222"/>
    <w:rsid w:val="00F25B2A"/>
    <w:rsid w:val="00F34601"/>
    <w:rsid w:val="00F3585F"/>
    <w:rsid w:val="00F364B3"/>
    <w:rsid w:val="00F422A0"/>
    <w:rsid w:val="00F42C35"/>
    <w:rsid w:val="00F4386A"/>
    <w:rsid w:val="00F45EC5"/>
    <w:rsid w:val="00F46221"/>
    <w:rsid w:val="00F46EDE"/>
    <w:rsid w:val="00F51E65"/>
    <w:rsid w:val="00F52BFF"/>
    <w:rsid w:val="00F541AA"/>
    <w:rsid w:val="00F54960"/>
    <w:rsid w:val="00F54CE3"/>
    <w:rsid w:val="00F56846"/>
    <w:rsid w:val="00F60548"/>
    <w:rsid w:val="00F61BEF"/>
    <w:rsid w:val="00F62F28"/>
    <w:rsid w:val="00F637A7"/>
    <w:rsid w:val="00F65FEB"/>
    <w:rsid w:val="00F66576"/>
    <w:rsid w:val="00F67711"/>
    <w:rsid w:val="00F73298"/>
    <w:rsid w:val="00F73850"/>
    <w:rsid w:val="00F738E9"/>
    <w:rsid w:val="00F73BA5"/>
    <w:rsid w:val="00F7503E"/>
    <w:rsid w:val="00F77309"/>
    <w:rsid w:val="00F80403"/>
    <w:rsid w:val="00F810D3"/>
    <w:rsid w:val="00F82577"/>
    <w:rsid w:val="00F854A1"/>
    <w:rsid w:val="00F85ACC"/>
    <w:rsid w:val="00F86394"/>
    <w:rsid w:val="00F87BAB"/>
    <w:rsid w:val="00F90703"/>
    <w:rsid w:val="00F92534"/>
    <w:rsid w:val="00F92826"/>
    <w:rsid w:val="00F9461D"/>
    <w:rsid w:val="00F950F9"/>
    <w:rsid w:val="00F96A97"/>
    <w:rsid w:val="00FA2B33"/>
    <w:rsid w:val="00FA73D8"/>
    <w:rsid w:val="00FA78F6"/>
    <w:rsid w:val="00FA7937"/>
    <w:rsid w:val="00FB0C97"/>
    <w:rsid w:val="00FB1DC8"/>
    <w:rsid w:val="00FB1F8B"/>
    <w:rsid w:val="00FB2E69"/>
    <w:rsid w:val="00FB30A6"/>
    <w:rsid w:val="00FB50B3"/>
    <w:rsid w:val="00FB5911"/>
    <w:rsid w:val="00FB684E"/>
    <w:rsid w:val="00FB7073"/>
    <w:rsid w:val="00FB7695"/>
    <w:rsid w:val="00FB7994"/>
    <w:rsid w:val="00FC2FCA"/>
    <w:rsid w:val="00FC36B5"/>
    <w:rsid w:val="00FC48A8"/>
    <w:rsid w:val="00FC53F3"/>
    <w:rsid w:val="00FC5ADD"/>
    <w:rsid w:val="00FC6C19"/>
    <w:rsid w:val="00FD2DB4"/>
    <w:rsid w:val="00FD4117"/>
    <w:rsid w:val="00FD4193"/>
    <w:rsid w:val="00FD49C9"/>
    <w:rsid w:val="00FD5A9A"/>
    <w:rsid w:val="00FD639F"/>
    <w:rsid w:val="00FD63EE"/>
    <w:rsid w:val="00FD6592"/>
    <w:rsid w:val="00FD7951"/>
    <w:rsid w:val="00FE2CB9"/>
    <w:rsid w:val="00FE2E76"/>
    <w:rsid w:val="00FE3949"/>
    <w:rsid w:val="00FE4CF4"/>
    <w:rsid w:val="00FE6EA9"/>
    <w:rsid w:val="00FE72EB"/>
    <w:rsid w:val="00FE7C23"/>
    <w:rsid w:val="00FF01A3"/>
    <w:rsid w:val="00FF3456"/>
    <w:rsid w:val="00FF3FD7"/>
    <w:rsid w:val="00FF45F6"/>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89"/>
    <w:pPr>
      <w:keepNext/>
      <w:keepLines/>
      <w:spacing w:before="360" w:after="8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965203"/>
    <w:pPr>
      <w:keepNext/>
      <w:keepLines/>
      <w:spacing w:before="160" w:after="80"/>
      <w:outlineLvl w:val="1"/>
    </w:pPr>
    <w:rPr>
      <w:rFonts w:eastAsiaTheme="majorEastAsia" w:cstheme="majorBidi"/>
      <w:i/>
      <w:color w:val="000000" w:themeColor="text1"/>
      <w:sz w:val="24"/>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89"/>
    <w:rPr>
      <w:rFonts w:eastAsiaTheme="majorEastAsia" w:cstheme="majorBidi"/>
      <w:color w:val="000000" w:themeColor="text1"/>
      <w:sz w:val="28"/>
      <w:szCs w:val="40"/>
    </w:rPr>
  </w:style>
  <w:style w:type="character" w:customStyle="1" w:styleId="Heading2Char">
    <w:name w:val="Heading 2 Char"/>
    <w:basedOn w:val="DefaultParagraphFont"/>
    <w:link w:val="Heading2"/>
    <w:uiPriority w:val="9"/>
    <w:rsid w:val="00965203"/>
    <w:rPr>
      <w:rFonts w:eastAsiaTheme="majorEastAsia" w:cstheme="majorBidi"/>
      <w:i/>
      <w:color w:val="000000" w:themeColor="text1"/>
      <w:sz w:val="24"/>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364189"/>
    <w:pPr>
      <w:spacing w:after="80" w:line="240" w:lineRule="auto"/>
      <w:contextualSpacing/>
      <w:jc w:val="center"/>
    </w:pPr>
    <w:rPr>
      <w:rFonts w:asciiTheme="majorHAnsi" w:eastAsiaTheme="majorEastAsia" w:hAnsiTheme="majorHAnsi" w:cstheme="majorBidi"/>
      <w:i/>
      <w:spacing w:val="-10"/>
      <w:kern w:val="28"/>
      <w:sz w:val="32"/>
      <w:szCs w:val="56"/>
    </w:rPr>
  </w:style>
  <w:style w:type="character" w:customStyle="1" w:styleId="TitleChar">
    <w:name w:val="Title Char"/>
    <w:basedOn w:val="DefaultParagraphFont"/>
    <w:link w:val="Title"/>
    <w:uiPriority w:val="10"/>
    <w:rsid w:val="00364189"/>
    <w:rPr>
      <w:rFonts w:asciiTheme="majorHAnsi" w:eastAsiaTheme="majorEastAsia" w:hAnsiTheme="majorHAnsi" w:cstheme="majorBidi"/>
      <w:i/>
      <w:spacing w:val="-10"/>
      <w:kern w:val="28"/>
      <w:sz w:val="32"/>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 w:type="character" w:styleId="LineNumber">
    <w:name w:val="line number"/>
    <w:basedOn w:val="DefaultParagraphFont"/>
    <w:uiPriority w:val="99"/>
    <w:semiHidden/>
    <w:unhideWhenUsed/>
    <w:rsid w:val="00A4481F"/>
  </w:style>
  <w:style w:type="paragraph" w:styleId="Footer">
    <w:name w:val="footer"/>
    <w:basedOn w:val="Normal"/>
    <w:link w:val="FooterChar"/>
    <w:uiPriority w:val="99"/>
    <w:unhideWhenUsed/>
    <w:rsid w:val="0072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EF"/>
  </w:style>
  <w:style w:type="character" w:styleId="PageNumber">
    <w:name w:val="page number"/>
    <w:basedOn w:val="DefaultParagraphFont"/>
    <w:uiPriority w:val="99"/>
    <w:semiHidden/>
    <w:unhideWhenUsed/>
    <w:rsid w:val="00724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easystats.github.io/see/reference/geom_violinhalf.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3846</TotalTime>
  <Pages>24</Pages>
  <Words>5227</Words>
  <Characters>29796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Sarah Clements</cp:lastModifiedBy>
  <cp:revision>4</cp:revision>
  <cp:lastPrinted>2024-04-02T16:23:00Z</cp:lastPrinted>
  <dcterms:created xsi:type="dcterms:W3CDTF">2024-07-20T01:06:00Z</dcterms:created>
  <dcterms:modified xsi:type="dcterms:W3CDTF">2024-07-22T17:15:00Z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