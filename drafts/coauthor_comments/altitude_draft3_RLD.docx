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E5B7506" w14:textId="42717EBA" w:rsidR="00264104" w:rsidRDefault="008802D9" w:rsidP="000D609A">
      <w:pPr>
        <w:spacing w:line="480" w:lineRule="auto"/>
      </w:pPr>
      <w:r>
        <w:t>Understanding b</w:t>
      </w:r>
      <w:r w:rsidR="008E723E">
        <w:t>ird migration at low altitudes</w:t>
      </w:r>
      <w:r>
        <w:t xml:space="preserve"> is critical to evaluating risk of collision with obstacles; however, </w:t>
      </w:r>
      <w:commentRangeStart w:id="0"/>
      <w:r>
        <w:t xml:space="preserve">quantifying flight at low altitudes </w:t>
      </w:r>
      <w:commentRangeEnd w:id="0"/>
      <w:r w:rsidR="00CB46C4">
        <w:rPr>
          <w:rStyle w:val="CommentReference"/>
        </w:rPr>
        <w:commentReference w:id="0"/>
      </w:r>
      <w:r>
        <w:t xml:space="preserve">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ings, and</w:t>
      </w:r>
      <w:ins w:id="1" w:author="Rachel Lynn Darling" w:date="2024-07-18T21:51:00Z" w16du:dateUtc="2024-07-19T01:51:00Z">
        <w:r w:rsidR="00CB46C4">
          <w:t xml:space="preserve"> subsequent</w:t>
        </w:r>
      </w:ins>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 xml:space="preserve">ransmitters recorded nocturnal GPS locations with altitude readings at </w:t>
      </w:r>
      <w:r w:rsidR="00F85ACC">
        <w:t>00</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Markov Chain Monte Carlo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the </w:t>
      </w:r>
      <w:r w:rsidR="007F7010">
        <w:lastRenderedPageBreak/>
        <w:t>circumstances that result in obstacle collisions and</w:t>
      </w:r>
      <w:del w:id="2" w:author="Rachel Lynn Darling" w:date="2024-07-18T21:54:00Z" w16du:dateUtc="2024-07-19T01:54:00Z">
        <w:r w:rsidR="007F7010" w:rsidDel="00CB46C4">
          <w:delText xml:space="preserve"> </w:delText>
        </w:r>
        <w:r w:rsidR="00A16392" w:rsidDel="00CB46C4">
          <w:delText>can</w:delText>
        </w:r>
      </w:del>
      <w:r w:rsidR="00A16392">
        <w:t xml:space="preserve"> inform </w:t>
      </w:r>
      <w:r w:rsidR="007F7010">
        <w:t>mitigation strategies to reduce bird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t>Scolopax</w:t>
      </w:r>
      <w:proofErr w:type="spellEnd"/>
      <w:r>
        <w:t xml:space="preserve"> minor,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15332413" w14:textId="4A9DDBBD" w:rsidR="00730932" w:rsidRDefault="00BD5A14" w:rsidP="00AE6E39">
      <w:pPr>
        <w:pStyle w:val="ListParagraph"/>
        <w:numPr>
          <w:ilvl w:val="0"/>
          <w:numId w:val="2"/>
        </w:numPr>
        <w:spacing w:line="480" w:lineRule="auto"/>
      </w:pPr>
      <w:r>
        <w:t>In this study, we examine American Woodcocks’ f</w:t>
      </w:r>
      <w:r w:rsidR="00730932">
        <w:t xml:space="preserve">light altitudes </w:t>
      </w:r>
      <w:r w:rsidR="00BD0ADE">
        <w:t>in relation to the vertical distribution of airspace obstacles.</w:t>
      </w:r>
    </w:p>
    <w:p w14:paraId="2C4052C8" w14:textId="54989E70" w:rsidR="000F1835" w:rsidRDefault="00067F0F" w:rsidP="00AE6E39">
      <w:pPr>
        <w:pStyle w:val="ListParagraph"/>
        <w:numPr>
          <w:ilvl w:val="0"/>
          <w:numId w:val="2"/>
        </w:numPr>
        <w:spacing w:line="480" w:lineRule="auto"/>
      </w:pPr>
      <w:r>
        <w:t xml:space="preserve">We attached GPS transmitters with altimeters to </w:t>
      </w:r>
      <w:r w:rsidR="00885042">
        <w:t>woodcock in 2020–2024</w:t>
      </w:r>
      <w:r w:rsidR="00123BF6">
        <w:t xml:space="preserve"> and compared </w:t>
      </w:r>
      <w:r w:rsidR="00D97739">
        <w:t>their flight altitudes to common airspace obstacles.</w:t>
      </w:r>
    </w:p>
    <w:p w14:paraId="2E5E8DF6" w14:textId="4FB46E78"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reported for most nocturnal migrants, and </w:t>
      </w:r>
      <w:r>
        <w:t>56% of observations fell within the altitude range of at least one airspace obstacle.</w:t>
      </w:r>
    </w:p>
    <w:p w14:paraId="0C00F010" w14:textId="448D3093"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increased vulnerability to airspace obstacle</w:t>
      </w:r>
      <w:del w:id="3" w:author="Rachel Lynn Darling" w:date="2024-07-18T21:59:00Z" w16du:dateUtc="2024-07-19T01:59:00Z">
        <w:r w:rsidDel="00CB46C4">
          <w:delText>s</w:delText>
        </w:r>
      </w:del>
      <w:ins w:id="4" w:author="Rachel Lynn Darling" w:date="2024-07-18T21:59:00Z" w16du:dateUtc="2024-07-19T01:59:00Z">
        <w:r w:rsidR="00CB46C4">
          <w:t xml:space="preserve"> collisions</w:t>
        </w:r>
      </w:ins>
      <w:r>
        <w:t>.</w:t>
      </w:r>
    </w:p>
    <w:p w14:paraId="2782E5D8" w14:textId="52DA0B4F" w:rsidR="00F24B66" w:rsidRDefault="007009AC" w:rsidP="00965203">
      <w:pPr>
        <w:pStyle w:val="Heading1"/>
      </w:pPr>
      <w:r>
        <w:t>Introduction</w:t>
      </w:r>
    </w:p>
    <w:p w14:paraId="00E2EC70" w14:textId="289321B1"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ins w:id="5" w:author="Rachel Lynn Darling" w:date="2024-07-18T22:00:00Z" w16du:dateUtc="2024-07-19T02:00:00Z">
        <w:r w:rsidR="00282B4E">
          <w:t xml:space="preserve">Data from </w:t>
        </w:r>
      </w:ins>
      <w:del w:id="6" w:author="Rachel Lynn Darling" w:date="2024-07-18T22:00:00Z" w16du:dateUtc="2024-07-19T02:00:00Z">
        <w:r w:rsidR="00B949A5" w:rsidRPr="00E30983" w:rsidDel="00282B4E">
          <w:delText>T</w:delText>
        </w:r>
      </w:del>
      <w:ins w:id="7" w:author="Rachel Lynn Darling" w:date="2024-07-18T22:00:00Z" w16du:dateUtc="2024-07-19T02:00:00Z">
        <w:r w:rsidR="00282B4E">
          <w:t>t</w:t>
        </w:r>
      </w:ins>
      <w:r w:rsidR="00B949A5" w:rsidRPr="00E30983">
        <w:t xml:space="preserve">hese </w:t>
      </w:r>
      <w:r w:rsidR="00B949A5">
        <w:t xml:space="preserve">tools can </w:t>
      </w:r>
      <w:del w:id="8" w:author="Rachel Lynn Darling" w:date="2024-07-18T22:00:00Z" w16du:dateUtc="2024-07-19T02:00:00Z">
        <w:r w:rsidR="00B949A5" w:rsidDel="00282B4E">
          <w:delText>be used to</w:delText>
        </w:r>
        <w:r w:rsidR="00B949A5" w:rsidRPr="00E30983" w:rsidDel="00282B4E">
          <w:delText xml:space="preserve"> </w:delText>
        </w:r>
      </w:del>
      <w:r w:rsidR="00B949A5" w:rsidRPr="00E30983">
        <w:t>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ins w:id="9" w:author="Rachel Lynn Darling" w:date="2024-07-18T22:02:00Z" w16du:dateUtc="2024-07-19T02:02:00Z">
        <w:r w:rsidR="00DD4ED6">
          <w:t>that</w:t>
        </w:r>
      </w:ins>
      <w:del w:id="10" w:author="Rachel Lynn Darling" w:date="2024-07-18T22:02:00Z" w16du:dateUtc="2024-07-19T02:02:00Z">
        <w:r w:rsidR="000C59CB" w:rsidDel="00DD4ED6">
          <w:delText>which</w:delText>
        </w:r>
      </w:del>
      <w:r w:rsidR="000C59CB">
        <w:t xml:space="preserve"> put </w:t>
      </w:r>
      <w:r w:rsidR="000C59CB">
        <w:lastRenderedPageBreak/>
        <w:t>birds within range of 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commentRangeStart w:id="11"/>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commentRangeEnd w:id="11"/>
      <w:r w:rsidR="00DD4ED6">
        <w:rPr>
          <w:rStyle w:val="CommentReference"/>
        </w:rPr>
        <w:commentReference w:id="11"/>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has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ins w:id="12" w:author="Rachel Lynn Darling" w:date="2024-07-18T22:13:00Z" w16du:dateUtc="2024-07-19T02:13:00Z">
        <w:r w:rsidR="00DD4ED6">
          <w:t>taxa</w:t>
        </w:r>
      </w:ins>
      <w:del w:id="13" w:author="Rachel Lynn Darling" w:date="2024-07-18T22:13:00Z" w16du:dateUtc="2024-07-19T02:13:00Z">
        <w:r w:rsidR="00514B3D" w:rsidRPr="00514B3D" w:rsidDel="00DD4ED6">
          <w:delText>birds</w:delText>
        </w:r>
      </w:del>
      <w:r w:rsidR="00514B3D" w:rsidRPr="00514B3D">
        <w:t xml:space="preserve"> which are found more often </w:t>
      </w:r>
      <w:ins w:id="14" w:author="Rachel Lynn Darling" w:date="2024-07-18T22:13:00Z" w16du:dateUtc="2024-07-19T02:13:00Z">
        <w:r w:rsidR="00DD4ED6">
          <w:t xml:space="preserve">than expected </w:t>
        </w:r>
      </w:ins>
      <w:r w:rsidR="00514B3D" w:rsidRPr="00514B3D">
        <w:t xml:space="preserve">after obstacle collisions </w:t>
      </w:r>
      <w:del w:id="15" w:author="Rachel Lynn Darling" w:date="2024-07-18T22:13:00Z" w16du:dateUtc="2024-07-19T02:13:00Z">
        <w:r w:rsidR="00514B3D" w:rsidRPr="00514B3D" w:rsidDel="00DD4ED6">
          <w:delText xml:space="preserve">than expected </w:delText>
        </w:r>
      </w:del>
      <w:r w:rsidR="00514B3D" w:rsidRPr="00514B3D">
        <w:t>given their population size</w:t>
      </w:r>
      <w:r w:rsidR="0068110C">
        <w:t>.</w:t>
      </w:r>
      <w:r w:rsidR="00E1111A">
        <w:t xml:space="preserve"> </w:t>
      </w:r>
      <w:r w:rsidR="004772A2">
        <w:t xml:space="preserve">Gathering species-level data regarding use of </w:t>
      </w:r>
      <w:r w:rsidR="009C3182">
        <w:t>low</w:t>
      </w:r>
      <w:r w:rsidR="004772A2">
        <w:t xml:space="preserve"> altitudes</w:t>
      </w:r>
      <w:del w:id="16" w:author="Rachel Lynn Darling" w:date="2024-07-18T22:14:00Z" w16du:dateUtc="2024-07-19T02:14:00Z">
        <w:r w:rsidR="004772A2" w:rsidDel="00DD4ED6">
          <w:delText xml:space="preserve">, at which building collisions occur, </w:delText>
        </w:r>
      </w:del>
      <w:ins w:id="17" w:author="Rachel Lynn Darling" w:date="2024-07-18T22:15:00Z" w16du:dateUtc="2024-07-19T02:15:00Z">
        <w:r w:rsidR="00DD4ED6">
          <w:t xml:space="preserve"> </w:t>
        </w:r>
      </w:ins>
      <w:r w:rsidR="004772A2">
        <w:t>is</w:t>
      </w:r>
      <w:del w:id="18" w:author="Rachel Lynn Darling" w:date="2024-07-18T22:22:00Z" w16du:dateUtc="2024-07-19T02:22:00Z">
        <w:r w:rsidR="004772A2" w:rsidDel="00DD4ED6">
          <w:delText xml:space="preserve"> therefore</w:delText>
        </w:r>
      </w:del>
      <w:r w:rsidR="004772A2">
        <w:t xml:space="preserve"> important </w:t>
      </w:r>
      <w:r w:rsidR="009C3182">
        <w:t xml:space="preserve">for understanding </w:t>
      </w:r>
      <w:r w:rsidR="0009108C">
        <w:t>and mitigating these collisions</w:t>
      </w:r>
      <w:r w:rsidR="008E5DE9">
        <w:t>.</w:t>
      </w:r>
    </w:p>
    <w:p w14:paraId="6129D3AA" w14:textId="1F84D23B" w:rsidR="00603793" w:rsidRDefault="0068110C" w:rsidP="00E30983">
      <w:pPr>
        <w:spacing w:line="480" w:lineRule="auto"/>
      </w:pPr>
      <w:r>
        <w:tab/>
      </w:r>
      <w:ins w:id="19" w:author="Rachel Lynn Darling" w:date="2024-07-18T22:22:00Z" w16du:dateUtc="2024-07-19T02:22:00Z">
        <w:r w:rsidR="00DD4ED6">
          <w:t xml:space="preserve">Therefore, </w:t>
        </w:r>
      </w:ins>
      <w:del w:id="20" w:author="Rachel Lynn Darling" w:date="2024-07-18T22:22:00Z" w16du:dateUtc="2024-07-19T02:22:00Z">
        <w:r w:rsidDel="00DD4ED6">
          <w:delText>G</w:delText>
        </w:r>
      </w:del>
      <w:ins w:id="21" w:author="Rachel Lynn Darling" w:date="2024-07-18T22:22:00Z" w16du:dateUtc="2024-07-19T02:22:00Z">
        <w:r w:rsidR="00DD4ED6">
          <w:t>g</w:t>
        </w:r>
      </w:ins>
      <w:r>
        <w:t>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ins w:id="22" w:author="Rachel Lynn Darling" w:date="2024-07-18T22:16:00Z" w16du:dateUtc="2024-07-19T02:16:00Z">
        <w:r w:rsidR="00DD4ED6">
          <w:t xml:space="preserve">unlike radar equipment, </w:t>
        </w:r>
      </w:ins>
      <w:r w:rsidR="00627002">
        <w:t>telemetry equipment</w:t>
      </w:r>
      <w:r w:rsidR="00437BD3">
        <w:t xml:space="preserve"> </w:t>
      </w:r>
      <w:ins w:id="23" w:author="Rachel Lynn Darling" w:date="2024-07-18T22:17:00Z" w16du:dateUtc="2024-07-19T02:17:00Z">
        <w:r w:rsidR="00DD4ED6">
          <w:t>enables</w:t>
        </w:r>
      </w:ins>
      <w:del w:id="24" w:author="Rachel Lynn Darling" w:date="2024-07-18T22:17:00Z" w16du:dateUtc="2024-07-19T02:17:00Z">
        <w:r w:rsidR="00437BD3" w:rsidDel="00DD4ED6">
          <w:delText xml:space="preserve">can </w:delText>
        </w:r>
        <w:r w:rsidR="0084187A" w:rsidDel="00DD4ED6">
          <w:delText>be used to make inferences about</w:delText>
        </w:r>
      </w:del>
      <w:r w:rsidR="0084187A">
        <w:t xml:space="preserve"> </w:t>
      </w:r>
      <w:r w:rsidR="003C65D3">
        <w:t>species-specific flight altitude</w:t>
      </w:r>
      <w:del w:id="25" w:author="Rachel Lynn Darling" w:date="2024-07-18T22:17:00Z" w16du:dateUtc="2024-07-19T02:17:00Z">
        <w:r w:rsidR="003C65D3" w:rsidDel="00DD4ED6">
          <w:delText>s</w:delText>
        </w:r>
      </w:del>
      <w:ins w:id="26" w:author="Rachel Lynn Darling" w:date="2024-07-18T22:17:00Z" w16du:dateUtc="2024-07-19T02:17:00Z">
        <w:r w:rsidR="00DD4ED6">
          <w:t xml:space="preserve"> inference</w:t>
        </w:r>
      </w:ins>
      <w:r w:rsidR="003C65D3">
        <w:t>, including both high and low altitudes, and</w:t>
      </w:r>
      <w:r w:rsidR="00E109E0">
        <w:t xml:space="preserve"> in the case of GPS transmitters, can often do so with </w:t>
      </w:r>
      <w:del w:id="27" w:author="Rachel Lynn Darling" w:date="2024-07-18T22:18:00Z" w16du:dateUtc="2024-07-19T02:18:00Z">
        <w:r w:rsidR="00E109E0" w:rsidDel="00DD4ED6">
          <w:delText xml:space="preserve">a </w:delText>
        </w:r>
      </w:del>
      <w:r w:rsidR="00E109E0">
        <w:t>very high</w:t>
      </w:r>
      <w:del w:id="28" w:author="Rachel Lynn Darling" w:date="2024-07-18T22:18:00Z" w16du:dateUtc="2024-07-19T02:18:00Z">
        <w:r w:rsidR="00E109E0" w:rsidDel="00DD4ED6">
          <w:delText xml:space="preserve"> level of</w:delText>
        </w:r>
      </w:del>
      <w:r w:rsidR="00E109E0">
        <w:t xml:space="preserve">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w:t>
      </w:r>
      <w:r w:rsidR="00FB684E">
        <w:lastRenderedPageBreak/>
        <w:t>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~2 hour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w:t>
      </w:r>
      <w:ins w:id="29" w:author="Rachel Lynn Darling" w:date="2024-07-30T10:43:00Z" w16du:dateUtc="2024-07-30T14:43:00Z">
        <w:r w:rsidR="003B088C">
          <w:t>with</w:t>
        </w:r>
      </w:ins>
      <w:del w:id="30" w:author="Rachel Lynn Darling" w:date="2024-07-30T10:43:00Z" w16du:dateUtc="2024-07-30T14:43:00Z">
        <w:r w:rsidR="00344591" w:rsidDel="003B088C">
          <w:delText>to</w:delText>
        </w:r>
      </w:del>
      <w:r w:rsidR="00344591">
        <w:t xml:space="preserve"> airspace obstacles may </w:t>
      </w:r>
      <w:r w:rsidR="00603793">
        <w:t>allow us to better understand the prevalence of low altitude flights among these species, and how those flights influence collision risk.</w:t>
      </w:r>
    </w:p>
    <w:p w14:paraId="61055602" w14:textId="46AA2960" w:rsidR="00A45A2E" w:rsidRDefault="009B7BB6" w:rsidP="0029450C">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ins w:id="31" w:author="Rachel Lynn Darling" w:date="2024-07-18T22:28:00Z" w16du:dateUtc="2024-07-19T02:28:00Z">
        <w:r w:rsidR="00DD4ED6">
          <w:t xml:space="preserve">, </w:t>
        </w:r>
      </w:ins>
      <w:ins w:id="32" w:author="Rachel Lynn Darling" w:date="2024-07-18T22:31:00Z" w16du:dateUtc="2024-07-19T02:31:00Z">
        <w:r w:rsidR="00DD4ED6">
          <w:t xml:space="preserve">and </w:t>
        </w:r>
      </w:ins>
      <w:ins w:id="33" w:author="Rachel Lynn Darling" w:date="2024-07-18T22:32:00Z" w16du:dateUtc="2024-07-19T02:32:00Z">
        <w:r w:rsidR="00DD4ED6">
          <w:t>thus may face increased collision and mortality risks.</w:t>
        </w:r>
      </w:ins>
      <w:del w:id="34" w:author="Rachel Lynn Darling" w:date="2024-07-18T22:30:00Z" w16du:dateUtc="2024-07-19T02:30:00Z">
        <w:r w:rsidR="00B967EE" w:rsidDel="00DD4ED6">
          <w:delText>.</w:delText>
        </w:r>
      </w:del>
      <w:r w:rsidR="00B967EE">
        <w:t xml:space="preserve">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ins w:id="35" w:author="Rachel Lynn Darling" w:date="2024-07-18T22:24:00Z" w16du:dateUtc="2024-07-19T02:24:00Z">
        <w:r w:rsidR="00DD4ED6">
          <w:t xml:space="preserve">of </w:t>
        </w:r>
      </w:ins>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w:t>
      </w:r>
      <w:proofErr w:type="gramStart"/>
      <w:r w:rsidR="00E74B47">
        <w:t>are</w:t>
      </w:r>
      <w:proofErr w:type="gramEnd"/>
      <w:r w:rsidR="00E74B47">
        <w:t xml:space="preserv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w:t>
      </w:r>
      <w:proofErr w:type="gramStart"/>
      <w:r w:rsidR="0012661B">
        <w:t>provides</w:t>
      </w:r>
      <w:proofErr w:type="gramEnd"/>
      <w:r w:rsidR="0012661B">
        <w:t xml:space="preserve"> greater peripheral vision</w:t>
      </w:r>
      <w:ins w:id="36" w:author="Rachel Lynn Darling" w:date="2024-07-18T22:25:00Z" w16du:dateUtc="2024-07-19T02:25:00Z">
        <w:r w:rsidR="00DD4ED6">
          <w:t>,</w:t>
        </w:r>
      </w:ins>
      <w:r w:rsidR="0012661B">
        <w:t xml:space="preserve">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t>
      </w:r>
      <w:commentRangeStart w:id="37"/>
      <w:r w:rsidR="00DB4E5B">
        <w:t xml:space="preserve">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 xml:space="preserve">(Cooper and Rau 2012, Loss et </w:t>
      </w:r>
      <w:r w:rsidR="00AE6D8E" w:rsidRPr="00AE6D8E">
        <w:rPr>
          <w:rFonts w:ascii="Aptos" w:hAnsi="Aptos"/>
        </w:rPr>
        <w:lastRenderedPageBreak/>
        <w:t>al. 2020)</w:t>
      </w:r>
      <w:commentRangeEnd w:id="37"/>
      <w:r w:rsidR="00DD4ED6">
        <w:rPr>
          <w:rStyle w:val="CommentReference"/>
        </w:rPr>
        <w:commentReference w:id="37"/>
      </w:r>
      <w:r w:rsidR="00AD5F14">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commentRangeStart w:id="38"/>
      <w:r w:rsidR="0041578D">
        <w:t>air turbines</w:t>
      </w:r>
      <w:commentRangeEnd w:id="38"/>
      <w:r w:rsidR="00DD4ED6">
        <w:rPr>
          <w:rStyle w:val="CommentReference"/>
        </w:rPr>
        <w:commentReference w:id="38"/>
      </w:r>
      <w:r w:rsidR="0041578D">
        <w:t xml:space="preserve">,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4–</w:t>
      </w:r>
      <w:r w:rsidR="004338D2" w:rsidRPr="00512241">
        <w:lastRenderedPageBreak/>
        <w:t xml:space="preserve">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20B19B4C"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2023)</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65DB264" w:rsidR="0074002D" w:rsidRDefault="0074002D" w:rsidP="00F07057">
      <w:pPr>
        <w:pStyle w:val="Heading2"/>
      </w:pPr>
      <w:r>
        <w:t>Modeling altitude distributions</w:t>
      </w:r>
    </w:p>
    <w:p w14:paraId="57B2FAC9" w14:textId="4DD27AB9"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proofErr w:type="spellStart"/>
      <w:r w:rsidR="000077DB" w:rsidRPr="000077DB">
        <w:rPr>
          <w:rFonts w:ascii="Aptos" w:hAnsi="Aptos" w:cs="Times New Roman"/>
          <w:kern w:val="0"/>
        </w:rPr>
        <w:t>Poessel</w:t>
      </w:r>
      <w:proofErr w:type="spellEnd"/>
      <w:r w:rsidR="000077DB" w:rsidRPr="000077DB">
        <w:rPr>
          <w:rFonts w:ascii="Aptos" w:hAnsi="Aptos" w:cs="Times New Roman"/>
          <w:kern w:val="0"/>
        </w:rPr>
        <w:t xml:space="preserve"> et al. 2018, </w:t>
      </w:r>
      <w:proofErr w:type="spellStart"/>
      <w:r w:rsidR="000077DB" w:rsidRPr="000077DB">
        <w:rPr>
          <w:rFonts w:ascii="Aptos" w:hAnsi="Aptos" w:cs="Times New Roman"/>
          <w:kern w:val="0"/>
        </w:rPr>
        <w:t>Péron</w:t>
      </w:r>
      <w:proofErr w:type="spellEnd"/>
      <w:r w:rsidR="000077DB" w:rsidRPr="000077DB">
        <w:rPr>
          <w:rFonts w:ascii="Aptos" w:hAnsi="Aptos" w:cs="Times New Roman"/>
          <w:kern w:val="0"/>
        </w:rPr>
        <w:t xml:space="preserve"> et al. 2020)</w:t>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w:t>
      </w:r>
      <w:r w:rsidR="007F040E">
        <w:t xml:space="preserve">were </w:t>
      </w:r>
      <w:r w:rsidR="000E77F1">
        <w:t>either recorded on the ground</w:t>
      </w:r>
      <w: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0E77F1">
        <w:t>recorded in flight with</w:t>
      </w:r>
      <w:r>
        <w:t xml:space="preserve">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lastRenderedPageBreak/>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commentRangeStart w:id="39"/>
      <w:r w:rsidR="006927AD">
        <w:rPr>
          <w:rFonts w:eastAsiaTheme="minorEastAsia"/>
          <w:i/>
          <w:iCs/>
        </w:rPr>
        <w:t>p = 0.33</w:t>
      </w:r>
      <w:commentRangeEnd w:id="39"/>
      <w:r w:rsidR="003B088C">
        <w:rPr>
          <w:rStyle w:val="CommentReference"/>
        </w:rPr>
        <w:commentReference w:id="39"/>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w:t>
      </w:r>
      <w:commentRangeStart w:id="40"/>
      <w:r w:rsidR="0044038E">
        <w:rPr>
          <w:rFonts w:eastAsiaTheme="minorEastAsia"/>
        </w:rPr>
        <w:t xml:space="preserve">half-normal prior </w:t>
      </w:r>
      <w:commentRangeEnd w:id="40"/>
      <w:r w:rsidR="003B088C">
        <w:rPr>
          <w:rStyle w:val="CommentReference"/>
        </w:rPr>
        <w:commentReference w:id="40"/>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(McElreath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w:t>
      </w:r>
      <w:commentRangeStart w:id="41"/>
      <w:r w:rsidR="00B83ECD">
        <w:rPr>
          <w:rFonts w:eastAsiaTheme="minorEastAsia"/>
        </w:rPr>
        <w:t xml:space="preserve">derivation </w:t>
      </w:r>
      <w:commentRangeEnd w:id="41"/>
      <w:r w:rsidR="003B088C">
        <w:rPr>
          <w:rStyle w:val="CommentReference"/>
        </w:rPr>
        <w:commentReference w:id="41"/>
      </w:r>
      <w:r w:rsidR="00B83ECD">
        <w:rPr>
          <w:rFonts w:eastAsiaTheme="minorEastAsia"/>
        </w:rPr>
        <w:t xml:space="preserve">5 and </w:t>
      </w:r>
      <m:oMath>
        <m:r>
          <w:rPr>
            <w:rFonts w:ascii="Cambria Math" w:eastAsiaTheme="minorEastAsia" w:hAnsi="Cambria Math"/>
          </w:rPr>
          <m:t>β</m:t>
        </m:r>
      </m:oMath>
      <w:r w:rsidR="00B83ECD">
        <w:rPr>
          <w:rFonts w:eastAsiaTheme="minorEastAsia"/>
        </w:rPr>
        <w:t xml:space="preserve"> a half-normal prior with standard </w:t>
      </w:r>
      <w:commentRangeStart w:id="42"/>
      <w:r w:rsidR="00B83ECD">
        <w:rPr>
          <w:rFonts w:eastAsiaTheme="minorEastAsia"/>
        </w:rPr>
        <w:t xml:space="preserve">derivation </w:t>
      </w:r>
      <w:commentRangeEnd w:id="42"/>
      <w:r w:rsidR="003B088C">
        <w:rPr>
          <w:rStyle w:val="CommentReference"/>
        </w:rPr>
        <w:commentReference w:id="42"/>
      </w:r>
      <w:r w:rsidR="00B83ECD">
        <w:rPr>
          <w:rFonts w:eastAsiaTheme="minorEastAsia"/>
        </w:rPr>
        <w:t>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lastRenderedPageBreak/>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00987AC9"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w:t>
      </w:r>
      <w:r w:rsidR="00D825FE">
        <w:rPr>
          <w:rFonts w:eastAsiaTheme="minorEastAsia"/>
        </w:rPr>
        <w:t xml:space="preserve">using </w:t>
      </w:r>
      <w:r w:rsidR="00DC776D">
        <w:rPr>
          <w:rFonts w:eastAsiaTheme="minorEastAsia"/>
        </w:rPr>
        <w:t>Stan</w:t>
      </w:r>
      <w:r w:rsidR="00D825FE">
        <w:rPr>
          <w:rFonts w:eastAsiaTheme="minorEastAsia"/>
        </w:rPr>
        <w:t xml:space="preserve"> (</w:t>
      </w:r>
      <w:r w:rsidR="003E7657">
        <w:rPr>
          <w:rFonts w:eastAsiaTheme="minorEastAsia"/>
        </w:rPr>
        <w:t>Stan Development Team 2024)</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commentRangeStart w:id="43"/>
      <w:proofErr w:type="gramStart"/>
      <w:r w:rsidR="006325D1">
        <w:rPr>
          <w:rFonts w:eastAsiaTheme="minorEastAsia"/>
        </w:rPr>
        <w:t>warmup</w:t>
      </w:r>
      <w:proofErr w:type="gramEnd"/>
      <w:r w:rsidR="006325D1">
        <w:rPr>
          <w:rFonts w:eastAsiaTheme="minorEastAsia"/>
        </w:rPr>
        <w:t xml:space="preserve"> </w:t>
      </w:r>
      <w:commentRangeEnd w:id="43"/>
      <w:r w:rsidR="003B088C">
        <w:rPr>
          <w:rStyle w:val="CommentReference"/>
        </w:rPr>
        <w:commentReference w:id="43"/>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 of</w:t>
      </w:r>
      <w:r w:rsidR="00EE6025">
        <w:rPr>
          <w:rFonts w:eastAsiaTheme="minorEastAsia"/>
        </w:rPr>
        <w:t xml:space="preserve"> parameters </w:t>
      </w:r>
      <w:commentRangeStart w:id="44"/>
      <w:r w:rsidR="00EE6025">
        <w:rPr>
          <w:rFonts w:eastAsiaTheme="minorEastAsia"/>
        </w:rPr>
        <w:t xml:space="preserve">describing </w:t>
      </w:r>
      <w:commentRangeEnd w:id="44"/>
      <w:r w:rsidR="003B088C">
        <w:rPr>
          <w:rStyle w:val="CommentReference"/>
        </w:rPr>
        <w:commentReference w:id="44"/>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2047A3">
        <w:rPr>
          <w:rFonts w:eastAsiaTheme="minorEastAsia"/>
        </w:rPr>
        <w:t xml:space="preserve">.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4B2A8D18" w:rsidR="000C6B69" w:rsidRDefault="000C6B69" w:rsidP="00F07057">
      <w:pPr>
        <w:pStyle w:val="Heading2"/>
      </w:pPr>
      <w:r>
        <w:t>Comparison</w:t>
      </w:r>
      <w:r w:rsidR="009400AE">
        <w:t xml:space="preserve"> of flight altitudes</w:t>
      </w:r>
      <w:r>
        <w:t xml:space="preserve"> to </w:t>
      </w:r>
      <w:commentRangeStart w:id="45"/>
      <w:r>
        <w:t>other metrics</w:t>
      </w:r>
      <w:commentRangeEnd w:id="45"/>
      <w:r w:rsidR="00D10E06">
        <w:rPr>
          <w:rStyle w:val="CommentReference"/>
          <w:rFonts w:eastAsiaTheme="minorHAnsi" w:cstheme="minorBidi"/>
          <w:i w:val="0"/>
          <w:color w:val="auto"/>
        </w:rPr>
        <w:commentReference w:id="45"/>
      </w:r>
    </w:p>
    <w:p w14:paraId="7CFFEF06" w14:textId="01A43DF6"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t>
      </w:r>
      <w:del w:id="46" w:author="Rachel Lynn Darling" w:date="2024-07-30T10:59:00Z" w16du:dateUtc="2024-07-30T14:59:00Z">
        <w:r w:rsidR="00A5251B" w:rsidDel="003B088C">
          <w:delText xml:space="preserve">which </w:delText>
        </w:r>
        <w:r w:rsidR="00A5251B" w:rsidDel="003B088C">
          <w:lastRenderedPageBreak/>
          <w:delText xml:space="preserve">we used to </w:delText>
        </w:r>
      </w:del>
      <w:r w:rsidR="00356A82">
        <w:t>represent</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w:t>
      </w:r>
      <w:commentRangeStart w:id="47"/>
      <w:r w:rsidR="00194AB5">
        <w:t>11-story</w:t>
      </w:r>
      <w:del w:id="48" w:author="Rachel Lynn Darling" w:date="2024-07-30T11:02:00Z" w16du:dateUtc="2024-07-30T15:02:00Z">
        <w:r w:rsidR="00194AB5" w:rsidDel="003B088C">
          <w:delText xml:space="preserve"> low-rise</w:delText>
        </w:r>
      </w:del>
      <w:r w:rsidR="00194AB5">
        <w:t xml:space="preserve"> building (47m)</w:t>
      </w:r>
      <w:commentRangeEnd w:id="47"/>
      <w:r w:rsidR="003B088C">
        <w:rPr>
          <w:rStyle w:val="CommentReference"/>
        </w:rPr>
        <w:commentReference w:id="47"/>
      </w:r>
      <w:r w:rsidR="00194AB5">
        <w:t>.</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which fell below the height of a </w:t>
      </w:r>
      <w:commentRangeStart w:id="49"/>
      <w:r w:rsidR="00C010B8">
        <w:t>305</w:t>
      </w:r>
      <w:r w:rsidR="005742F0">
        <w:t>m communication tower, as these towers are responsible for 5–70x as many collisions as shorter towers</w:t>
      </w:r>
      <w:r w:rsidR="005C6527">
        <w:t xml:space="preserve"> </w:t>
      </w:r>
      <w:commentRangeEnd w:id="49"/>
      <w:r w:rsidR="003B088C">
        <w:rPr>
          <w:rStyle w:val="CommentReference"/>
        </w:rPr>
        <w:commentReference w:id="49"/>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344F7B7F"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del w:id="50" w:author="Rachel Lynn Darling" w:date="2024-07-30T11:10:00Z" w16du:dateUtc="2024-07-30T15:10:00Z">
        <w:r w:rsidR="004054B5" w:rsidDel="00D10E06">
          <w:delText xml:space="preserve">Woodcock </w:delText>
        </w:r>
      </w:del>
      <w:ins w:id="51" w:author="Rachel Lynn Darling" w:date="2024-07-30T11:10:00Z" w16du:dateUtc="2024-07-30T15:10:00Z">
        <w:r w:rsidR="00D10E06">
          <w:t>E</w:t>
        </w:r>
      </w:ins>
      <w:del w:id="52" w:author="Rachel Lynn Darling" w:date="2024-07-30T11:10:00Z" w16du:dateUtc="2024-07-30T15:10:00Z">
        <w:r w:rsidR="004054B5" w:rsidDel="00D10E06">
          <w:delText>e</w:delText>
        </w:r>
      </w:del>
      <w:r w:rsidR="004054B5">
        <w:t>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flew at mean altitudes of </w:t>
      </w:r>
      <w:r w:rsidR="0064610A">
        <w:t>392</w:t>
      </w:r>
      <w:r w:rsidR="00177480">
        <w:t xml:space="preserve">m while females flew 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4B62A9CA" w:rsidR="00AB1FD9" w:rsidRDefault="00B72ABF" w:rsidP="00AB6385">
      <w:pPr>
        <w:spacing w:line="480" w:lineRule="auto"/>
      </w:pPr>
      <w:r>
        <w:tab/>
      </w:r>
      <w:r w:rsidR="00582E3D">
        <w:t>Over</w:t>
      </w:r>
      <w:r w:rsidR="00746262">
        <w:t xml:space="preserve"> half 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FB7994">
        <w:t xml:space="preserve"> more likely to fly within range of</w:t>
      </w:r>
      <w:ins w:id="53" w:author="Rachel Lynn Darling" w:date="2024-07-30T11:20:00Z" w16du:dateUtc="2024-07-30T15:20:00Z">
        <w:r w:rsidR="00D10E06">
          <w:t xml:space="preserve"> these</w:t>
        </w:r>
      </w:ins>
      <w:r w:rsidR="00FB7994">
        <w:t xml:space="preserve"> obstacles in fall</w:t>
      </w:r>
      <w:r w:rsidR="004626A7">
        <w:t xml:space="preserve">, </w:t>
      </w:r>
      <w:r w:rsidR="00AB1FD9">
        <w:t xml:space="preserve">with </w:t>
      </w:r>
      <w:r w:rsidR="008D2A76">
        <w:t>5</w:t>
      </w:r>
      <w:r w:rsidR="00AB1FD9">
        <w:t xml:space="preserve">% more locations </w:t>
      </w:r>
      <w:r w:rsidR="00AB1FD9">
        <w:lastRenderedPageBreak/>
        <w:t xml:space="preserve">occurring at low-rise building altitude, </w:t>
      </w:r>
      <w:r w:rsidR="008D2A76">
        <w:t>8</w:t>
      </w:r>
      <w:r w:rsidR="00AB1FD9">
        <w:t xml:space="preserve">% more at wind turbine altitude, and </w:t>
      </w:r>
      <w:r w:rsidR="008D2A76">
        <w:t>14</w:t>
      </w:r>
      <w:r w:rsidR="00AB1FD9">
        <w:t>% more at communication tower altitude</w:t>
      </w:r>
      <w:ins w:id="54" w:author="Rachel Lynn Darling" w:date="2024-07-30T11:20:00Z" w16du:dateUtc="2024-07-30T15:20:00Z">
        <w:r w:rsidR="00D10E06">
          <w:t xml:space="preserve"> than during the spring</w:t>
        </w:r>
      </w:ins>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del w:id="55" w:author="Rachel Lynn Darling" w:date="2024-07-30T11:21:00Z" w16du:dateUtc="2024-07-30T15:21:00Z">
        <w:r w:rsidR="00DB7802" w:rsidDel="00D10E06">
          <w:delText>would</w:delText>
        </w:r>
      </w:del>
      <w:ins w:id="56" w:author="Rachel Lynn Darling" w:date="2024-07-30T11:21:00Z" w16du:dateUtc="2024-07-30T15:21:00Z">
        <w:r w:rsidR="00D10E06">
          <w:t>were</w:t>
        </w:r>
      </w:ins>
      <w:r w:rsidR="00DB7802">
        <w:t xml:space="preserve"> not</w:t>
      </w:r>
      <w:del w:id="57" w:author="Rachel Lynn Darling" w:date="2024-07-30T11:20:00Z" w16du:dateUtc="2024-07-30T15:20:00Z">
        <w:r w:rsidR="00DB7802" w:rsidDel="00D10E06">
          <w:delText xml:space="preserve"> have been</w:delText>
        </w:r>
      </w:del>
      <w:r w:rsidR="00DB7802">
        <w:t xml:space="preserve"> detectable using </w:t>
      </w:r>
      <w:r w:rsidR="00AB6385">
        <w:t>NEXRAD weather radar</w:t>
      </w:r>
      <w:r w:rsidR="002C5C74">
        <w:t>.</w:t>
      </w:r>
    </w:p>
    <w:p w14:paraId="6847E3C8" w14:textId="65B803AA" w:rsidR="005B49D7" w:rsidRDefault="005531E8" w:rsidP="005531E8">
      <w:r>
        <w:br w:type="page"/>
      </w:r>
    </w:p>
    <w:p w14:paraId="7D10807C" w14:textId="3662388E"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del w:id="58" w:author="Rachel Lynn Darling" w:date="2024-07-30T11:21:00Z" w16du:dateUtc="2024-07-30T15:21:00Z">
        <w:r w:rsidDel="00D10E06">
          <w:delText>a</w:delText>
        </w:r>
      </w:del>
      <w:ins w:id="59" w:author="Rachel Lynn Darling" w:date="2024-07-30T11:21:00Z" w16du:dateUtc="2024-07-30T15:21:00Z">
        <w:r w:rsidR="00D10E06">
          <w:t>the</w:t>
        </w:r>
      </w:ins>
      <w:r>
        <w:t xml:space="preserve"> base model (bold) as well as season</w:t>
      </w:r>
      <w:r w:rsidR="00421FA9">
        <w:t>,</w:t>
      </w:r>
      <w:r>
        <w:t xml:space="preserve"> age</w:t>
      </w:r>
      <w:r w:rsidR="00421FA9">
        <w:t>, and sex</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639FB8D5"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ins w:id="60" w:author="Rachel Lynn Darling" w:date="2024-07-30T11:23:00Z" w16du:dateUtc="2024-07-30T15:23:00Z">
        <w:r w:rsidR="00D10E06">
          <w:t>the</w:t>
        </w:r>
      </w:ins>
      <w:del w:id="61" w:author="Rachel Lynn Darling" w:date="2024-07-30T11:23:00Z" w16du:dateUtc="2024-07-30T15:23:00Z">
        <w:r w:rsidDel="00D10E06">
          <w:delText>a</w:delText>
        </w:r>
      </w:del>
      <w:r>
        <w:t xml:space="preserve"> base model (bold) as well as season and age models. Estimates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527FBCA2" w:rsidR="00FA2B33" w:rsidRDefault="009661C3" w:rsidP="009661C3">
      <w:pPr>
        <w:spacing w:line="480" w:lineRule="auto"/>
        <w:jc w:val="center"/>
      </w:pPr>
      <w:r>
        <w:rPr>
          <w:noProof/>
        </w:rPr>
        <w:lastRenderedPageBreak/>
        <w:drawing>
          <wp:inline distT="0" distB="0" distL="0" distR="0" wp14:anchorId="0974638E" wp14:editId="68AEC01F">
            <wp:extent cx="6308333" cy="2365625"/>
            <wp:effectExtent l="0" t="0" r="3810" b="0"/>
            <wp:docPr id="1567118766"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2D0BEAF8">
            <wp:extent cx="5196468" cy="3711763"/>
            <wp:effectExtent l="0" t="0" r="0" b="0"/>
            <wp:docPr id="799130098" name="Picture 2" descr="A graph of flight altitu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descr="A graph of flight altitu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4940" cy="3746386"/>
                    </a:xfrm>
                    <a:prstGeom prst="rect">
                      <a:avLst/>
                    </a:prstGeom>
                  </pic:spPr>
                </pic:pic>
              </a:graphicData>
            </a:graphic>
          </wp:inline>
        </w:drawing>
      </w:r>
    </w:p>
    <w:p w14:paraId="14327A7A" w14:textId="30AC1D68" w:rsidR="0087784B" w:rsidRDefault="0087784B" w:rsidP="00432EB4">
      <w:pPr>
        <w:spacing w:line="480" w:lineRule="auto"/>
      </w:pPr>
      <w:commentRangeStart w:id="62"/>
      <w:r>
        <w:t xml:space="preserve">Figure </w:t>
      </w:r>
      <w:r w:rsidR="00E1331B">
        <w:t>2</w:t>
      </w:r>
      <w:r>
        <w:t>.</w:t>
      </w:r>
      <w:r w:rsidR="003E02ED">
        <w:t xml:space="preserve"> </w:t>
      </w:r>
      <w:commentRangeEnd w:id="62"/>
      <w:r w:rsidR="003C0531">
        <w:rPr>
          <w:rStyle w:val="CommentReference"/>
        </w:rPr>
        <w:commentReference w:id="62"/>
      </w:r>
      <w:r w:rsidR="003E02ED">
        <w:t xml:space="preserve">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0E431225"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xml:space="preserve">. </w:t>
      </w:r>
      <w:commentRangeStart w:id="63"/>
      <w:r w:rsidR="00CB4058">
        <w:t>This result may be due</w:t>
      </w:r>
      <w:r w:rsidR="00E7227A">
        <w:t>,</w:t>
      </w:r>
      <w:r w:rsidR="00CB4058">
        <w:t xml:space="preserve"> in part</w:t>
      </w:r>
      <w:r w:rsidR="00E7227A">
        <w:t>,</w:t>
      </w:r>
      <w:r w:rsidR="00CB4058">
        <w:t xml:space="preserve"> to</w:t>
      </w:r>
      <w:del w:id="64" w:author="Rachel Lynn Darling" w:date="2024-07-30T11:36:00Z" w16du:dateUtc="2024-07-30T15:36:00Z">
        <w:r w:rsidR="00CB4058" w:rsidDel="00585E14">
          <w:delText xml:space="preserve"> </w:delText>
        </w:r>
        <w:r w:rsidR="00A36647" w:rsidDel="00585E14">
          <w:delText>the</w:delText>
        </w:r>
      </w:del>
      <w:r w:rsidR="00A36647">
        <w:t xml:space="preserv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commentRangeEnd w:id="63"/>
      <w:r w:rsidR="00585E14">
        <w:rPr>
          <w:rStyle w:val="CommentReference"/>
        </w:rPr>
        <w:commentReference w:id="63"/>
      </w:r>
      <w:r w:rsidR="001F416C" w:rsidRPr="001F416C">
        <w:rPr>
          <w:rFonts w:ascii="Aptos" w:hAnsi="Aptos"/>
        </w:rPr>
        <w:t>)</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364EB1">
        <w:t xml:space="preserve">Woodcock use of lower altitudes than other birds 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w:t>
      </w:r>
      <w:commentRangeStart w:id="65"/>
      <w:r w:rsidR="005D28EB" w:rsidRPr="005D28EB">
        <w:t xml:space="preserve">than other birds </w:t>
      </w:r>
      <w:r w:rsidR="00485E5B">
        <w:t>of comparable</w:t>
      </w:r>
      <w:r w:rsidR="005D28EB" w:rsidRPr="005D28EB">
        <w:t xml:space="preserve"> size</w:t>
      </w:r>
      <w:commentRangeEnd w:id="65"/>
      <w:r w:rsidR="00585E14">
        <w:rPr>
          <w:rStyle w:val="CommentReference"/>
        </w:rPr>
        <w:commentReference w:id="65"/>
      </w:r>
      <w:r w:rsidR="005D28EB" w:rsidRPr="005D28EB">
        <w:t xml:space="preserve">. </w:t>
      </w:r>
      <w:r w:rsidR="00485E5B">
        <w:t>B</w:t>
      </w:r>
      <w:r w:rsidR="005D28EB" w:rsidRPr="005D28EB">
        <w:t xml:space="preserve">irds with a higher wing loading than woodcock </w:t>
      </w:r>
      <w:r w:rsidR="00485E5B">
        <w:t>were generally</w:t>
      </w:r>
      <w:r w:rsidR="005D28EB" w:rsidRPr="005D28EB">
        <w:t xml:space="preserve"> non-migratory gamebirds or ducks, </w:t>
      </w:r>
      <w:ins w:id="66" w:author="Rachel Lynn Darling" w:date="2024-07-30T11:43:00Z" w16du:dateUtc="2024-07-30T15:43:00Z">
        <w:r w:rsidR="00585E14">
          <w:t>with</w:t>
        </w:r>
      </w:ins>
      <w:del w:id="67" w:author="Rachel Lynn Darling" w:date="2024-07-30T11:43:00Z" w16du:dateUtc="2024-07-30T15:43:00Z">
        <w:r w:rsidR="005D28EB" w:rsidRPr="005D28EB" w:rsidDel="00585E14">
          <w:delText>and</w:delText>
        </w:r>
      </w:del>
      <w:r w:rsidR="005D28EB" w:rsidRPr="005D28EB">
        <w:t xml:space="preserve"> the </w:t>
      </w:r>
      <w:r w:rsidR="00F05789">
        <w:t>most similar</w:t>
      </w:r>
      <w:r w:rsidR="005D28EB" w:rsidRPr="005D28EB">
        <w:t xml:space="preserve"> species</w:t>
      </w:r>
      <w:r w:rsidR="00F05789">
        <w:t xml:space="preserve"> in terms of</w:t>
      </w:r>
      <w:r w:rsidR="005D28EB" w:rsidRPr="005D28EB">
        <w:t xml:space="preserve"> wing loading and mass </w:t>
      </w:r>
      <w:ins w:id="68" w:author="Rachel Lynn Darling" w:date="2024-07-30T11:43:00Z" w16du:dateUtc="2024-07-30T15:43:00Z">
        <w:r w:rsidR="00585E14">
          <w:t>being</w:t>
        </w:r>
      </w:ins>
      <w:del w:id="69" w:author="Rachel Lynn Darling" w:date="2024-07-30T11:43:00Z" w16du:dateUtc="2024-07-30T15:43:00Z">
        <w:r w:rsidR="006F37AC" w:rsidDel="00585E14">
          <w:delText>is</w:delText>
        </w:r>
      </w:del>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07EE2BAD"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70" w:name="_Hlk162893181"/>
      <w:r w:rsidR="00685A3F" w:rsidRPr="00685A3F">
        <w:t>As a result</w:t>
      </w:r>
      <w:r w:rsidR="0000577D">
        <w:t xml:space="preserve"> of these seasonal differences</w:t>
      </w:r>
      <w:r w:rsidR="00685A3F" w:rsidRPr="00685A3F">
        <w:t xml:space="preserve">, woodcock </w:t>
      </w:r>
      <w:proofErr w:type="gramStart"/>
      <w:r w:rsidR="00685A3F" w:rsidRPr="00685A3F">
        <w:t>are</w:t>
      </w:r>
      <w:proofErr w:type="gramEnd"/>
      <w:r w:rsidR="00685A3F" w:rsidRPr="00685A3F">
        <w:t xml:space="preserve"> more likely to fly at altitudes </w:t>
      </w:r>
      <w:ins w:id="71" w:author="Rachel Lynn Darling" w:date="2024-07-30T11:46:00Z" w16du:dateUtc="2024-07-30T15:46:00Z">
        <w:r w:rsidR="000D43FC">
          <w:t>that</w:t>
        </w:r>
      </w:ins>
      <w:del w:id="72" w:author="Rachel Lynn Darling" w:date="2024-07-30T11:46:00Z" w16du:dateUtc="2024-07-30T15:46:00Z">
        <w:r w:rsidR="00685A3F" w:rsidRPr="00685A3F" w:rsidDel="000D43FC">
          <w:delText>like to</w:delText>
        </w:r>
      </w:del>
      <w:r w:rsidR="00685A3F" w:rsidRPr="00685A3F">
        <w:t xml:space="preserve"> intersect airspace obstacles during fall</w:t>
      </w:r>
      <w:ins w:id="73" w:author="Rachel Lynn Darling" w:date="2024-07-30T11:47:00Z" w16du:dateUtc="2024-07-30T15:47:00Z">
        <w:r w:rsidR="000D43FC">
          <w:t xml:space="preserve"> than during spring</w:t>
        </w:r>
      </w:ins>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w:t>
      </w:r>
      <w:r w:rsidR="00427416">
        <w:lastRenderedPageBreak/>
        <w:t>communication tower altitude</w:t>
      </w:r>
      <w:bookmarkEnd w:id="70"/>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 xml:space="preserve">as </w:t>
      </w:r>
      <w:ins w:id="74" w:author="Rachel Lynn Darling" w:date="2024-07-30T11:50:00Z" w16du:dateUtc="2024-07-30T15:50:00Z">
        <w:r w:rsidR="000D43FC">
          <w:rPr>
            <w:rFonts w:ascii="Aptos" w:hAnsi="Aptos"/>
          </w:rPr>
          <w:t xml:space="preserve">all (most?) avian </w:t>
        </w:r>
        <w:commentRangeStart w:id="75"/>
        <w:r w:rsidR="000D43FC">
          <w:rPr>
            <w:rFonts w:ascii="Aptos" w:hAnsi="Aptos"/>
          </w:rPr>
          <w:t xml:space="preserve">migratory </w:t>
        </w:r>
      </w:ins>
      <w:r w:rsidR="008E1122">
        <w:rPr>
          <w:rFonts w:ascii="Aptos" w:hAnsi="Aptos"/>
        </w:rPr>
        <w:t>flight altitudes are generally higher during spring</w:t>
      </w:r>
      <w:r w:rsidR="0040721D">
        <w:t>.</w:t>
      </w:r>
      <w:commentRangeEnd w:id="75"/>
      <w:r w:rsidR="000D43FC">
        <w:rPr>
          <w:rStyle w:val="CommentReference"/>
        </w:rPr>
        <w:commentReference w:id="75"/>
      </w:r>
      <w:r w:rsidR="0040721D">
        <w:t xml:space="preserve">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0B31FC41" w:rsidR="00FB0C97" w:rsidRDefault="00597B09" w:rsidP="00E5489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Understanding these differing risk profiles is an important facet of interpreting the relative</w:t>
      </w:r>
      <w:ins w:id="76" w:author="Rachel Lynn Darling" w:date="2024-07-30T11:56:00Z" w16du:dateUtc="2024-07-30T15:56:00Z">
        <w:r w:rsidR="000D43FC">
          <w:t xml:space="preserve"> mortality</w:t>
        </w:r>
      </w:ins>
      <w:r w:rsidR="00593E6E">
        <w:t xml:space="preser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24AEE9B0" w:rsidR="00E84493" w:rsidRDefault="00594F98" w:rsidP="007E762A">
      <w:pPr>
        <w:spacing w:line="480" w:lineRule="auto"/>
      </w:pPr>
      <w:r>
        <w:lastRenderedPageBreak/>
        <w:tab/>
      </w:r>
      <w:r w:rsidR="00E508A1">
        <w:t xml:space="preserve">It is unclear whether woodcock are the only species with such substantial </w:t>
      </w:r>
      <w:commentRangeStart w:id="77"/>
      <w:r w:rsidR="008D7414">
        <w:t xml:space="preserve">use of </w:t>
      </w:r>
      <w:commentRangeEnd w:id="77"/>
      <w:r w:rsidR="000D43FC">
        <w:rPr>
          <w:rStyle w:val="CommentReference"/>
        </w:rPr>
        <w:commentReference w:id="77"/>
      </w:r>
      <w:r w:rsidR="008D7414">
        <w:t>low flight altitudes</w:t>
      </w:r>
      <w:r w:rsidR="00E508A1">
        <w:t xml:space="preserve">. </w:t>
      </w:r>
      <w:r w:rsidR="00ED3A05">
        <w:t xml:space="preserve">Woodcock </w:t>
      </w:r>
      <w:proofErr w:type="gramStart"/>
      <w:r w:rsidR="00ED3A05">
        <w:t>appear</w:t>
      </w:r>
      <w:proofErr w:type="gramEnd"/>
      <w:r w:rsidR="00ED3A05">
        <w:t xml:space="preserve">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t>
      </w:r>
      <w:r w:rsidR="00540DBD">
        <w:t>as</w:t>
      </w:r>
      <w:r w:rsidR="00550A6D">
        <w:t xml:space="preserve"> individual migratory strategies (e.g. short migratory flights) might </w:t>
      </w:r>
      <w:r w:rsidR="001B4C99">
        <w:t xml:space="preserve">increase the prevalence of low altitude flights </w:t>
      </w:r>
      <w:r w:rsidR="001B4C99" w:rsidRPr="001B4C99">
        <w:rPr>
          <w:rFonts w:ascii="Aptos" w:hAnsi="Aptos"/>
        </w:rPr>
        <w:t>(Bowlin et al. 2015)</w:t>
      </w:r>
      <w:r w:rsidR="001B4C99">
        <w:t>.</w:t>
      </w:r>
      <w:r w:rsidR="00F42C35">
        <w:t xml:space="preserve"> </w:t>
      </w:r>
      <w:r w:rsidR="0004679F">
        <w:t>Further research on species-</w:t>
      </w:r>
      <w:ins w:id="78" w:author="Rachel Lynn Darling" w:date="2024-07-30T12:00:00Z" w16du:dateUtc="2024-07-30T16:00:00Z">
        <w:r w:rsidR="000D43FC">
          <w:t>specific</w:t>
        </w:r>
      </w:ins>
      <w:r w:rsidR="0004679F">
        <w:t xml:space="preserve"> and individual</w:t>
      </w:r>
      <w:del w:id="79" w:author="Rachel Lynn Darling" w:date="2024-07-30T12:00:00Z" w16du:dateUtc="2024-07-30T16:00:00Z">
        <w:r w:rsidR="0004679F" w:rsidDel="000D43FC">
          <w:delText>-specific</w:delText>
        </w:r>
      </w:del>
      <w:r w:rsidR="0004679F">
        <w:t xml:space="preserve"> variation in fligh</w:t>
      </w:r>
      <w:r w:rsidR="003C2F22">
        <w:t>t altitudes may allow us to better</w:t>
      </w:r>
      <w:r w:rsidR="00B84D0A">
        <w:t xml:space="preserve"> understand how use of low altitudes impacts bird collision risk</w:t>
      </w:r>
      <w:r w:rsidR="00F42C35">
        <w:t xml:space="preserve"> and devise strategies for its mitigation.</w:t>
      </w:r>
    </w:p>
    <w:p w14:paraId="0D4B15F0" w14:textId="4F9D03A4" w:rsidR="00C947C6" w:rsidRDefault="00C947C6">
      <w:r>
        <w:br w:type="page"/>
      </w:r>
    </w:p>
    <w:p w14:paraId="0873CDE6" w14:textId="07B30A49" w:rsidR="00BF1AE3" w:rsidRDefault="007E137F" w:rsidP="00057D1B">
      <w:pPr>
        <w:pStyle w:val="Heading1"/>
      </w:pPr>
      <w:r>
        <w:lastRenderedPageBreak/>
        <w:t>Literature cited</w:t>
      </w:r>
    </w:p>
    <w:p w14:paraId="5DD7AA2C" w14:textId="15B45C38"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3AC270C4" w14:textId="71C271B6"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Full annual cycle analysis of American Woodcock (</w:t>
      </w:r>
      <w:proofErr w:type="spellStart"/>
      <w:r w:rsidRPr="00EF74CA">
        <w:t>Scolopax</w:t>
      </w:r>
      <w:proofErr w:type="spellEnd"/>
      <w:r w:rsidRPr="00EF74CA">
        <w:t xml:space="preserve"> minor) distribution, habitat use, and migration ecology</w:t>
      </w:r>
      <w:r w:rsidR="005C2D61">
        <w:t xml:space="preserve">. </w:t>
      </w:r>
      <w:r w:rsidRPr="00EF74CA">
        <w:t>Dissertation.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A62F0A">
      <w:pPr>
        <w:pStyle w:val="Bibliography"/>
        <w:spacing w:line="480" w:lineRule="auto"/>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A62F0A">
      <w:pPr>
        <w:pStyle w:val="Bibliography"/>
        <w:spacing w:line="480" w:lineRule="auto"/>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A62F0A">
      <w:pPr>
        <w:pStyle w:val="Bibliography"/>
        <w:spacing w:line="480" w:lineRule="auto"/>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A62F0A">
      <w:pPr>
        <w:pStyle w:val="Bibliography"/>
        <w:spacing w:line="480" w:lineRule="auto"/>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S. J. Anderson, C. S. Burt, A. C. Collins, A. M. Dokter, F. Guo, D. Sheldon, M. A. Tomaszewska, and G. M. Henebry (2023). Artificial light at night is a top predictor of bird migration stopover density. Nature Communications 14:7446.</w:t>
      </w:r>
    </w:p>
    <w:p w14:paraId="378DE17C" w14:textId="77777777" w:rsidR="0044679B" w:rsidRPr="0044679B" w:rsidRDefault="0044679B" w:rsidP="00A62F0A">
      <w:pPr>
        <w:pStyle w:val="Bibliography"/>
        <w:spacing w:line="480" w:lineRule="auto"/>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A62F0A">
      <w:pPr>
        <w:pStyle w:val="Bibliography"/>
        <w:spacing w:line="480" w:lineRule="auto"/>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Loss, S. R., T. Will, S. S. Loss, and P. P. Marra (2014). Bird–building collisions in the United States: Estimates of annual mortality and species vulnerability. The Condor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A62F0A">
      <w:pPr>
        <w:pStyle w:val="Bibliography"/>
        <w:spacing w:line="480" w:lineRule="auto"/>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A62F0A">
      <w:pPr>
        <w:pStyle w:val="Bibliography"/>
        <w:spacing w:line="480" w:lineRule="auto"/>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S. A., A. E. Duerr, J. C. Hall, M. A. Braham, and T. E. Katzner (2018). Improving estimation of flight altitude in wildlife telemetry studies. Journal of Applied Ecology 55:2064–2070.</w:t>
      </w:r>
    </w:p>
    <w:p w14:paraId="7909CE44" w14:textId="77777777" w:rsidR="0044679B" w:rsidRPr="0044679B" w:rsidRDefault="0044679B" w:rsidP="00A62F0A">
      <w:pPr>
        <w:pStyle w:val="Bibliography"/>
        <w:spacing w:line="480" w:lineRule="auto"/>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Ruscio, J. (2008). A probability-based measure of effect size: robustness to base rates and other factors. Psychological methods 13:19.</w:t>
      </w:r>
    </w:p>
    <w:p w14:paraId="32EB9229" w14:textId="4F190247" w:rsidR="00795BAA" w:rsidRPr="00795BAA" w:rsidRDefault="00795BAA" w:rsidP="00A62F0A">
      <w:pPr>
        <w:spacing w:line="480" w:lineRule="auto"/>
        <w:ind w:left="720" w:hanging="720"/>
      </w:pPr>
      <w:r>
        <w:t xml:space="preserve">Stan Development Team (2024). </w:t>
      </w:r>
      <w:r w:rsidR="00563A54" w:rsidRPr="00563A54">
        <w:t xml:space="preserve">Stan Modeling Language Users Guide and Reference Manual, </w:t>
      </w:r>
      <w:r w:rsidR="00C72002">
        <w:t>V</w:t>
      </w:r>
      <w:r w:rsidR="00265AE9">
        <w:t>ersion 2.3.5</w:t>
      </w:r>
      <w:r w:rsidR="00563A54" w:rsidRPr="00563A54">
        <w:t>. https://mc-stan.org</w:t>
      </w:r>
      <w:r w:rsidR="00C72002">
        <w:t>.</w:t>
      </w:r>
    </w:p>
    <w:p w14:paraId="52D428A9" w14:textId="77777777"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A62F0A">
      <w:pPr>
        <w:pStyle w:val="Bibliography"/>
        <w:spacing w:line="480" w:lineRule="auto"/>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rsidSect="00A4481F">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chel Lynn Darling" w:date="2024-07-18T21:50:00Z" w:initials="RD">
    <w:p w14:paraId="4149DD38" w14:textId="77777777" w:rsidR="00CB46C4" w:rsidRDefault="00CB46C4" w:rsidP="00CB46C4">
      <w:pPr>
        <w:pStyle w:val="CommentText"/>
      </w:pPr>
      <w:r>
        <w:rPr>
          <w:rStyle w:val="CommentReference"/>
        </w:rPr>
        <w:annotationRef/>
      </w:r>
      <w:r>
        <w:t>I might say ‘quantifying particular species’ flight at low altitudes….’. I think this makes the second clause of this part of the sentence make more sense. Otherwise, why do we care that some species fly lower than others (unless we can’t measure them, already addressed in the previous clause).</w:t>
      </w:r>
    </w:p>
  </w:comment>
  <w:comment w:id="11" w:author="Rachel Lynn Darling" w:date="2024-07-18T22:11:00Z" w:initials="RD">
    <w:p w14:paraId="26E40BCA" w14:textId="77777777" w:rsidR="00DD4ED6" w:rsidRDefault="00DD4ED6" w:rsidP="00DD4ED6">
      <w:pPr>
        <w:pStyle w:val="CommentText"/>
      </w:pPr>
      <w:r>
        <w:rPr>
          <w:rStyle w:val="CommentReference"/>
        </w:rPr>
        <w:annotationRef/>
      </w:r>
      <w:r>
        <w:t>This struck me as odd (popular knowledge is highest bird density is above this height); I might specify “migrating bird densities around the Great Lakes remained…” I think the larger point here is that radar only seems to be effective at low altitudes when it is ‘looking’ across large bodies of water, where there are very few solid objects in the radar’s way...</w:t>
      </w:r>
    </w:p>
  </w:comment>
  <w:comment w:id="37" w:author="Rachel Lynn Darling" w:date="2024-07-18T22:27:00Z" w:initials="RD">
    <w:p w14:paraId="6ECA9EBD" w14:textId="1A06C263" w:rsidR="00DD4ED6" w:rsidRDefault="00DD4ED6" w:rsidP="00DD4ED6">
      <w:pPr>
        <w:pStyle w:val="CommentText"/>
      </w:pPr>
      <w:r>
        <w:rPr>
          <w:rStyle w:val="CommentReference"/>
        </w:rPr>
        <w:annotationRef/>
      </w:r>
      <w:r>
        <w:t>This feels a bit abrupt as written; I might flip the clauses, something like “Woodcock migratory mortality has been identifed as a potential causal factor in their declines of 0.8%/year since the 1960s…”</w:t>
      </w:r>
    </w:p>
  </w:comment>
  <w:comment w:id="38" w:author="Rachel Lynn Darling" w:date="2024-07-18T22:34:00Z" w:initials="RD">
    <w:p w14:paraId="6E08564A" w14:textId="77777777" w:rsidR="00DD4ED6" w:rsidRDefault="00DD4ED6" w:rsidP="00DD4ED6">
      <w:pPr>
        <w:pStyle w:val="CommentText"/>
      </w:pPr>
      <w:r>
        <w:rPr>
          <w:rStyle w:val="CommentReference"/>
        </w:rPr>
        <w:annotationRef/>
      </w:r>
      <w:r>
        <w:t>Wind turbines? I don’t know that I’ve commonly seen the term air turbines.</w:t>
      </w:r>
    </w:p>
  </w:comment>
  <w:comment w:id="39" w:author="Rachel Lynn Darling" w:date="2024-07-30T10:49:00Z" w:initials="RD">
    <w:p w14:paraId="547934EE" w14:textId="77777777" w:rsidR="003B088C" w:rsidRDefault="003B088C" w:rsidP="003B088C">
      <w:pPr>
        <w:pStyle w:val="CommentText"/>
      </w:pPr>
      <w:r>
        <w:rPr>
          <w:rStyle w:val="CommentReference"/>
        </w:rPr>
        <w:annotationRef/>
      </w:r>
      <w:r>
        <w:t>Not being very familiar with this type of modeling and using context clues, I’m assuming p = probability of a point being a migratory flight location.</w:t>
      </w:r>
    </w:p>
  </w:comment>
  <w:comment w:id="40" w:author="Rachel Lynn Darling" w:date="2024-07-30T10:50:00Z" w:initials="RD">
    <w:p w14:paraId="5CDD6033" w14:textId="77777777" w:rsidR="003B088C" w:rsidRDefault="003B088C" w:rsidP="003B088C">
      <w:pPr>
        <w:pStyle w:val="CommentText"/>
      </w:pPr>
      <w:r>
        <w:rPr>
          <w:rStyle w:val="CommentReference"/>
        </w:rPr>
        <w:annotationRef/>
      </w:r>
      <w:r>
        <w:t>I’m assuming this is a regular practice for measurement error priors. If not, maybe indicate why you chose half-normal.</w:t>
      </w:r>
    </w:p>
  </w:comment>
  <w:comment w:id="41" w:author="Rachel Lynn Darling" w:date="2024-07-30T10:51:00Z" w:initials="RD">
    <w:p w14:paraId="3C604B03" w14:textId="77777777" w:rsidR="003B088C" w:rsidRDefault="003B088C" w:rsidP="003B088C">
      <w:pPr>
        <w:pStyle w:val="CommentText"/>
      </w:pPr>
      <w:r>
        <w:rPr>
          <w:rStyle w:val="CommentReference"/>
        </w:rPr>
        <w:annotationRef/>
      </w:r>
      <w:r>
        <w:t>Derivation or deviation?</w:t>
      </w:r>
    </w:p>
  </w:comment>
  <w:comment w:id="42" w:author="Rachel Lynn Darling" w:date="2024-07-30T10:52:00Z" w:initials="RD">
    <w:p w14:paraId="0A93BDC7" w14:textId="77777777" w:rsidR="003B088C" w:rsidRDefault="003B088C" w:rsidP="003B088C">
      <w:pPr>
        <w:pStyle w:val="CommentText"/>
      </w:pPr>
      <w:r>
        <w:rPr>
          <w:rStyle w:val="CommentReference"/>
        </w:rPr>
        <w:annotationRef/>
      </w:r>
      <w:r>
        <w:t>Deviation?</w:t>
      </w:r>
    </w:p>
  </w:comment>
  <w:comment w:id="43" w:author="Rachel Lynn Darling" w:date="2024-07-30T10:53:00Z" w:initials="RD">
    <w:p w14:paraId="311B284E" w14:textId="77777777" w:rsidR="003B088C" w:rsidRDefault="003B088C" w:rsidP="003B088C">
      <w:pPr>
        <w:pStyle w:val="CommentText"/>
      </w:pPr>
      <w:r>
        <w:rPr>
          <w:rStyle w:val="CommentReference"/>
        </w:rPr>
        <w:annotationRef/>
      </w:r>
      <w:r>
        <w:t>Burn-in? Again, not super familiar, so maybe warmup is a commonly used term.</w:t>
      </w:r>
    </w:p>
  </w:comment>
  <w:comment w:id="44" w:author="Rachel Lynn Darling" w:date="2024-07-30T10:55:00Z" w:initials="RD">
    <w:p w14:paraId="6DA563EA" w14:textId="77777777" w:rsidR="003B088C" w:rsidRDefault="003B088C" w:rsidP="003B088C">
      <w:pPr>
        <w:pStyle w:val="CommentText"/>
      </w:pPr>
      <w:r>
        <w:rPr>
          <w:rStyle w:val="CommentReference"/>
        </w:rPr>
        <w:annotationRef/>
      </w:r>
      <w:r>
        <w:t>“posteriors of flight altitude distribution parameters by simulating” to get rid of two uses of ‘describe’</w:t>
      </w:r>
    </w:p>
  </w:comment>
  <w:comment w:id="45" w:author="Rachel Lynn Darling" w:date="2024-07-30T11:18:00Z" w:initials="RD">
    <w:p w14:paraId="7BB69354" w14:textId="77777777" w:rsidR="00D10E06" w:rsidRDefault="00D10E06" w:rsidP="00D10E06">
      <w:pPr>
        <w:pStyle w:val="CommentText"/>
      </w:pPr>
      <w:r>
        <w:rPr>
          <w:rStyle w:val="CommentReference"/>
        </w:rPr>
        <w:annotationRef/>
      </w:r>
      <w:r>
        <w:t>The phrase is a little vague, I think you could be a little more specific, though I’m guessing keeping it short is preferred. “Comparison of flight, radar, and obstacle altitudes”, or, using a phrase from table 2, “Comparison of flight altitudes to weather radar and airspace obstacles”</w:t>
      </w:r>
    </w:p>
  </w:comment>
  <w:comment w:id="47" w:author="Rachel Lynn Darling" w:date="2024-07-30T11:02:00Z" w:initials="RD">
    <w:p w14:paraId="195F6D47" w14:textId="57C86582" w:rsidR="003B088C" w:rsidRDefault="003B088C" w:rsidP="003B088C">
      <w:pPr>
        <w:pStyle w:val="CommentText"/>
      </w:pPr>
      <w:r>
        <w:rPr>
          <w:rStyle w:val="CommentReference"/>
        </w:rPr>
        <w:annotationRef/>
      </w:r>
      <w:r>
        <w:t>If what you did was quantify the proportion of all locations less than 47m, I think saying 11-story building will suffice. Unless you excluded 0m to whatever the height of a 3 story residential building is (given the definition of low-rise buildings you cite in the previous sentence)?</w:t>
      </w:r>
    </w:p>
  </w:comment>
  <w:comment w:id="49" w:author="Rachel Lynn Darling" w:date="2024-07-30T11:06:00Z" w:initials="RD">
    <w:p w14:paraId="23458990" w14:textId="77777777" w:rsidR="003B088C" w:rsidRDefault="003B088C" w:rsidP="003B088C">
      <w:pPr>
        <w:pStyle w:val="CommentText"/>
      </w:pPr>
      <w:r>
        <w:rPr>
          <w:rStyle w:val="CommentReference"/>
        </w:rPr>
        <w:annotationRef/>
      </w:r>
      <w:r>
        <w:t>I think you could frame this as measuring collisions up to 305m, as the taller towers, while more rare, account for a high proportion of communication tower collisions. As it is, it seems like the shorter towers aren’t very important (and they might not be proportionally).</w:t>
      </w:r>
    </w:p>
  </w:comment>
  <w:comment w:id="62" w:author="Rachel Lynn Darling" w:date="2024-07-30T11:34:00Z" w:initials="RD">
    <w:p w14:paraId="5D23EAB4" w14:textId="77777777" w:rsidR="003C0531" w:rsidRDefault="003C0531" w:rsidP="003C0531">
      <w:pPr>
        <w:pStyle w:val="CommentText"/>
      </w:pPr>
      <w:r>
        <w:rPr>
          <w:rStyle w:val="CommentReference"/>
        </w:rPr>
        <w:annotationRef/>
      </w:r>
      <w:r>
        <w:t xml:space="preserve">While love may be a strong word, I really do love this figure ☺️ </w:t>
      </w:r>
    </w:p>
  </w:comment>
  <w:comment w:id="63" w:author="Rachel Lynn Darling" w:date="2024-07-30T11:38:00Z" w:initials="RD">
    <w:p w14:paraId="1E547A43" w14:textId="77777777" w:rsidR="00585E14" w:rsidRDefault="00585E14" w:rsidP="00585E14">
      <w:pPr>
        <w:pStyle w:val="CommentText"/>
      </w:pPr>
      <w:r>
        <w:rPr>
          <w:rStyle w:val="CommentReference"/>
        </w:rPr>
        <w:annotationRef/>
      </w:r>
      <w:r>
        <w:t>This implies our data may have a higher proportion of low flight altitudes than actually occur in the entire woodcock population. I don’t know that we have any reason to believe that is true, though if we do I’d love to talk about it!</w:t>
      </w:r>
    </w:p>
    <w:p w14:paraId="29E31789" w14:textId="77777777" w:rsidR="00585E14" w:rsidRDefault="00585E14" w:rsidP="00585E14">
      <w:pPr>
        <w:pStyle w:val="CommentText"/>
      </w:pPr>
    </w:p>
    <w:p w14:paraId="5A00A7E2" w14:textId="77777777" w:rsidR="00585E14" w:rsidRDefault="00585E14" w:rsidP="00585E14">
      <w:pPr>
        <w:pStyle w:val="CommentText"/>
      </w:pPr>
      <w:r>
        <w:t>I might incorporate this sentence into the next one, starting with “We believe there is a biological difference in AMWO flight altitudes...this is supported by our data, with 33% of observed altitudes to fall below radar detection zone, and by avian collision research…”</w:t>
      </w:r>
    </w:p>
  </w:comment>
  <w:comment w:id="65" w:author="Rachel Lynn Darling" w:date="2024-07-30T11:43:00Z" w:initials="RD">
    <w:p w14:paraId="3EC99E2B" w14:textId="77777777" w:rsidR="00585E14" w:rsidRDefault="00585E14" w:rsidP="00585E14">
      <w:pPr>
        <w:pStyle w:val="CommentText"/>
      </w:pPr>
      <w:r>
        <w:rPr>
          <w:rStyle w:val="CommentReference"/>
        </w:rPr>
        <w:annotationRef/>
      </w:r>
      <w:r>
        <w:t>Citation? Or was this eyeballing Poole’s data?</w:t>
      </w:r>
    </w:p>
  </w:comment>
  <w:comment w:id="75" w:author="Rachel Lynn Darling" w:date="2024-07-30T11:51:00Z" w:initials="RD">
    <w:p w14:paraId="1F03D8C7" w14:textId="77777777" w:rsidR="000D43FC" w:rsidRDefault="000D43FC" w:rsidP="000D43FC">
      <w:pPr>
        <w:pStyle w:val="CommentText"/>
      </w:pPr>
      <w:r>
        <w:rPr>
          <w:rStyle w:val="CommentReference"/>
        </w:rPr>
        <w:annotationRef/>
      </w:r>
      <w:r>
        <w:t>Not sure if you’re specifically referring to AMWO flight altitudes or general migratory bird flight altitudes here.</w:t>
      </w:r>
    </w:p>
  </w:comment>
  <w:comment w:id="77" w:author="Rachel Lynn Darling" w:date="2024-07-30T11:59:00Z" w:initials="RD">
    <w:p w14:paraId="1C333465" w14:textId="77777777" w:rsidR="000D43FC" w:rsidRDefault="000D43FC" w:rsidP="000D43FC">
      <w:pPr>
        <w:pStyle w:val="CommentText"/>
      </w:pPr>
      <w:r>
        <w:rPr>
          <w:rStyle w:val="CommentReference"/>
        </w:rPr>
        <w:annotationRef/>
      </w:r>
      <w:r>
        <w:t>‘Use’ seems a strange verb to use (haha). Maybe ‘employ’ or ‘demonstrate substantial proportions of low flight altitudes’. I don’t really like those options either...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49DD38" w15:done="0"/>
  <w15:commentEx w15:paraId="26E40BCA" w15:done="0"/>
  <w15:commentEx w15:paraId="6ECA9EBD" w15:done="0"/>
  <w15:commentEx w15:paraId="6E08564A" w15:done="0"/>
  <w15:commentEx w15:paraId="547934EE" w15:done="0"/>
  <w15:commentEx w15:paraId="5CDD6033" w15:done="0"/>
  <w15:commentEx w15:paraId="3C604B03" w15:done="0"/>
  <w15:commentEx w15:paraId="0A93BDC7" w15:done="0"/>
  <w15:commentEx w15:paraId="311B284E" w15:done="0"/>
  <w15:commentEx w15:paraId="6DA563EA" w15:done="0"/>
  <w15:commentEx w15:paraId="7BB69354" w15:done="0"/>
  <w15:commentEx w15:paraId="195F6D47" w15:done="0"/>
  <w15:commentEx w15:paraId="23458990" w15:done="0"/>
  <w15:commentEx w15:paraId="5D23EAB4" w15:done="0"/>
  <w15:commentEx w15:paraId="5A00A7E2" w15:done="0"/>
  <w15:commentEx w15:paraId="3EC99E2B" w15:done="0"/>
  <w15:commentEx w15:paraId="1F03D8C7" w15:done="0"/>
  <w15:commentEx w15:paraId="1C3334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BADA6D" w16cex:dateUtc="2024-07-19T01:50:00Z"/>
  <w16cex:commentExtensible w16cex:durableId="6E19BC3E" w16cex:dateUtc="2024-07-19T02:11:00Z"/>
  <w16cex:commentExtensible w16cex:durableId="4D111DA0" w16cex:dateUtc="2024-07-19T02:27:00Z"/>
  <w16cex:commentExtensible w16cex:durableId="7F2455DC" w16cex:dateUtc="2024-07-19T02:34:00Z"/>
  <w16cex:commentExtensible w16cex:durableId="675E183D" w16cex:dateUtc="2024-07-30T14:49:00Z"/>
  <w16cex:commentExtensible w16cex:durableId="2474AE6F" w16cex:dateUtc="2024-07-30T14:50:00Z"/>
  <w16cex:commentExtensible w16cex:durableId="56719032" w16cex:dateUtc="2024-07-30T14:51:00Z"/>
  <w16cex:commentExtensible w16cex:durableId="464B0242" w16cex:dateUtc="2024-07-30T14:52:00Z"/>
  <w16cex:commentExtensible w16cex:durableId="769949FC" w16cex:dateUtc="2024-07-30T14:53:00Z"/>
  <w16cex:commentExtensible w16cex:durableId="02EDDAE4" w16cex:dateUtc="2024-07-30T14:55:00Z"/>
  <w16cex:commentExtensible w16cex:durableId="1448CDCA" w16cex:dateUtc="2024-07-30T15:18:00Z"/>
  <w16cex:commentExtensible w16cex:durableId="6230DAC0" w16cex:dateUtc="2024-07-30T15:02:00Z"/>
  <w16cex:commentExtensible w16cex:durableId="0A3319F5" w16cex:dateUtc="2024-07-30T15:06:00Z"/>
  <w16cex:commentExtensible w16cex:durableId="02E5C609" w16cex:dateUtc="2024-07-30T15:34:00Z"/>
  <w16cex:commentExtensible w16cex:durableId="54DDA776" w16cex:dateUtc="2024-07-30T15:38:00Z"/>
  <w16cex:commentExtensible w16cex:durableId="5A3630BE" w16cex:dateUtc="2024-07-30T15:43:00Z"/>
  <w16cex:commentExtensible w16cex:durableId="58892EE1" w16cex:dateUtc="2024-07-30T15:51:00Z"/>
  <w16cex:commentExtensible w16cex:durableId="4B4B5C0B" w16cex:dateUtc="2024-07-30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49DD38" w16cid:durableId="13BADA6D"/>
  <w16cid:commentId w16cid:paraId="26E40BCA" w16cid:durableId="6E19BC3E"/>
  <w16cid:commentId w16cid:paraId="6ECA9EBD" w16cid:durableId="4D111DA0"/>
  <w16cid:commentId w16cid:paraId="6E08564A" w16cid:durableId="7F2455DC"/>
  <w16cid:commentId w16cid:paraId="547934EE" w16cid:durableId="675E183D"/>
  <w16cid:commentId w16cid:paraId="5CDD6033" w16cid:durableId="2474AE6F"/>
  <w16cid:commentId w16cid:paraId="3C604B03" w16cid:durableId="56719032"/>
  <w16cid:commentId w16cid:paraId="0A93BDC7" w16cid:durableId="464B0242"/>
  <w16cid:commentId w16cid:paraId="311B284E" w16cid:durableId="769949FC"/>
  <w16cid:commentId w16cid:paraId="6DA563EA" w16cid:durableId="02EDDAE4"/>
  <w16cid:commentId w16cid:paraId="7BB69354" w16cid:durableId="1448CDCA"/>
  <w16cid:commentId w16cid:paraId="195F6D47" w16cid:durableId="6230DAC0"/>
  <w16cid:commentId w16cid:paraId="23458990" w16cid:durableId="0A3319F5"/>
  <w16cid:commentId w16cid:paraId="5D23EAB4" w16cid:durableId="02E5C609"/>
  <w16cid:commentId w16cid:paraId="5A00A7E2" w16cid:durableId="54DDA776"/>
  <w16cid:commentId w16cid:paraId="3EC99E2B" w16cid:durableId="5A3630BE"/>
  <w16cid:commentId w16cid:paraId="1F03D8C7" w16cid:durableId="58892EE1"/>
  <w16cid:commentId w16cid:paraId="1C333465" w16cid:durableId="4B4B5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975CB" w14:textId="77777777" w:rsidR="00E032C7" w:rsidRDefault="00E032C7" w:rsidP="00724EEF">
      <w:pPr>
        <w:spacing w:after="0" w:line="240" w:lineRule="auto"/>
      </w:pPr>
      <w:r>
        <w:separator/>
      </w:r>
    </w:p>
  </w:endnote>
  <w:endnote w:type="continuationSeparator" w:id="0">
    <w:p w14:paraId="7EB57868" w14:textId="77777777" w:rsidR="00E032C7" w:rsidRDefault="00E032C7" w:rsidP="0072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F752" w14:textId="77777777" w:rsidR="00E032C7" w:rsidRDefault="00E032C7" w:rsidP="00724EEF">
      <w:pPr>
        <w:spacing w:after="0" w:line="240" w:lineRule="auto"/>
      </w:pPr>
      <w:r>
        <w:separator/>
      </w:r>
    </w:p>
  </w:footnote>
  <w:footnote w:type="continuationSeparator" w:id="0">
    <w:p w14:paraId="523E9B35" w14:textId="77777777" w:rsidR="00E032C7" w:rsidRDefault="00E032C7" w:rsidP="00724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chel Lynn Darling">
    <w15:presenceInfo w15:providerId="AD" w15:userId="S::rachel.darling@maine.edu::29dcc2a3-c9bd-4c22-97d6-0c5b71ab48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2ACD"/>
    <w:rsid w:val="00023E1A"/>
    <w:rsid w:val="00025C20"/>
    <w:rsid w:val="00026BC8"/>
    <w:rsid w:val="0002701A"/>
    <w:rsid w:val="00027317"/>
    <w:rsid w:val="000278C4"/>
    <w:rsid w:val="00027A34"/>
    <w:rsid w:val="00030B9A"/>
    <w:rsid w:val="00032CE0"/>
    <w:rsid w:val="00034A23"/>
    <w:rsid w:val="0003644D"/>
    <w:rsid w:val="000374DB"/>
    <w:rsid w:val="00040237"/>
    <w:rsid w:val="0004077A"/>
    <w:rsid w:val="00041823"/>
    <w:rsid w:val="00041D60"/>
    <w:rsid w:val="00043319"/>
    <w:rsid w:val="000439E3"/>
    <w:rsid w:val="000450A2"/>
    <w:rsid w:val="0004566E"/>
    <w:rsid w:val="00045B93"/>
    <w:rsid w:val="0004679F"/>
    <w:rsid w:val="000477B0"/>
    <w:rsid w:val="00050526"/>
    <w:rsid w:val="000526A4"/>
    <w:rsid w:val="0005335B"/>
    <w:rsid w:val="00054F68"/>
    <w:rsid w:val="00057B9B"/>
    <w:rsid w:val="00057D1B"/>
    <w:rsid w:val="00057D64"/>
    <w:rsid w:val="0006174B"/>
    <w:rsid w:val="0006305C"/>
    <w:rsid w:val="0006346D"/>
    <w:rsid w:val="00067F0F"/>
    <w:rsid w:val="00070162"/>
    <w:rsid w:val="00071F63"/>
    <w:rsid w:val="00072C07"/>
    <w:rsid w:val="000730DC"/>
    <w:rsid w:val="000741B7"/>
    <w:rsid w:val="00074D54"/>
    <w:rsid w:val="00077095"/>
    <w:rsid w:val="000803A4"/>
    <w:rsid w:val="00081805"/>
    <w:rsid w:val="00084BE3"/>
    <w:rsid w:val="00085D8F"/>
    <w:rsid w:val="00090808"/>
    <w:rsid w:val="0009108C"/>
    <w:rsid w:val="00094012"/>
    <w:rsid w:val="00094C4B"/>
    <w:rsid w:val="000A0371"/>
    <w:rsid w:val="000A0D14"/>
    <w:rsid w:val="000A452A"/>
    <w:rsid w:val="000A4CA4"/>
    <w:rsid w:val="000A4FEA"/>
    <w:rsid w:val="000A52EB"/>
    <w:rsid w:val="000A627F"/>
    <w:rsid w:val="000A655E"/>
    <w:rsid w:val="000A662A"/>
    <w:rsid w:val="000A7C90"/>
    <w:rsid w:val="000B018B"/>
    <w:rsid w:val="000B33F2"/>
    <w:rsid w:val="000B3C94"/>
    <w:rsid w:val="000B6285"/>
    <w:rsid w:val="000B7CD5"/>
    <w:rsid w:val="000C04AA"/>
    <w:rsid w:val="000C1822"/>
    <w:rsid w:val="000C2134"/>
    <w:rsid w:val="000C2F5C"/>
    <w:rsid w:val="000C324C"/>
    <w:rsid w:val="000C59CB"/>
    <w:rsid w:val="000C5C27"/>
    <w:rsid w:val="000C6B69"/>
    <w:rsid w:val="000D1A99"/>
    <w:rsid w:val="000D1B31"/>
    <w:rsid w:val="000D401F"/>
    <w:rsid w:val="000D43FC"/>
    <w:rsid w:val="000D4522"/>
    <w:rsid w:val="000D609A"/>
    <w:rsid w:val="000D60B0"/>
    <w:rsid w:val="000D61AE"/>
    <w:rsid w:val="000D6C0F"/>
    <w:rsid w:val="000D73B3"/>
    <w:rsid w:val="000E439F"/>
    <w:rsid w:val="000E6D0E"/>
    <w:rsid w:val="000E71F1"/>
    <w:rsid w:val="000E77F1"/>
    <w:rsid w:val="000E7B9A"/>
    <w:rsid w:val="000F0B44"/>
    <w:rsid w:val="000F1835"/>
    <w:rsid w:val="000F326E"/>
    <w:rsid w:val="00101061"/>
    <w:rsid w:val="00107059"/>
    <w:rsid w:val="001078DA"/>
    <w:rsid w:val="00114955"/>
    <w:rsid w:val="00114A98"/>
    <w:rsid w:val="00117A9F"/>
    <w:rsid w:val="00122FAA"/>
    <w:rsid w:val="00123A30"/>
    <w:rsid w:val="00123BF6"/>
    <w:rsid w:val="00124113"/>
    <w:rsid w:val="00125841"/>
    <w:rsid w:val="0012661B"/>
    <w:rsid w:val="00131F0A"/>
    <w:rsid w:val="00132549"/>
    <w:rsid w:val="001357D3"/>
    <w:rsid w:val="00140B83"/>
    <w:rsid w:val="00143425"/>
    <w:rsid w:val="00145C14"/>
    <w:rsid w:val="00145D21"/>
    <w:rsid w:val="0014690A"/>
    <w:rsid w:val="001470A9"/>
    <w:rsid w:val="0014735B"/>
    <w:rsid w:val="00150BFF"/>
    <w:rsid w:val="00150D5D"/>
    <w:rsid w:val="00157135"/>
    <w:rsid w:val="00160780"/>
    <w:rsid w:val="0016353E"/>
    <w:rsid w:val="00163C11"/>
    <w:rsid w:val="00164553"/>
    <w:rsid w:val="00166E29"/>
    <w:rsid w:val="00172520"/>
    <w:rsid w:val="001759F9"/>
    <w:rsid w:val="00177480"/>
    <w:rsid w:val="00177594"/>
    <w:rsid w:val="001779F9"/>
    <w:rsid w:val="00177B49"/>
    <w:rsid w:val="00181078"/>
    <w:rsid w:val="0018205B"/>
    <w:rsid w:val="00184CF8"/>
    <w:rsid w:val="00184E5D"/>
    <w:rsid w:val="00186988"/>
    <w:rsid w:val="00190959"/>
    <w:rsid w:val="0019205D"/>
    <w:rsid w:val="00192ACB"/>
    <w:rsid w:val="00192B65"/>
    <w:rsid w:val="00193E02"/>
    <w:rsid w:val="00194AB5"/>
    <w:rsid w:val="001A03BC"/>
    <w:rsid w:val="001A0BC4"/>
    <w:rsid w:val="001A0EC9"/>
    <w:rsid w:val="001A12CE"/>
    <w:rsid w:val="001A2CF3"/>
    <w:rsid w:val="001A37D1"/>
    <w:rsid w:val="001A39B8"/>
    <w:rsid w:val="001A4B52"/>
    <w:rsid w:val="001A7E3F"/>
    <w:rsid w:val="001B0CBF"/>
    <w:rsid w:val="001B4169"/>
    <w:rsid w:val="001B4C99"/>
    <w:rsid w:val="001B4E28"/>
    <w:rsid w:val="001B5E9D"/>
    <w:rsid w:val="001C123A"/>
    <w:rsid w:val="001C2114"/>
    <w:rsid w:val="001C2C11"/>
    <w:rsid w:val="001C2E57"/>
    <w:rsid w:val="001C35E0"/>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7D4"/>
    <w:rsid w:val="001F4E5B"/>
    <w:rsid w:val="001F6812"/>
    <w:rsid w:val="001F6E5E"/>
    <w:rsid w:val="002000BC"/>
    <w:rsid w:val="0020265D"/>
    <w:rsid w:val="00203EDA"/>
    <w:rsid w:val="002047A3"/>
    <w:rsid w:val="00206E0F"/>
    <w:rsid w:val="002071A1"/>
    <w:rsid w:val="0020747D"/>
    <w:rsid w:val="002100E4"/>
    <w:rsid w:val="00214F22"/>
    <w:rsid w:val="00216C03"/>
    <w:rsid w:val="00221A06"/>
    <w:rsid w:val="00223258"/>
    <w:rsid w:val="00224299"/>
    <w:rsid w:val="002312AA"/>
    <w:rsid w:val="002315DB"/>
    <w:rsid w:val="00232DF2"/>
    <w:rsid w:val="00234EA1"/>
    <w:rsid w:val="002370FC"/>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AE9"/>
    <w:rsid w:val="00265C19"/>
    <w:rsid w:val="00266082"/>
    <w:rsid w:val="00274EA4"/>
    <w:rsid w:val="00275272"/>
    <w:rsid w:val="00277E8E"/>
    <w:rsid w:val="002829A8"/>
    <w:rsid w:val="00282AF3"/>
    <w:rsid w:val="00282B4E"/>
    <w:rsid w:val="00283ACB"/>
    <w:rsid w:val="002855D5"/>
    <w:rsid w:val="002874EC"/>
    <w:rsid w:val="0029046E"/>
    <w:rsid w:val="0029450C"/>
    <w:rsid w:val="00294F24"/>
    <w:rsid w:val="00294F7E"/>
    <w:rsid w:val="00295708"/>
    <w:rsid w:val="002A3287"/>
    <w:rsid w:val="002A44BE"/>
    <w:rsid w:val="002A6F20"/>
    <w:rsid w:val="002B00BC"/>
    <w:rsid w:val="002B038C"/>
    <w:rsid w:val="002B1F18"/>
    <w:rsid w:val="002B3961"/>
    <w:rsid w:val="002B5B1D"/>
    <w:rsid w:val="002B623B"/>
    <w:rsid w:val="002C02A3"/>
    <w:rsid w:val="002C0C2A"/>
    <w:rsid w:val="002C552E"/>
    <w:rsid w:val="002C5C74"/>
    <w:rsid w:val="002C5E37"/>
    <w:rsid w:val="002C7222"/>
    <w:rsid w:val="002D1427"/>
    <w:rsid w:val="002D2776"/>
    <w:rsid w:val="002D2FF9"/>
    <w:rsid w:val="002D5070"/>
    <w:rsid w:val="002D50A6"/>
    <w:rsid w:val="002D5371"/>
    <w:rsid w:val="002D73FC"/>
    <w:rsid w:val="002E0192"/>
    <w:rsid w:val="002E0196"/>
    <w:rsid w:val="002E20C4"/>
    <w:rsid w:val="002E2A16"/>
    <w:rsid w:val="002E3CEA"/>
    <w:rsid w:val="002E4336"/>
    <w:rsid w:val="002E46A4"/>
    <w:rsid w:val="002E7423"/>
    <w:rsid w:val="002F0FD5"/>
    <w:rsid w:val="002F120D"/>
    <w:rsid w:val="002F34E8"/>
    <w:rsid w:val="002F5AA7"/>
    <w:rsid w:val="0030088A"/>
    <w:rsid w:val="003013D3"/>
    <w:rsid w:val="00301FBA"/>
    <w:rsid w:val="00305392"/>
    <w:rsid w:val="00306007"/>
    <w:rsid w:val="00306811"/>
    <w:rsid w:val="003070B7"/>
    <w:rsid w:val="003109FB"/>
    <w:rsid w:val="00311094"/>
    <w:rsid w:val="0031144D"/>
    <w:rsid w:val="00311877"/>
    <w:rsid w:val="00312FFC"/>
    <w:rsid w:val="00313632"/>
    <w:rsid w:val="00314482"/>
    <w:rsid w:val="003149AC"/>
    <w:rsid w:val="003228FD"/>
    <w:rsid w:val="00323F39"/>
    <w:rsid w:val="00324DAE"/>
    <w:rsid w:val="00325687"/>
    <w:rsid w:val="00327F32"/>
    <w:rsid w:val="00331CF4"/>
    <w:rsid w:val="003321FE"/>
    <w:rsid w:val="00332D6E"/>
    <w:rsid w:val="00333574"/>
    <w:rsid w:val="00335684"/>
    <w:rsid w:val="00335C2D"/>
    <w:rsid w:val="0033654C"/>
    <w:rsid w:val="00337BE6"/>
    <w:rsid w:val="0034024B"/>
    <w:rsid w:val="0034074A"/>
    <w:rsid w:val="00340EF2"/>
    <w:rsid w:val="00342DE8"/>
    <w:rsid w:val="003442E6"/>
    <w:rsid w:val="00344591"/>
    <w:rsid w:val="003471EF"/>
    <w:rsid w:val="00350BE0"/>
    <w:rsid w:val="00351674"/>
    <w:rsid w:val="003569F0"/>
    <w:rsid w:val="00356A82"/>
    <w:rsid w:val="00357080"/>
    <w:rsid w:val="00357182"/>
    <w:rsid w:val="0035720C"/>
    <w:rsid w:val="0036037A"/>
    <w:rsid w:val="00360ECD"/>
    <w:rsid w:val="00361258"/>
    <w:rsid w:val="003619D0"/>
    <w:rsid w:val="00362FC7"/>
    <w:rsid w:val="003632B9"/>
    <w:rsid w:val="00363441"/>
    <w:rsid w:val="0036370B"/>
    <w:rsid w:val="00364189"/>
    <w:rsid w:val="00364511"/>
    <w:rsid w:val="00364EB1"/>
    <w:rsid w:val="00364EF6"/>
    <w:rsid w:val="0036505F"/>
    <w:rsid w:val="003656B2"/>
    <w:rsid w:val="0036650D"/>
    <w:rsid w:val="0036753C"/>
    <w:rsid w:val="00367598"/>
    <w:rsid w:val="00367CB1"/>
    <w:rsid w:val="0037072F"/>
    <w:rsid w:val="00372E2D"/>
    <w:rsid w:val="003733E9"/>
    <w:rsid w:val="003754E8"/>
    <w:rsid w:val="00376A44"/>
    <w:rsid w:val="00380241"/>
    <w:rsid w:val="003838F1"/>
    <w:rsid w:val="00385ECD"/>
    <w:rsid w:val="00386539"/>
    <w:rsid w:val="00386640"/>
    <w:rsid w:val="0038751B"/>
    <w:rsid w:val="0038775B"/>
    <w:rsid w:val="0039270C"/>
    <w:rsid w:val="0039295D"/>
    <w:rsid w:val="00393078"/>
    <w:rsid w:val="003955F6"/>
    <w:rsid w:val="00397066"/>
    <w:rsid w:val="003A107D"/>
    <w:rsid w:val="003A1506"/>
    <w:rsid w:val="003A2A58"/>
    <w:rsid w:val="003A2A6D"/>
    <w:rsid w:val="003A2DA6"/>
    <w:rsid w:val="003A46FF"/>
    <w:rsid w:val="003A5210"/>
    <w:rsid w:val="003A5DA2"/>
    <w:rsid w:val="003A6426"/>
    <w:rsid w:val="003A7BCE"/>
    <w:rsid w:val="003B088C"/>
    <w:rsid w:val="003B4D87"/>
    <w:rsid w:val="003C0531"/>
    <w:rsid w:val="003C0FFE"/>
    <w:rsid w:val="003C2E26"/>
    <w:rsid w:val="003C2F22"/>
    <w:rsid w:val="003C65D3"/>
    <w:rsid w:val="003C6BD0"/>
    <w:rsid w:val="003D0D73"/>
    <w:rsid w:val="003D2268"/>
    <w:rsid w:val="003D2EAE"/>
    <w:rsid w:val="003D4137"/>
    <w:rsid w:val="003D4C71"/>
    <w:rsid w:val="003D5785"/>
    <w:rsid w:val="003D6D3F"/>
    <w:rsid w:val="003D7B6C"/>
    <w:rsid w:val="003E00A4"/>
    <w:rsid w:val="003E02ED"/>
    <w:rsid w:val="003E10F7"/>
    <w:rsid w:val="003E1B10"/>
    <w:rsid w:val="003E272E"/>
    <w:rsid w:val="003E42E4"/>
    <w:rsid w:val="003E4332"/>
    <w:rsid w:val="003E4DF1"/>
    <w:rsid w:val="003E6510"/>
    <w:rsid w:val="003E7657"/>
    <w:rsid w:val="003F20AB"/>
    <w:rsid w:val="003F2326"/>
    <w:rsid w:val="003F294C"/>
    <w:rsid w:val="003F2A3F"/>
    <w:rsid w:val="003F6DA2"/>
    <w:rsid w:val="004007BF"/>
    <w:rsid w:val="004054B5"/>
    <w:rsid w:val="0040721D"/>
    <w:rsid w:val="004118ED"/>
    <w:rsid w:val="00413A84"/>
    <w:rsid w:val="0041578D"/>
    <w:rsid w:val="00416A7F"/>
    <w:rsid w:val="00421CA5"/>
    <w:rsid w:val="00421FA9"/>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123A"/>
    <w:rsid w:val="004421D4"/>
    <w:rsid w:val="00444969"/>
    <w:rsid w:val="00444C62"/>
    <w:rsid w:val="00445150"/>
    <w:rsid w:val="004457A8"/>
    <w:rsid w:val="0044679B"/>
    <w:rsid w:val="004506A6"/>
    <w:rsid w:val="00450D49"/>
    <w:rsid w:val="004523BB"/>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0931"/>
    <w:rsid w:val="00483AE2"/>
    <w:rsid w:val="00485E5B"/>
    <w:rsid w:val="00487223"/>
    <w:rsid w:val="004921B9"/>
    <w:rsid w:val="00493277"/>
    <w:rsid w:val="004951E5"/>
    <w:rsid w:val="004A0997"/>
    <w:rsid w:val="004A148A"/>
    <w:rsid w:val="004A340D"/>
    <w:rsid w:val="004A5453"/>
    <w:rsid w:val="004B0022"/>
    <w:rsid w:val="004B036D"/>
    <w:rsid w:val="004B03F6"/>
    <w:rsid w:val="004B1FC4"/>
    <w:rsid w:val="004B2489"/>
    <w:rsid w:val="004B32E4"/>
    <w:rsid w:val="004B33CE"/>
    <w:rsid w:val="004B5A68"/>
    <w:rsid w:val="004C20C6"/>
    <w:rsid w:val="004C2168"/>
    <w:rsid w:val="004C27BA"/>
    <w:rsid w:val="004C51E7"/>
    <w:rsid w:val="004C61A9"/>
    <w:rsid w:val="004C6A17"/>
    <w:rsid w:val="004D1022"/>
    <w:rsid w:val="004D5A0B"/>
    <w:rsid w:val="004D6D56"/>
    <w:rsid w:val="004E0520"/>
    <w:rsid w:val="004E0645"/>
    <w:rsid w:val="004E6196"/>
    <w:rsid w:val="004E7C51"/>
    <w:rsid w:val="004F28ED"/>
    <w:rsid w:val="004F2E93"/>
    <w:rsid w:val="004F425E"/>
    <w:rsid w:val="004F4A36"/>
    <w:rsid w:val="004F6226"/>
    <w:rsid w:val="004F7D3C"/>
    <w:rsid w:val="005020CB"/>
    <w:rsid w:val="00504700"/>
    <w:rsid w:val="00504CE9"/>
    <w:rsid w:val="0051198F"/>
    <w:rsid w:val="00514B3D"/>
    <w:rsid w:val="0051504D"/>
    <w:rsid w:val="005152E5"/>
    <w:rsid w:val="00520561"/>
    <w:rsid w:val="0052145A"/>
    <w:rsid w:val="00522DA6"/>
    <w:rsid w:val="00523F3F"/>
    <w:rsid w:val="00524F7A"/>
    <w:rsid w:val="00525F32"/>
    <w:rsid w:val="00526828"/>
    <w:rsid w:val="00526D58"/>
    <w:rsid w:val="00526F5B"/>
    <w:rsid w:val="0053186A"/>
    <w:rsid w:val="005319BF"/>
    <w:rsid w:val="00534AF9"/>
    <w:rsid w:val="005362B3"/>
    <w:rsid w:val="005364EB"/>
    <w:rsid w:val="005369A6"/>
    <w:rsid w:val="005371FB"/>
    <w:rsid w:val="00537F9B"/>
    <w:rsid w:val="0054066C"/>
    <w:rsid w:val="00540B79"/>
    <w:rsid w:val="00540DBD"/>
    <w:rsid w:val="005419E1"/>
    <w:rsid w:val="0054233B"/>
    <w:rsid w:val="00542ACF"/>
    <w:rsid w:val="00542E39"/>
    <w:rsid w:val="005432BC"/>
    <w:rsid w:val="00543D87"/>
    <w:rsid w:val="005451AE"/>
    <w:rsid w:val="0054578A"/>
    <w:rsid w:val="00546672"/>
    <w:rsid w:val="00547E02"/>
    <w:rsid w:val="00550A6D"/>
    <w:rsid w:val="005512B8"/>
    <w:rsid w:val="005531E8"/>
    <w:rsid w:val="00556A0A"/>
    <w:rsid w:val="00556EAE"/>
    <w:rsid w:val="00557ECD"/>
    <w:rsid w:val="005600AB"/>
    <w:rsid w:val="00560C10"/>
    <w:rsid w:val="00561480"/>
    <w:rsid w:val="00562A78"/>
    <w:rsid w:val="00563240"/>
    <w:rsid w:val="00563A54"/>
    <w:rsid w:val="00570608"/>
    <w:rsid w:val="00570F51"/>
    <w:rsid w:val="005711A0"/>
    <w:rsid w:val="00573604"/>
    <w:rsid w:val="005740E1"/>
    <w:rsid w:val="005742F0"/>
    <w:rsid w:val="00577558"/>
    <w:rsid w:val="00580558"/>
    <w:rsid w:val="005811CD"/>
    <w:rsid w:val="00582670"/>
    <w:rsid w:val="00582E3D"/>
    <w:rsid w:val="00583C9F"/>
    <w:rsid w:val="00585E14"/>
    <w:rsid w:val="00590208"/>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49D7"/>
    <w:rsid w:val="005B6A27"/>
    <w:rsid w:val="005C07B7"/>
    <w:rsid w:val="005C2D61"/>
    <w:rsid w:val="005C505F"/>
    <w:rsid w:val="005C5785"/>
    <w:rsid w:val="005C5E81"/>
    <w:rsid w:val="005C605F"/>
    <w:rsid w:val="005C6527"/>
    <w:rsid w:val="005C7BCA"/>
    <w:rsid w:val="005D19A1"/>
    <w:rsid w:val="005D1A58"/>
    <w:rsid w:val="005D28EB"/>
    <w:rsid w:val="005D3073"/>
    <w:rsid w:val="005D38D5"/>
    <w:rsid w:val="005E00B7"/>
    <w:rsid w:val="005E0561"/>
    <w:rsid w:val="005E0BCC"/>
    <w:rsid w:val="005E0E66"/>
    <w:rsid w:val="005E2238"/>
    <w:rsid w:val="005F3B77"/>
    <w:rsid w:val="005F4207"/>
    <w:rsid w:val="0060197D"/>
    <w:rsid w:val="00602B22"/>
    <w:rsid w:val="00603793"/>
    <w:rsid w:val="00605D83"/>
    <w:rsid w:val="0060672F"/>
    <w:rsid w:val="00610232"/>
    <w:rsid w:val="00612F17"/>
    <w:rsid w:val="00615FC5"/>
    <w:rsid w:val="00627002"/>
    <w:rsid w:val="00627907"/>
    <w:rsid w:val="006325D1"/>
    <w:rsid w:val="00632D86"/>
    <w:rsid w:val="00633B37"/>
    <w:rsid w:val="00634A30"/>
    <w:rsid w:val="0063744F"/>
    <w:rsid w:val="00640D31"/>
    <w:rsid w:val="00642C9F"/>
    <w:rsid w:val="006434FA"/>
    <w:rsid w:val="0064610A"/>
    <w:rsid w:val="00647B13"/>
    <w:rsid w:val="00647B29"/>
    <w:rsid w:val="00650371"/>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8CB"/>
    <w:rsid w:val="0067491B"/>
    <w:rsid w:val="00674A47"/>
    <w:rsid w:val="00676994"/>
    <w:rsid w:val="00676E70"/>
    <w:rsid w:val="0068110C"/>
    <w:rsid w:val="00681DB5"/>
    <w:rsid w:val="006834E9"/>
    <w:rsid w:val="006846EC"/>
    <w:rsid w:val="00685A3F"/>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2457"/>
    <w:rsid w:val="006B2C9E"/>
    <w:rsid w:val="006B3853"/>
    <w:rsid w:val="006B4C9E"/>
    <w:rsid w:val="006B503F"/>
    <w:rsid w:val="006B622C"/>
    <w:rsid w:val="006C00B7"/>
    <w:rsid w:val="006C0352"/>
    <w:rsid w:val="006C1560"/>
    <w:rsid w:val="006C1FB2"/>
    <w:rsid w:val="006C4605"/>
    <w:rsid w:val="006C4AE3"/>
    <w:rsid w:val="006C662F"/>
    <w:rsid w:val="006C7B83"/>
    <w:rsid w:val="006D3336"/>
    <w:rsid w:val="006D3BC2"/>
    <w:rsid w:val="006D438D"/>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63A1"/>
    <w:rsid w:val="006F75D1"/>
    <w:rsid w:val="006F7F03"/>
    <w:rsid w:val="007009AC"/>
    <w:rsid w:val="0070271A"/>
    <w:rsid w:val="00704557"/>
    <w:rsid w:val="00704740"/>
    <w:rsid w:val="00710598"/>
    <w:rsid w:val="00710937"/>
    <w:rsid w:val="00710B20"/>
    <w:rsid w:val="007117B0"/>
    <w:rsid w:val="0071292F"/>
    <w:rsid w:val="0071486F"/>
    <w:rsid w:val="00714E62"/>
    <w:rsid w:val="00715E7E"/>
    <w:rsid w:val="00721094"/>
    <w:rsid w:val="00723586"/>
    <w:rsid w:val="00724534"/>
    <w:rsid w:val="00724D79"/>
    <w:rsid w:val="00724EEF"/>
    <w:rsid w:val="00726459"/>
    <w:rsid w:val="00727CBA"/>
    <w:rsid w:val="00730323"/>
    <w:rsid w:val="00730932"/>
    <w:rsid w:val="0073114E"/>
    <w:rsid w:val="00731446"/>
    <w:rsid w:val="00732038"/>
    <w:rsid w:val="0074002D"/>
    <w:rsid w:val="00742A8D"/>
    <w:rsid w:val="00744028"/>
    <w:rsid w:val="00744819"/>
    <w:rsid w:val="0074500A"/>
    <w:rsid w:val="00746262"/>
    <w:rsid w:val="007475B0"/>
    <w:rsid w:val="00747956"/>
    <w:rsid w:val="007501DD"/>
    <w:rsid w:val="00750EEB"/>
    <w:rsid w:val="007538E8"/>
    <w:rsid w:val="00754291"/>
    <w:rsid w:val="007547C9"/>
    <w:rsid w:val="00754CE3"/>
    <w:rsid w:val="007568D5"/>
    <w:rsid w:val="007616A6"/>
    <w:rsid w:val="007619C7"/>
    <w:rsid w:val="00761B49"/>
    <w:rsid w:val="007626ED"/>
    <w:rsid w:val="00762792"/>
    <w:rsid w:val="00762C47"/>
    <w:rsid w:val="00764E06"/>
    <w:rsid w:val="0076625B"/>
    <w:rsid w:val="0076742D"/>
    <w:rsid w:val="00770F41"/>
    <w:rsid w:val="00772954"/>
    <w:rsid w:val="00774031"/>
    <w:rsid w:val="00782514"/>
    <w:rsid w:val="007835E0"/>
    <w:rsid w:val="0078398C"/>
    <w:rsid w:val="00792630"/>
    <w:rsid w:val="00793210"/>
    <w:rsid w:val="007933F4"/>
    <w:rsid w:val="00793519"/>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C70C0"/>
    <w:rsid w:val="007D041D"/>
    <w:rsid w:val="007D1AC5"/>
    <w:rsid w:val="007E137F"/>
    <w:rsid w:val="007E1F10"/>
    <w:rsid w:val="007E24BF"/>
    <w:rsid w:val="007E2B61"/>
    <w:rsid w:val="007E4E8F"/>
    <w:rsid w:val="007E6B87"/>
    <w:rsid w:val="007E762A"/>
    <w:rsid w:val="007E7770"/>
    <w:rsid w:val="007E792B"/>
    <w:rsid w:val="007F040E"/>
    <w:rsid w:val="007F0C49"/>
    <w:rsid w:val="007F108C"/>
    <w:rsid w:val="007F11EE"/>
    <w:rsid w:val="007F1BCC"/>
    <w:rsid w:val="007F1DB4"/>
    <w:rsid w:val="007F1FE7"/>
    <w:rsid w:val="007F42AC"/>
    <w:rsid w:val="007F4C01"/>
    <w:rsid w:val="007F6A3D"/>
    <w:rsid w:val="007F6C4A"/>
    <w:rsid w:val="007F7010"/>
    <w:rsid w:val="007F7334"/>
    <w:rsid w:val="007F75F7"/>
    <w:rsid w:val="008020DD"/>
    <w:rsid w:val="0080240B"/>
    <w:rsid w:val="008032BF"/>
    <w:rsid w:val="00805210"/>
    <w:rsid w:val="008070DF"/>
    <w:rsid w:val="008076A8"/>
    <w:rsid w:val="00807F59"/>
    <w:rsid w:val="008108BB"/>
    <w:rsid w:val="008117C8"/>
    <w:rsid w:val="00811F06"/>
    <w:rsid w:val="00816FCF"/>
    <w:rsid w:val="00817B89"/>
    <w:rsid w:val="008219B3"/>
    <w:rsid w:val="00822FA2"/>
    <w:rsid w:val="00830B25"/>
    <w:rsid w:val="00831A8C"/>
    <w:rsid w:val="00833DEA"/>
    <w:rsid w:val="0083452C"/>
    <w:rsid w:val="00835905"/>
    <w:rsid w:val="0083649A"/>
    <w:rsid w:val="00836F28"/>
    <w:rsid w:val="0084187A"/>
    <w:rsid w:val="00844F4F"/>
    <w:rsid w:val="008463F1"/>
    <w:rsid w:val="008514B2"/>
    <w:rsid w:val="00852C80"/>
    <w:rsid w:val="00852E29"/>
    <w:rsid w:val="008546D0"/>
    <w:rsid w:val="00854AE9"/>
    <w:rsid w:val="0085598A"/>
    <w:rsid w:val="0085654E"/>
    <w:rsid w:val="00856935"/>
    <w:rsid w:val="008604EE"/>
    <w:rsid w:val="00860C39"/>
    <w:rsid w:val="00860CB9"/>
    <w:rsid w:val="00861D31"/>
    <w:rsid w:val="00865AE1"/>
    <w:rsid w:val="00865B66"/>
    <w:rsid w:val="008700A7"/>
    <w:rsid w:val="00871AAC"/>
    <w:rsid w:val="0087354B"/>
    <w:rsid w:val="00874E4D"/>
    <w:rsid w:val="0087594F"/>
    <w:rsid w:val="00876438"/>
    <w:rsid w:val="0087784B"/>
    <w:rsid w:val="008802D9"/>
    <w:rsid w:val="00881152"/>
    <w:rsid w:val="00881BB6"/>
    <w:rsid w:val="00881EE0"/>
    <w:rsid w:val="00882B4E"/>
    <w:rsid w:val="00882EE4"/>
    <w:rsid w:val="008838E2"/>
    <w:rsid w:val="00883D31"/>
    <w:rsid w:val="00883D3A"/>
    <w:rsid w:val="00885042"/>
    <w:rsid w:val="008853CD"/>
    <w:rsid w:val="00885DA7"/>
    <w:rsid w:val="0088630E"/>
    <w:rsid w:val="008927C3"/>
    <w:rsid w:val="00893151"/>
    <w:rsid w:val="00893E67"/>
    <w:rsid w:val="00895932"/>
    <w:rsid w:val="00895EA0"/>
    <w:rsid w:val="00897194"/>
    <w:rsid w:val="00897B90"/>
    <w:rsid w:val="008A18DC"/>
    <w:rsid w:val="008A3E1D"/>
    <w:rsid w:val="008A7A28"/>
    <w:rsid w:val="008B0145"/>
    <w:rsid w:val="008B0A47"/>
    <w:rsid w:val="008B2228"/>
    <w:rsid w:val="008B2253"/>
    <w:rsid w:val="008B7DF8"/>
    <w:rsid w:val="008C01B7"/>
    <w:rsid w:val="008C2B94"/>
    <w:rsid w:val="008C5C4F"/>
    <w:rsid w:val="008C7D8A"/>
    <w:rsid w:val="008D03C8"/>
    <w:rsid w:val="008D0578"/>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254EC"/>
    <w:rsid w:val="00930B90"/>
    <w:rsid w:val="00931948"/>
    <w:rsid w:val="00933441"/>
    <w:rsid w:val="00934E8B"/>
    <w:rsid w:val="0093533D"/>
    <w:rsid w:val="00940006"/>
    <w:rsid w:val="009400AE"/>
    <w:rsid w:val="0094036F"/>
    <w:rsid w:val="00942CA7"/>
    <w:rsid w:val="00944DA7"/>
    <w:rsid w:val="0094724A"/>
    <w:rsid w:val="00950CC9"/>
    <w:rsid w:val="00950E0F"/>
    <w:rsid w:val="00952092"/>
    <w:rsid w:val="009522C4"/>
    <w:rsid w:val="009528AE"/>
    <w:rsid w:val="00954630"/>
    <w:rsid w:val="00954638"/>
    <w:rsid w:val="00957BE2"/>
    <w:rsid w:val="00964EA6"/>
    <w:rsid w:val="00965203"/>
    <w:rsid w:val="0096535E"/>
    <w:rsid w:val="009661C3"/>
    <w:rsid w:val="00966430"/>
    <w:rsid w:val="00967820"/>
    <w:rsid w:val="00967A38"/>
    <w:rsid w:val="00973413"/>
    <w:rsid w:val="0097344C"/>
    <w:rsid w:val="00973869"/>
    <w:rsid w:val="009746FB"/>
    <w:rsid w:val="00976AF4"/>
    <w:rsid w:val="0098390D"/>
    <w:rsid w:val="00983CDA"/>
    <w:rsid w:val="0099054E"/>
    <w:rsid w:val="00991B38"/>
    <w:rsid w:val="0099215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CBF"/>
    <w:rsid w:val="009B7BB6"/>
    <w:rsid w:val="009C1A2E"/>
    <w:rsid w:val="009C3182"/>
    <w:rsid w:val="009C4DE4"/>
    <w:rsid w:val="009C73DC"/>
    <w:rsid w:val="009D0609"/>
    <w:rsid w:val="009D13BB"/>
    <w:rsid w:val="009D3AA4"/>
    <w:rsid w:val="009D3E3A"/>
    <w:rsid w:val="009D65EF"/>
    <w:rsid w:val="009D6B28"/>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5648"/>
    <w:rsid w:val="00A2692B"/>
    <w:rsid w:val="00A26C3E"/>
    <w:rsid w:val="00A27819"/>
    <w:rsid w:val="00A30578"/>
    <w:rsid w:val="00A30B2A"/>
    <w:rsid w:val="00A33342"/>
    <w:rsid w:val="00A34FE7"/>
    <w:rsid w:val="00A35B33"/>
    <w:rsid w:val="00A36647"/>
    <w:rsid w:val="00A36BE1"/>
    <w:rsid w:val="00A37FD2"/>
    <w:rsid w:val="00A41905"/>
    <w:rsid w:val="00A43331"/>
    <w:rsid w:val="00A43C2B"/>
    <w:rsid w:val="00A4481F"/>
    <w:rsid w:val="00A45A2E"/>
    <w:rsid w:val="00A50437"/>
    <w:rsid w:val="00A5067A"/>
    <w:rsid w:val="00A51234"/>
    <w:rsid w:val="00A5251B"/>
    <w:rsid w:val="00A52621"/>
    <w:rsid w:val="00A53F71"/>
    <w:rsid w:val="00A547A9"/>
    <w:rsid w:val="00A61951"/>
    <w:rsid w:val="00A61DC7"/>
    <w:rsid w:val="00A620C1"/>
    <w:rsid w:val="00A6264B"/>
    <w:rsid w:val="00A62A5A"/>
    <w:rsid w:val="00A62F0A"/>
    <w:rsid w:val="00A676C2"/>
    <w:rsid w:val="00A6789F"/>
    <w:rsid w:val="00A71473"/>
    <w:rsid w:val="00A729EA"/>
    <w:rsid w:val="00A7340F"/>
    <w:rsid w:val="00A73955"/>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6D8E"/>
    <w:rsid w:val="00AE6E39"/>
    <w:rsid w:val="00AF1AF4"/>
    <w:rsid w:val="00B01127"/>
    <w:rsid w:val="00B04C2A"/>
    <w:rsid w:val="00B100F3"/>
    <w:rsid w:val="00B16C91"/>
    <w:rsid w:val="00B175E3"/>
    <w:rsid w:val="00B2406A"/>
    <w:rsid w:val="00B24AB1"/>
    <w:rsid w:val="00B253D5"/>
    <w:rsid w:val="00B256DE"/>
    <w:rsid w:val="00B25DCE"/>
    <w:rsid w:val="00B26320"/>
    <w:rsid w:val="00B263B8"/>
    <w:rsid w:val="00B26569"/>
    <w:rsid w:val="00B26D0A"/>
    <w:rsid w:val="00B27492"/>
    <w:rsid w:val="00B32706"/>
    <w:rsid w:val="00B33A01"/>
    <w:rsid w:val="00B3560A"/>
    <w:rsid w:val="00B3593D"/>
    <w:rsid w:val="00B36652"/>
    <w:rsid w:val="00B36C0D"/>
    <w:rsid w:val="00B40250"/>
    <w:rsid w:val="00B4094C"/>
    <w:rsid w:val="00B413BB"/>
    <w:rsid w:val="00B441A6"/>
    <w:rsid w:val="00B44242"/>
    <w:rsid w:val="00B4587B"/>
    <w:rsid w:val="00B534C8"/>
    <w:rsid w:val="00B54957"/>
    <w:rsid w:val="00B56572"/>
    <w:rsid w:val="00B5787D"/>
    <w:rsid w:val="00B638A6"/>
    <w:rsid w:val="00B67666"/>
    <w:rsid w:val="00B67B26"/>
    <w:rsid w:val="00B67E2C"/>
    <w:rsid w:val="00B70348"/>
    <w:rsid w:val="00B72ABF"/>
    <w:rsid w:val="00B73079"/>
    <w:rsid w:val="00B73261"/>
    <w:rsid w:val="00B74B98"/>
    <w:rsid w:val="00B75F8E"/>
    <w:rsid w:val="00B77FFE"/>
    <w:rsid w:val="00B8250B"/>
    <w:rsid w:val="00B83ECD"/>
    <w:rsid w:val="00B84D0A"/>
    <w:rsid w:val="00B855F6"/>
    <w:rsid w:val="00B91509"/>
    <w:rsid w:val="00B91C6A"/>
    <w:rsid w:val="00B949A5"/>
    <w:rsid w:val="00B967EE"/>
    <w:rsid w:val="00BA1B34"/>
    <w:rsid w:val="00BA2D2A"/>
    <w:rsid w:val="00BA2D50"/>
    <w:rsid w:val="00BA52D1"/>
    <w:rsid w:val="00BB19E1"/>
    <w:rsid w:val="00BB252F"/>
    <w:rsid w:val="00BB4C74"/>
    <w:rsid w:val="00BB53DA"/>
    <w:rsid w:val="00BC1404"/>
    <w:rsid w:val="00BC246F"/>
    <w:rsid w:val="00BC315C"/>
    <w:rsid w:val="00BC43FC"/>
    <w:rsid w:val="00BC58B0"/>
    <w:rsid w:val="00BC5B9A"/>
    <w:rsid w:val="00BC5E94"/>
    <w:rsid w:val="00BC71F5"/>
    <w:rsid w:val="00BC7FFE"/>
    <w:rsid w:val="00BD0A0C"/>
    <w:rsid w:val="00BD0ADE"/>
    <w:rsid w:val="00BD1910"/>
    <w:rsid w:val="00BD1F04"/>
    <w:rsid w:val="00BD2953"/>
    <w:rsid w:val="00BD2A78"/>
    <w:rsid w:val="00BD3B28"/>
    <w:rsid w:val="00BD443A"/>
    <w:rsid w:val="00BD5A14"/>
    <w:rsid w:val="00BE04ED"/>
    <w:rsid w:val="00BE0978"/>
    <w:rsid w:val="00BE213D"/>
    <w:rsid w:val="00BE7525"/>
    <w:rsid w:val="00BE7E05"/>
    <w:rsid w:val="00BE7E13"/>
    <w:rsid w:val="00BF1AE3"/>
    <w:rsid w:val="00BF25C3"/>
    <w:rsid w:val="00BF261A"/>
    <w:rsid w:val="00BF4096"/>
    <w:rsid w:val="00BF45B2"/>
    <w:rsid w:val="00BF5324"/>
    <w:rsid w:val="00BF5400"/>
    <w:rsid w:val="00BF6695"/>
    <w:rsid w:val="00BF6757"/>
    <w:rsid w:val="00BF7532"/>
    <w:rsid w:val="00BF77A7"/>
    <w:rsid w:val="00BF7C52"/>
    <w:rsid w:val="00BF7DE0"/>
    <w:rsid w:val="00C010B8"/>
    <w:rsid w:val="00C02315"/>
    <w:rsid w:val="00C0239F"/>
    <w:rsid w:val="00C02839"/>
    <w:rsid w:val="00C02FAA"/>
    <w:rsid w:val="00C0471D"/>
    <w:rsid w:val="00C0582C"/>
    <w:rsid w:val="00C06ACA"/>
    <w:rsid w:val="00C06EAD"/>
    <w:rsid w:val="00C076CD"/>
    <w:rsid w:val="00C07730"/>
    <w:rsid w:val="00C11067"/>
    <w:rsid w:val="00C13337"/>
    <w:rsid w:val="00C147D6"/>
    <w:rsid w:val="00C14C81"/>
    <w:rsid w:val="00C1549E"/>
    <w:rsid w:val="00C172CA"/>
    <w:rsid w:val="00C23206"/>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5B1D"/>
    <w:rsid w:val="00C564EA"/>
    <w:rsid w:val="00C56962"/>
    <w:rsid w:val="00C56F38"/>
    <w:rsid w:val="00C56F52"/>
    <w:rsid w:val="00C5740B"/>
    <w:rsid w:val="00C57EB0"/>
    <w:rsid w:val="00C60569"/>
    <w:rsid w:val="00C62B3A"/>
    <w:rsid w:val="00C6475B"/>
    <w:rsid w:val="00C7151B"/>
    <w:rsid w:val="00C71F5F"/>
    <w:rsid w:val="00C72002"/>
    <w:rsid w:val="00C72D49"/>
    <w:rsid w:val="00C73E1F"/>
    <w:rsid w:val="00C744E8"/>
    <w:rsid w:val="00C766DB"/>
    <w:rsid w:val="00C76ABB"/>
    <w:rsid w:val="00C777D9"/>
    <w:rsid w:val="00C778EC"/>
    <w:rsid w:val="00C80E29"/>
    <w:rsid w:val="00C81708"/>
    <w:rsid w:val="00C86106"/>
    <w:rsid w:val="00C8798F"/>
    <w:rsid w:val="00C87990"/>
    <w:rsid w:val="00C906B1"/>
    <w:rsid w:val="00C91070"/>
    <w:rsid w:val="00C91F24"/>
    <w:rsid w:val="00C9287F"/>
    <w:rsid w:val="00C92C2B"/>
    <w:rsid w:val="00C92C50"/>
    <w:rsid w:val="00C947C6"/>
    <w:rsid w:val="00C95C6B"/>
    <w:rsid w:val="00CA0312"/>
    <w:rsid w:val="00CA57ED"/>
    <w:rsid w:val="00CA66A0"/>
    <w:rsid w:val="00CA7A9B"/>
    <w:rsid w:val="00CB03F9"/>
    <w:rsid w:val="00CB0B69"/>
    <w:rsid w:val="00CB28DF"/>
    <w:rsid w:val="00CB4058"/>
    <w:rsid w:val="00CB46C4"/>
    <w:rsid w:val="00CB5BE2"/>
    <w:rsid w:val="00CC1709"/>
    <w:rsid w:val="00CC20CC"/>
    <w:rsid w:val="00CC22B2"/>
    <w:rsid w:val="00CC3890"/>
    <w:rsid w:val="00CC62C4"/>
    <w:rsid w:val="00CC769C"/>
    <w:rsid w:val="00CD034C"/>
    <w:rsid w:val="00CD1EC8"/>
    <w:rsid w:val="00CD3645"/>
    <w:rsid w:val="00CE2337"/>
    <w:rsid w:val="00CE2E47"/>
    <w:rsid w:val="00CE2FF1"/>
    <w:rsid w:val="00CE6FC3"/>
    <w:rsid w:val="00CF2824"/>
    <w:rsid w:val="00CF596A"/>
    <w:rsid w:val="00CF5E20"/>
    <w:rsid w:val="00CF63D8"/>
    <w:rsid w:val="00CF655F"/>
    <w:rsid w:val="00CF6588"/>
    <w:rsid w:val="00D00BAD"/>
    <w:rsid w:val="00D00DF7"/>
    <w:rsid w:val="00D0243D"/>
    <w:rsid w:val="00D027B2"/>
    <w:rsid w:val="00D02D10"/>
    <w:rsid w:val="00D049D4"/>
    <w:rsid w:val="00D04F48"/>
    <w:rsid w:val="00D05CE6"/>
    <w:rsid w:val="00D10344"/>
    <w:rsid w:val="00D10E06"/>
    <w:rsid w:val="00D112B7"/>
    <w:rsid w:val="00D11473"/>
    <w:rsid w:val="00D13494"/>
    <w:rsid w:val="00D13E7E"/>
    <w:rsid w:val="00D146DB"/>
    <w:rsid w:val="00D14C5C"/>
    <w:rsid w:val="00D1638D"/>
    <w:rsid w:val="00D21A80"/>
    <w:rsid w:val="00D253B5"/>
    <w:rsid w:val="00D25A53"/>
    <w:rsid w:val="00D26404"/>
    <w:rsid w:val="00D273B1"/>
    <w:rsid w:val="00D27E09"/>
    <w:rsid w:val="00D330E5"/>
    <w:rsid w:val="00D336D5"/>
    <w:rsid w:val="00D3604B"/>
    <w:rsid w:val="00D37053"/>
    <w:rsid w:val="00D400DC"/>
    <w:rsid w:val="00D40671"/>
    <w:rsid w:val="00D41172"/>
    <w:rsid w:val="00D413B4"/>
    <w:rsid w:val="00D44099"/>
    <w:rsid w:val="00D4414E"/>
    <w:rsid w:val="00D47E9B"/>
    <w:rsid w:val="00D51347"/>
    <w:rsid w:val="00D5147E"/>
    <w:rsid w:val="00D52F44"/>
    <w:rsid w:val="00D53281"/>
    <w:rsid w:val="00D54B6E"/>
    <w:rsid w:val="00D573FD"/>
    <w:rsid w:val="00D578C9"/>
    <w:rsid w:val="00D57AD5"/>
    <w:rsid w:val="00D60420"/>
    <w:rsid w:val="00D6133B"/>
    <w:rsid w:val="00D62470"/>
    <w:rsid w:val="00D62CDA"/>
    <w:rsid w:val="00D634C5"/>
    <w:rsid w:val="00D63CF3"/>
    <w:rsid w:val="00D63D6C"/>
    <w:rsid w:val="00D663BE"/>
    <w:rsid w:val="00D66A6C"/>
    <w:rsid w:val="00D72369"/>
    <w:rsid w:val="00D7298B"/>
    <w:rsid w:val="00D73B5B"/>
    <w:rsid w:val="00D73C42"/>
    <w:rsid w:val="00D756C8"/>
    <w:rsid w:val="00D75754"/>
    <w:rsid w:val="00D765D6"/>
    <w:rsid w:val="00D80132"/>
    <w:rsid w:val="00D81284"/>
    <w:rsid w:val="00D825FE"/>
    <w:rsid w:val="00D82BB7"/>
    <w:rsid w:val="00D82C75"/>
    <w:rsid w:val="00D839E3"/>
    <w:rsid w:val="00D860E1"/>
    <w:rsid w:val="00D863C7"/>
    <w:rsid w:val="00D8651B"/>
    <w:rsid w:val="00D8667E"/>
    <w:rsid w:val="00D87855"/>
    <w:rsid w:val="00D90A4E"/>
    <w:rsid w:val="00D91CD5"/>
    <w:rsid w:val="00D93C8E"/>
    <w:rsid w:val="00D97739"/>
    <w:rsid w:val="00DA0F89"/>
    <w:rsid w:val="00DA1989"/>
    <w:rsid w:val="00DA21DC"/>
    <w:rsid w:val="00DA2363"/>
    <w:rsid w:val="00DA3A8E"/>
    <w:rsid w:val="00DA407C"/>
    <w:rsid w:val="00DA5271"/>
    <w:rsid w:val="00DA7DAB"/>
    <w:rsid w:val="00DB0347"/>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C776D"/>
    <w:rsid w:val="00DD0EDE"/>
    <w:rsid w:val="00DD2C94"/>
    <w:rsid w:val="00DD3367"/>
    <w:rsid w:val="00DD4780"/>
    <w:rsid w:val="00DD4ED6"/>
    <w:rsid w:val="00DD4F77"/>
    <w:rsid w:val="00DD63A2"/>
    <w:rsid w:val="00DD67CF"/>
    <w:rsid w:val="00DD7BF5"/>
    <w:rsid w:val="00DE04B6"/>
    <w:rsid w:val="00DE379E"/>
    <w:rsid w:val="00DE3CA6"/>
    <w:rsid w:val="00DE4945"/>
    <w:rsid w:val="00DE4D23"/>
    <w:rsid w:val="00DE55A8"/>
    <w:rsid w:val="00DE60FB"/>
    <w:rsid w:val="00DE75DF"/>
    <w:rsid w:val="00DF0650"/>
    <w:rsid w:val="00DF1B74"/>
    <w:rsid w:val="00DF220C"/>
    <w:rsid w:val="00DF2EF5"/>
    <w:rsid w:val="00DF3520"/>
    <w:rsid w:val="00DF5AEA"/>
    <w:rsid w:val="00E0026F"/>
    <w:rsid w:val="00E0037B"/>
    <w:rsid w:val="00E01759"/>
    <w:rsid w:val="00E027B1"/>
    <w:rsid w:val="00E032C7"/>
    <w:rsid w:val="00E03D63"/>
    <w:rsid w:val="00E0552E"/>
    <w:rsid w:val="00E059A3"/>
    <w:rsid w:val="00E0618C"/>
    <w:rsid w:val="00E07536"/>
    <w:rsid w:val="00E078FB"/>
    <w:rsid w:val="00E07D8A"/>
    <w:rsid w:val="00E109E0"/>
    <w:rsid w:val="00E10DCA"/>
    <w:rsid w:val="00E1111A"/>
    <w:rsid w:val="00E119BE"/>
    <w:rsid w:val="00E11DF9"/>
    <w:rsid w:val="00E11FFB"/>
    <w:rsid w:val="00E1331B"/>
    <w:rsid w:val="00E152BF"/>
    <w:rsid w:val="00E16ADD"/>
    <w:rsid w:val="00E2121B"/>
    <w:rsid w:val="00E22318"/>
    <w:rsid w:val="00E23927"/>
    <w:rsid w:val="00E23F59"/>
    <w:rsid w:val="00E24D4B"/>
    <w:rsid w:val="00E26FB4"/>
    <w:rsid w:val="00E30983"/>
    <w:rsid w:val="00E3382C"/>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57CFA"/>
    <w:rsid w:val="00E60182"/>
    <w:rsid w:val="00E60584"/>
    <w:rsid w:val="00E609BF"/>
    <w:rsid w:val="00E613AC"/>
    <w:rsid w:val="00E62F89"/>
    <w:rsid w:val="00E67B01"/>
    <w:rsid w:val="00E7227A"/>
    <w:rsid w:val="00E72567"/>
    <w:rsid w:val="00E731CD"/>
    <w:rsid w:val="00E73840"/>
    <w:rsid w:val="00E743B4"/>
    <w:rsid w:val="00E7453A"/>
    <w:rsid w:val="00E74B47"/>
    <w:rsid w:val="00E7769C"/>
    <w:rsid w:val="00E778DC"/>
    <w:rsid w:val="00E80AA2"/>
    <w:rsid w:val="00E8222F"/>
    <w:rsid w:val="00E822F6"/>
    <w:rsid w:val="00E84493"/>
    <w:rsid w:val="00E8562B"/>
    <w:rsid w:val="00E87047"/>
    <w:rsid w:val="00E87AB4"/>
    <w:rsid w:val="00E87F4B"/>
    <w:rsid w:val="00E87F5A"/>
    <w:rsid w:val="00E91922"/>
    <w:rsid w:val="00E93053"/>
    <w:rsid w:val="00E94423"/>
    <w:rsid w:val="00E96EF7"/>
    <w:rsid w:val="00E96F20"/>
    <w:rsid w:val="00EA3117"/>
    <w:rsid w:val="00EA35CD"/>
    <w:rsid w:val="00EA4EAA"/>
    <w:rsid w:val="00EA54CA"/>
    <w:rsid w:val="00EB0289"/>
    <w:rsid w:val="00EB18DF"/>
    <w:rsid w:val="00EB2B74"/>
    <w:rsid w:val="00EB2F72"/>
    <w:rsid w:val="00EB3CC7"/>
    <w:rsid w:val="00EB3D4B"/>
    <w:rsid w:val="00EB5527"/>
    <w:rsid w:val="00EC07F9"/>
    <w:rsid w:val="00EC0E98"/>
    <w:rsid w:val="00EC124E"/>
    <w:rsid w:val="00EC257B"/>
    <w:rsid w:val="00EC3AD1"/>
    <w:rsid w:val="00EC6BEA"/>
    <w:rsid w:val="00EC77DA"/>
    <w:rsid w:val="00ED05CE"/>
    <w:rsid w:val="00ED1977"/>
    <w:rsid w:val="00ED3A05"/>
    <w:rsid w:val="00ED45F1"/>
    <w:rsid w:val="00ED4AFC"/>
    <w:rsid w:val="00ED70E1"/>
    <w:rsid w:val="00EE12F0"/>
    <w:rsid w:val="00EE3210"/>
    <w:rsid w:val="00EE4891"/>
    <w:rsid w:val="00EE4E59"/>
    <w:rsid w:val="00EE6025"/>
    <w:rsid w:val="00EF04B2"/>
    <w:rsid w:val="00EF06A4"/>
    <w:rsid w:val="00EF2D1F"/>
    <w:rsid w:val="00EF4BDD"/>
    <w:rsid w:val="00EF5B26"/>
    <w:rsid w:val="00EF6063"/>
    <w:rsid w:val="00EF6108"/>
    <w:rsid w:val="00EF70E9"/>
    <w:rsid w:val="00EF74CA"/>
    <w:rsid w:val="00F00668"/>
    <w:rsid w:val="00F023A5"/>
    <w:rsid w:val="00F02835"/>
    <w:rsid w:val="00F033BD"/>
    <w:rsid w:val="00F05789"/>
    <w:rsid w:val="00F05A1B"/>
    <w:rsid w:val="00F0639C"/>
    <w:rsid w:val="00F07057"/>
    <w:rsid w:val="00F07BEB"/>
    <w:rsid w:val="00F10B97"/>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6576"/>
    <w:rsid w:val="00F67711"/>
    <w:rsid w:val="00F73298"/>
    <w:rsid w:val="00F73850"/>
    <w:rsid w:val="00F738E9"/>
    <w:rsid w:val="00F73BA5"/>
    <w:rsid w:val="00F7503E"/>
    <w:rsid w:val="00F77309"/>
    <w:rsid w:val="00F80403"/>
    <w:rsid w:val="00F810D3"/>
    <w:rsid w:val="00F82577"/>
    <w:rsid w:val="00F854A1"/>
    <w:rsid w:val="00F85ACC"/>
    <w:rsid w:val="00F86394"/>
    <w:rsid w:val="00F87BAB"/>
    <w:rsid w:val="00F90703"/>
    <w:rsid w:val="00F92534"/>
    <w:rsid w:val="00F92826"/>
    <w:rsid w:val="00F9461D"/>
    <w:rsid w:val="00F950F9"/>
    <w:rsid w:val="00F96A97"/>
    <w:rsid w:val="00FA2B33"/>
    <w:rsid w:val="00FA73D8"/>
    <w:rsid w:val="00FA78F6"/>
    <w:rsid w:val="00FA7937"/>
    <w:rsid w:val="00FB0C97"/>
    <w:rsid w:val="00FB1DC8"/>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4CF4"/>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24</Pages>
  <Words>5250</Words>
  <Characters>29927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Rachel Lynn Darling</cp:lastModifiedBy>
  <cp:revision>6</cp:revision>
  <cp:lastPrinted>2024-04-02T16:23:00Z</cp:lastPrinted>
  <dcterms:created xsi:type="dcterms:W3CDTF">2024-07-19T02:00:00Z</dcterms:created>
  <dcterms:modified xsi:type="dcterms:W3CDTF">2024-07-30T16:00:00Z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