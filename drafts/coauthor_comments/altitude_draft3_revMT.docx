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Titre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Titre1"/>
      </w:pPr>
      <w:r w:rsidRPr="00A43C2B">
        <w:t>Abstract</w:t>
      </w:r>
    </w:p>
    <w:p w14:paraId="6E5B7506" w14:textId="4240B89C"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w:t>
      </w:r>
      <w:del w:id="0" w:author="Tetreault,Mathieu (ECCC)" w:date="2024-07-24T09:46:00Z" w16du:dateUtc="2024-07-24T13:46:00Z">
        <w:r w:rsidR="0036753C" w:rsidDel="00E66D32">
          <w:delText xml:space="preserve">, </w:delText>
        </w:r>
        <w:commentRangeStart w:id="1"/>
        <w:r w:rsidR="0036753C" w:rsidDel="00E66D32">
          <w:delText>and the tendency of some species to fly at lower altitudes than others</w:delText>
        </w:r>
      </w:del>
      <w:commentRangeEnd w:id="1"/>
      <w:r w:rsidR="00E66D32">
        <w:rPr>
          <w:rStyle w:val="Marquedecommentaire"/>
        </w:rPr>
        <w:commentReference w:id="1"/>
      </w:r>
      <w:r w:rsidR="0036753C">
        <w:t>.</w:t>
      </w:r>
      <w:r w:rsidR="006E4601">
        <w:t xml:space="preserve"> </w:t>
      </w:r>
      <w:ins w:id="2" w:author="Tetreault,Mathieu (ECCC)" w:date="2024-07-24T09:52:00Z" w16du:dateUtc="2024-07-24T13:52:00Z">
        <w:r w:rsidR="00E66D32">
          <w:t xml:space="preserve">Recent advances in </w:t>
        </w:r>
      </w:ins>
      <w:ins w:id="3" w:author="Tetreault,Mathieu (ECCC)" w:date="2024-07-24T09:58:00Z" w16du:dateUtc="2024-07-24T13:58:00Z">
        <w:r w:rsidR="00F57FDB">
          <w:t xml:space="preserve">satellite </w:t>
        </w:r>
      </w:ins>
      <w:ins w:id="4" w:author="Tetreault,Mathieu (ECCC)" w:date="2024-07-24T09:52:00Z" w16du:dateUtc="2024-07-24T13:52:00Z">
        <w:r w:rsidR="00E66D32">
          <w:t>tracking technologies</w:t>
        </w:r>
      </w:ins>
      <w:ins w:id="5" w:author="Tetreault,Mathieu (ECCC)" w:date="2024-07-24T09:55:00Z" w16du:dateUtc="2024-07-24T13:55:00Z">
        <w:r w:rsidR="00E66D32">
          <w:t xml:space="preserve"> for avian species</w:t>
        </w:r>
      </w:ins>
      <w:ins w:id="6" w:author="Tetreault,Mathieu (ECCC)" w:date="2024-07-24T09:52:00Z" w16du:dateUtc="2024-07-24T13:52:00Z">
        <w:r w:rsidR="00E66D32">
          <w:t xml:space="preserve"> allow </w:t>
        </w:r>
      </w:ins>
      <w:ins w:id="7" w:author="Tetreault,Mathieu (ECCC)" w:date="2024-07-24T09:56:00Z" w16du:dateUtc="2024-07-24T13:56:00Z">
        <w:r w:rsidR="00F57FDB">
          <w:t>quantifying</w:t>
        </w:r>
      </w:ins>
      <w:del w:id="8" w:author="Tetreault,Mathieu (ECCC)" w:date="2024-07-24T09:53:00Z" w16du:dateUtc="2024-07-24T13:53:00Z">
        <w:r w:rsidR="00B5787D" w:rsidDel="00E66D32">
          <w:delText xml:space="preserve">Studies using transmitters and dataloggers </w:delText>
        </w:r>
        <w:r w:rsidR="008F0E15" w:rsidDel="00E66D32">
          <w:delText>can</w:delText>
        </w:r>
      </w:del>
      <w:del w:id="9" w:author="Tetreault,Mathieu (ECCC)" w:date="2024-07-24T09:56:00Z" w16du:dateUtc="2024-07-24T13:56:00Z">
        <w:r w:rsidR="008F0E15" w:rsidDel="00F57FDB">
          <w:delText xml:space="preserve"> </w:delText>
        </w:r>
        <w:r w:rsidR="006E4601" w:rsidDel="00F57FDB">
          <w:delText>quantify</w:delText>
        </w:r>
      </w:del>
      <w:r w:rsidR="00117A9F">
        <w:t xml:space="preserve"> use of low altitudes by</w:t>
      </w:r>
      <w:ins w:id="10" w:author="Tetreault,Mathieu (ECCC)" w:date="2024-07-24T09:54:00Z" w16du:dateUtc="2024-07-24T13:54:00Z">
        <w:r w:rsidR="00E66D32">
          <w:t xml:space="preserve"> </w:t>
        </w:r>
      </w:ins>
      <w:del w:id="11" w:author="Tetreault,Mathieu (ECCC)" w:date="2024-07-24T09:54:00Z" w16du:dateUtc="2024-07-24T13:54:00Z">
        <w:r w:rsidR="00117A9F" w:rsidDel="00E66D32">
          <w:delText xml:space="preserve"> </w:delText>
        </w:r>
      </w:del>
      <w:r w:rsidR="00117A9F">
        <w:t>nocturnal migrants</w:t>
      </w:r>
      <w:ins w:id="12" w:author="Tetreault,Mathieu (ECCC)" w:date="2024-07-24T09:53:00Z" w16du:dateUtc="2024-07-24T13:53:00Z">
        <w:r w:rsidR="00E66D32">
          <w:t xml:space="preserve"> with a high level of precision</w:t>
        </w:r>
      </w:ins>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ins w:id="13" w:author="Tetreault,Mathieu (ECCC)" w:date="2024-07-24T10:04:00Z" w16du:dateUtc="2024-07-24T14:04:00Z">
        <w:r w:rsidR="00F57FDB">
          <w:t>Each t</w:t>
        </w:r>
      </w:ins>
      <w:del w:id="14" w:author="Tetreault,Mathieu (ECCC)" w:date="2024-07-24T10:04:00Z" w16du:dateUtc="2024-07-24T14:04:00Z">
        <w:r w:rsidR="008F0E15" w:rsidDel="00F57FDB">
          <w:delText>T</w:delText>
        </w:r>
      </w:del>
      <w:r w:rsidR="00C87990">
        <w:t xml:space="preserve">ransmitters recorded </w:t>
      </w:r>
      <w:ins w:id="15" w:author="Tetreault,Mathieu (ECCC)" w:date="2024-07-24T10:04:00Z" w16du:dateUtc="2024-07-24T14:04:00Z">
        <w:r w:rsidR="00F57FDB">
          <w:t xml:space="preserve">two </w:t>
        </w:r>
      </w:ins>
      <w:r w:rsidR="00C87990">
        <w:t xml:space="preserve">nocturnal GPS locations with altitude readings </w:t>
      </w:r>
      <w:ins w:id="16" w:author="Tetreault,Mathieu (ECCC)" w:date="2024-07-24T11:37:00Z" w16du:dateUtc="2024-07-24T15:37:00Z">
        <w:r w:rsidR="008A6391" w:rsidRPr="00057B9B">
          <w:t xml:space="preserve">every 1-3 days </w:t>
        </w:r>
      </w:ins>
      <w:del w:id="17" w:author="Tetreault,Mathieu (ECCC)" w:date="2024-07-24T10:04:00Z" w16du:dateUtc="2024-07-24T14:04:00Z">
        <w:r w:rsidR="00C87990" w:rsidDel="00F57FDB">
          <w:delText xml:space="preserve">at </w:delText>
        </w:r>
        <w:r w:rsidR="00F85ACC" w:rsidDel="00F57FDB">
          <w:delText>00</w:delText>
        </w:r>
        <w:r w:rsidR="002B623B" w:rsidDel="00F57FDB">
          <w:delText>00</w:delText>
        </w:r>
        <w:r w:rsidR="00C87990" w:rsidDel="00F57FDB">
          <w:delText>–</w:delText>
        </w:r>
        <w:r w:rsidR="002B623B" w:rsidDel="00F57FDB">
          <w:delText>0</w:delText>
        </w:r>
        <w:r w:rsidR="00C87990" w:rsidDel="00F57FDB">
          <w:delText>1</w:delText>
        </w:r>
        <w:r w:rsidR="002B623B" w:rsidDel="00F57FDB">
          <w:delText>00</w:delText>
        </w:r>
        <w:r w:rsidR="00C87990" w:rsidDel="00F57FDB">
          <w:delText xml:space="preserve"> </w:delText>
        </w:r>
        <w:r w:rsidR="002B623B" w:rsidDel="00F57FDB">
          <w:delText>hours</w:delText>
        </w:r>
        <w:r w:rsidR="00C87990" w:rsidDel="00F57FDB">
          <w:delText xml:space="preserve"> Eastern Time </w:delText>
        </w:r>
      </w:del>
      <w:r w:rsidR="00C87990">
        <w:t xml:space="preserve">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t>
      </w:r>
      <w:ins w:id="18" w:author="Tetreault,Mathieu (ECCC)" w:date="2024-07-24T10:38:00Z" w16du:dateUtc="2024-07-24T14:38:00Z">
        <w:r w:rsidR="00D13D88">
          <w:t xml:space="preserve">migrating </w:t>
        </w:r>
      </w:ins>
      <w:r w:rsidR="005740E1">
        <w:t xml:space="preserve">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circumstances that result in obstacle collisions and </w:t>
      </w:r>
      <w:r w:rsidR="00A16392">
        <w:t xml:space="preserve">can inform </w:t>
      </w:r>
      <w:r w:rsidR="007F7010">
        <w:t>mitigation strategies to reduce bird mortality.</w:t>
      </w:r>
    </w:p>
    <w:p w14:paraId="03F9C088" w14:textId="77777777" w:rsidR="00364189" w:rsidRDefault="0039270C" w:rsidP="000D609A">
      <w:pPr>
        <w:spacing w:line="480" w:lineRule="auto"/>
      </w:pPr>
      <w:r w:rsidRPr="00364189">
        <w:rPr>
          <w:rStyle w:val="Titre1Car"/>
        </w:rPr>
        <w:lastRenderedPageBreak/>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t>Scolopax</w:t>
      </w:r>
      <w:proofErr w:type="spellEnd"/>
      <w:r>
        <w:t xml:space="preserve"> minor, </w:t>
      </w:r>
      <w:r w:rsidR="000B33F2">
        <w:t xml:space="preserve">migration, altitude, </w:t>
      </w:r>
      <w:r w:rsidR="008F0A7F">
        <w:t>airspace, collision</w:t>
      </w:r>
      <w:r w:rsidR="005A449E">
        <w:t>, transmitter</w:t>
      </w:r>
    </w:p>
    <w:p w14:paraId="22A869A3" w14:textId="0D6231AB" w:rsidR="0039270C" w:rsidRDefault="0039270C" w:rsidP="00364189">
      <w:pPr>
        <w:pStyle w:val="Titre1"/>
      </w:pPr>
      <w:r w:rsidRPr="0039270C">
        <w:t>Lay summary</w:t>
      </w:r>
    </w:p>
    <w:p w14:paraId="4EFCD4BF" w14:textId="495EE907" w:rsidR="00676E70" w:rsidRDefault="00AE6E39" w:rsidP="00AE6E39">
      <w:pPr>
        <w:pStyle w:val="Paragraphedeliste"/>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Paragraphedeliste"/>
        <w:numPr>
          <w:ilvl w:val="0"/>
          <w:numId w:val="2"/>
        </w:numPr>
        <w:spacing w:line="480" w:lineRule="auto"/>
      </w:pPr>
      <w:r>
        <w:t>In this study, we examine American Woodcocks’ f</w:t>
      </w:r>
      <w:r w:rsidR="00730932">
        <w:t xml:space="preserve">light altitudes </w:t>
      </w:r>
      <w:r w:rsidR="00BD0ADE">
        <w:t>in relation to the vertical distribution of airspace obstacles.</w:t>
      </w:r>
    </w:p>
    <w:p w14:paraId="2C4052C8" w14:textId="54989E70" w:rsidR="000F1835" w:rsidRDefault="00067F0F" w:rsidP="00AE6E39">
      <w:pPr>
        <w:pStyle w:val="Paragraphedeliste"/>
        <w:numPr>
          <w:ilvl w:val="0"/>
          <w:numId w:val="2"/>
        </w:numPr>
        <w:spacing w:line="480" w:lineRule="auto"/>
      </w:pPr>
      <w:r>
        <w:t xml:space="preserve">We attached GPS transmitters with altimeters to </w:t>
      </w:r>
      <w:r w:rsidR="00885042">
        <w:t>woodcock in 2020–2024</w:t>
      </w:r>
      <w:r w:rsidR="00123BF6">
        <w:t xml:space="preserve"> and compared </w:t>
      </w:r>
      <w:r w:rsidR="00D97739">
        <w:t>their flight altitudes to common airspace obstacles.</w:t>
      </w:r>
    </w:p>
    <w:p w14:paraId="2E5E8DF6" w14:textId="4FB46E78" w:rsidR="00D97739" w:rsidRDefault="00D97739" w:rsidP="00F10B97">
      <w:pPr>
        <w:pStyle w:val="Paragraphedeliste"/>
        <w:numPr>
          <w:ilvl w:val="0"/>
          <w:numId w:val="2"/>
        </w:numPr>
        <w:spacing w:line="480" w:lineRule="auto"/>
      </w:pPr>
      <w:r>
        <w:t xml:space="preserve">We found that woodcock fly lower </w:t>
      </w:r>
      <w:r w:rsidR="00022ACD">
        <w:t xml:space="preserve">than </w:t>
      </w:r>
      <w:r w:rsidR="00F10B97">
        <w:t xml:space="preserve">reported for most nocturnal migrants, and </w:t>
      </w:r>
      <w:r>
        <w:t>56% of observations fell within the altitude range of at least one airspace obstacle.</w:t>
      </w:r>
    </w:p>
    <w:p w14:paraId="0C00F010" w14:textId="5546FD42" w:rsidR="00A52621" w:rsidRDefault="00D7298B" w:rsidP="00F10B97">
      <w:pPr>
        <w:pStyle w:val="Paragraphedeliste"/>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increased vulnerability to airspace obstacles.</w:t>
      </w:r>
    </w:p>
    <w:p w14:paraId="2782E5D8" w14:textId="52DA0B4F" w:rsidR="00F24B66" w:rsidRDefault="007009AC" w:rsidP="00965203">
      <w:pPr>
        <w:pStyle w:val="Titre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xml:space="preserve">, wind turbines </w:t>
      </w:r>
      <w:r w:rsidR="00B33A01" w:rsidRPr="00E30983">
        <w:lastRenderedPageBreak/>
        <w:t>(</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C73C2A4"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w:t>
      </w:r>
      <w:r w:rsidR="00FB684E">
        <w:lastRenderedPageBreak/>
        <w:t>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w:t>
      </w:r>
      <w:del w:id="19" w:author="Tetreault,Mathieu (ECCC)" w:date="2024-07-24T10:57:00Z" w16du:dateUtc="2024-07-24T14:57:00Z">
        <w:r w:rsidR="00C92C2B" w:rsidDel="00302943">
          <w:delText xml:space="preserve">by </w:delText>
        </w:r>
      </w:del>
      <w:ins w:id="20" w:author="Tetreault,Mathieu (ECCC)" w:date="2024-07-24T10:57:00Z" w16du:dateUtc="2024-07-24T14:57:00Z">
        <w:r w:rsidR="00302943">
          <w:t>at</w:t>
        </w:r>
        <w:r w:rsidR="00302943">
          <w:t xml:space="preserve"> </w:t>
        </w:r>
      </w:ins>
      <w:r w:rsidR="00D72369">
        <w:t xml:space="preserve">382m and </w:t>
      </w:r>
      <w:commentRangeStart w:id="21"/>
      <w:r w:rsidR="00D72369">
        <w:t xml:space="preserve">586m </w:t>
      </w:r>
      <w:commentRangeEnd w:id="21"/>
      <w:r w:rsidR="00302943">
        <w:rPr>
          <w:rStyle w:val="Marquedecommentaire"/>
        </w:rPr>
        <w:commentReference w:id="21"/>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lastRenderedPageBreak/>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Titre1"/>
      </w:pPr>
      <w:r>
        <w:t>Methods</w:t>
      </w:r>
    </w:p>
    <w:p w14:paraId="315B1FEF" w14:textId="728926F5" w:rsidR="00594946" w:rsidRDefault="00594946" w:rsidP="00965203">
      <w:pPr>
        <w:pStyle w:val="Titre2"/>
        <w:rPr>
          <w:i w:val="0"/>
        </w:rPr>
      </w:pPr>
      <w:commentRangeStart w:id="22"/>
      <w:r>
        <w:t>Data collection and preprocessing</w:t>
      </w:r>
      <w:commentRangeEnd w:id="22"/>
      <w:r w:rsidR="00BB5C8C">
        <w:rPr>
          <w:rStyle w:val="Marquedecommentaire"/>
          <w:rFonts w:eastAsiaTheme="minorHAnsi" w:cstheme="minorBidi"/>
          <w:i w:val="0"/>
          <w:color w:val="auto"/>
        </w:rPr>
        <w:commentReference w:id="22"/>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lastRenderedPageBreak/>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47576ED0"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commentRangeStart w:id="23"/>
      <w:r w:rsidR="008604EE">
        <w:rPr>
          <w:rFonts w:ascii="Aptos" w:hAnsi="Aptos"/>
        </w:rPr>
        <w:t>elevation layer</w:t>
      </w:r>
      <w:commentRangeEnd w:id="23"/>
      <w:r w:rsidR="009B23D6">
        <w:rPr>
          <w:rStyle w:val="Marquedecommentaire"/>
        </w:rPr>
        <w:commentReference w:id="23"/>
      </w:r>
      <w:r w:rsidR="008604EE">
        <w:rPr>
          <w:rFonts w:ascii="Aptos" w:hAnsi="Aptos"/>
        </w:rPr>
        <w:t xml:space="preserve">;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del w:id="24" w:author="Tetreault,Mathieu (ECCC)" w:date="2024-07-24T13:49:00Z" w16du:dateUtc="2024-07-24T17:49:00Z">
        <w:r w:rsidR="00883D31" w:rsidRPr="00883D31" w:rsidDel="000B3C8D">
          <w:delText xml:space="preserve">, while </w:delText>
        </w:r>
        <w:r w:rsidR="00523F3F" w:rsidDel="000B3C8D">
          <w:delText xml:space="preserve">the flight status of nocturnal </w:delText>
        </w:r>
        <w:r w:rsidR="00931948" w:rsidDel="000B3C8D">
          <w:delText xml:space="preserve">migratory </w:delText>
        </w:r>
        <w:r w:rsidR="00523F3F" w:rsidDel="000B3C8D">
          <w:delText xml:space="preserve">points was </w:delText>
        </w:r>
        <w:commentRangeStart w:id="25"/>
        <w:r w:rsidR="00523F3F" w:rsidDel="000B3C8D">
          <w:delText>unknown.</w:delText>
        </w:r>
        <w:commentRangeEnd w:id="25"/>
        <w:r w:rsidR="000B3C8D" w:rsidDel="000B3C8D">
          <w:rPr>
            <w:rStyle w:val="Marquedecommentaire"/>
          </w:rPr>
          <w:commentReference w:id="25"/>
        </w:r>
      </w:del>
      <w:ins w:id="26" w:author="Tetreault,Mathieu (ECCC)" w:date="2024-07-24T13:49:00Z" w16du:dateUtc="2024-07-24T17:49:00Z">
        <w:r w:rsidR="000B3C8D">
          <w:t>.</w:t>
        </w:r>
      </w:ins>
    </w:p>
    <w:p w14:paraId="5B602382" w14:textId="565DB264" w:rsidR="0074002D" w:rsidRDefault="0074002D" w:rsidP="00F07057">
      <w:pPr>
        <w:pStyle w:val="Titre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Lgende"/>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B14AD1"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xml:space="preserve">+ </m:t>
          </m:r>
          <m:r>
            <w:rPr>
              <w:rFonts w:ascii="Cambria Math" w:hAnsi="Cambria Math"/>
            </w:rPr>
            <m:t>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w:lastRenderedPageBreak/>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B14AD1"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Lgende"/>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B14AD1"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00987AC9" w:rsidR="0094724A" w:rsidRDefault="00632D86" w:rsidP="00B83ECD">
      <w:pPr>
        <w:spacing w:line="480" w:lineRule="auto"/>
        <w:rPr>
          <w:rFonts w:eastAsiaTheme="minorEastAsia"/>
        </w:rPr>
      </w:pPr>
      <w:r>
        <w:rPr>
          <w:rFonts w:eastAsiaTheme="minorEastAsia"/>
        </w:rPr>
        <w:lastRenderedPageBreak/>
        <w:tab/>
      </w:r>
      <w:r w:rsidR="00090808">
        <w:rPr>
          <w:rFonts w:eastAsiaTheme="minorEastAsia"/>
        </w:rPr>
        <w:t xml:space="preserve">We implemented these models using Bayesian Markov Chain Monte Carlo </w:t>
      </w:r>
      <w:r w:rsidR="00D825FE">
        <w:rPr>
          <w:rFonts w:eastAsiaTheme="minorEastAsia"/>
        </w:rPr>
        <w:t xml:space="preserve">using </w:t>
      </w:r>
      <w:r w:rsidR="00DC776D">
        <w:rPr>
          <w:rFonts w:eastAsiaTheme="minorEastAsia"/>
        </w:rPr>
        <w:t>Stan</w:t>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commentRangeStart w:id="27"/>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commentRangeEnd w:id="27"/>
      <w:r w:rsidR="00AE50F4">
        <w:rPr>
          <w:rStyle w:val="Marquedecommentaire"/>
        </w:rPr>
        <w:commentReference w:id="27"/>
      </w:r>
    </w:p>
    <w:p w14:paraId="64BD9AF0" w14:textId="0EDC2ECA" w:rsidR="000C6B69" w:rsidRDefault="000C6B69" w:rsidP="00F07057">
      <w:pPr>
        <w:pStyle w:val="Titre2"/>
      </w:pPr>
      <w:r>
        <w:t>Comparison</w:t>
      </w:r>
      <w:r w:rsidR="009400AE">
        <w:t xml:space="preserve"> of flight altitudes</w:t>
      </w:r>
      <w:r>
        <w:t xml:space="preserve"> to other metrics</w:t>
      </w:r>
    </w:p>
    <w:p w14:paraId="7CFFEF06" w14:textId="474CBA97"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w:t>
      </w:r>
      <w:r w:rsidR="00194AB5">
        <w:lastRenderedPageBreak/>
        <w:t>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Titre1"/>
      </w:pPr>
      <w:r>
        <w:t>Results</w:t>
      </w:r>
    </w:p>
    <w:p w14:paraId="3B389F05" w14:textId="5AB71A83"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del w:id="28" w:author="Tetreault,Mathieu (ECCC)" w:date="2024-07-24T14:42:00Z" w16du:dateUtc="2024-07-24T18:42:00Z">
        <w:r w:rsidR="00A9200F" w:rsidDel="009B23D6">
          <w:delText>could</w:delText>
        </w:r>
        <w:r w:rsidR="006F4315" w:rsidDel="009B23D6">
          <w:delText xml:space="preserve"> potential</w:delText>
        </w:r>
        <w:r w:rsidR="00A9200F" w:rsidDel="009B23D6">
          <w:delText>ly be</w:delText>
        </w:r>
        <w:r w:rsidR="006F4315" w:rsidDel="009B23D6">
          <w:delText xml:space="preserve"> flight loca</w:delText>
        </w:r>
        <w:r w:rsidR="00A9200F" w:rsidDel="009B23D6">
          <w:delText>tions based on time of day and migratory classification</w:delText>
        </w:r>
      </w:del>
      <w:ins w:id="29" w:author="Tetreault,Mathieu (ECCC)" w:date="2024-07-24T14:42:00Z" w16du:dateUtc="2024-07-24T18:42:00Z">
        <w:r w:rsidR="009B23D6">
          <w:t>were collected at night during migration</w:t>
        </w:r>
      </w:ins>
      <w:r w:rsidR="00A9200F">
        <w:t>.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commentRangeStart w:id="30"/>
      <w:r w:rsidR="000F326E">
        <w:t>with 96% prob</w:t>
      </w:r>
      <w:r w:rsidR="00114955">
        <w:t>ability that mean flight altitudes are higher in fall than spring</w:t>
      </w:r>
      <w:commentRangeEnd w:id="30"/>
      <w:r w:rsidR="0051644D">
        <w:rPr>
          <w:rStyle w:val="Marquedecommentaire"/>
        </w:rPr>
        <w:commentReference w:id="30"/>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59C1A0AA" w:rsidR="00AB1FD9" w:rsidRDefault="00B72ABF" w:rsidP="00AB6385">
      <w:pPr>
        <w:spacing w:line="480" w:lineRule="auto"/>
      </w:pPr>
      <w:r>
        <w:tab/>
      </w:r>
      <w:commentRangeStart w:id="31"/>
      <w:r w:rsidR="00582E3D">
        <w:t>Over</w:t>
      </w:r>
      <w:r w:rsidR="00746262">
        <w:t xml:space="preserve"> half </w:t>
      </w:r>
      <w:commentRangeEnd w:id="31"/>
      <w:r w:rsidR="0051644D">
        <w:rPr>
          <w:rStyle w:val="Marquedecommentaire"/>
        </w:rPr>
        <w:commentReference w:id="31"/>
      </w:r>
      <w:r w:rsidR="00746262">
        <w:t>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FB7994">
        <w:t xml:space="preserv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5E301CEB" w:rsidR="00E540E4" w:rsidRDefault="00E540E4" w:rsidP="00E540E4">
      <w:pPr>
        <w:spacing w:line="480" w:lineRule="auto"/>
      </w:pPr>
      <w:r>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w:t>
      </w:r>
      <w:r w:rsidR="00421FA9">
        <w:t>,</w:t>
      </w:r>
      <w:r>
        <w:t xml:space="preserve"> age</w:t>
      </w:r>
      <w:r w:rsidR="00421FA9">
        <w:t>, and sex</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Grilledutableau"/>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7F8D85D0" w:rsidR="004D5A0B" w:rsidRDefault="004D5A0B" w:rsidP="00695328">
      <w:pPr>
        <w:spacing w:line="480" w:lineRule="auto"/>
      </w:pPr>
      <w:r>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a base model (bold) as well as </w:t>
      </w:r>
      <w:proofErr w:type="spellStart"/>
      <w:r>
        <w:t>season</w:t>
      </w:r>
      <w:ins w:id="32" w:author="Tetreault,Mathieu (ECCC)" w:date="2024-07-24T15:01:00Z" w16du:dateUtc="2024-07-24T19:01:00Z">
        <w:r w:rsidR="0051644D">
          <w:t>,</w:t>
        </w:r>
      </w:ins>
      <w:del w:id="33" w:author="Tetreault,Mathieu (ECCC)" w:date="2024-07-24T15:01:00Z" w16du:dateUtc="2024-07-24T19:01:00Z">
        <w:r w:rsidDel="0051644D">
          <w:delText xml:space="preserve"> and </w:delText>
        </w:r>
      </w:del>
      <w:r>
        <w:t>age</w:t>
      </w:r>
      <w:proofErr w:type="spellEnd"/>
      <w:ins w:id="34" w:author="Tetreault,Mathieu (ECCC)" w:date="2024-07-24T15:02:00Z" w16du:dateUtc="2024-07-24T19:02:00Z">
        <w:r w:rsidR="0051644D">
          <w:t xml:space="preserve"> and sex</w:t>
        </w:r>
      </w:ins>
      <w:r>
        <w:t xml:space="preserve"> models. Estimates indicate the median value of the posterior distribution, while credible intervals reflect highest density intervals.</w:t>
      </w:r>
    </w:p>
    <w:tbl>
      <w:tblPr>
        <w:tblStyle w:val="Grilledutableau"/>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drawing>
          <wp:inline distT="0" distB="0" distL="0" distR="0" wp14:anchorId="0974638E" wp14:editId="5A5EAF9F">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drawing>
          <wp:inline distT="0" distB="0" distL="0" distR="0" wp14:anchorId="0729201E" wp14:editId="71B57BE3">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w:t>
      </w:r>
      <w:commentRangeStart w:id="35"/>
      <w:r w:rsidR="00940006">
        <w:t xml:space="preserve">50%, 80%, and 95% </w:t>
      </w:r>
      <w:r w:rsidR="001C2E57">
        <w:t xml:space="preserve">highest density </w:t>
      </w:r>
      <w:r w:rsidR="00940006">
        <w:t xml:space="preserve">credible intervals </w:t>
      </w:r>
      <w:r w:rsidR="00844F4F">
        <w:t>for the distribution</w:t>
      </w:r>
      <w:commentRangeEnd w:id="35"/>
      <w:r w:rsidR="00AE50F4">
        <w:rPr>
          <w:rStyle w:val="Marquedecommentaire"/>
        </w:rPr>
        <w:commentReference w:id="35"/>
      </w:r>
      <w:r w:rsidR="00844F4F">
        <w:t>.</w:t>
      </w:r>
    </w:p>
    <w:p w14:paraId="7D39960F" w14:textId="3A472041" w:rsidR="0087784B" w:rsidRDefault="0087784B">
      <w:r>
        <w:br w:type="page"/>
      </w:r>
    </w:p>
    <w:p w14:paraId="6D779038" w14:textId="1C92A2EC" w:rsidR="007009AC" w:rsidRDefault="007009AC" w:rsidP="00057D1B">
      <w:pPr>
        <w:pStyle w:val="Titre1"/>
      </w:pPr>
      <w:r>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52C44281" w:rsidR="00BF4096" w:rsidRDefault="00893151" w:rsidP="00E5489A">
      <w:pPr>
        <w:spacing w:line="480" w:lineRule="auto"/>
      </w:pPr>
      <w:r>
        <w:tab/>
        <w:t xml:space="preserve">As anticipated, </w:t>
      </w:r>
      <w:commentRangeStart w:id="36"/>
      <w:commentRangeStart w:id="37"/>
      <w:r>
        <w:t xml:space="preserve">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commentRangeEnd w:id="36"/>
      <w:r w:rsidR="00882610">
        <w:rPr>
          <w:rStyle w:val="Marquedecommentaire"/>
        </w:rPr>
        <w:commentReference w:id="36"/>
      </w:r>
      <w:commentRangeEnd w:id="37"/>
      <w:r w:rsidR="00882610">
        <w:rPr>
          <w:rStyle w:val="Marquedecommentaire"/>
        </w:rPr>
        <w:commentReference w:id="37"/>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38"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altitude</w:t>
      </w:r>
      <w:bookmarkEnd w:id="38"/>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4F6F2D03"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0D3C146F" w:rsidR="00E84493" w:rsidRDefault="00594F98" w:rsidP="007E762A">
      <w:pPr>
        <w:spacing w:line="480" w:lineRule="auto"/>
      </w:pPr>
      <w:r>
        <w:tab/>
      </w:r>
      <w:r w:rsidR="00E508A1">
        <w:t xml:space="preserve">It is unclear whether woodcock are the only species with such substantial </w:t>
      </w:r>
      <w:r w:rsidR="008D7414">
        <w:t>use of 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commentRangeStart w:id="39"/>
      <w:r w:rsidR="00912EBB">
        <w:t>Future work</w:t>
      </w:r>
      <w:commentRangeEnd w:id="39"/>
      <w:r w:rsidR="00B14AD1">
        <w:rPr>
          <w:rStyle w:val="Marquedecommentaire"/>
        </w:rPr>
        <w:commentReference w:id="39"/>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07B30A49" w:rsidR="00BF1AE3" w:rsidRDefault="007E137F" w:rsidP="00057D1B">
      <w:pPr>
        <w:pStyle w:val="Titre1"/>
      </w:pPr>
      <w:r>
        <w:t>Literature cited</w:t>
      </w:r>
    </w:p>
    <w:p w14:paraId="5DD7AA2C" w14:textId="15B45C38" w:rsidR="0044679B" w:rsidRPr="0044679B" w:rsidRDefault="0044679B" w:rsidP="00A62F0A">
      <w:pPr>
        <w:pStyle w:val="Bibliographie"/>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ie"/>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ie"/>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ie"/>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ie"/>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ie"/>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ie"/>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ie"/>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ie"/>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ie"/>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ie"/>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ie"/>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ie"/>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ie"/>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ie"/>
        <w:spacing w:line="480" w:lineRule="auto"/>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ie"/>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A62F0A">
      <w:pPr>
        <w:pStyle w:val="Bibliographie"/>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A62F0A">
      <w:pPr>
        <w:pStyle w:val="Bibliographie"/>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ie"/>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ie"/>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ie"/>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ie"/>
        <w:spacing w:line="480" w:lineRule="auto"/>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ie"/>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ie"/>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ie"/>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ie"/>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ie"/>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ie"/>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ie"/>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ie"/>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ie"/>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ie"/>
        <w:spacing w:line="480" w:lineRule="auto"/>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A62F0A">
      <w:pPr>
        <w:pStyle w:val="Bibliographie"/>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ie"/>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ie"/>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ie"/>
        <w:spacing w:line="480" w:lineRule="auto"/>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ie"/>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ie"/>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ie"/>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etreault,Mathieu (ECCC)" w:date="2024-07-24T09:48:00Z" w:initials="MT">
    <w:p w14:paraId="1E134461" w14:textId="77777777" w:rsidR="000B3C8D" w:rsidRDefault="00E66D32" w:rsidP="000B3C8D">
      <w:pPr>
        <w:pStyle w:val="Commentaire"/>
      </w:pPr>
      <w:r>
        <w:rPr>
          <w:rStyle w:val="Marquedecommentaire"/>
        </w:rPr>
        <w:annotationRef/>
      </w:r>
      <w:r w:rsidR="000B3C8D">
        <w:rPr>
          <w:lang w:val="fr-CA"/>
        </w:rPr>
        <w:t>How does the tendency of some species flying at lower altitude than others makes it complicated to quantify flight at low altitude (other than the weather radar limitation that you already put forward)? I suggest removing or rephrase.</w:t>
      </w:r>
    </w:p>
  </w:comment>
  <w:comment w:id="21" w:author="Tetreault,Mathieu (ECCC)" w:date="2024-07-24T10:58:00Z" w:initials="MT">
    <w:p w14:paraId="5D1D3921" w14:textId="0DFFEB11" w:rsidR="00302943" w:rsidRDefault="00302943" w:rsidP="00302943">
      <w:pPr>
        <w:pStyle w:val="Commentaire"/>
      </w:pPr>
      <w:r>
        <w:rPr>
          <w:rStyle w:val="Marquedecommentaire"/>
        </w:rPr>
        <w:annotationRef/>
      </w:r>
      <w:r>
        <w:rPr>
          <w:lang w:val="fr-CA"/>
        </w:rPr>
        <w:t>586 above sea, and NOT 586+156, right?</w:t>
      </w:r>
    </w:p>
  </w:comment>
  <w:comment w:id="22" w:author="Tetreault,Mathieu (ECCC)" w:date="2024-07-24T11:18:00Z" w:initials="MT">
    <w:p w14:paraId="76B89765" w14:textId="77777777" w:rsidR="00BB5C8C" w:rsidRDefault="00BB5C8C" w:rsidP="00BB5C8C">
      <w:pPr>
        <w:pStyle w:val="Commentaire"/>
      </w:pPr>
      <w:r>
        <w:rPr>
          <w:rStyle w:val="Marquedecommentaire"/>
        </w:rPr>
        <w:annotationRef/>
      </w:r>
      <w:r>
        <w:rPr>
          <w:lang w:val="fr-CA"/>
        </w:rPr>
        <w:t>You could add the number of individual AMWO marked/used for this study</w:t>
      </w:r>
    </w:p>
  </w:comment>
  <w:comment w:id="23" w:author="Tetreault,Mathieu (ECCC)" w:date="2024-07-24T14:38:00Z" w:initials="T(">
    <w:p w14:paraId="6CD4DE06" w14:textId="77777777" w:rsidR="009B23D6" w:rsidRDefault="009B23D6" w:rsidP="009B23D6">
      <w:pPr>
        <w:pStyle w:val="Commentaire"/>
      </w:pPr>
      <w:r>
        <w:rPr>
          <w:rStyle w:val="Marquedecommentaire"/>
        </w:rPr>
        <w:annotationRef/>
      </w:r>
      <w:r>
        <w:rPr>
          <w:lang w:val="fr-CA"/>
        </w:rPr>
        <w:t>What resolution?</w:t>
      </w:r>
    </w:p>
  </w:comment>
  <w:comment w:id="25" w:author="Tetreault,Mathieu (ECCC)" w:date="2024-07-24T13:46:00Z" w:initials="T(">
    <w:p w14:paraId="2B6C3ABB" w14:textId="527C4A98" w:rsidR="000B3C8D" w:rsidRDefault="000B3C8D" w:rsidP="000B3C8D">
      <w:pPr>
        <w:pStyle w:val="Commentaire"/>
      </w:pPr>
      <w:r>
        <w:rPr>
          <w:rStyle w:val="Marquedecommentaire"/>
        </w:rPr>
        <w:annotationRef/>
      </w:r>
      <w:r>
        <w:rPr>
          <w:lang w:val="fr-CA"/>
        </w:rPr>
        <w:t xml:space="preserve">This last sentence can be confusing, I believe because of the word unknown. Are you just saying that you only estimated flight altitudes for nocturnal location that were categorized as migratory by Berigan 2024? If so, I would rephrase or remove. </w:t>
      </w:r>
    </w:p>
  </w:comment>
  <w:comment w:id="27" w:author="Tetreault,Mathieu (ECCC)" w:date="2024-07-24T15:12:00Z" w:initials="T(">
    <w:p w14:paraId="25FFA471" w14:textId="77777777" w:rsidR="00AE50F4" w:rsidRDefault="00AE50F4" w:rsidP="00AE50F4">
      <w:pPr>
        <w:pStyle w:val="Commentaire"/>
      </w:pPr>
      <w:r>
        <w:rPr>
          <w:rStyle w:val="Marquedecommentaire"/>
        </w:rPr>
        <w:annotationRef/>
      </w:r>
      <w:r>
        <w:rPr>
          <w:lang w:val="fr-CA"/>
        </w:rPr>
        <w:t>I dont know much about Bayesian/MCMC methodolgy...would this act as a statistical test for your hypothesis about difference is flight altitude between season /age-sex classes? If so, is there an accepted treshold you’re using to be able to accept/reject your initial hypothesis?</w:t>
      </w:r>
    </w:p>
  </w:comment>
  <w:comment w:id="30" w:author="Tetreault,Mathieu (ECCC)" w:date="2024-07-24T14:56:00Z" w:initials="T(">
    <w:p w14:paraId="117589C4" w14:textId="74A34FA0" w:rsidR="0051644D" w:rsidRDefault="0051644D" w:rsidP="0051644D">
      <w:pPr>
        <w:pStyle w:val="Commentaire"/>
      </w:pPr>
      <w:r>
        <w:rPr>
          <w:rStyle w:val="Marquedecommentaire"/>
        </w:rPr>
        <w:annotationRef/>
      </w:r>
      <w:r>
        <w:rPr>
          <w:lang w:val="fr-CA"/>
        </w:rPr>
        <w:t xml:space="preserve"> It should rather say either ‘’lower’’ or ‘’spring than fall’’</w:t>
      </w:r>
    </w:p>
  </w:comment>
  <w:comment w:id="31" w:author="Tetreault,Mathieu (ECCC)" w:date="2024-07-24T14:58:00Z" w:initials="T(">
    <w:p w14:paraId="7B6BD691" w14:textId="77777777" w:rsidR="0051644D" w:rsidRDefault="0051644D" w:rsidP="0051644D">
      <w:pPr>
        <w:pStyle w:val="Commentaire"/>
      </w:pPr>
      <w:r>
        <w:rPr>
          <w:rStyle w:val="Marquedecommentaire"/>
        </w:rPr>
        <w:annotationRef/>
      </w:r>
      <w:r>
        <w:rPr>
          <w:lang w:val="fr-CA"/>
        </w:rPr>
        <w:t>Give %?</w:t>
      </w:r>
    </w:p>
  </w:comment>
  <w:comment w:id="35" w:author="Tetreault,Mathieu (ECCC)" w:date="2024-07-24T15:07:00Z" w:initials="T(">
    <w:p w14:paraId="5EF0B93D" w14:textId="77777777" w:rsidR="00256F4B" w:rsidRDefault="00AE50F4" w:rsidP="00256F4B">
      <w:pPr>
        <w:pStyle w:val="Commentaire"/>
      </w:pPr>
      <w:r>
        <w:rPr>
          <w:rStyle w:val="Marquedecommentaire"/>
        </w:rPr>
        <w:annotationRef/>
      </w:r>
      <w:r w:rsidR="00256F4B">
        <w:rPr>
          <w:lang w:val="fr-CA"/>
        </w:rPr>
        <w:t>You could chose to remove lower (50/80) CRIs to increase the clarity of the figure. If possible, i would also suggest increasing contrast between the colors for the pictograms/bars</w:t>
      </w:r>
    </w:p>
  </w:comment>
  <w:comment w:id="36" w:author="Tetreault,Mathieu (ECCC)" w:date="2024-07-24T15:28:00Z" w:initials="T(">
    <w:p w14:paraId="0AB7C5FA" w14:textId="77777777" w:rsidR="00882610" w:rsidRDefault="00882610" w:rsidP="00882610">
      <w:pPr>
        <w:pStyle w:val="Commentaire"/>
      </w:pPr>
      <w:r>
        <w:rPr>
          <w:rStyle w:val="Marquedecommentaire"/>
        </w:rPr>
        <w:annotationRef/>
      </w:r>
      <w:r>
        <w:rPr>
          <w:lang w:val="fr-CA"/>
        </w:rPr>
        <w:t>See my comment in the methods regarding the metric used to decide if the difference between each sex/age/seasons is ‘’significant’’. From the methods, it’s not 100% clear how you are going to decide if the difference is relevant, but you mention using the probablity of superiority, which is also the metric you’re presenting in the results. Here, you seem to be assessing the difference using CRIs overlap (?), but you dont present them in the result section (only in the tables). I think you need to state more clearly in the methods which metric you’re using to test your hypothesis about sex/age/season differences, and then emphasise on this metric in both the result and discussion.</w:t>
      </w:r>
    </w:p>
  </w:comment>
  <w:comment w:id="37" w:author="Tetreault,Mathieu (ECCC)" w:date="2024-07-24T15:29:00Z" w:initials="T(">
    <w:p w14:paraId="352F1394" w14:textId="77777777" w:rsidR="00882610" w:rsidRDefault="00882610" w:rsidP="00882610">
      <w:pPr>
        <w:pStyle w:val="Commentaire"/>
      </w:pPr>
      <w:r>
        <w:rPr>
          <w:rStyle w:val="Marquedecommentaire"/>
        </w:rPr>
        <w:annotationRef/>
      </w:r>
      <w:r>
        <w:rPr>
          <w:lang w:val="fr-CA"/>
        </w:rPr>
        <w:t>If the probability of superiority is not a metric you’re using to answer your hypothesis and is not discussed in this section, then you could remove it from the paper to avoid further confusion.</w:t>
      </w:r>
    </w:p>
  </w:comment>
  <w:comment w:id="39" w:author="Tetreault,Mathieu (ECCC)" w:date="2024-07-24T15:44:00Z" w:initials="T(">
    <w:p w14:paraId="7A93015C" w14:textId="77777777" w:rsidR="00B14AD1" w:rsidRDefault="00B14AD1" w:rsidP="00B14AD1">
      <w:pPr>
        <w:pStyle w:val="Commentaire"/>
      </w:pPr>
      <w:r>
        <w:rPr>
          <w:rStyle w:val="Marquedecommentaire"/>
        </w:rPr>
        <w:annotationRef/>
      </w:r>
      <w:r>
        <w:rPr>
          <w:lang w:val="fr-CA"/>
        </w:rPr>
        <w:t xml:space="preserve">Food for thoughts: Since we have the GPS locations/migratory pathways mapped out, we could probably also build a ‘’collision risk’’ layer using known locations of communication towers/wind turbines/index of building density. Overlapping this with a Utilisation distribution layer of AMWO during migration would help us locate WHERE the risk are higher.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134461" w15:done="0"/>
  <w15:commentEx w15:paraId="5D1D3921" w15:done="0"/>
  <w15:commentEx w15:paraId="76B89765" w15:done="0"/>
  <w15:commentEx w15:paraId="6CD4DE06" w15:done="0"/>
  <w15:commentEx w15:paraId="2B6C3ABB" w15:done="0"/>
  <w15:commentEx w15:paraId="25FFA471" w15:done="0"/>
  <w15:commentEx w15:paraId="117589C4" w15:done="0"/>
  <w15:commentEx w15:paraId="7B6BD691" w15:done="0"/>
  <w15:commentEx w15:paraId="5EF0B93D" w15:done="0"/>
  <w15:commentEx w15:paraId="0AB7C5FA" w15:done="0"/>
  <w15:commentEx w15:paraId="352F1394" w15:paraIdParent="0AB7C5FA" w15:done="0"/>
  <w15:commentEx w15:paraId="7A9301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A6AD1E" w16cex:dateUtc="2024-07-24T13:48:00Z"/>
  <w16cex:commentExtensible w16cex:durableId="2CF3E7A1" w16cex:dateUtc="2024-07-24T14:58:00Z"/>
  <w16cex:commentExtensible w16cex:durableId="6FFD2350" w16cex:dateUtc="2024-07-24T15:18:00Z"/>
  <w16cex:commentExtensible w16cex:durableId="363A5927" w16cex:dateUtc="2024-07-24T18:38:00Z"/>
  <w16cex:commentExtensible w16cex:durableId="41C1DEC6" w16cex:dateUtc="2024-07-24T17:46:00Z"/>
  <w16cex:commentExtensible w16cex:durableId="399DF0A6" w16cex:dateUtc="2024-07-24T19:12:00Z"/>
  <w16cex:commentExtensible w16cex:durableId="231913A6" w16cex:dateUtc="2024-07-24T18:56:00Z"/>
  <w16cex:commentExtensible w16cex:durableId="602A22DA" w16cex:dateUtc="2024-07-24T18:58:00Z"/>
  <w16cex:commentExtensible w16cex:durableId="3066690B" w16cex:dateUtc="2024-07-24T19:07:00Z"/>
  <w16cex:commentExtensible w16cex:durableId="2924196D" w16cex:dateUtc="2024-07-24T19:28:00Z"/>
  <w16cex:commentExtensible w16cex:durableId="471F7EBB" w16cex:dateUtc="2024-07-24T19:29:00Z"/>
  <w16cex:commentExtensible w16cex:durableId="3D558E61" w16cex:dateUtc="2024-07-24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134461" w16cid:durableId="11A6AD1E"/>
  <w16cid:commentId w16cid:paraId="5D1D3921" w16cid:durableId="2CF3E7A1"/>
  <w16cid:commentId w16cid:paraId="76B89765" w16cid:durableId="6FFD2350"/>
  <w16cid:commentId w16cid:paraId="6CD4DE06" w16cid:durableId="363A5927"/>
  <w16cid:commentId w16cid:paraId="2B6C3ABB" w16cid:durableId="41C1DEC6"/>
  <w16cid:commentId w16cid:paraId="25FFA471" w16cid:durableId="399DF0A6"/>
  <w16cid:commentId w16cid:paraId="117589C4" w16cid:durableId="231913A6"/>
  <w16cid:commentId w16cid:paraId="7B6BD691" w16cid:durableId="602A22DA"/>
  <w16cid:commentId w16cid:paraId="5EF0B93D" w16cid:durableId="3066690B"/>
  <w16cid:commentId w16cid:paraId="0AB7C5FA" w16cid:durableId="2924196D"/>
  <w16cid:commentId w16cid:paraId="352F1394" w16cid:durableId="471F7EBB"/>
  <w16cid:commentId w16cid:paraId="7A93015C" w16cid:durableId="3D558E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63E8" w14:textId="77777777" w:rsidR="00A03438" w:rsidRDefault="00A03438" w:rsidP="00724EEF">
      <w:pPr>
        <w:spacing w:after="0" w:line="240" w:lineRule="auto"/>
      </w:pPr>
      <w:r>
        <w:separator/>
      </w:r>
    </w:p>
  </w:endnote>
  <w:endnote w:type="continuationSeparator" w:id="0">
    <w:p w14:paraId="71E262F1" w14:textId="77777777" w:rsidR="00A03438" w:rsidRDefault="00A03438"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292567453"/>
      <w:docPartObj>
        <w:docPartGallery w:val="Page Numbers (Bottom of Page)"/>
        <w:docPartUnique/>
      </w:docPartObj>
    </w:sdtPr>
    <w:sdtEndPr>
      <w:rPr>
        <w:rStyle w:val="Numrodepage"/>
      </w:rPr>
    </w:sdtEndPr>
    <w:sdtContent>
      <w:p w14:paraId="090B6B19" w14:textId="3CF53885" w:rsidR="00724EEF" w:rsidRDefault="00724EEF" w:rsidP="00C217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7C62F24" w14:textId="77777777" w:rsidR="00724EEF" w:rsidRDefault="00724EEF" w:rsidP="00724EE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00017032"/>
      <w:docPartObj>
        <w:docPartGallery w:val="Page Numbers (Bottom of Page)"/>
        <w:docPartUnique/>
      </w:docPartObj>
    </w:sdtPr>
    <w:sdtEndPr>
      <w:rPr>
        <w:rStyle w:val="Numrodepage"/>
      </w:rPr>
    </w:sdtEndPr>
    <w:sdtContent>
      <w:p w14:paraId="2E4D37EE" w14:textId="2D80100C" w:rsidR="00724EEF" w:rsidRDefault="00724EEF" w:rsidP="00C217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7366F00" w14:textId="77777777" w:rsidR="00724EEF" w:rsidRDefault="00724EEF" w:rsidP="00724EEF">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89A0F" w14:textId="77777777" w:rsidR="00F57FDB" w:rsidRDefault="00F57F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3C502" w14:textId="77777777" w:rsidR="00A03438" w:rsidRDefault="00A03438" w:rsidP="00724EEF">
      <w:pPr>
        <w:spacing w:after="0" w:line="240" w:lineRule="auto"/>
      </w:pPr>
      <w:r>
        <w:separator/>
      </w:r>
    </w:p>
  </w:footnote>
  <w:footnote w:type="continuationSeparator" w:id="0">
    <w:p w14:paraId="077D297E" w14:textId="77777777" w:rsidR="00A03438" w:rsidRDefault="00A03438" w:rsidP="00724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D30BF" w14:textId="77777777" w:rsidR="00F57FDB" w:rsidRDefault="00F57F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FA825" w14:textId="77777777" w:rsidR="00F57FDB" w:rsidRDefault="00F57FD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14D4" w14:textId="77777777" w:rsidR="00F57FDB" w:rsidRDefault="00F57F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etreault,Mathieu (ECCC)">
    <w15:presenceInfo w15:providerId="AD" w15:userId="S::Mathieu.Tetreault@ec.gc.ca::e0c73b4e-131d-4991-ac4d-3632ae5a5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4FEA"/>
    <w:rsid w:val="000A52EB"/>
    <w:rsid w:val="000A627F"/>
    <w:rsid w:val="000A655E"/>
    <w:rsid w:val="000A662A"/>
    <w:rsid w:val="000A7C90"/>
    <w:rsid w:val="000B018B"/>
    <w:rsid w:val="000B33F2"/>
    <w:rsid w:val="000B3C8D"/>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44"/>
    <w:rsid w:val="000F1835"/>
    <w:rsid w:val="000F326E"/>
    <w:rsid w:val="00101061"/>
    <w:rsid w:val="00107059"/>
    <w:rsid w:val="001078DA"/>
    <w:rsid w:val="00114955"/>
    <w:rsid w:val="00114A98"/>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265D"/>
    <w:rsid w:val="00203EDA"/>
    <w:rsid w:val="002047A3"/>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56F4B"/>
    <w:rsid w:val="002601A0"/>
    <w:rsid w:val="00262272"/>
    <w:rsid w:val="00264104"/>
    <w:rsid w:val="002654E3"/>
    <w:rsid w:val="00265AE9"/>
    <w:rsid w:val="00265C19"/>
    <w:rsid w:val="00266082"/>
    <w:rsid w:val="00274EA4"/>
    <w:rsid w:val="00275272"/>
    <w:rsid w:val="00277E8E"/>
    <w:rsid w:val="002829A8"/>
    <w:rsid w:val="00282AF3"/>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C2A"/>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2943"/>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6DA2"/>
    <w:rsid w:val="004007BF"/>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28ED"/>
    <w:rsid w:val="004F2E93"/>
    <w:rsid w:val="004F425E"/>
    <w:rsid w:val="004F4A36"/>
    <w:rsid w:val="004F6226"/>
    <w:rsid w:val="004F7D3C"/>
    <w:rsid w:val="005020CB"/>
    <w:rsid w:val="00504700"/>
    <w:rsid w:val="00504CE9"/>
    <w:rsid w:val="0051198F"/>
    <w:rsid w:val="00514B3D"/>
    <w:rsid w:val="0051504D"/>
    <w:rsid w:val="005152E5"/>
    <w:rsid w:val="0051644D"/>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2A78"/>
    <w:rsid w:val="00563240"/>
    <w:rsid w:val="00563A54"/>
    <w:rsid w:val="00570608"/>
    <w:rsid w:val="00570F51"/>
    <w:rsid w:val="005711A0"/>
    <w:rsid w:val="00573604"/>
    <w:rsid w:val="005740E1"/>
    <w:rsid w:val="005742F0"/>
    <w:rsid w:val="00577558"/>
    <w:rsid w:val="00580558"/>
    <w:rsid w:val="005811CD"/>
    <w:rsid w:val="00582670"/>
    <w:rsid w:val="00582E3D"/>
    <w:rsid w:val="00583C9F"/>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C07B7"/>
    <w:rsid w:val="005C2D61"/>
    <w:rsid w:val="005C505F"/>
    <w:rsid w:val="005C5785"/>
    <w:rsid w:val="005C5E81"/>
    <w:rsid w:val="005C605F"/>
    <w:rsid w:val="005C6527"/>
    <w:rsid w:val="005C7BCA"/>
    <w:rsid w:val="005D19A1"/>
    <w:rsid w:val="005D1A58"/>
    <w:rsid w:val="005D28EB"/>
    <w:rsid w:val="005D3073"/>
    <w:rsid w:val="005D38D5"/>
    <w:rsid w:val="005E00B7"/>
    <w:rsid w:val="005E0561"/>
    <w:rsid w:val="005E0BCC"/>
    <w:rsid w:val="005E0E66"/>
    <w:rsid w:val="005E2238"/>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6391"/>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23D6"/>
    <w:rsid w:val="009B4141"/>
    <w:rsid w:val="009B5CBF"/>
    <w:rsid w:val="009B7BB6"/>
    <w:rsid w:val="009C1A2E"/>
    <w:rsid w:val="009C3182"/>
    <w:rsid w:val="009C4DE4"/>
    <w:rsid w:val="009C73DC"/>
    <w:rsid w:val="009D0609"/>
    <w:rsid w:val="009D13BB"/>
    <w:rsid w:val="009D3AA4"/>
    <w:rsid w:val="009D3E3A"/>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50F4"/>
    <w:rsid w:val="00AE6D8E"/>
    <w:rsid w:val="00AE6E39"/>
    <w:rsid w:val="00AF1AF4"/>
    <w:rsid w:val="00B01127"/>
    <w:rsid w:val="00B04C2A"/>
    <w:rsid w:val="00B100F3"/>
    <w:rsid w:val="00B14AD1"/>
    <w:rsid w:val="00B16C91"/>
    <w:rsid w:val="00B175E3"/>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16A"/>
    <w:rsid w:val="00B413BB"/>
    <w:rsid w:val="00B441A6"/>
    <w:rsid w:val="00B44242"/>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B5C8C"/>
    <w:rsid w:val="00BC1404"/>
    <w:rsid w:val="00BC246F"/>
    <w:rsid w:val="00BC315C"/>
    <w:rsid w:val="00BC43FC"/>
    <w:rsid w:val="00BC58B0"/>
    <w:rsid w:val="00BC5B9A"/>
    <w:rsid w:val="00BC5E94"/>
    <w:rsid w:val="00BC71F5"/>
    <w:rsid w:val="00BC7FFE"/>
    <w:rsid w:val="00BD0A0C"/>
    <w:rsid w:val="00BD0ADE"/>
    <w:rsid w:val="00BD1910"/>
    <w:rsid w:val="00BD1F04"/>
    <w:rsid w:val="00BD2953"/>
    <w:rsid w:val="00BD2A78"/>
    <w:rsid w:val="00BD3B28"/>
    <w:rsid w:val="00BD443A"/>
    <w:rsid w:val="00BD5A14"/>
    <w:rsid w:val="00BE04ED"/>
    <w:rsid w:val="00BE0978"/>
    <w:rsid w:val="00BE213D"/>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47D6"/>
    <w:rsid w:val="00C14C81"/>
    <w:rsid w:val="00C1549E"/>
    <w:rsid w:val="00C172CA"/>
    <w:rsid w:val="00C23206"/>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0CC"/>
    <w:rsid w:val="00CC22B2"/>
    <w:rsid w:val="00CC3890"/>
    <w:rsid w:val="00CC62C4"/>
    <w:rsid w:val="00CC769C"/>
    <w:rsid w:val="00CD034C"/>
    <w:rsid w:val="00CD1EC8"/>
    <w:rsid w:val="00CD3645"/>
    <w:rsid w:val="00CE2337"/>
    <w:rsid w:val="00CE2E47"/>
    <w:rsid w:val="00CE2FF1"/>
    <w:rsid w:val="00CE6FC3"/>
    <w:rsid w:val="00CF2824"/>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12B7"/>
    <w:rsid w:val="00D11473"/>
    <w:rsid w:val="00D13494"/>
    <w:rsid w:val="00D13D88"/>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360F"/>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65D6"/>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EF5"/>
    <w:rsid w:val="00DF3520"/>
    <w:rsid w:val="00DF5AEA"/>
    <w:rsid w:val="00E0026F"/>
    <w:rsid w:val="00E0037B"/>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983"/>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6D32"/>
    <w:rsid w:val="00E67B01"/>
    <w:rsid w:val="00E7227A"/>
    <w:rsid w:val="00E72567"/>
    <w:rsid w:val="00E731CD"/>
    <w:rsid w:val="00E73840"/>
    <w:rsid w:val="00E743B4"/>
    <w:rsid w:val="00E7453A"/>
    <w:rsid w:val="00E74B47"/>
    <w:rsid w:val="00E75C55"/>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4BDD"/>
    <w:rsid w:val="00EF5B26"/>
    <w:rsid w:val="00EF6063"/>
    <w:rsid w:val="00EF6108"/>
    <w:rsid w:val="00EF70E9"/>
    <w:rsid w:val="00EF74CA"/>
    <w:rsid w:val="00F00668"/>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57FDB"/>
    <w:rsid w:val="00F60548"/>
    <w:rsid w:val="00F61BEF"/>
    <w:rsid w:val="00F62F28"/>
    <w:rsid w:val="00F637A7"/>
    <w:rsid w:val="00F65FEB"/>
    <w:rsid w:val="00F66576"/>
    <w:rsid w:val="00F67711"/>
    <w:rsid w:val="00F73298"/>
    <w:rsid w:val="00F73850"/>
    <w:rsid w:val="00F738E9"/>
    <w:rsid w:val="00F73BA5"/>
    <w:rsid w:val="00F7503E"/>
    <w:rsid w:val="00F77309"/>
    <w:rsid w:val="00F80403"/>
    <w:rsid w:val="00F810D3"/>
    <w:rsid w:val="00F82577"/>
    <w:rsid w:val="00F84E8F"/>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Titre2">
    <w:name w:val="heading 2"/>
    <w:basedOn w:val="Normal"/>
    <w:next w:val="Normal"/>
    <w:link w:val="Titre2C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Titre3">
    <w:name w:val="heading 3"/>
    <w:basedOn w:val="Normal"/>
    <w:next w:val="Normal"/>
    <w:link w:val="Titre3C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189"/>
    <w:rPr>
      <w:rFonts w:eastAsiaTheme="majorEastAsia" w:cstheme="majorBidi"/>
      <w:color w:val="000000" w:themeColor="text1"/>
      <w:sz w:val="28"/>
      <w:szCs w:val="40"/>
    </w:rPr>
  </w:style>
  <w:style w:type="character" w:customStyle="1" w:styleId="Titre2Car">
    <w:name w:val="Titre 2 Car"/>
    <w:basedOn w:val="Policepardfaut"/>
    <w:link w:val="Titre2"/>
    <w:uiPriority w:val="9"/>
    <w:rsid w:val="00965203"/>
    <w:rPr>
      <w:rFonts w:eastAsiaTheme="majorEastAsia" w:cstheme="majorBidi"/>
      <w:i/>
      <w:color w:val="000000" w:themeColor="text1"/>
      <w:sz w:val="24"/>
      <w:szCs w:val="32"/>
    </w:rPr>
  </w:style>
  <w:style w:type="character" w:customStyle="1" w:styleId="Titre3Car">
    <w:name w:val="Titre 3 Car"/>
    <w:basedOn w:val="Policepardfaut"/>
    <w:link w:val="Titre3"/>
    <w:uiPriority w:val="9"/>
    <w:semiHidden/>
    <w:rsid w:val="00B73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3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3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3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3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3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3079"/>
    <w:rPr>
      <w:rFonts w:eastAsiaTheme="majorEastAsia" w:cstheme="majorBidi"/>
      <w:color w:val="272727" w:themeColor="text1" w:themeTint="D8"/>
    </w:rPr>
  </w:style>
  <w:style w:type="paragraph" w:styleId="Titre">
    <w:name w:val="Title"/>
    <w:basedOn w:val="Normal"/>
    <w:next w:val="Normal"/>
    <w:link w:val="TitreC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reCar">
    <w:name w:val="Titre Car"/>
    <w:basedOn w:val="Policepardfaut"/>
    <w:link w:val="Titre"/>
    <w:uiPriority w:val="10"/>
    <w:rsid w:val="00364189"/>
    <w:rPr>
      <w:rFonts w:asciiTheme="majorHAnsi" w:eastAsiaTheme="majorEastAsia" w:hAnsiTheme="majorHAnsi" w:cstheme="majorBidi"/>
      <w:i/>
      <w:spacing w:val="-10"/>
      <w:kern w:val="28"/>
      <w:sz w:val="32"/>
      <w:szCs w:val="56"/>
    </w:rPr>
  </w:style>
  <w:style w:type="paragraph" w:styleId="Sous-titre">
    <w:name w:val="Subtitle"/>
    <w:basedOn w:val="Normal"/>
    <w:next w:val="Normal"/>
    <w:link w:val="Sous-titreC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3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3079"/>
    <w:pPr>
      <w:spacing w:before="160"/>
      <w:jc w:val="center"/>
    </w:pPr>
    <w:rPr>
      <w:i/>
      <w:iCs/>
      <w:color w:val="404040" w:themeColor="text1" w:themeTint="BF"/>
    </w:rPr>
  </w:style>
  <w:style w:type="character" w:customStyle="1" w:styleId="CitationCar">
    <w:name w:val="Citation Car"/>
    <w:basedOn w:val="Policepardfaut"/>
    <w:link w:val="Citation"/>
    <w:uiPriority w:val="29"/>
    <w:rsid w:val="00B73079"/>
    <w:rPr>
      <w:i/>
      <w:iCs/>
      <w:color w:val="404040" w:themeColor="text1" w:themeTint="BF"/>
    </w:rPr>
  </w:style>
  <w:style w:type="paragraph" w:styleId="Paragraphedeliste">
    <w:name w:val="List Paragraph"/>
    <w:basedOn w:val="Normal"/>
    <w:uiPriority w:val="34"/>
    <w:qFormat/>
    <w:rsid w:val="00B73079"/>
    <w:pPr>
      <w:ind w:left="720"/>
      <w:contextualSpacing/>
    </w:pPr>
  </w:style>
  <w:style w:type="character" w:styleId="Accentuationintense">
    <w:name w:val="Intense Emphasis"/>
    <w:basedOn w:val="Policepardfaut"/>
    <w:uiPriority w:val="21"/>
    <w:qFormat/>
    <w:rsid w:val="00B73079"/>
    <w:rPr>
      <w:i/>
      <w:iCs/>
      <w:color w:val="0F4761" w:themeColor="accent1" w:themeShade="BF"/>
    </w:rPr>
  </w:style>
  <w:style w:type="paragraph" w:styleId="Citationintense">
    <w:name w:val="Intense Quote"/>
    <w:basedOn w:val="Normal"/>
    <w:next w:val="Normal"/>
    <w:link w:val="CitationintenseC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3079"/>
    <w:rPr>
      <w:i/>
      <w:iCs/>
      <w:color w:val="0F4761" w:themeColor="accent1" w:themeShade="BF"/>
    </w:rPr>
  </w:style>
  <w:style w:type="character" w:styleId="Rfrenceintense">
    <w:name w:val="Intense Reference"/>
    <w:basedOn w:val="Policepardfaut"/>
    <w:uiPriority w:val="32"/>
    <w:qFormat/>
    <w:rsid w:val="00B73079"/>
    <w:rPr>
      <w:b/>
      <w:bCs/>
      <w:smallCaps/>
      <w:color w:val="0F4761" w:themeColor="accent1" w:themeShade="BF"/>
      <w:spacing w:val="5"/>
    </w:rPr>
  </w:style>
  <w:style w:type="table" w:styleId="Grilledutableau">
    <w:name w:val="Table Grid"/>
    <w:basedOn w:val="Tableau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E94423"/>
    <w:rPr>
      <w:sz w:val="16"/>
      <w:szCs w:val="16"/>
    </w:rPr>
  </w:style>
  <w:style w:type="paragraph" w:styleId="Commentaire">
    <w:name w:val="annotation text"/>
    <w:basedOn w:val="Normal"/>
    <w:link w:val="CommentaireCar"/>
    <w:uiPriority w:val="99"/>
    <w:unhideWhenUsed/>
    <w:rsid w:val="00E94423"/>
    <w:pPr>
      <w:spacing w:line="240" w:lineRule="auto"/>
    </w:pPr>
    <w:rPr>
      <w:sz w:val="20"/>
      <w:szCs w:val="20"/>
    </w:rPr>
  </w:style>
  <w:style w:type="character" w:customStyle="1" w:styleId="CommentaireCar">
    <w:name w:val="Commentaire Car"/>
    <w:basedOn w:val="Policepardfaut"/>
    <w:link w:val="Commentaire"/>
    <w:uiPriority w:val="99"/>
    <w:rsid w:val="00E94423"/>
    <w:rPr>
      <w:sz w:val="20"/>
      <w:szCs w:val="20"/>
    </w:rPr>
  </w:style>
  <w:style w:type="paragraph" w:styleId="Objetducommentaire">
    <w:name w:val="annotation subject"/>
    <w:basedOn w:val="Commentaire"/>
    <w:next w:val="Commentaire"/>
    <w:link w:val="ObjetducommentaireCar"/>
    <w:uiPriority w:val="99"/>
    <w:semiHidden/>
    <w:unhideWhenUsed/>
    <w:rsid w:val="00E94423"/>
    <w:rPr>
      <w:b/>
      <w:bCs/>
    </w:rPr>
  </w:style>
  <w:style w:type="character" w:customStyle="1" w:styleId="ObjetducommentaireCar">
    <w:name w:val="Objet du commentaire Car"/>
    <w:basedOn w:val="CommentaireCar"/>
    <w:link w:val="Objetducommentaire"/>
    <w:uiPriority w:val="99"/>
    <w:semiHidden/>
    <w:rsid w:val="00E94423"/>
    <w:rPr>
      <w:b/>
      <w:bCs/>
      <w:sz w:val="20"/>
      <w:szCs w:val="20"/>
    </w:rPr>
  </w:style>
  <w:style w:type="character" w:styleId="Hyperlien">
    <w:name w:val="Hyperlink"/>
    <w:basedOn w:val="Policepardfaut"/>
    <w:uiPriority w:val="99"/>
    <w:unhideWhenUsed/>
    <w:rsid w:val="008B2228"/>
    <w:rPr>
      <w:color w:val="467886" w:themeColor="hyperlink"/>
      <w:u w:val="single"/>
    </w:rPr>
  </w:style>
  <w:style w:type="character" w:customStyle="1" w:styleId="UnresolvedMention1">
    <w:name w:val="Unresolved Mention1"/>
    <w:basedOn w:val="Policepardfaut"/>
    <w:uiPriority w:val="99"/>
    <w:semiHidden/>
    <w:unhideWhenUsed/>
    <w:rsid w:val="008B2228"/>
    <w:rPr>
      <w:color w:val="605E5C"/>
      <w:shd w:val="clear" w:color="auto" w:fill="E1DFDD"/>
    </w:rPr>
  </w:style>
  <w:style w:type="character" w:styleId="Textedelespacerserv">
    <w:name w:val="Placeholder Text"/>
    <w:basedOn w:val="Policepardfaut"/>
    <w:uiPriority w:val="99"/>
    <w:semiHidden/>
    <w:rsid w:val="008B2228"/>
    <w:rPr>
      <w:color w:val="666666"/>
    </w:rPr>
  </w:style>
  <w:style w:type="paragraph" w:styleId="Lgende">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ie">
    <w:name w:val="Bibliography"/>
    <w:basedOn w:val="Normal"/>
    <w:next w:val="Normal"/>
    <w:uiPriority w:val="37"/>
    <w:unhideWhenUsed/>
    <w:rsid w:val="00C947C6"/>
    <w:pPr>
      <w:spacing w:after="240" w:line="240" w:lineRule="auto"/>
      <w:ind w:left="720" w:hanging="720"/>
    </w:pPr>
  </w:style>
  <w:style w:type="paragraph" w:styleId="Textedebulles">
    <w:name w:val="Balloon Text"/>
    <w:basedOn w:val="Normal"/>
    <w:link w:val="TextedebullesCar"/>
    <w:uiPriority w:val="99"/>
    <w:semiHidden/>
    <w:unhideWhenUsed/>
    <w:rsid w:val="008F0E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0E15"/>
    <w:rPr>
      <w:rFonts w:ascii="Segoe UI" w:hAnsi="Segoe UI" w:cs="Segoe UI"/>
      <w:sz w:val="18"/>
      <w:szCs w:val="18"/>
    </w:rPr>
  </w:style>
  <w:style w:type="paragraph" w:styleId="Rvision">
    <w:name w:val="Revision"/>
    <w:hidden/>
    <w:uiPriority w:val="99"/>
    <w:semiHidden/>
    <w:rsid w:val="007B4DE8"/>
    <w:pPr>
      <w:spacing w:after="0" w:line="240" w:lineRule="auto"/>
    </w:pPr>
  </w:style>
  <w:style w:type="character" w:styleId="Mentionnonrsolue">
    <w:name w:val="Unresolved Mention"/>
    <w:basedOn w:val="Policepardfaut"/>
    <w:uiPriority w:val="99"/>
    <w:semiHidden/>
    <w:unhideWhenUsed/>
    <w:rsid w:val="007F7334"/>
    <w:rPr>
      <w:color w:val="605E5C"/>
      <w:shd w:val="clear" w:color="auto" w:fill="E1DFDD"/>
    </w:rPr>
  </w:style>
  <w:style w:type="character" w:styleId="Numrodeligne">
    <w:name w:val="line number"/>
    <w:basedOn w:val="Policepardfaut"/>
    <w:uiPriority w:val="99"/>
    <w:semiHidden/>
    <w:unhideWhenUsed/>
    <w:rsid w:val="00A4481F"/>
  </w:style>
  <w:style w:type="paragraph" w:styleId="Pieddepage">
    <w:name w:val="footer"/>
    <w:basedOn w:val="Normal"/>
    <w:link w:val="PieddepageCar"/>
    <w:uiPriority w:val="99"/>
    <w:unhideWhenUsed/>
    <w:rsid w:val="00724EE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4EEF"/>
  </w:style>
  <w:style w:type="character" w:styleId="Numrodepage">
    <w:name w:val="page number"/>
    <w:basedOn w:val="Policepardfaut"/>
    <w:uiPriority w:val="99"/>
    <w:semiHidden/>
    <w:unhideWhenUsed/>
    <w:rsid w:val="00724EEF"/>
  </w:style>
  <w:style w:type="paragraph" w:styleId="En-tte">
    <w:name w:val="header"/>
    <w:basedOn w:val="Normal"/>
    <w:link w:val="En-tteCar"/>
    <w:uiPriority w:val="99"/>
    <w:unhideWhenUsed/>
    <w:rsid w:val="00F57FDB"/>
    <w:pPr>
      <w:tabs>
        <w:tab w:val="center" w:pos="4680"/>
        <w:tab w:val="right" w:pos="9360"/>
      </w:tabs>
      <w:spacing w:after="0" w:line="240" w:lineRule="auto"/>
    </w:pPr>
  </w:style>
  <w:style w:type="character" w:customStyle="1" w:styleId="En-tteCar">
    <w:name w:val="En-tête Car"/>
    <w:basedOn w:val="Policepardfaut"/>
    <w:link w:val="En-tte"/>
    <w:uiPriority w:val="99"/>
    <w:rsid w:val="00F5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5397</Words>
  <Characters>29685</Characters>
  <Application>Microsoft Office Word</Application>
  <DocSecurity>0</DocSecurity>
  <Lines>247</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Tetreault,Mathieu (ECCC)</cp:lastModifiedBy>
  <cp:revision>3</cp:revision>
  <cp:lastPrinted>2024-04-02T16:23:00Z</cp:lastPrinted>
  <dcterms:created xsi:type="dcterms:W3CDTF">2024-07-24T17:43:00Z</dcterms:created>
  <dcterms:modified xsi:type="dcterms:W3CDTF">2024-07-24T19:45:00Z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