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81297" w14:textId="5DFD1E0E" w:rsidR="00283F55" w:rsidRDefault="00283F55" w:rsidP="00283F55">
      <w:pPr>
        <w:spacing w:line="480" w:lineRule="auto"/>
        <w:jc w:val="center"/>
        <w:rPr>
          <w:i/>
          <w:iCs/>
        </w:rPr>
      </w:pPr>
      <w:r>
        <w:rPr>
          <w:i/>
          <w:iCs/>
        </w:rPr>
        <w:t xml:space="preserve">Low migratory flight altitudes </w:t>
      </w:r>
      <w:r w:rsidR="003E4AF4">
        <w:rPr>
          <w:i/>
          <w:iCs/>
        </w:rPr>
        <w:t xml:space="preserve">may </w:t>
      </w:r>
      <w:r>
        <w:rPr>
          <w:i/>
          <w:iCs/>
        </w:rPr>
        <w:t>explain increased collision risk for American Woodcock</w:t>
      </w:r>
    </w:p>
    <w:p w14:paraId="027E0B38" w14:textId="2FF4AA37" w:rsidR="00283F55" w:rsidRPr="001951C4" w:rsidRDefault="00283F55" w:rsidP="00283F55">
      <w:pPr>
        <w:spacing w:line="480" w:lineRule="auto"/>
        <w:rPr>
          <w:rFonts w:cs="Times New Roman"/>
        </w:rPr>
      </w:pPr>
      <w:r w:rsidRPr="001951C4">
        <w:rPr>
          <w:rFonts w:cs="Times New Roman"/>
        </w:rPr>
        <w:t>Liam Berigan</w:t>
      </w:r>
      <w:r>
        <w:rPr>
          <w:rFonts w:cs="Times New Roman"/>
          <w:vertAlign w:val="superscript"/>
        </w:rPr>
        <w:t>1</w:t>
      </w:r>
      <w:r>
        <w:rPr>
          <w:rFonts w:cs="Times New Roman"/>
        </w:rPr>
        <w:t>*</w:t>
      </w:r>
      <w:r w:rsidRPr="001951C4">
        <w:rPr>
          <w:rFonts w:cs="Times New Roman"/>
        </w:rPr>
        <w:t>, Sarah Clements</w:t>
      </w:r>
      <w:r>
        <w:rPr>
          <w:rFonts w:cs="Times New Roman"/>
          <w:vertAlign w:val="superscript"/>
        </w:rPr>
        <w:t>1</w:t>
      </w:r>
      <w:r w:rsidRPr="001951C4">
        <w:rPr>
          <w:rFonts w:cs="Times New Roman"/>
        </w:rPr>
        <w:t>,</w:t>
      </w:r>
      <w:r w:rsidRPr="002370FC">
        <w:rPr>
          <w:rFonts w:cs="Times New Roman"/>
        </w:rPr>
        <w:t xml:space="preserve"> </w:t>
      </w:r>
      <w:r w:rsidRPr="001951C4">
        <w:rPr>
          <w:rFonts w:cs="Times New Roman"/>
        </w:rPr>
        <w:t>Rachel Darling</w:t>
      </w:r>
      <w:r>
        <w:rPr>
          <w:rFonts w:cs="Times New Roman"/>
          <w:vertAlign w:val="superscript"/>
        </w:rPr>
        <w:t>1</w:t>
      </w:r>
      <w:r w:rsidRPr="001951C4">
        <w:rPr>
          <w:rFonts w:cs="Times New Roman"/>
        </w:rPr>
        <w:t>, Alex</w:t>
      </w:r>
      <w:r w:rsidR="00EE18B9">
        <w:rPr>
          <w:rFonts w:cs="Times New Roman"/>
        </w:rPr>
        <w:t>ander</w:t>
      </w:r>
      <w:r w:rsidRPr="001951C4">
        <w:rPr>
          <w:rFonts w:cs="Times New Roman"/>
        </w:rPr>
        <w:t xml:space="preserve"> Fish</w:t>
      </w:r>
      <w:r>
        <w:rPr>
          <w:rFonts w:cs="Times New Roman"/>
          <w:vertAlign w:val="superscript"/>
        </w:rPr>
        <w:t>1</w:t>
      </w:r>
      <w:r w:rsidRPr="001951C4">
        <w:rPr>
          <w:rFonts w:cs="Times New Roman"/>
        </w:rPr>
        <w:t>, Amber Roth</w:t>
      </w:r>
      <w:r>
        <w:rPr>
          <w:rFonts w:cs="Times New Roman"/>
          <w:vertAlign w:val="superscript"/>
        </w:rPr>
        <w:t>1,2</w:t>
      </w:r>
      <w:r w:rsidRPr="001951C4">
        <w:rPr>
          <w:rFonts w:cs="Times New Roman"/>
        </w:rPr>
        <w:t>, Greg Balkcom</w:t>
      </w:r>
      <w:r>
        <w:rPr>
          <w:rFonts w:cs="Times New Roman"/>
          <w:vertAlign w:val="superscript"/>
        </w:rPr>
        <w:t>3</w:t>
      </w:r>
      <w:r w:rsidRPr="001951C4">
        <w:rPr>
          <w:rFonts w:cs="Times New Roman"/>
        </w:rPr>
        <w:t>, Bobbi Carpenter</w:t>
      </w:r>
      <w:r>
        <w:rPr>
          <w:rFonts w:cs="Times New Roman"/>
          <w:vertAlign w:val="superscript"/>
        </w:rPr>
        <w:t>4</w:t>
      </w:r>
      <w:r w:rsidRPr="001951C4">
        <w:rPr>
          <w:rFonts w:cs="Times New Roman"/>
        </w:rPr>
        <w:t>, Gary Costanzo</w:t>
      </w:r>
      <w:r>
        <w:rPr>
          <w:rFonts w:cs="Times New Roman"/>
          <w:vertAlign w:val="superscript"/>
        </w:rPr>
        <w:t>5</w:t>
      </w:r>
      <w:r w:rsidRPr="001951C4">
        <w:rPr>
          <w:rFonts w:cs="Times New Roman"/>
        </w:rPr>
        <w:t>, Jeffrey Duguay</w:t>
      </w:r>
      <w:r>
        <w:rPr>
          <w:rFonts w:cs="Times New Roman"/>
          <w:vertAlign w:val="superscript"/>
        </w:rPr>
        <w:t>6</w:t>
      </w:r>
      <w:r w:rsidRPr="001951C4">
        <w:rPr>
          <w:rFonts w:cs="Times New Roman"/>
        </w:rPr>
        <w:t xml:space="preserve">, </w:t>
      </w:r>
      <w:r>
        <w:rPr>
          <w:rFonts w:cs="Times New Roman"/>
        </w:rPr>
        <w:t>Kayleigh Filkins</w:t>
      </w:r>
      <w:r>
        <w:rPr>
          <w:rFonts w:cs="Times New Roman"/>
          <w:vertAlign w:val="superscript"/>
        </w:rPr>
        <w:t>7</w:t>
      </w:r>
      <w:r>
        <w:rPr>
          <w:rFonts w:cs="Times New Roman"/>
        </w:rPr>
        <w:t xml:space="preserve">, </w:t>
      </w:r>
      <w:r w:rsidRPr="001951C4">
        <w:rPr>
          <w:rFonts w:cs="Times New Roman"/>
        </w:rPr>
        <w:t>Clayton Graham</w:t>
      </w:r>
      <w:r>
        <w:rPr>
          <w:rFonts w:cs="Times New Roman"/>
          <w:vertAlign w:val="superscript"/>
        </w:rPr>
        <w:t>8</w:t>
      </w:r>
      <w:r w:rsidRPr="001951C4">
        <w:rPr>
          <w:rFonts w:cs="Times New Roman"/>
        </w:rPr>
        <w:t>, William Harvey</w:t>
      </w:r>
      <w:r>
        <w:rPr>
          <w:rFonts w:cs="Times New Roman"/>
          <w:vertAlign w:val="superscript"/>
        </w:rPr>
        <w:t>9</w:t>
      </w:r>
      <w:r w:rsidRPr="001951C4">
        <w:rPr>
          <w:rFonts w:cs="Times New Roman"/>
        </w:rPr>
        <w:t>, Michael Hook</w:t>
      </w:r>
      <w:r>
        <w:rPr>
          <w:rFonts w:cs="Times New Roman"/>
          <w:vertAlign w:val="superscript"/>
        </w:rPr>
        <w:t>10</w:t>
      </w:r>
      <w:r w:rsidRPr="001951C4">
        <w:rPr>
          <w:rFonts w:cs="Times New Roman"/>
        </w:rPr>
        <w:t>, Douglas Howell</w:t>
      </w:r>
      <w:r>
        <w:rPr>
          <w:rFonts w:cs="Times New Roman"/>
          <w:vertAlign w:val="superscript"/>
        </w:rPr>
        <w:t>11</w:t>
      </w:r>
      <w:r w:rsidRPr="001951C4">
        <w:rPr>
          <w:rFonts w:cs="Times New Roman"/>
        </w:rPr>
        <w:t>, Seth Maddox</w:t>
      </w:r>
      <w:r>
        <w:rPr>
          <w:rFonts w:cs="Times New Roman"/>
          <w:vertAlign w:val="superscript"/>
        </w:rPr>
        <w:t>12</w:t>
      </w:r>
      <w:r w:rsidRPr="001951C4">
        <w:rPr>
          <w:rFonts w:cs="Times New Roman"/>
        </w:rPr>
        <w:t>, Scott McWilliams</w:t>
      </w:r>
      <w:r w:rsidR="001D64DD">
        <w:rPr>
          <w:rFonts w:cs="Times New Roman"/>
          <w:vertAlign w:val="superscript"/>
        </w:rPr>
        <w:t>8</w:t>
      </w:r>
      <w:r w:rsidRPr="001951C4">
        <w:rPr>
          <w:rFonts w:cs="Times New Roman"/>
        </w:rPr>
        <w:t>, Shawn Meyer</w:t>
      </w:r>
      <w:r>
        <w:rPr>
          <w:rFonts w:cs="Times New Roman"/>
          <w:vertAlign w:val="superscript"/>
        </w:rPr>
        <w:t>1</w:t>
      </w:r>
      <w:r w:rsidR="00616844">
        <w:rPr>
          <w:rFonts w:cs="Times New Roman"/>
          <w:vertAlign w:val="superscript"/>
        </w:rPr>
        <w:t>3</w:t>
      </w:r>
      <w:r w:rsidRPr="001951C4">
        <w:rPr>
          <w:rFonts w:cs="Times New Roman"/>
        </w:rPr>
        <w:t>, Theodore Nic</w:t>
      </w:r>
      <w:r>
        <w:rPr>
          <w:rFonts w:cs="Times New Roman"/>
        </w:rPr>
        <w:t>h</w:t>
      </w:r>
      <w:r w:rsidRPr="001951C4">
        <w:rPr>
          <w:rFonts w:cs="Times New Roman"/>
        </w:rPr>
        <w:t>ols</w:t>
      </w:r>
      <w:r>
        <w:rPr>
          <w:rFonts w:cs="Times New Roman"/>
          <w:vertAlign w:val="superscript"/>
        </w:rPr>
        <w:t>1</w:t>
      </w:r>
      <w:r w:rsidR="00616844">
        <w:rPr>
          <w:rFonts w:cs="Times New Roman"/>
          <w:vertAlign w:val="superscript"/>
        </w:rPr>
        <w:t>4</w:t>
      </w:r>
      <w:r w:rsidRPr="001951C4">
        <w:rPr>
          <w:rFonts w:cs="Times New Roman"/>
        </w:rPr>
        <w:t>, J. Bruce Pollard</w:t>
      </w:r>
      <w:r>
        <w:rPr>
          <w:rFonts w:cs="Times New Roman"/>
          <w:vertAlign w:val="superscript"/>
        </w:rPr>
        <w:t>1</w:t>
      </w:r>
      <w:r w:rsidR="00616844">
        <w:rPr>
          <w:rFonts w:cs="Times New Roman"/>
          <w:vertAlign w:val="superscript"/>
        </w:rPr>
        <w:t>5</w:t>
      </w:r>
      <w:r w:rsidRPr="001951C4">
        <w:rPr>
          <w:rFonts w:cs="Times New Roman"/>
        </w:rPr>
        <w:t>, Christian Roy</w:t>
      </w:r>
      <w:r>
        <w:rPr>
          <w:rFonts w:cs="Times New Roman"/>
          <w:vertAlign w:val="superscript"/>
        </w:rPr>
        <w:t>1</w:t>
      </w:r>
      <w:r w:rsidR="00616844">
        <w:rPr>
          <w:rFonts w:cs="Times New Roman"/>
          <w:vertAlign w:val="superscript"/>
        </w:rPr>
        <w:t>6</w:t>
      </w:r>
      <w:r w:rsidRPr="001951C4">
        <w:rPr>
          <w:rFonts w:cs="Times New Roman"/>
        </w:rPr>
        <w:t xml:space="preserve">, </w:t>
      </w:r>
      <w:r>
        <w:rPr>
          <w:rFonts w:cs="Times New Roman"/>
        </w:rPr>
        <w:t>David Sausville</w:t>
      </w:r>
      <w:r>
        <w:rPr>
          <w:rFonts w:cs="Times New Roman"/>
          <w:vertAlign w:val="superscript"/>
        </w:rPr>
        <w:t>1</w:t>
      </w:r>
      <w:r w:rsidR="00616844">
        <w:rPr>
          <w:rFonts w:cs="Times New Roman"/>
          <w:vertAlign w:val="superscript"/>
        </w:rPr>
        <w:t>7</w:t>
      </w:r>
      <w:r>
        <w:rPr>
          <w:rFonts w:cs="Times New Roman"/>
        </w:rPr>
        <w:t xml:space="preserve">, </w:t>
      </w:r>
      <w:r w:rsidRPr="001951C4">
        <w:rPr>
          <w:rFonts w:cs="Times New Roman"/>
        </w:rPr>
        <w:t>Colby Slezak</w:t>
      </w:r>
      <w:r w:rsidR="00616844">
        <w:rPr>
          <w:rFonts w:cs="Times New Roman"/>
          <w:vertAlign w:val="superscript"/>
        </w:rPr>
        <w:t>8</w:t>
      </w:r>
      <w:r w:rsidRPr="001951C4">
        <w:rPr>
          <w:rFonts w:cs="Times New Roman"/>
        </w:rPr>
        <w:t>, Josh Stiller</w:t>
      </w:r>
      <w:r>
        <w:rPr>
          <w:rFonts w:cs="Times New Roman"/>
          <w:vertAlign w:val="superscript"/>
        </w:rPr>
        <w:t>1</w:t>
      </w:r>
      <w:r w:rsidR="00616844">
        <w:rPr>
          <w:rFonts w:cs="Times New Roman"/>
          <w:vertAlign w:val="superscript"/>
        </w:rPr>
        <w:t>8</w:t>
      </w:r>
      <w:r w:rsidRPr="001951C4">
        <w:rPr>
          <w:rFonts w:cs="Times New Roman"/>
        </w:rPr>
        <w:t xml:space="preserve">, </w:t>
      </w:r>
      <w:r>
        <w:rPr>
          <w:rFonts w:cs="Times New Roman"/>
        </w:rPr>
        <w:t>Jacob Straub</w:t>
      </w:r>
      <w:r>
        <w:rPr>
          <w:rFonts w:cs="Times New Roman"/>
          <w:vertAlign w:val="superscript"/>
        </w:rPr>
        <w:t>7</w:t>
      </w:r>
      <w:r>
        <w:rPr>
          <w:rFonts w:cs="Times New Roman"/>
        </w:rPr>
        <w:t xml:space="preserve">, </w:t>
      </w:r>
      <w:r w:rsidRPr="001951C4">
        <w:rPr>
          <w:rFonts w:cs="Times New Roman"/>
        </w:rPr>
        <w:t>Mathieu Tetreault</w:t>
      </w:r>
      <w:r>
        <w:rPr>
          <w:rFonts w:cs="Times New Roman"/>
          <w:vertAlign w:val="superscript"/>
        </w:rPr>
        <w:t>1</w:t>
      </w:r>
      <w:r w:rsidR="001B1648">
        <w:rPr>
          <w:rFonts w:cs="Times New Roman"/>
          <w:vertAlign w:val="superscript"/>
        </w:rPr>
        <w:t>6</w:t>
      </w:r>
      <w:r w:rsidRPr="001951C4">
        <w:rPr>
          <w:rFonts w:cs="Times New Roman"/>
        </w:rPr>
        <w:t xml:space="preserve">, </w:t>
      </w:r>
      <w:r>
        <w:rPr>
          <w:rFonts w:cs="Times New Roman"/>
        </w:rPr>
        <w:t>Dawn Washington</w:t>
      </w:r>
      <w:r w:rsidR="001B1648">
        <w:rPr>
          <w:rFonts w:cs="Times New Roman"/>
          <w:vertAlign w:val="superscript"/>
        </w:rPr>
        <w:t>19</w:t>
      </w:r>
      <w:r>
        <w:rPr>
          <w:rFonts w:cs="Times New Roman"/>
        </w:rPr>
        <w:t xml:space="preserve">, </w:t>
      </w:r>
      <w:r w:rsidRPr="001951C4">
        <w:rPr>
          <w:rFonts w:cs="Times New Roman"/>
        </w:rPr>
        <w:t>Lisa Williams</w:t>
      </w:r>
      <w:r>
        <w:rPr>
          <w:rFonts w:cs="Times New Roman"/>
          <w:vertAlign w:val="superscript"/>
        </w:rPr>
        <w:t>2</w:t>
      </w:r>
      <w:r w:rsidR="001B1648">
        <w:rPr>
          <w:rFonts w:cs="Times New Roman"/>
          <w:vertAlign w:val="superscript"/>
        </w:rPr>
        <w:t>0</w:t>
      </w:r>
      <w:r>
        <w:rPr>
          <w:rFonts w:cs="Times New Roman"/>
        </w:rPr>
        <w:t xml:space="preserve">, </w:t>
      </w:r>
      <w:r w:rsidRPr="001951C4">
        <w:rPr>
          <w:rFonts w:cs="Times New Roman"/>
        </w:rPr>
        <w:t>Erik Blomberg</w:t>
      </w:r>
      <w:r>
        <w:rPr>
          <w:rFonts w:cs="Times New Roman"/>
          <w:vertAlign w:val="superscript"/>
        </w:rPr>
        <w:t>1</w:t>
      </w:r>
      <w:r>
        <w:rPr>
          <w:rFonts w:cs="Times New Roman"/>
        </w:rPr>
        <w:t>.</w:t>
      </w:r>
    </w:p>
    <w:p w14:paraId="38810716" w14:textId="77777777" w:rsidR="00283F55" w:rsidRDefault="00283F55" w:rsidP="00283F55">
      <w:pPr>
        <w:spacing w:line="480" w:lineRule="auto"/>
        <w:rPr>
          <w:rFonts w:cs="Times New Roman"/>
        </w:rPr>
      </w:pPr>
      <w:r>
        <w:rPr>
          <w:rFonts w:cs="Times New Roman"/>
          <w:vertAlign w:val="superscript"/>
        </w:rPr>
        <w:t>1</w:t>
      </w:r>
      <w:r>
        <w:rPr>
          <w:rFonts w:cs="Times New Roman"/>
        </w:rPr>
        <w:t xml:space="preserve"> </w:t>
      </w:r>
      <w:r w:rsidRPr="00DF7E60">
        <w:rPr>
          <w:rFonts w:cs="Times New Roman"/>
        </w:rPr>
        <w:t>Department of Wildlife, Fisheries, and Conservation Biology, University of Maine, Orono, Maine, USA</w:t>
      </w:r>
      <w:r>
        <w:rPr>
          <w:rFonts w:cs="Times New Roman"/>
        </w:rPr>
        <w:t>.</w:t>
      </w:r>
    </w:p>
    <w:p w14:paraId="48F9A31F" w14:textId="77777777" w:rsidR="00283F55" w:rsidRDefault="00283F55" w:rsidP="00283F55">
      <w:pPr>
        <w:spacing w:line="480" w:lineRule="auto"/>
        <w:rPr>
          <w:rFonts w:cs="Times New Roman"/>
        </w:rPr>
      </w:pPr>
      <w:r>
        <w:rPr>
          <w:rFonts w:cs="Times New Roman"/>
          <w:vertAlign w:val="superscript"/>
        </w:rPr>
        <w:t>2</w:t>
      </w:r>
      <w:r>
        <w:rPr>
          <w:rFonts w:cs="Times New Roman"/>
        </w:rPr>
        <w:t xml:space="preserve"> </w:t>
      </w:r>
      <w:r w:rsidRPr="00955B17">
        <w:rPr>
          <w:rFonts w:cs="Times New Roman"/>
        </w:rPr>
        <w:t>School of Forest Resources, University of Maine, Orono, Maine, USA</w:t>
      </w:r>
      <w:r>
        <w:rPr>
          <w:rFonts w:cs="Times New Roman"/>
        </w:rPr>
        <w:t>.</w:t>
      </w:r>
    </w:p>
    <w:p w14:paraId="2BF3BBB9" w14:textId="77777777" w:rsidR="00283F55" w:rsidRDefault="00283F55" w:rsidP="00283F55">
      <w:pPr>
        <w:spacing w:line="480" w:lineRule="auto"/>
        <w:rPr>
          <w:rFonts w:cs="Times New Roman"/>
        </w:rPr>
      </w:pPr>
      <w:r w:rsidRPr="004F1C01">
        <w:rPr>
          <w:rFonts w:cs="Times New Roman"/>
          <w:vertAlign w:val="superscript"/>
        </w:rPr>
        <w:t>3</w:t>
      </w:r>
      <w:r>
        <w:rPr>
          <w:rFonts w:cs="Times New Roman"/>
        </w:rPr>
        <w:t xml:space="preserve"> </w:t>
      </w:r>
      <w:r w:rsidRPr="004F1C01">
        <w:rPr>
          <w:rFonts w:cs="Times New Roman"/>
        </w:rPr>
        <w:t>Georgia</w:t>
      </w:r>
      <w:r w:rsidRPr="00D13F1F">
        <w:rPr>
          <w:rFonts w:cs="Times New Roman"/>
        </w:rPr>
        <w:t xml:space="preserve"> Department of Natural Resources, Wildlife Resources Division, Fort Valley, Georgia, USA</w:t>
      </w:r>
      <w:r>
        <w:rPr>
          <w:rFonts w:cs="Times New Roman"/>
        </w:rPr>
        <w:t>.</w:t>
      </w:r>
    </w:p>
    <w:p w14:paraId="40756B6B" w14:textId="77777777" w:rsidR="00283F55" w:rsidRDefault="00283F55" w:rsidP="00283F55">
      <w:pPr>
        <w:spacing w:line="480" w:lineRule="auto"/>
        <w:rPr>
          <w:rFonts w:cs="Times New Roman"/>
        </w:rPr>
      </w:pPr>
      <w:r>
        <w:rPr>
          <w:rFonts w:cs="Times New Roman"/>
          <w:vertAlign w:val="superscript"/>
        </w:rPr>
        <w:t>4</w:t>
      </w:r>
      <w:r>
        <w:rPr>
          <w:rFonts w:cs="Times New Roman"/>
        </w:rPr>
        <w:t xml:space="preserve"> </w:t>
      </w:r>
      <w:r w:rsidRPr="00D13F1F">
        <w:rPr>
          <w:rFonts w:cs="Times New Roman"/>
        </w:rPr>
        <w:t>Fish and Wildlife Research Institute, Florida Fish and Wildlife Conservation Commission, Gainesville, Florida, USA</w:t>
      </w:r>
      <w:r>
        <w:rPr>
          <w:rFonts w:cs="Times New Roman"/>
        </w:rPr>
        <w:t>.</w:t>
      </w:r>
    </w:p>
    <w:p w14:paraId="73A6BF16" w14:textId="77777777" w:rsidR="00283F55" w:rsidRDefault="00283F55" w:rsidP="00283F55">
      <w:pPr>
        <w:spacing w:line="480" w:lineRule="auto"/>
        <w:rPr>
          <w:rFonts w:cs="Times New Roman"/>
        </w:rPr>
      </w:pPr>
      <w:r>
        <w:rPr>
          <w:rFonts w:cs="Times New Roman"/>
          <w:vertAlign w:val="superscript"/>
        </w:rPr>
        <w:t>5</w:t>
      </w:r>
      <w:r>
        <w:rPr>
          <w:rFonts w:cs="Times New Roman"/>
        </w:rPr>
        <w:t xml:space="preserve"> </w:t>
      </w:r>
      <w:r w:rsidRPr="00C07C98">
        <w:rPr>
          <w:rFonts w:cs="Times New Roman"/>
        </w:rPr>
        <w:t>Virginia Department of Wildlife Resources, Charles City, Virginia, USA</w:t>
      </w:r>
      <w:r>
        <w:rPr>
          <w:rFonts w:cs="Times New Roman"/>
        </w:rPr>
        <w:t>.</w:t>
      </w:r>
    </w:p>
    <w:p w14:paraId="5EFD9950" w14:textId="77777777" w:rsidR="00283F55" w:rsidRDefault="00283F55" w:rsidP="00283F55">
      <w:pPr>
        <w:spacing w:line="480" w:lineRule="auto"/>
        <w:rPr>
          <w:rFonts w:cs="Times New Roman"/>
        </w:rPr>
      </w:pPr>
      <w:r>
        <w:rPr>
          <w:rFonts w:cs="Times New Roman"/>
          <w:vertAlign w:val="superscript"/>
        </w:rPr>
        <w:t>6</w:t>
      </w:r>
      <w:r>
        <w:rPr>
          <w:rFonts w:cs="Times New Roman"/>
        </w:rPr>
        <w:t xml:space="preserve"> </w:t>
      </w:r>
      <w:r w:rsidRPr="00C07C98">
        <w:rPr>
          <w:rFonts w:cs="Times New Roman"/>
        </w:rPr>
        <w:t>Louisiana Department of Wildlife and Fisheries, Baton Rouge, Louisiana, USA</w:t>
      </w:r>
      <w:r>
        <w:rPr>
          <w:rFonts w:cs="Times New Roman"/>
        </w:rPr>
        <w:t>.</w:t>
      </w:r>
    </w:p>
    <w:p w14:paraId="41EF88AD" w14:textId="77777777" w:rsidR="00283F55" w:rsidRDefault="00283F55" w:rsidP="00283F55">
      <w:pPr>
        <w:spacing w:line="480" w:lineRule="auto"/>
        <w:rPr>
          <w:rFonts w:cs="Times New Roman"/>
        </w:rPr>
      </w:pPr>
      <w:r w:rsidRPr="00A25B7A">
        <w:rPr>
          <w:rFonts w:cs="Times New Roman"/>
          <w:vertAlign w:val="superscript"/>
        </w:rPr>
        <w:t>7</w:t>
      </w:r>
      <w:r>
        <w:rPr>
          <w:rFonts w:cs="Times New Roman"/>
        </w:rPr>
        <w:t xml:space="preserve"> </w:t>
      </w:r>
      <w:r w:rsidRPr="00C77031">
        <w:rPr>
          <w:rFonts w:cs="Times New Roman"/>
        </w:rPr>
        <w:t>Department of Environmental Science and Ecology, State University of New York-Brockport, Brockport, New York, USA</w:t>
      </w:r>
      <w:r>
        <w:rPr>
          <w:rFonts w:cs="Times New Roman"/>
        </w:rPr>
        <w:t>.</w:t>
      </w:r>
    </w:p>
    <w:p w14:paraId="1D5B1CEE" w14:textId="77777777" w:rsidR="00283F55" w:rsidRDefault="00283F55" w:rsidP="00283F55">
      <w:pPr>
        <w:spacing w:line="480" w:lineRule="auto"/>
        <w:rPr>
          <w:rFonts w:cs="Times New Roman"/>
        </w:rPr>
      </w:pPr>
      <w:r w:rsidRPr="00A25B7A">
        <w:rPr>
          <w:rFonts w:cs="Times New Roman"/>
          <w:vertAlign w:val="superscript"/>
        </w:rPr>
        <w:t>8</w:t>
      </w:r>
      <w:r>
        <w:rPr>
          <w:rFonts w:cs="Times New Roman"/>
        </w:rPr>
        <w:t xml:space="preserve"> </w:t>
      </w:r>
      <w:r w:rsidRPr="0023629A">
        <w:rPr>
          <w:rFonts w:cs="Times New Roman"/>
        </w:rPr>
        <w:t>Department of Natural Resources Science, University of Rhode Island, Kingston, Rhode Island, USA</w:t>
      </w:r>
      <w:r>
        <w:rPr>
          <w:rFonts w:cs="Times New Roman"/>
        </w:rPr>
        <w:t>.</w:t>
      </w:r>
    </w:p>
    <w:p w14:paraId="4B71A642" w14:textId="77777777" w:rsidR="00283F55" w:rsidRDefault="00283F55" w:rsidP="00283F55">
      <w:pPr>
        <w:spacing w:line="480" w:lineRule="auto"/>
        <w:rPr>
          <w:rFonts w:cs="Times New Roman"/>
        </w:rPr>
      </w:pPr>
      <w:r>
        <w:rPr>
          <w:rFonts w:cs="Times New Roman"/>
          <w:vertAlign w:val="superscript"/>
        </w:rPr>
        <w:lastRenderedPageBreak/>
        <w:t>9</w:t>
      </w:r>
      <w:r>
        <w:rPr>
          <w:rFonts w:cs="Times New Roman"/>
        </w:rPr>
        <w:t xml:space="preserve"> </w:t>
      </w:r>
      <w:r w:rsidRPr="00661E9A">
        <w:rPr>
          <w:rFonts w:cs="Times New Roman"/>
        </w:rPr>
        <w:t>Wildlife and Heritage Service, Maryland Department of Natural Resources, Cambridge, Maryland, USA</w:t>
      </w:r>
      <w:r>
        <w:rPr>
          <w:rFonts w:cs="Times New Roman"/>
        </w:rPr>
        <w:t>.</w:t>
      </w:r>
    </w:p>
    <w:p w14:paraId="62041CF9" w14:textId="77777777" w:rsidR="00283F55" w:rsidRDefault="00283F55" w:rsidP="00283F55">
      <w:pPr>
        <w:spacing w:line="480" w:lineRule="auto"/>
        <w:rPr>
          <w:rFonts w:cs="Times New Roman"/>
        </w:rPr>
      </w:pPr>
      <w:r>
        <w:rPr>
          <w:rFonts w:cs="Times New Roman"/>
          <w:vertAlign w:val="superscript"/>
        </w:rPr>
        <w:t>10</w:t>
      </w:r>
      <w:r>
        <w:rPr>
          <w:rFonts w:cs="Times New Roman"/>
        </w:rPr>
        <w:t xml:space="preserve"> </w:t>
      </w:r>
      <w:r w:rsidRPr="00661E9A">
        <w:rPr>
          <w:rFonts w:cs="Times New Roman"/>
        </w:rPr>
        <w:t>South Carolina Department of Natural Resources, Columbia, South Carolina, USA</w:t>
      </w:r>
      <w:r>
        <w:rPr>
          <w:rFonts w:cs="Times New Roman"/>
        </w:rPr>
        <w:t>.</w:t>
      </w:r>
    </w:p>
    <w:p w14:paraId="52D864FB" w14:textId="77777777" w:rsidR="00283F55" w:rsidRDefault="00283F55" w:rsidP="00283F55">
      <w:pPr>
        <w:spacing w:line="480" w:lineRule="auto"/>
        <w:rPr>
          <w:rFonts w:cs="Times New Roman"/>
        </w:rPr>
      </w:pPr>
      <w:r w:rsidRPr="00986351">
        <w:rPr>
          <w:rFonts w:cs="Times New Roman"/>
          <w:vertAlign w:val="superscript"/>
        </w:rPr>
        <w:t>11</w:t>
      </w:r>
      <w:r>
        <w:rPr>
          <w:rFonts w:cs="Times New Roman"/>
        </w:rPr>
        <w:t xml:space="preserve"> </w:t>
      </w:r>
      <w:r w:rsidRPr="00AA65E3">
        <w:rPr>
          <w:rFonts w:cs="Times New Roman"/>
        </w:rPr>
        <w:t>North Carolina Wildlife Resources Division, Wildlife Management D</w:t>
      </w:r>
      <w:r>
        <w:rPr>
          <w:rFonts w:cs="Times New Roman"/>
        </w:rPr>
        <w:t>i</w:t>
      </w:r>
      <w:r w:rsidRPr="00AA65E3">
        <w:rPr>
          <w:rFonts w:cs="Times New Roman"/>
        </w:rPr>
        <w:t>vision, Edenton, North Carolina, USA</w:t>
      </w:r>
      <w:r>
        <w:rPr>
          <w:rFonts w:cs="Times New Roman"/>
        </w:rPr>
        <w:t>.</w:t>
      </w:r>
    </w:p>
    <w:p w14:paraId="52A6D9EF" w14:textId="77777777" w:rsidR="00283F55" w:rsidRDefault="00283F55" w:rsidP="00283F55">
      <w:pPr>
        <w:spacing w:line="480" w:lineRule="auto"/>
        <w:rPr>
          <w:rFonts w:cs="Times New Roman"/>
        </w:rPr>
      </w:pPr>
      <w:r w:rsidRPr="00B92A9A">
        <w:rPr>
          <w:rFonts w:cs="Times New Roman"/>
          <w:vertAlign w:val="superscript"/>
        </w:rPr>
        <w:t>12</w:t>
      </w:r>
      <w:r>
        <w:rPr>
          <w:rFonts w:cs="Times New Roman"/>
        </w:rPr>
        <w:t xml:space="preserve"> </w:t>
      </w:r>
      <w:r w:rsidRPr="00AA65E3">
        <w:rPr>
          <w:rFonts w:cs="Times New Roman"/>
        </w:rPr>
        <w:t>Wildlife and Freshwater Fisheries Division, Alabama Department of Conservation and Natural Resources, Montgomery, Alabama, USA</w:t>
      </w:r>
      <w:r>
        <w:rPr>
          <w:rFonts w:cs="Times New Roman"/>
        </w:rPr>
        <w:t>.</w:t>
      </w:r>
    </w:p>
    <w:p w14:paraId="2EE3B2D4" w14:textId="63823D84" w:rsidR="00283F55" w:rsidRDefault="00283F55" w:rsidP="00283F55">
      <w:pPr>
        <w:spacing w:line="480" w:lineRule="auto"/>
        <w:rPr>
          <w:rFonts w:cs="Times New Roman"/>
        </w:rPr>
      </w:pPr>
      <w:r w:rsidRPr="005E4BE0">
        <w:rPr>
          <w:rFonts w:cs="Times New Roman"/>
          <w:vertAlign w:val="superscript"/>
        </w:rPr>
        <w:t>1</w:t>
      </w:r>
      <w:r w:rsidR="006D6ABA">
        <w:rPr>
          <w:rFonts w:cs="Times New Roman"/>
          <w:vertAlign w:val="superscript"/>
        </w:rPr>
        <w:t>3</w:t>
      </w:r>
      <w:r>
        <w:rPr>
          <w:rFonts w:cs="Times New Roman"/>
        </w:rPr>
        <w:t xml:space="preserve"> </w:t>
      </w:r>
      <w:r w:rsidRPr="00DD47CE">
        <w:rPr>
          <w:rFonts w:cs="Times New Roman"/>
        </w:rPr>
        <w:t>Environment and Climate Change Canada, Ottawa, Ontario, Canada</w:t>
      </w:r>
      <w:r>
        <w:rPr>
          <w:rFonts w:cs="Times New Roman"/>
        </w:rPr>
        <w:t xml:space="preserve">. </w:t>
      </w:r>
    </w:p>
    <w:p w14:paraId="70503B11" w14:textId="1A33940A" w:rsidR="00283F55" w:rsidRDefault="00283F55" w:rsidP="00283F55">
      <w:pPr>
        <w:spacing w:line="480" w:lineRule="auto"/>
        <w:rPr>
          <w:rFonts w:cs="Times New Roman"/>
        </w:rPr>
      </w:pPr>
      <w:r w:rsidRPr="005E4BE0">
        <w:rPr>
          <w:rFonts w:cs="Times New Roman"/>
          <w:vertAlign w:val="superscript"/>
        </w:rPr>
        <w:t>1</w:t>
      </w:r>
      <w:r w:rsidR="006D6ABA">
        <w:rPr>
          <w:rFonts w:cs="Times New Roman"/>
          <w:vertAlign w:val="superscript"/>
        </w:rPr>
        <w:t>4</w:t>
      </w:r>
      <w:r>
        <w:rPr>
          <w:rFonts w:cs="Times New Roman"/>
        </w:rPr>
        <w:t xml:space="preserve"> </w:t>
      </w:r>
      <w:r w:rsidRPr="00DD47CE">
        <w:rPr>
          <w:rFonts w:cs="Times New Roman"/>
        </w:rPr>
        <w:t>New Jersey Division of Fish and Wildlife, Woodbine, New Jersey, USA</w:t>
      </w:r>
      <w:r>
        <w:rPr>
          <w:rFonts w:cs="Times New Roman"/>
        </w:rPr>
        <w:t>.</w:t>
      </w:r>
    </w:p>
    <w:p w14:paraId="50F6E307" w14:textId="20A25B69" w:rsidR="00283F55" w:rsidRDefault="00283F55" w:rsidP="00283F55">
      <w:pPr>
        <w:spacing w:line="480" w:lineRule="auto"/>
        <w:rPr>
          <w:rFonts w:cs="Times New Roman"/>
        </w:rPr>
      </w:pPr>
      <w:r w:rsidRPr="0059308E">
        <w:rPr>
          <w:rFonts w:cs="Times New Roman"/>
          <w:vertAlign w:val="superscript"/>
        </w:rPr>
        <w:t>1</w:t>
      </w:r>
      <w:r w:rsidR="006D6ABA">
        <w:rPr>
          <w:rFonts w:cs="Times New Roman"/>
          <w:vertAlign w:val="superscript"/>
        </w:rPr>
        <w:t>5</w:t>
      </w:r>
      <w:r>
        <w:rPr>
          <w:rFonts w:cs="Times New Roman"/>
        </w:rPr>
        <w:t xml:space="preserve"> </w:t>
      </w:r>
      <w:r w:rsidRPr="00DD47CE">
        <w:rPr>
          <w:rFonts w:cs="Times New Roman"/>
        </w:rPr>
        <w:t>Environment and Climate Change Canada, Sackville, New Brunswick, Canada</w:t>
      </w:r>
      <w:r>
        <w:rPr>
          <w:rFonts w:cs="Times New Roman"/>
        </w:rPr>
        <w:t>.</w:t>
      </w:r>
    </w:p>
    <w:p w14:paraId="2A7053F1" w14:textId="11CBC6B5" w:rsidR="00283F55" w:rsidRDefault="00283F55" w:rsidP="00283F55">
      <w:pPr>
        <w:spacing w:line="480" w:lineRule="auto"/>
        <w:rPr>
          <w:rFonts w:cs="Times New Roman"/>
        </w:rPr>
      </w:pPr>
      <w:r w:rsidRPr="00735B58">
        <w:rPr>
          <w:rFonts w:cs="Times New Roman"/>
          <w:vertAlign w:val="superscript"/>
        </w:rPr>
        <w:t>1</w:t>
      </w:r>
      <w:r w:rsidR="006D6ABA">
        <w:rPr>
          <w:rFonts w:cs="Times New Roman"/>
          <w:vertAlign w:val="superscript"/>
        </w:rPr>
        <w:t>6</w:t>
      </w:r>
      <w:r>
        <w:rPr>
          <w:rFonts w:cs="Times New Roman"/>
        </w:rPr>
        <w:t xml:space="preserve"> </w:t>
      </w:r>
      <w:r w:rsidRPr="00D4748C">
        <w:rPr>
          <w:rFonts w:cs="Times New Roman"/>
        </w:rPr>
        <w:t xml:space="preserve">Environment and Climate Change Canada, </w:t>
      </w:r>
      <w:r w:rsidR="000C12EB" w:rsidRPr="00D4748C">
        <w:rPr>
          <w:rFonts w:cs="Times New Roman"/>
        </w:rPr>
        <w:t>Qu</w:t>
      </w:r>
      <w:r w:rsidR="000C12EB">
        <w:t>é</w:t>
      </w:r>
      <w:r w:rsidR="000C12EB" w:rsidRPr="00D4748C">
        <w:rPr>
          <w:rFonts w:cs="Times New Roman"/>
        </w:rPr>
        <w:t>bec</w:t>
      </w:r>
      <w:r w:rsidRPr="00D4748C">
        <w:rPr>
          <w:rFonts w:cs="Times New Roman"/>
        </w:rPr>
        <w:t xml:space="preserve">, </w:t>
      </w:r>
      <w:r w:rsidR="00E52793" w:rsidRPr="00D4748C">
        <w:rPr>
          <w:rFonts w:cs="Times New Roman"/>
        </w:rPr>
        <w:t>Qu</w:t>
      </w:r>
      <w:r w:rsidR="00E52793">
        <w:t>é</w:t>
      </w:r>
      <w:r w:rsidR="00E52793" w:rsidRPr="00D4748C">
        <w:rPr>
          <w:rFonts w:cs="Times New Roman"/>
        </w:rPr>
        <w:t>bec</w:t>
      </w:r>
      <w:r w:rsidRPr="00D4748C">
        <w:rPr>
          <w:rFonts w:cs="Times New Roman"/>
        </w:rPr>
        <w:t>, Canada</w:t>
      </w:r>
      <w:r>
        <w:rPr>
          <w:rFonts w:cs="Times New Roman"/>
        </w:rPr>
        <w:t>.</w:t>
      </w:r>
    </w:p>
    <w:p w14:paraId="32511A92" w14:textId="08CEE64C" w:rsidR="00283F55" w:rsidRDefault="00283F55" w:rsidP="00283F55">
      <w:pPr>
        <w:spacing w:line="480" w:lineRule="auto"/>
        <w:rPr>
          <w:rFonts w:cs="Times New Roman"/>
        </w:rPr>
      </w:pPr>
      <w:r>
        <w:rPr>
          <w:rFonts w:cs="Times New Roman"/>
          <w:vertAlign w:val="superscript"/>
        </w:rPr>
        <w:t>1</w:t>
      </w:r>
      <w:r w:rsidR="006D6ABA">
        <w:rPr>
          <w:rFonts w:cs="Times New Roman"/>
          <w:vertAlign w:val="superscript"/>
        </w:rPr>
        <w:t>7</w:t>
      </w:r>
      <w:r>
        <w:rPr>
          <w:rFonts w:cs="Times New Roman"/>
        </w:rPr>
        <w:t xml:space="preserve"> </w:t>
      </w:r>
      <w:r w:rsidRPr="00D92486">
        <w:rPr>
          <w:rFonts w:cs="Times New Roman"/>
        </w:rPr>
        <w:t>Vermont Fish and Wildlife Department, Essex Junction, Vermont, USA</w:t>
      </w:r>
      <w:r>
        <w:rPr>
          <w:rFonts w:cs="Times New Roman"/>
        </w:rPr>
        <w:t>.</w:t>
      </w:r>
    </w:p>
    <w:p w14:paraId="6C751A98" w14:textId="47F72BA2" w:rsidR="00283F55" w:rsidRDefault="00283F55" w:rsidP="00283F55">
      <w:pPr>
        <w:spacing w:line="480" w:lineRule="auto"/>
        <w:rPr>
          <w:rFonts w:cs="Times New Roman"/>
        </w:rPr>
      </w:pPr>
      <w:r w:rsidRPr="000748D4">
        <w:rPr>
          <w:rFonts w:cs="Times New Roman"/>
          <w:vertAlign w:val="superscript"/>
        </w:rPr>
        <w:t>1</w:t>
      </w:r>
      <w:r w:rsidR="006D6ABA">
        <w:rPr>
          <w:rFonts w:cs="Times New Roman"/>
          <w:vertAlign w:val="superscript"/>
        </w:rPr>
        <w:t>8</w:t>
      </w:r>
      <w:r>
        <w:rPr>
          <w:rFonts w:cs="Times New Roman"/>
        </w:rPr>
        <w:t xml:space="preserve"> </w:t>
      </w:r>
      <w:r w:rsidRPr="00C77031">
        <w:rPr>
          <w:rFonts w:cs="Times New Roman"/>
        </w:rPr>
        <w:t>New York State Department of Environmental Conservation, Division of Fish and Wildlife, Albany, New York, USA</w:t>
      </w:r>
      <w:r>
        <w:rPr>
          <w:rFonts w:cs="Times New Roman"/>
        </w:rPr>
        <w:t>.</w:t>
      </w:r>
    </w:p>
    <w:p w14:paraId="638A24F7" w14:textId="062B6755" w:rsidR="00283F55" w:rsidRDefault="006D6ABA" w:rsidP="00283F55">
      <w:pPr>
        <w:spacing w:line="480" w:lineRule="auto"/>
        <w:rPr>
          <w:rFonts w:cs="Times New Roman"/>
        </w:rPr>
      </w:pPr>
      <w:r>
        <w:rPr>
          <w:rFonts w:cs="Times New Roman"/>
          <w:vertAlign w:val="superscript"/>
        </w:rPr>
        <w:t>19</w:t>
      </w:r>
      <w:r w:rsidR="00283F55">
        <w:rPr>
          <w:rFonts w:cs="Times New Roman"/>
        </w:rPr>
        <w:t xml:space="preserve"> </w:t>
      </w:r>
      <w:r w:rsidR="00283F55" w:rsidRPr="005B5661">
        <w:rPr>
          <w:rFonts w:cs="Times New Roman"/>
        </w:rPr>
        <w:t>U.S. Fish and Wildlife Service, Davis, West Virginia, USA</w:t>
      </w:r>
      <w:r w:rsidR="00283F55">
        <w:rPr>
          <w:rFonts w:cs="Times New Roman"/>
        </w:rPr>
        <w:t>.</w:t>
      </w:r>
    </w:p>
    <w:p w14:paraId="45B8F936" w14:textId="1BE41601" w:rsidR="00283F55" w:rsidRPr="001951C4" w:rsidRDefault="006D6ABA" w:rsidP="00283F55">
      <w:pPr>
        <w:spacing w:line="480" w:lineRule="auto"/>
        <w:rPr>
          <w:rFonts w:cs="Times New Roman"/>
        </w:rPr>
      </w:pPr>
      <w:r>
        <w:rPr>
          <w:rFonts w:cs="Times New Roman"/>
          <w:vertAlign w:val="superscript"/>
        </w:rPr>
        <w:t>20</w:t>
      </w:r>
      <w:r w:rsidR="00283F55">
        <w:rPr>
          <w:rFonts w:cs="Times New Roman"/>
        </w:rPr>
        <w:t xml:space="preserve"> </w:t>
      </w:r>
      <w:r w:rsidR="00283F55" w:rsidRPr="005B5661">
        <w:rPr>
          <w:rFonts w:cs="Times New Roman"/>
        </w:rPr>
        <w:t>Pennsylvania Game Commission, Harrisburg, Pennsylvania, USA</w:t>
      </w:r>
      <w:r w:rsidR="00283F55">
        <w:rPr>
          <w:rFonts w:cs="Times New Roman"/>
        </w:rPr>
        <w:t>.</w:t>
      </w:r>
    </w:p>
    <w:p w14:paraId="150786B9" w14:textId="1830B311" w:rsidR="00283F55" w:rsidRPr="00283F55" w:rsidRDefault="00283F55" w:rsidP="00283F55">
      <w:pPr>
        <w:spacing w:line="480" w:lineRule="auto"/>
        <w:rPr>
          <w:rFonts w:cs="Times New Roman"/>
        </w:rPr>
      </w:pPr>
      <w:r>
        <w:rPr>
          <w:rFonts w:cs="Times New Roman"/>
        </w:rPr>
        <w:t>*</w:t>
      </w:r>
      <w:r w:rsidRPr="00922C72">
        <w:rPr>
          <w:rFonts w:cs="Times New Roman"/>
        </w:rPr>
        <w:t>Corresponding author</w:t>
      </w:r>
      <w:r w:rsidR="00214044">
        <w:rPr>
          <w:rFonts w:cs="Times New Roman"/>
        </w:rPr>
        <w:t>. Address:</w:t>
      </w:r>
      <w:r w:rsidR="00116A57">
        <w:rPr>
          <w:rFonts w:cs="Times New Roman"/>
        </w:rPr>
        <w:t xml:space="preserve"> 506 Stone Gate Blvd, Elkton, MD, USA</w:t>
      </w:r>
      <w:r w:rsidR="00214044">
        <w:rPr>
          <w:rFonts w:cs="Times New Roman"/>
        </w:rPr>
        <w:t xml:space="preserve"> 21921</w:t>
      </w:r>
      <w:r w:rsidR="00116A57">
        <w:rPr>
          <w:rFonts w:cs="Times New Roman"/>
        </w:rPr>
        <w:t>.</w:t>
      </w:r>
      <w:r>
        <w:rPr>
          <w:rFonts w:cs="Times New Roman"/>
        </w:rPr>
        <w:t xml:space="preserve"> </w:t>
      </w:r>
      <w:r w:rsidR="00116A57">
        <w:rPr>
          <w:rFonts w:cs="Times New Roman"/>
        </w:rPr>
        <w:t xml:space="preserve">Email: </w:t>
      </w:r>
      <w:r>
        <w:rPr>
          <w:rFonts w:cs="Times New Roman"/>
        </w:rPr>
        <w:t>liamaberigan@gmail.com</w:t>
      </w:r>
      <w:r w:rsidR="00214044">
        <w:rPr>
          <w:rFonts w:cs="Times New Roman"/>
        </w:rPr>
        <w:t>.</w:t>
      </w:r>
    </w:p>
    <w:p w14:paraId="0CCE345B" w14:textId="77777777" w:rsidR="006D6ABA" w:rsidRDefault="006D6ABA" w:rsidP="00283F55">
      <w:pPr>
        <w:spacing w:line="480" w:lineRule="auto"/>
        <w:rPr>
          <w:b/>
          <w:bCs/>
        </w:rPr>
      </w:pPr>
    </w:p>
    <w:p w14:paraId="12BDCF13" w14:textId="182CE15C" w:rsidR="006B11A1" w:rsidRPr="00BC7EA4" w:rsidRDefault="006B11A1" w:rsidP="00283F55">
      <w:pPr>
        <w:spacing w:line="480" w:lineRule="auto"/>
        <w:rPr>
          <w:b/>
          <w:bCs/>
        </w:rPr>
      </w:pPr>
      <w:r w:rsidRPr="00BC7EA4">
        <w:rPr>
          <w:b/>
          <w:bCs/>
        </w:rPr>
        <w:lastRenderedPageBreak/>
        <w:t>Acknowledgements</w:t>
      </w:r>
    </w:p>
    <w:p w14:paraId="70DED6A4" w14:textId="7BC8641C" w:rsidR="00000491" w:rsidRPr="00000491" w:rsidRDefault="00700DD6" w:rsidP="00283F55">
      <w:pPr>
        <w:spacing w:line="480" w:lineRule="auto"/>
      </w:pPr>
      <w:r w:rsidRPr="00700DD6">
        <w:t xml:space="preserve">We would like to thank the 43 collaborating organizations which have provided funding and logistic support since this project began in 2017, a full list of whom is available at woodcockmigration.org. Special thanks to C. Baranski, A. Bourgeois, R. Brown, L. Clark, T. Cooper, S. </w:t>
      </w:r>
      <w:proofErr w:type="spellStart"/>
      <w:r w:rsidRPr="00700DD6">
        <w:t>Heerkens</w:t>
      </w:r>
      <w:proofErr w:type="spellEnd"/>
      <w:r w:rsidRPr="00700DD6">
        <w:t>, R. Masse, D. McAuley, G. Norman,</w:t>
      </w:r>
      <w:r w:rsidR="00543333">
        <w:t xml:space="preserve"> </w:t>
      </w:r>
      <w:r w:rsidRPr="00700DD6">
        <w:t xml:space="preserve">T. Pitman, K. Sullivan, and H. Wallbridge for their significant contributions. J. </w:t>
      </w:r>
      <w:proofErr w:type="spellStart"/>
      <w:r w:rsidRPr="00700DD6">
        <w:t>Zydlewski</w:t>
      </w:r>
      <w:proofErr w:type="spellEnd"/>
      <w:r w:rsidRPr="00700DD6">
        <w:t xml:space="preserve">, P. </w:t>
      </w:r>
      <w:proofErr w:type="spellStart"/>
      <w:r w:rsidRPr="00700DD6">
        <w:t>Rahimzadeh-Bajgiran</w:t>
      </w:r>
      <w:proofErr w:type="spellEnd"/>
      <w:r w:rsidRPr="00700DD6">
        <w:t xml:space="preserve">, S. Morano, </w:t>
      </w:r>
      <w:del w:id="0" w:author="Liam Berigan" w:date="2024-11-09T09:24:00Z" w16du:dateUtc="2024-11-09T14:24:00Z">
        <w:r w:rsidRPr="00700DD6" w:rsidDel="00942E1C">
          <w:delText xml:space="preserve">and </w:delText>
        </w:r>
      </w:del>
      <w:r w:rsidRPr="00700DD6">
        <w:t>M. Lewis</w:t>
      </w:r>
      <w:ins w:id="1" w:author="Liam Berigan" w:date="2024-11-09T09:24:00Z" w16du:dateUtc="2024-11-09T14:24:00Z">
        <w:r w:rsidR="00942E1C">
          <w:t>,</w:t>
        </w:r>
      </w:ins>
      <w:ins w:id="2" w:author="Liam Berigan" w:date="2024-11-09T09:26:00Z" w16du:dateUtc="2024-11-09T14:26:00Z">
        <w:r w:rsidR="00A33080">
          <w:t xml:space="preserve"> </w:t>
        </w:r>
        <w:r w:rsidR="00A33080" w:rsidRPr="00A33080">
          <w:t>G</w:t>
        </w:r>
      </w:ins>
      <w:r w:rsidR="00147973">
        <w:t>.</w:t>
      </w:r>
      <w:ins w:id="3" w:author="Liam Berigan" w:date="2024-11-09T09:26:00Z" w16du:dateUtc="2024-11-09T14:26:00Z">
        <w:r w:rsidR="00A33080" w:rsidRPr="00A33080">
          <w:t xml:space="preserve"> Péron</w:t>
        </w:r>
        <w:r w:rsidR="00A33080">
          <w:t>,</w:t>
        </w:r>
      </w:ins>
      <w:ins w:id="4" w:author="Liam Berigan" w:date="2024-11-09T09:24:00Z" w16du:dateUtc="2024-11-09T14:24:00Z">
        <w:r w:rsidR="00942E1C">
          <w:t xml:space="preserve"> and </w:t>
        </w:r>
        <w:r w:rsidR="002F7C6F">
          <w:t>an anonymous reviewer</w:t>
        </w:r>
      </w:ins>
      <w:r w:rsidRPr="00700DD6">
        <w:t xml:space="preserve"> provided comments which substantially improved this manuscript</w:t>
      </w:r>
      <w:r w:rsidR="008B4B5B">
        <w:t xml:space="preserve">. </w:t>
      </w:r>
      <w:r w:rsidR="00496E2F" w:rsidRPr="00700DD6">
        <w:t xml:space="preserve">P. </w:t>
      </w:r>
      <w:proofErr w:type="spellStart"/>
      <w:r w:rsidR="00496E2F" w:rsidRPr="00700DD6">
        <w:t>Rahimzadeh-Bajgiran</w:t>
      </w:r>
      <w:proofErr w:type="spellEnd"/>
      <w:r w:rsidR="00496E2F">
        <w:t xml:space="preserve"> and </w:t>
      </w:r>
      <w:r w:rsidR="00386BFF">
        <w:t xml:space="preserve">K. </w:t>
      </w:r>
      <w:proofErr w:type="spellStart"/>
      <w:r w:rsidR="00386BFF">
        <w:t>Ongman</w:t>
      </w:r>
      <w:proofErr w:type="spellEnd"/>
      <w:r w:rsidR="00386BFF">
        <w:t xml:space="preserve"> provided invaluable methodological support.</w:t>
      </w:r>
    </w:p>
    <w:p w14:paraId="24D4D52A" w14:textId="76853F6B" w:rsidR="006B11A1" w:rsidRDefault="00BC7EA4" w:rsidP="00283F55">
      <w:pPr>
        <w:spacing w:line="480" w:lineRule="auto"/>
        <w:rPr>
          <w:i/>
          <w:iCs/>
        </w:rPr>
      </w:pPr>
      <w:r w:rsidRPr="00BC7EA4">
        <w:rPr>
          <w:i/>
          <w:iCs/>
        </w:rPr>
        <w:t>Funding statement</w:t>
      </w:r>
    </w:p>
    <w:p w14:paraId="5DBF3A67" w14:textId="314EB8FB" w:rsidR="00D93EC3" w:rsidRPr="00D93EC3" w:rsidRDefault="000A658E" w:rsidP="00283F55">
      <w:pPr>
        <w:spacing w:line="480" w:lineRule="auto"/>
      </w:pPr>
      <w:r w:rsidRPr="000A658E">
        <w:t xml:space="preserve">Funding and logistic support was provided, in part, by the Alabama Department of Conservation and Natural Resources, American Woodcock Society, Association des </w:t>
      </w:r>
      <w:proofErr w:type="spellStart"/>
      <w:r w:rsidRPr="000A658E">
        <w:t>Savaginiers</w:t>
      </w:r>
      <w:proofErr w:type="spellEnd"/>
      <w:r w:rsidRPr="000A658E">
        <w:t xml:space="preserve"> du Saguenay-Lac-St-Jean, Canaan Valley National Wildlife Refuge, Cape May National Wildlife Refuge, Silvio O. Conte National Wildlife Refuge, Club des </w:t>
      </w:r>
      <w:proofErr w:type="spellStart"/>
      <w:r w:rsidRPr="000A658E">
        <w:t>B</w:t>
      </w:r>
      <w:r w:rsidR="00E12BF3">
        <w:t>é</w:t>
      </w:r>
      <w:r w:rsidRPr="000A658E">
        <w:t>cassiers</w:t>
      </w:r>
      <w:proofErr w:type="spellEnd"/>
      <w:r w:rsidRPr="000A658E">
        <w:t xml:space="preserve"> du Qu</w:t>
      </w:r>
      <w:r w:rsidR="00E52793">
        <w:t>é</w:t>
      </w:r>
      <w:r w:rsidRPr="000A658E">
        <w:t xml:space="preserve">bec, Eastern Bird Banding Association, Environment and Climate Change Canada, Florida Fish and Wildlife Conservation Commission, Friends of the 500th, Georgia Department of Natural Resources, Louisiana Department of Wildlife and Fisheries, Maine Department of Inland Fisheries and Wildlife, Maryland Department of Natural Resources, </w:t>
      </w:r>
      <w:proofErr w:type="spellStart"/>
      <w:r w:rsidRPr="000A658E">
        <w:t>Moosehorn</w:t>
      </w:r>
      <w:proofErr w:type="spellEnd"/>
      <w:r w:rsidRPr="000A658E">
        <w:t xml:space="preserve"> National Wildlife Refuge, New Jersey Division of Fish and Wildlife, New York Department of Environmental Conservation, North Carolina Wildlife Resources Commission, Old Hemlock Foundation, Pennsylvania Game Commission, Penobscot </w:t>
      </w:r>
      <w:r w:rsidRPr="000A658E">
        <w:lastRenderedPageBreak/>
        <w:t>Valley Chapter—Maine Audubon, Rhode Island Department of Environmental Management, Ruffed Grouse Society and American Woodcock Society, South Carolina Department of Natural Resources, The Nature Conservancy—New Jersey, The Nature Conservancy—Vermont, USFWS Webless Migratory Game Bird Program, USGS Patuxent Wildlife Research Center, University of Maine, University of Maine Canadian-American Center, University of Rhode Island, Vermont Fish and Wildlife Department, Virginia Department of Wildlife Resources, West Virginia Highlands Conservancy, Wildlife Management Institute, and the Woodcock Conservation Society. This project was supported by the USDA National Institute of Food and Agriculture, McIntire-Stennis project number ME0-21422 and ME0-42018 through the Maine Agricultural and Forest Experiment Station.</w:t>
      </w:r>
    </w:p>
    <w:p w14:paraId="22CE83FF" w14:textId="53B2783E" w:rsidR="001A657F" w:rsidRDefault="001A657F" w:rsidP="00283F55">
      <w:pPr>
        <w:spacing w:line="480" w:lineRule="auto"/>
        <w:rPr>
          <w:i/>
          <w:iCs/>
        </w:rPr>
      </w:pPr>
      <w:r>
        <w:rPr>
          <w:i/>
          <w:iCs/>
        </w:rPr>
        <w:t>Ethics statement</w:t>
      </w:r>
    </w:p>
    <w:p w14:paraId="56ADE81B" w14:textId="68AE4194" w:rsidR="004F0032" w:rsidRPr="004F0032" w:rsidRDefault="004F0032" w:rsidP="00283F55">
      <w:pPr>
        <w:spacing w:line="480" w:lineRule="auto"/>
      </w:pPr>
      <w:r>
        <w:t>All capture and handling was conducted in accordance with protocols approved by the University of Maine Institutional Animal Care and Use Committee (Protocols A2017-05-02 and A2020-07-01) as well as permits from the USGS Bird Banding Laboratory and Canadian Bird Banding Office.</w:t>
      </w:r>
    </w:p>
    <w:p w14:paraId="3CAEF389" w14:textId="36A96866" w:rsidR="001A657F" w:rsidRDefault="001A657F" w:rsidP="00283F55">
      <w:pPr>
        <w:spacing w:line="480" w:lineRule="auto"/>
        <w:rPr>
          <w:i/>
          <w:iCs/>
        </w:rPr>
      </w:pPr>
      <w:r>
        <w:rPr>
          <w:i/>
          <w:iCs/>
        </w:rPr>
        <w:t>Conflict of interest statement</w:t>
      </w:r>
    </w:p>
    <w:p w14:paraId="4620F767" w14:textId="2A174B61" w:rsidR="009667F9" w:rsidRPr="009667F9" w:rsidRDefault="009667F9" w:rsidP="00283F55">
      <w:pPr>
        <w:spacing w:line="480" w:lineRule="auto"/>
      </w:pPr>
      <w:r>
        <w:t>The authors declare no conflicts of interest.</w:t>
      </w:r>
    </w:p>
    <w:p w14:paraId="36B9BF4E" w14:textId="12B942D7" w:rsidR="001A657F" w:rsidRDefault="00E63A5E" w:rsidP="00283F55">
      <w:pPr>
        <w:spacing w:line="480" w:lineRule="auto"/>
      </w:pPr>
      <w:r>
        <w:rPr>
          <w:i/>
          <w:iCs/>
        </w:rPr>
        <w:t>Author contributions</w:t>
      </w:r>
    </w:p>
    <w:p w14:paraId="3894487B" w14:textId="51518B3D" w:rsidR="009667F9" w:rsidRPr="009667F9" w:rsidRDefault="00DD41FB" w:rsidP="00283F55">
      <w:pPr>
        <w:spacing w:line="480" w:lineRule="auto"/>
      </w:pPr>
      <w:r w:rsidRPr="00DD41FB">
        <w:lastRenderedPageBreak/>
        <w:t xml:space="preserve">EJ, AR, and LB initially conceived of this paper, and LB conducted the analysis </w:t>
      </w:r>
      <w:r w:rsidR="004C2A42">
        <w:t>with support from SC. LB</w:t>
      </w:r>
      <w:r w:rsidRPr="00DD41FB">
        <w:t xml:space="preserve"> wrote the initial draft manuscript</w:t>
      </w:r>
      <w:r w:rsidR="004C2A42">
        <w:t>, and</w:t>
      </w:r>
      <w:r w:rsidRPr="00DD41FB">
        <w:t xml:space="preserve"> EJ and AR provided substantive feedback on subsequent drafts. EJ, AR, AF, RD, SC, and LB contributed to the collection and maintenance of the Eastern Woodcock Migration Research Cooperative dataset. GB, BC, GC, JD, KF, CG, WH, MH, DH, S Maddox, S McWilliams, S Meyer, TN, JP, CR, DS, CS, J Stiller, J Straub, MT, DW, and LW provided funding and/or logistic support for the acquisition and deployment of GPS transmitters on woodcock. All authors read and approved the final manuscript.</w:t>
      </w:r>
    </w:p>
    <w:p w14:paraId="72E03452" w14:textId="38D941EE" w:rsidR="00791D46" w:rsidRDefault="00791D46" w:rsidP="00283F55">
      <w:pPr>
        <w:spacing w:line="480" w:lineRule="auto"/>
        <w:rPr>
          <w:i/>
          <w:iCs/>
        </w:rPr>
      </w:pPr>
      <w:r w:rsidRPr="00B6073B">
        <w:rPr>
          <w:i/>
          <w:iCs/>
        </w:rPr>
        <w:t>Data availability</w:t>
      </w:r>
    </w:p>
    <w:p w14:paraId="2FEF0EF5" w14:textId="4ECC6EB0" w:rsidR="003F6401" w:rsidRPr="003F6401" w:rsidRDefault="003F6401" w:rsidP="00283F55">
      <w:pPr>
        <w:spacing w:line="480" w:lineRule="auto"/>
      </w:pPr>
      <w:r w:rsidRPr="003F6401">
        <w:t xml:space="preserve">The data underlying this article </w:t>
      </w:r>
      <w:r>
        <w:t xml:space="preserve">will be </w:t>
      </w:r>
      <w:r w:rsidR="003F272B">
        <w:t xml:space="preserve">made </w:t>
      </w:r>
      <w:r>
        <w:t xml:space="preserve">available in the </w:t>
      </w:r>
      <w:r w:rsidR="002700F3">
        <w:t xml:space="preserve">Dryad Digital Repository upon </w:t>
      </w:r>
      <w:r w:rsidR="003F272B">
        <w:t>manuscript acceptance</w:t>
      </w:r>
      <w:r w:rsidR="002700F3">
        <w:t xml:space="preserve">. </w:t>
      </w:r>
      <w:r w:rsidR="007C5F45">
        <w:t>C</w:t>
      </w:r>
      <w:r w:rsidR="003F272B">
        <w:t xml:space="preserve">ode used in these analyses </w:t>
      </w:r>
      <w:r w:rsidR="007C5F45">
        <w:t>is</w:t>
      </w:r>
      <w:r w:rsidR="00283F55">
        <w:t xml:space="preserve"> publicly</w:t>
      </w:r>
      <w:r w:rsidR="003F272B">
        <w:t xml:space="preserve"> available </w:t>
      </w:r>
      <w:r w:rsidR="00196030">
        <w:t xml:space="preserve">on </w:t>
      </w:r>
      <w:proofErr w:type="spellStart"/>
      <w:r w:rsidR="00196030">
        <w:t>Github</w:t>
      </w:r>
      <w:proofErr w:type="spellEnd"/>
      <w:r w:rsidR="00196030">
        <w:t xml:space="preserve"> at </w:t>
      </w:r>
      <w:r w:rsidR="00080B27" w:rsidRPr="00080B27">
        <w:t>https://github.com/EWMRC/flight-altitude</w:t>
      </w:r>
      <w:r w:rsidR="00080B27">
        <w:t>.</w:t>
      </w:r>
    </w:p>
    <w:sectPr w:rsidR="003F6401" w:rsidRPr="003F6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am Berigan">
    <w15:presenceInfo w15:providerId="AD" w15:userId="S::berigan@ksu.edu::641ae27c-51a7-465f-b56b-eafae386d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1"/>
    <w:rsid w:val="00000491"/>
    <w:rsid w:val="00032DE4"/>
    <w:rsid w:val="00043E3D"/>
    <w:rsid w:val="00080B27"/>
    <w:rsid w:val="000A658E"/>
    <w:rsid w:val="000C12EB"/>
    <w:rsid w:val="00116A57"/>
    <w:rsid w:val="00147973"/>
    <w:rsid w:val="00196030"/>
    <w:rsid w:val="001A657F"/>
    <w:rsid w:val="001B1648"/>
    <w:rsid w:val="001D64DD"/>
    <w:rsid w:val="00214044"/>
    <w:rsid w:val="002700F3"/>
    <w:rsid w:val="00283F55"/>
    <w:rsid w:val="002F7C6F"/>
    <w:rsid w:val="00386BFF"/>
    <w:rsid w:val="003E4AF4"/>
    <w:rsid w:val="003F272B"/>
    <w:rsid w:val="003F6401"/>
    <w:rsid w:val="00496E2F"/>
    <w:rsid w:val="004C2A42"/>
    <w:rsid w:val="004F0032"/>
    <w:rsid w:val="00543333"/>
    <w:rsid w:val="00616844"/>
    <w:rsid w:val="00673C01"/>
    <w:rsid w:val="006B11A1"/>
    <w:rsid w:val="006D6ABA"/>
    <w:rsid w:val="00700DD6"/>
    <w:rsid w:val="00791D46"/>
    <w:rsid w:val="007C5F45"/>
    <w:rsid w:val="008A18DC"/>
    <w:rsid w:val="008B0797"/>
    <w:rsid w:val="008B4B5B"/>
    <w:rsid w:val="00942E1C"/>
    <w:rsid w:val="009667F9"/>
    <w:rsid w:val="00A33080"/>
    <w:rsid w:val="00A41254"/>
    <w:rsid w:val="00A85D2F"/>
    <w:rsid w:val="00B6073B"/>
    <w:rsid w:val="00BB6646"/>
    <w:rsid w:val="00BC7EA4"/>
    <w:rsid w:val="00C156D6"/>
    <w:rsid w:val="00CA00C9"/>
    <w:rsid w:val="00CB12FC"/>
    <w:rsid w:val="00D55839"/>
    <w:rsid w:val="00D645C4"/>
    <w:rsid w:val="00D93EC3"/>
    <w:rsid w:val="00DD41FB"/>
    <w:rsid w:val="00E12BF3"/>
    <w:rsid w:val="00E52793"/>
    <w:rsid w:val="00E63A5E"/>
    <w:rsid w:val="00E7372A"/>
    <w:rsid w:val="00E76C77"/>
    <w:rsid w:val="00EE18B9"/>
    <w:rsid w:val="00F8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5EFC"/>
  <w15:chartTrackingRefBased/>
  <w15:docId w15:val="{848FB1A1-9552-1E47-9734-EA8796AC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1A1"/>
    <w:rPr>
      <w:rFonts w:eastAsiaTheme="majorEastAsia" w:cstheme="majorBidi"/>
      <w:color w:val="272727" w:themeColor="text1" w:themeTint="D8"/>
    </w:rPr>
  </w:style>
  <w:style w:type="paragraph" w:styleId="Title">
    <w:name w:val="Title"/>
    <w:basedOn w:val="Normal"/>
    <w:next w:val="Normal"/>
    <w:link w:val="TitleChar"/>
    <w:uiPriority w:val="10"/>
    <w:qFormat/>
    <w:rsid w:val="006B1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1A1"/>
    <w:pPr>
      <w:spacing w:before="160"/>
      <w:jc w:val="center"/>
    </w:pPr>
    <w:rPr>
      <w:i/>
      <w:iCs/>
      <w:color w:val="404040" w:themeColor="text1" w:themeTint="BF"/>
    </w:rPr>
  </w:style>
  <w:style w:type="character" w:customStyle="1" w:styleId="QuoteChar">
    <w:name w:val="Quote Char"/>
    <w:basedOn w:val="DefaultParagraphFont"/>
    <w:link w:val="Quote"/>
    <w:uiPriority w:val="29"/>
    <w:rsid w:val="006B11A1"/>
    <w:rPr>
      <w:i/>
      <w:iCs/>
      <w:color w:val="404040" w:themeColor="text1" w:themeTint="BF"/>
    </w:rPr>
  </w:style>
  <w:style w:type="paragraph" w:styleId="ListParagraph">
    <w:name w:val="List Paragraph"/>
    <w:basedOn w:val="Normal"/>
    <w:uiPriority w:val="34"/>
    <w:qFormat/>
    <w:rsid w:val="006B11A1"/>
    <w:pPr>
      <w:ind w:left="720"/>
      <w:contextualSpacing/>
    </w:pPr>
  </w:style>
  <w:style w:type="character" w:styleId="IntenseEmphasis">
    <w:name w:val="Intense Emphasis"/>
    <w:basedOn w:val="DefaultParagraphFont"/>
    <w:uiPriority w:val="21"/>
    <w:qFormat/>
    <w:rsid w:val="006B11A1"/>
    <w:rPr>
      <w:i/>
      <w:iCs/>
      <w:color w:val="0F4761" w:themeColor="accent1" w:themeShade="BF"/>
    </w:rPr>
  </w:style>
  <w:style w:type="paragraph" w:styleId="IntenseQuote">
    <w:name w:val="Intense Quote"/>
    <w:basedOn w:val="Normal"/>
    <w:next w:val="Normal"/>
    <w:link w:val="IntenseQuoteChar"/>
    <w:uiPriority w:val="30"/>
    <w:qFormat/>
    <w:rsid w:val="006B1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1A1"/>
    <w:rPr>
      <w:i/>
      <w:iCs/>
      <w:color w:val="0F4761" w:themeColor="accent1" w:themeShade="BF"/>
    </w:rPr>
  </w:style>
  <w:style w:type="character" w:styleId="IntenseReference">
    <w:name w:val="Intense Reference"/>
    <w:basedOn w:val="DefaultParagraphFont"/>
    <w:uiPriority w:val="32"/>
    <w:qFormat/>
    <w:rsid w:val="006B11A1"/>
    <w:rPr>
      <w:b/>
      <w:bCs/>
      <w:smallCaps/>
      <w:color w:val="0F4761" w:themeColor="accent1" w:themeShade="BF"/>
      <w:spacing w:val="5"/>
    </w:rPr>
  </w:style>
  <w:style w:type="character" w:styleId="CommentReference">
    <w:name w:val="annotation reference"/>
    <w:basedOn w:val="DefaultParagraphFont"/>
    <w:uiPriority w:val="99"/>
    <w:semiHidden/>
    <w:unhideWhenUsed/>
    <w:rsid w:val="004F0032"/>
    <w:rPr>
      <w:sz w:val="16"/>
      <w:szCs w:val="16"/>
    </w:rPr>
  </w:style>
  <w:style w:type="paragraph" w:styleId="CommentText">
    <w:name w:val="annotation text"/>
    <w:basedOn w:val="Normal"/>
    <w:link w:val="CommentTextChar"/>
    <w:uiPriority w:val="99"/>
    <w:semiHidden/>
    <w:unhideWhenUsed/>
    <w:rsid w:val="00D93EC3"/>
    <w:pPr>
      <w:spacing w:line="240" w:lineRule="auto"/>
    </w:pPr>
    <w:rPr>
      <w:sz w:val="20"/>
      <w:szCs w:val="20"/>
    </w:rPr>
  </w:style>
  <w:style w:type="character" w:customStyle="1" w:styleId="CommentTextChar">
    <w:name w:val="Comment Text Char"/>
    <w:basedOn w:val="DefaultParagraphFont"/>
    <w:link w:val="CommentText"/>
    <w:uiPriority w:val="99"/>
    <w:semiHidden/>
    <w:rsid w:val="00D93EC3"/>
    <w:rPr>
      <w:sz w:val="20"/>
      <w:szCs w:val="20"/>
    </w:rPr>
  </w:style>
  <w:style w:type="paragraph" w:styleId="CommentSubject">
    <w:name w:val="annotation subject"/>
    <w:basedOn w:val="CommentText"/>
    <w:next w:val="CommentText"/>
    <w:link w:val="CommentSubjectChar"/>
    <w:uiPriority w:val="99"/>
    <w:semiHidden/>
    <w:unhideWhenUsed/>
    <w:rsid w:val="00D93EC3"/>
    <w:rPr>
      <w:b/>
      <w:bCs/>
    </w:rPr>
  </w:style>
  <w:style w:type="character" w:customStyle="1" w:styleId="CommentSubjectChar">
    <w:name w:val="Comment Subject Char"/>
    <w:basedOn w:val="CommentTextChar"/>
    <w:link w:val="CommentSubject"/>
    <w:uiPriority w:val="99"/>
    <w:semiHidden/>
    <w:rsid w:val="00D93EC3"/>
    <w:rPr>
      <w:b/>
      <w:bCs/>
      <w:sz w:val="20"/>
      <w:szCs w:val="20"/>
    </w:rPr>
  </w:style>
  <w:style w:type="paragraph" w:styleId="Revision">
    <w:name w:val="Revision"/>
    <w:hidden/>
    <w:uiPriority w:val="99"/>
    <w:semiHidden/>
    <w:rsid w:val="00942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52</cp:revision>
  <dcterms:created xsi:type="dcterms:W3CDTF">2024-07-16T12:23:00Z</dcterms:created>
  <dcterms:modified xsi:type="dcterms:W3CDTF">2024-11-09T14:27:00Z</dcterms:modified>
</cp:coreProperties>
</file>