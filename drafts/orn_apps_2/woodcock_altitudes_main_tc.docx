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962DE55" w14:textId="7F0A4F0B" w:rsidR="00C64F0D" w:rsidRDefault="008802D9" w:rsidP="006B7D37">
      <w:pPr>
        <w:spacing w:line="480" w:lineRule="auto"/>
        <w:ind w:firstLine="720"/>
      </w:pPr>
      <w:r>
        <w:t>Understanding b</w:t>
      </w:r>
      <w:r w:rsidR="008E723E">
        <w:t>ird migration at low altitudes</w:t>
      </w:r>
      <w:r>
        <w:t xml:space="preserve"> is critical to evaluating risk of collision with obstacles; however, quantifying</w:t>
      </w:r>
      <w:r w:rsidR="00B422CC">
        <w:t xml:space="preserve"> </w:t>
      </w:r>
      <w:r>
        <w:t xml:space="preserve">flight at low altitudes is often complicated by </w:t>
      </w:r>
      <w:r w:rsidR="0036753C">
        <w:t>difficulty measuring low altitude flight using weather radar.</w:t>
      </w:r>
      <w:r w:rsidR="006E4601">
        <w:t xml:space="preserve"> </w:t>
      </w:r>
      <w:r w:rsidR="00E66D32">
        <w:t xml:space="preserve">Recent advances in </w:t>
      </w:r>
      <w:r w:rsidR="00F57FDB">
        <w:t xml:space="preserve">satellite </w:t>
      </w:r>
      <w:r w:rsidR="00E66D32">
        <w:t xml:space="preserve">tracking technologies for avian species allow </w:t>
      </w:r>
      <w:r w:rsidR="00F57FDB">
        <w:t>quantifying</w:t>
      </w:r>
      <w:r w:rsidR="00117A9F">
        <w:t xml:space="preserve"> use of low altitudes by nocturnal migrants</w:t>
      </w:r>
      <w:r w:rsidR="00E66D32">
        <w:t xml:space="preserve"> with a high level of precision</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w:t>
      </w:r>
      <w:r w:rsidR="00CB46C4">
        <w:t>subsequent</w:t>
      </w:r>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F57FDB">
        <w:t>Each t</w:t>
      </w:r>
      <w:r w:rsidR="00C87990">
        <w:t xml:space="preserve">ransmitter recorded </w:t>
      </w:r>
      <w:r w:rsidR="00DE038D">
        <w:t xml:space="preserve">a </w:t>
      </w:r>
      <w:r w:rsidR="00C87990">
        <w:t xml:space="preserve">nocturnal GPS location with </w:t>
      </w:r>
      <w:r w:rsidR="00DE038D">
        <w:t xml:space="preserve">an </w:t>
      </w:r>
      <w:r w:rsidR="00C87990">
        <w:t>altitude reading</w:t>
      </w:r>
      <w:r w:rsidR="00DE038D">
        <w:t xml:space="preserve"> </w:t>
      </w:r>
      <w:r w:rsidR="008A6391" w:rsidRPr="00057B9B">
        <w:t xml:space="preserve">every 1-3 days </w:t>
      </w:r>
      <w:r w:rsidR="00C87990">
        <w:t xml:space="preserve">during </w:t>
      </w:r>
      <w:r w:rsidR="00A61DC7">
        <w:t xml:space="preserve">fall and spring </w:t>
      </w:r>
      <w:r w:rsidR="00C87990">
        <w:t>migration</w:t>
      </w:r>
      <w:r w:rsidR="00A61DC7">
        <w:t xml:space="preserve">s. We </w:t>
      </w:r>
      <w:r w:rsidR="00A6264B">
        <w:t>implemented</w:t>
      </w:r>
      <w:r w:rsidR="008F0E15">
        <w:t xml:space="preserve"> a </w:t>
      </w:r>
      <w:r w:rsidR="00BD3B77">
        <w:t>Bayesian</w:t>
      </w:r>
      <w:r w:rsidR="00404883">
        <w:t xml:space="preserve"> </w:t>
      </w:r>
      <w:ins w:id="0" w:author="Authors" w:date="2024-11-27T08:46:00Z" w16du:dateUtc="2024-11-27T13:46:00Z">
        <w:r w:rsidR="001A6A68">
          <w:t xml:space="preserve">hierarchical </w:t>
        </w:r>
        <w:r w:rsidR="00404883">
          <w:t>mixture</w:t>
        </w:r>
        <w:r w:rsidR="008F0E15">
          <w:t xml:space="preserve"> </w:t>
        </w:r>
      </w:ins>
      <w:r w:rsidR="008F0E15">
        <w:t>model</w:t>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w:t>
      </w:r>
      <w:ins w:id="1" w:author="Authors" w:date="2024-11-27T08:46:00Z" w16du:dateUtc="2024-11-27T13:46:00Z">
        <w:r w:rsidR="00404883">
          <w:t>, isolate measurement error,</w:t>
        </w:r>
      </w:ins>
      <w:r w:rsidR="00A17640">
        <w:t xml:space="preserve"> and</w:t>
      </w:r>
      <w:r w:rsidR="00B32706">
        <w:t xml:space="preserve"> describe the distribution of </w:t>
      </w:r>
      <w:r w:rsidR="008F0E15">
        <w:t>f</w:t>
      </w:r>
      <w:r w:rsidR="00B32706">
        <w:t xml:space="preserve">light altitudes. </w:t>
      </w:r>
      <w:r w:rsidR="00B32706" w:rsidRPr="00125098">
        <w:t>We fo</w:t>
      </w:r>
      <w:r w:rsidR="005740E1" w:rsidRPr="00125098">
        <w:t xml:space="preserve">und that </w:t>
      </w:r>
      <w:r w:rsidR="00D13D88" w:rsidRPr="000C5186">
        <w:t>migrating</w:t>
      </w:r>
      <w:r w:rsidR="005740E1" w:rsidRPr="000C5186">
        <w:t xml:space="preserve"> woodcock </w:t>
      </w:r>
      <w:r w:rsidR="002402DD" w:rsidRPr="000C5186">
        <w:t xml:space="preserve">fly at </w:t>
      </w:r>
      <w:r w:rsidR="00992457">
        <w:t xml:space="preserve">mean </w:t>
      </w:r>
      <w:r w:rsidR="002402DD" w:rsidRPr="000C5186">
        <w:t xml:space="preserve">altitudes of </w:t>
      </w:r>
      <w:del w:id="2" w:author="Authors" w:date="2024-11-27T08:46:00Z" w16du:dateUtc="2024-11-27T13:46:00Z">
        <w:r w:rsidR="002402DD">
          <w:delText>36</w:delText>
        </w:r>
        <w:r w:rsidR="00BF5400">
          <w:delText>2</w:delText>
        </w:r>
        <w:r w:rsidR="002402DD">
          <w:delText xml:space="preserve">m (95% </w:delText>
        </w:r>
        <w:r w:rsidR="00642C9F">
          <w:delText>credible interval</w:delText>
        </w:r>
        <w:r w:rsidR="002402DD">
          <w:delText xml:space="preserve">: </w:delText>
        </w:r>
        <w:r w:rsidR="00BF77A7">
          <w:delText>299</w:delText>
        </w:r>
        <w:r w:rsidR="00ED45F1" w:rsidRPr="00ED45F1">
          <w:delText>–43</w:delText>
        </w:r>
        <w:r w:rsidR="00BF77A7">
          <w:delText>3</w:delText>
        </w:r>
        <w:r w:rsidR="00ED45F1" w:rsidRPr="00ED45F1">
          <w:delText>m</w:delText>
        </w:r>
      </w:del>
      <w:ins w:id="3" w:author="Authors" w:date="2024-11-27T08:46:00Z" w16du:dateUtc="2024-11-27T13:46:00Z">
        <w:r w:rsidR="002402DD" w:rsidRPr="000C5186">
          <w:t>3</w:t>
        </w:r>
        <w:r w:rsidR="007553C6" w:rsidRPr="000C5186">
          <w:t>79</w:t>
        </w:r>
        <w:r w:rsidR="00992457">
          <w:t xml:space="preserve">m (SD: </w:t>
        </w:r>
        <w:r w:rsidR="00D72040">
          <w:t>393m</w:t>
        </w:r>
      </w:ins>
      <w:r w:rsidR="00992457">
        <w:t>)</w:t>
      </w:r>
      <w:r w:rsidR="006B7D37">
        <w:t xml:space="preserve">, </w:t>
      </w:r>
      <w:r w:rsidR="00642C9F" w:rsidRPr="000C5186">
        <w:t>flying higher during spring</w:t>
      </w:r>
      <w:r w:rsidR="00FB30A6" w:rsidRPr="000C5186">
        <w:t xml:space="preserve"> (</w:t>
      </w:r>
      <w:del w:id="4" w:author="Authors" w:date="2024-11-27T08:46:00Z" w16du:dateUtc="2024-11-27T13:46:00Z">
        <w:r w:rsidR="00993822">
          <w:delText>42</w:delText>
        </w:r>
        <w:r w:rsidR="00C07730">
          <w:delText>7</w:delText>
        </w:r>
        <w:r w:rsidR="00993822">
          <w:delText>m</w:delText>
        </w:r>
      </w:del>
      <w:ins w:id="5" w:author="Authors" w:date="2024-11-27T08:46:00Z" w16du:dateUtc="2024-11-27T13:46:00Z">
        <w:r w:rsidR="006B7D37">
          <w:t xml:space="preserve">mean: </w:t>
        </w:r>
        <w:r w:rsidR="00993822" w:rsidRPr="000C5186">
          <w:t>4</w:t>
        </w:r>
        <w:r w:rsidR="000A0B1E" w:rsidRPr="000C5186">
          <w:t>4</w:t>
        </w:r>
        <w:r w:rsidR="00125098" w:rsidRPr="000C5186">
          <w:t>4</w:t>
        </w:r>
        <w:r w:rsidR="00993822" w:rsidRPr="000C5186">
          <w:t>m</w:t>
        </w:r>
      </w:ins>
      <w:r w:rsidR="00FB30A6" w:rsidRPr="000C5186">
        <w:t xml:space="preserve">, 95% </w:t>
      </w:r>
      <w:del w:id="6" w:author="Authors" w:date="2024-11-27T08:46:00Z" w16du:dateUtc="2024-11-27T13:46:00Z">
        <w:r w:rsidR="00FB30A6">
          <w:delText xml:space="preserve">CRI: </w:delText>
        </w:r>
        <w:r w:rsidR="00D5147E" w:rsidRPr="00D5147E">
          <w:delText>326–5</w:delText>
        </w:r>
        <w:r w:rsidR="00C0471D">
          <w:delText>44</w:delText>
        </w:r>
        <w:r w:rsidR="00D5147E" w:rsidRPr="00D5147E">
          <w:delText>m</w:delText>
        </w:r>
      </w:del>
      <w:ins w:id="7" w:author="Authors" w:date="2024-11-27T08:46:00Z" w16du:dateUtc="2024-11-27T13:46:00Z">
        <w:r w:rsidR="0047075C">
          <w:t>credible interval</w:t>
        </w:r>
        <w:r w:rsidR="00FB30A6" w:rsidRPr="000C5186">
          <w:t xml:space="preserve">: </w:t>
        </w:r>
        <w:r w:rsidR="00D5147E" w:rsidRPr="000C5186">
          <w:t>3</w:t>
        </w:r>
        <w:r w:rsidR="004F4844" w:rsidRPr="000C5186">
          <w:t>33</w:t>
        </w:r>
        <w:r w:rsidR="00D5147E" w:rsidRPr="000C5186">
          <w:t>–</w:t>
        </w:r>
        <w:r w:rsidR="004F4844" w:rsidRPr="000C5186">
          <w:t>578</w:t>
        </w:r>
        <w:r w:rsidR="00D5147E" w:rsidRPr="000C5186">
          <w:t>m</w:t>
        </w:r>
      </w:ins>
      <w:r w:rsidR="00FB30A6" w:rsidRPr="000C5186">
        <w:t>) than fall (</w:t>
      </w:r>
      <w:del w:id="8" w:author="Authors" w:date="2024-11-27T08:46:00Z" w16du:dateUtc="2024-11-27T13:46:00Z">
        <w:r w:rsidR="00C72D49">
          <w:delText>31</w:delText>
        </w:r>
        <w:r w:rsidR="00C07730">
          <w:delText>0</w:delText>
        </w:r>
        <w:r w:rsidR="00C72D49">
          <w:delText>m</w:delText>
        </w:r>
      </w:del>
      <w:ins w:id="9" w:author="Authors" w:date="2024-11-27T08:46:00Z" w16du:dateUtc="2024-11-27T13:46:00Z">
        <w:r w:rsidR="00C72D49" w:rsidRPr="000C5186">
          <w:t>3</w:t>
        </w:r>
        <w:r w:rsidR="004F4844" w:rsidRPr="000C5186">
          <w:t>38</w:t>
        </w:r>
        <w:r w:rsidR="00C72D49" w:rsidRPr="000C5186">
          <w:t>m</w:t>
        </w:r>
      </w:ins>
      <w:r w:rsidR="00FB30A6" w:rsidRPr="000C5186">
        <w:t xml:space="preserve">, 95% CRI: </w:t>
      </w:r>
      <w:del w:id="10" w:author="Authors" w:date="2024-11-27T08:46:00Z" w16du:dateUtc="2024-11-27T13:46:00Z">
        <w:r w:rsidR="00C72D49" w:rsidRPr="00C72D49">
          <w:delText>23</w:delText>
        </w:r>
        <w:r w:rsidR="00C0471D">
          <w:delText>5</w:delText>
        </w:r>
        <w:r w:rsidR="00C72D49" w:rsidRPr="00C72D49">
          <w:delText>–39</w:delText>
        </w:r>
        <w:r w:rsidR="00C0471D">
          <w:delText>2</w:delText>
        </w:r>
        <w:r w:rsidR="00C72D49" w:rsidRPr="00C72D49">
          <w:delText>m</w:delText>
        </w:r>
      </w:del>
      <w:ins w:id="11" w:author="Authors" w:date="2024-11-27T08:46:00Z" w16du:dateUtc="2024-11-27T13:46:00Z">
        <w:r w:rsidR="00C72D49" w:rsidRPr="000C5186">
          <w:t>2</w:t>
        </w:r>
        <w:r w:rsidR="004F4844" w:rsidRPr="000C5186">
          <w:t>67</w:t>
        </w:r>
        <w:r w:rsidR="00C72D49" w:rsidRPr="000C5186">
          <w:t>–</w:t>
        </w:r>
        <w:r w:rsidR="006B3B9A" w:rsidRPr="000C5186">
          <w:t>4</w:t>
        </w:r>
        <w:r w:rsidR="004F4844" w:rsidRPr="000C5186">
          <w:t>23</w:t>
        </w:r>
        <w:r w:rsidR="00C72D49" w:rsidRPr="000C5186">
          <w:t>m</w:t>
        </w:r>
      </w:ins>
      <w:r w:rsidR="00FB30A6" w:rsidRPr="000C5186">
        <w:t>)</w:t>
      </w:r>
      <w:r w:rsidR="008F0E15" w:rsidRPr="000C5186">
        <w:t xml:space="preserve">. </w:t>
      </w:r>
      <w:r w:rsidR="009E32D7" w:rsidRPr="000C5186">
        <w:t>Woodcock flight altitudes were</w:t>
      </w:r>
      <w:r w:rsidR="00264104" w:rsidRPr="000C5186">
        <w:t xml:space="preserve"> frequently lower than could be observed using weather radar (</w:t>
      </w:r>
      <w:del w:id="12" w:author="Authors" w:date="2024-11-27T08:46:00Z" w16du:dateUtc="2024-11-27T13:46:00Z">
        <w:r w:rsidR="002F0FD5">
          <w:delText>33</w:delText>
        </w:r>
      </w:del>
      <w:ins w:id="13" w:author="Authors" w:date="2024-11-27T08:46:00Z" w16du:dateUtc="2024-11-27T13:46:00Z">
        <w:r w:rsidR="000C5186" w:rsidRPr="000C5186">
          <w:t>27</w:t>
        </w:r>
      </w:ins>
      <w:r w:rsidR="00264104" w:rsidRPr="000C5186">
        <w:t>% of observations)</w:t>
      </w:r>
      <w:r w:rsidR="006D6F7C" w:rsidRPr="000C5186">
        <w:t xml:space="preserve">, and </w:t>
      </w:r>
      <w:del w:id="14" w:author="Authors" w:date="2024-11-27T08:46:00Z" w16du:dateUtc="2024-11-27T13:46:00Z">
        <w:r w:rsidR="006A5AAA">
          <w:delText>56</w:delText>
        </w:r>
      </w:del>
      <w:ins w:id="15" w:author="Authors" w:date="2024-11-27T08:46:00Z" w16du:dateUtc="2024-11-27T13:46:00Z">
        <w:r w:rsidR="000C5186" w:rsidRPr="000C5186">
          <w:t>57</w:t>
        </w:r>
      </w:ins>
      <w:r w:rsidR="006D6F7C" w:rsidRPr="000C5186">
        <w:t xml:space="preserve">% of observations fell within the altitude range of </w:t>
      </w:r>
      <w:del w:id="16" w:author="Authors" w:date="2024-11-27T08:46:00Z" w16du:dateUtc="2024-11-27T13:46:00Z">
        <w:r w:rsidR="006D6F7C">
          <w:delText>at least one</w:delText>
        </w:r>
      </w:del>
      <w:ins w:id="17" w:author="Authors" w:date="2024-11-27T08:46:00Z" w16du:dateUtc="2024-11-27T13:46:00Z">
        <w:r w:rsidR="0035452E">
          <w:t>≥1</w:t>
        </w:r>
      </w:ins>
      <w:r w:rsidR="0035452E">
        <w:t xml:space="preserve"> </w:t>
      </w:r>
      <w:r w:rsidR="006D6F7C" w:rsidRPr="000C5186">
        <w:t xml:space="preserve">airspace obstacle. </w:t>
      </w:r>
      <w:r w:rsidR="003D0D73" w:rsidRPr="000C5186">
        <w:t>Our results</w:t>
      </w:r>
      <w:r w:rsidR="003D0D73">
        <w:t xml:space="preserve">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w:t>
      </w:r>
      <w:r w:rsidR="00582374">
        <w:t xml:space="preserve">Woodcock provide an example of how </w:t>
      </w:r>
      <w:r w:rsidR="00253245">
        <w:t xml:space="preserve">vulnerability to obstacle collisions during nocturnal migratory flights </w:t>
      </w:r>
      <w:r w:rsidR="00E50202">
        <w:t>are often</w:t>
      </w:r>
      <w:r w:rsidR="00253245">
        <w:t xml:space="preserve"> species-specific, and </w:t>
      </w:r>
      <w:r w:rsidR="00B6303B">
        <w:t xml:space="preserve">mitigation efforts </w:t>
      </w:r>
      <w:r w:rsidR="00453B6D">
        <w:lastRenderedPageBreak/>
        <w:t xml:space="preserve">should </w:t>
      </w:r>
      <w:r w:rsidR="00837A3F">
        <w:t xml:space="preserve">incorporate measures aimed at reducing collisions during both diurnal stopovers and nocturnal migratory flights to </w:t>
      </w:r>
      <w:r w:rsidR="00C64F0D">
        <w:t>effectively reduce bird collision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6C3C34">
        <w:rPr>
          <w:i/>
        </w:rPr>
        <w:t>Scolopax</w:t>
      </w:r>
      <w:proofErr w:type="spellEnd"/>
      <w:r w:rsidRPr="006C3C34">
        <w:rPr>
          <w:i/>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2C4052C8" w14:textId="7DFCDAB2" w:rsidR="000F1835" w:rsidRDefault="009D4CB4" w:rsidP="00AE6E39">
      <w:pPr>
        <w:pStyle w:val="ListParagraph"/>
        <w:numPr>
          <w:ilvl w:val="0"/>
          <w:numId w:val="2"/>
        </w:numPr>
        <w:spacing w:line="480" w:lineRule="auto"/>
      </w:pPr>
      <w:r>
        <w:t>In this study, we examined the flight altitudes of American woodcock equipped with</w:t>
      </w:r>
      <w:r w:rsidR="00067F0F">
        <w:t xml:space="preserve"> GPS transmitters </w:t>
      </w:r>
      <w:r w:rsidR="00885042">
        <w:t>in 2020–2024</w:t>
      </w:r>
      <w:r w:rsidR="00123BF6">
        <w:t xml:space="preserve"> and compared </w:t>
      </w:r>
      <w:r w:rsidR="00D97739">
        <w:t>their flight altitudes to common airspace obstacles.</w:t>
      </w:r>
    </w:p>
    <w:p w14:paraId="2E5E8DF6" w14:textId="498763B0"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most nocturnal migrants, </w:t>
      </w:r>
      <w:r w:rsidR="00F10B97" w:rsidRPr="0000645C">
        <w:t xml:space="preserve">and </w:t>
      </w:r>
      <w:del w:id="18" w:author="Authors" w:date="2024-11-27T08:46:00Z" w16du:dateUtc="2024-11-27T13:46:00Z">
        <w:r>
          <w:delText>56</w:delText>
        </w:r>
      </w:del>
      <w:ins w:id="19" w:author="Authors" w:date="2024-11-27T08:46:00Z" w16du:dateUtc="2024-11-27T13:46:00Z">
        <w:r w:rsidR="00C50B67">
          <w:t>57</w:t>
        </w:r>
      </w:ins>
      <w:r w:rsidRPr="0000645C">
        <w:t>%</w:t>
      </w:r>
      <w:r>
        <w:t xml:space="preserve"> of observations fell within the altitude range of at least one airspace obstacle.</w:t>
      </w:r>
    </w:p>
    <w:p w14:paraId="0C00F010" w14:textId="6C87DD2C"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r w:rsidR="009D4CB4">
        <w:t xml:space="preserve">collisions with </w:t>
      </w:r>
      <w:r>
        <w:t>airspace obstacle</w:t>
      </w:r>
      <w:r w:rsidR="00FB2566">
        <w:t>s</w:t>
      </w:r>
      <w:r>
        <w:t>.</w:t>
      </w:r>
    </w:p>
    <w:p w14:paraId="2782E5D8" w14:textId="52DA0B4F" w:rsidR="00F24B66" w:rsidRDefault="007009AC" w:rsidP="00965203">
      <w:pPr>
        <w:pStyle w:val="Heading1"/>
      </w:pPr>
      <w:r>
        <w:t>Introduction</w:t>
      </w:r>
    </w:p>
    <w:p w14:paraId="00E2EC70" w14:textId="47BB9003"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r w:rsidR="00DD4ED6">
        <w:t>that</w:t>
      </w:r>
      <w:r w:rsidR="000C59CB">
        <w:t xml:space="preserve"> put birds within range of airspace obstacles (&lt;200m above ground level, hereafter AGL).</w:t>
      </w:r>
      <w:r w:rsidR="00B33A01" w:rsidRPr="00B33A01">
        <w:t xml:space="preserve"> </w:t>
      </w:r>
      <w:r w:rsidR="00B33A01">
        <w:t xml:space="preserve">Obstacles present at these </w:t>
      </w:r>
      <w:r w:rsidR="00B33A01">
        <w:lastRenderedPageBreak/>
        <w:t>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w:t>
      </w:r>
      <w:r w:rsidR="00DA4ED5">
        <w:t xml:space="preserve">near Lake Erie </w:t>
      </w:r>
      <w:r w:rsidR="00385ECD">
        <w:t>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r w:rsidR="00DD4ED6">
        <w:t>taxa</w:t>
      </w:r>
      <w:r w:rsidR="00514B3D" w:rsidRPr="00514B3D">
        <w:t xml:space="preserve">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w:t>
      </w:r>
      <w:r w:rsidR="00DD4ED6">
        <w:t xml:space="preserve"> </w:t>
      </w:r>
      <w:r w:rsidR="00BF7863">
        <w:t>would allow us to determine whether altitud</w:t>
      </w:r>
      <w:r w:rsidR="00E85C17">
        <w:t xml:space="preserve">e is contributing to </w:t>
      </w:r>
      <w:r w:rsidR="00DC6BEB">
        <w:t>the increased risk of collision with obstacles for these species.</w:t>
      </w:r>
      <w:r w:rsidR="00202436">
        <w:t xml:space="preserve"> </w:t>
      </w:r>
    </w:p>
    <w:p w14:paraId="6129D3AA" w14:textId="3C98EBBC" w:rsidR="00603793" w:rsidRDefault="0068110C" w:rsidP="003D4CD4">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 including both high and low altitudes, and</w:t>
      </w:r>
      <w:r w:rsidR="00E109E0">
        <w:t xml:space="preserve"> in the case of GPS transmitters, can often do so with very high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xml:space="preserve">) migratory flights, one bird spent over an hour flying at altitudes &lt;100m before rising to altitudes of </w:t>
      </w:r>
      <w:r w:rsidR="00FB684E">
        <w:lastRenderedPageBreak/>
        <w:t>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 xml:space="preserve">es of 132m and 156m above sea level, respectively, although those altitudes increase </w:t>
      </w:r>
      <w:r w:rsidR="00EE53E5">
        <w:t xml:space="preserve">to </w:t>
      </w:r>
      <w:r w:rsidR="00E42DC8">
        <w:t>718</w:t>
      </w:r>
      <w:r w:rsidR="00D72369">
        <w:t>m and 5</w:t>
      </w:r>
      <w:r w:rsidR="00237286">
        <w:t>38</w:t>
      </w:r>
      <w:r w:rsidR="00D72369">
        <w:t xml:space="preserve">m </w:t>
      </w:r>
      <w:r w:rsidR="00B413BB">
        <w:t>when flying over land.</w:t>
      </w:r>
      <w:r w:rsidR="00F90703">
        <w:t xml:space="preserve"> </w:t>
      </w:r>
      <w:r w:rsidR="00AA6534">
        <w:t xml:space="preserve">Further </w:t>
      </w:r>
      <w:r w:rsidR="00344591">
        <w:t xml:space="preserve">transmitter studies focusing specifically on birds </w:t>
      </w:r>
      <w:r w:rsidR="003D4CD4">
        <w:t>that are highly susceptible to collisions with</w:t>
      </w:r>
      <w:r w:rsidR="00344591">
        <w:t xml:space="preserve"> airspace obstacles may </w:t>
      </w:r>
      <w:r w:rsidR="00603793">
        <w:t>allow us to better understand the prevalence of low altitude flights among these species, and how those flights influence collision risk.</w:t>
      </w:r>
    </w:p>
    <w:p w14:paraId="61055602" w14:textId="288D17E0" w:rsidR="00A45A2E" w:rsidRDefault="009B7BB6" w:rsidP="00BF448D">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at low altitudes</w:t>
      </w:r>
      <w:r w:rsidR="00DD4ED6">
        <w:t>, and thus may face increased collision and mortality risks.</w:t>
      </w:r>
      <w:r w:rsidR="00B967EE">
        <w:t xml:space="preserve">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DD4ED6">
        <w:t xml:space="preserve">of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are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w:t>
      </w:r>
      <w:r w:rsidR="00940D75">
        <w:t xml:space="preserve"> </w:t>
      </w:r>
      <w:del w:id="20" w:author="Authors" w:date="2024-11-27T08:46:00Z" w16du:dateUtc="2024-11-27T13:46:00Z">
        <w:r w:rsidR="00C5526B">
          <w:delText>Woodcock morphology is believed to play a role in their susceptibility to bu</w:delText>
        </w:r>
        <w:r w:rsidR="00C76ABB">
          <w:delText xml:space="preserve">ilding collisions; the species is comparatively rotund </w:delText>
        </w:r>
        <w:r w:rsidR="00D400DC">
          <w:delText>with</w:delText>
        </w:r>
        <w:r w:rsidR="00C76ABB">
          <w:delText xml:space="preserve"> shorter wings than many </w:delText>
        </w:r>
        <w:r w:rsidR="00311094">
          <w:delText xml:space="preserve">other nocturnal migrants, </w:delText>
        </w:r>
        <w:r w:rsidR="00F4386A">
          <w:delText xml:space="preserve">which may make </w:delText>
        </w:r>
        <w:r w:rsidR="0012661B">
          <w:delText>woodcock</w:delText>
        </w:r>
        <w:r w:rsidR="00F4386A">
          <w:delText xml:space="preserve"> less maneuverable </w:delText>
        </w:r>
        <w:r w:rsidR="006636E7">
          <w:delText xml:space="preserve">during migratory flight </w:delText>
        </w:r>
        <w:r w:rsidR="00E0618C" w:rsidRPr="00E0618C">
          <w:rPr>
            <w:rFonts w:ascii="Aptos" w:hAnsi="Aptos"/>
          </w:rPr>
          <w:delText xml:space="preserve">(Loss et al. </w:delText>
        </w:r>
      </w:del>
      <w:ins w:id="21" w:author="Authors" w:date="2024-11-27T08:46:00Z" w16du:dateUtc="2024-11-27T13:46:00Z">
        <w:r w:rsidR="005069E3">
          <w:t xml:space="preserve">Woodcock migratory mortality has been </w:t>
        </w:r>
        <w:r w:rsidR="0025755E">
          <w:t>suggested</w:t>
        </w:r>
      </w:ins>
      <w:moveFromRangeStart w:id="22" w:author="Authors" w:date="2024-11-27T08:46:00Z" w:name="move183589630"/>
      <w:moveFrom w:id="23" w:author="Authors" w:date="2024-11-27T08:46:00Z" w16du:dateUtc="2024-11-27T13:46:00Z">
        <w:r w:rsidR="001968B7">
          <w:rPr>
            <w:rPrChange w:id="24" w:author="Authors" w:date="2024-11-27T08:46:00Z" w16du:dateUtc="2024-11-27T13:46:00Z">
              <w:rPr>
                <w:rFonts w:ascii="Aptos" w:hAnsi="Aptos"/>
              </w:rPr>
            </w:rPrChange>
          </w:rPr>
          <w:t>2020</w:t>
        </w:r>
        <w:r w:rsidR="0012428B">
          <w:rPr>
            <w:rPrChange w:id="25" w:author="Authors" w:date="2024-11-27T08:46:00Z" w16du:dateUtc="2024-11-27T13:46:00Z">
              <w:rPr>
                <w:rFonts w:ascii="Aptos" w:hAnsi="Aptos"/>
              </w:rPr>
            </w:rPrChange>
          </w:rPr>
          <w:t>)</w:t>
        </w:r>
        <w:r w:rsidR="0012428B">
          <w:t xml:space="preserve">. </w:t>
        </w:r>
      </w:moveFrom>
      <w:moveFromRangeEnd w:id="22"/>
      <w:del w:id="26" w:author="Authors" w:date="2024-11-27T08:46:00Z" w16du:dateUtc="2024-11-27T13:46:00Z">
        <w:r w:rsidR="006636E7">
          <w:delText xml:space="preserve">The comparative positioning of </w:delText>
        </w:r>
        <w:r w:rsidR="003569F0">
          <w:delText xml:space="preserve">woodcock eyes further back on the head than most </w:delText>
        </w:r>
        <w:r w:rsidR="0012661B">
          <w:delText>other birds provides greater peripheral vision</w:delText>
        </w:r>
        <w:r w:rsidR="00DD4ED6">
          <w:delText>,</w:delText>
        </w:r>
        <w:r w:rsidR="0012661B">
          <w:delText xml:space="preserve"> but </w:delText>
        </w:r>
        <w:r w:rsidR="00954630">
          <w:delText>also</w:delText>
        </w:r>
        <w:r w:rsidR="00AD1A11">
          <w:delText xml:space="preserve"> substantially reduces their binocular vision</w:delText>
        </w:r>
        <w:r w:rsidR="007E24BF">
          <w:delText xml:space="preserve">, which </w:delText>
        </w:r>
        <w:r w:rsidR="0012661B">
          <w:delText xml:space="preserve">may </w:delText>
        </w:r>
        <w:r w:rsidR="007E24BF">
          <w:delText>impede their ability to avoid airspace obstacles</w:delText>
        </w:r>
        <w:r w:rsidR="00954630">
          <w:delText xml:space="preserve"> </w:delText>
        </w:r>
        <w:r w:rsidR="00E4241D" w:rsidRPr="00E4241D">
          <w:rPr>
            <w:rFonts w:ascii="Aptos" w:hAnsi="Aptos"/>
          </w:rPr>
          <w:delText>(Cobb 1959, Martin 1994)</w:delText>
        </w:r>
        <w:r w:rsidR="000A4CA4">
          <w:delText>.</w:delText>
        </w:r>
        <w:r w:rsidR="00DB4E5B">
          <w:delText xml:space="preserve"> </w:delText>
        </w:r>
        <w:r w:rsidR="005069E3">
          <w:delText>Woodcock migratory mortality has been identified</w:delText>
        </w:r>
      </w:del>
      <w:r w:rsidR="005069E3">
        <w:t xml:space="preserve"> as a potential causal factor in their declines of </w:t>
      </w:r>
      <w:r w:rsidR="00B07756">
        <w:t>0.8% per year since the 1960s</w:t>
      </w:r>
      <w:r w:rsidR="00904BAD">
        <w:t xml:space="preserve"> </w:t>
      </w:r>
      <w:r w:rsidR="00904BAD" w:rsidRPr="00AE6D8E">
        <w:rPr>
          <w:rFonts w:ascii="Aptos" w:hAnsi="Aptos"/>
        </w:rPr>
        <w:t>(Cooper and Rau 2012, Loss et al. 2020)</w:t>
      </w:r>
      <w:r w:rsidR="00904BAD">
        <w:t>.</w:t>
      </w:r>
      <w:r w:rsidR="006C7B83">
        <w:t xml:space="preserve"> </w:t>
      </w:r>
      <w:r w:rsidR="008E396C">
        <w:t xml:space="preserve">No studies to date have quantified woodcock flight </w:t>
      </w:r>
      <w:r w:rsidR="008E396C">
        <w:lastRenderedPageBreak/>
        <w:t>altitudes</w:t>
      </w:r>
      <w:r w:rsidR="00693DAC">
        <w:t xml:space="preserve">, or examined </w:t>
      </w:r>
      <w:r w:rsidR="0029450C">
        <w:t>how those altitudes might</w:t>
      </w:r>
      <w:r w:rsidR="00D13E7E">
        <w:t xml:space="preserve"> impact their vulnerability to collision with airspace obstacles.</w:t>
      </w:r>
    </w:p>
    <w:p w14:paraId="0E7E00B6" w14:textId="47D9BE32"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w:t>
      </w:r>
      <w:r w:rsidR="000F59BD">
        <w:t xml:space="preserve"> that</w:t>
      </w:r>
      <w:r w:rsidR="00025C20">
        <w:t xml:space="preserve">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w:t>
      </w:r>
      <w:r w:rsidR="00040FEA">
        <w:t>wind</w:t>
      </w:r>
      <w:r w:rsidR="0041578D">
        <w:t xml:space="preserve">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xml:space="preserve">. We also </w:t>
      </w:r>
      <w:del w:id="27" w:author="Authors" w:date="2024-11-27T08:46:00Z" w16du:dateUtc="2024-11-27T13:46:00Z">
        <w:r w:rsidR="00664E7C">
          <w:delText>hypothesize</w:delText>
        </w:r>
        <w:r w:rsidR="0012661B">
          <w:delText>d</w:delText>
        </w:r>
      </w:del>
      <w:ins w:id="28" w:author="Authors" w:date="2024-11-27T08:46:00Z" w16du:dateUtc="2024-11-27T13:46:00Z">
        <w:r w:rsidR="0079766D">
          <w:t>postulated</w:t>
        </w:r>
      </w:ins>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07626B7E"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w:t>
      </w:r>
      <w:ins w:id="29" w:author="Authors" w:date="2024-11-27T08:46:00Z" w16du:dateUtc="2024-11-27T13:46:00Z">
        <w:r w:rsidR="00512C0E">
          <w:t xml:space="preserve">at </w:t>
        </w:r>
        <w:r w:rsidR="00D2253C">
          <w:t>100</w:t>
        </w:r>
        <w:r w:rsidR="00512C0E">
          <w:t xml:space="preserve"> sites</w:t>
        </w:r>
        <w:r w:rsidR="00CC3105">
          <w:t xml:space="preserve"> </w:t>
        </w:r>
      </w:ins>
      <w:r w:rsidR="00CC3105">
        <w:t>across the eastern portion of their range</w:t>
      </w:r>
      <w:ins w:id="30" w:author="Authors" w:date="2024-11-27T08:46:00Z" w16du:dateUtc="2024-11-27T13:46:00Z">
        <w:r w:rsidR="00CC3105">
          <w:t>, including</w:t>
        </w:r>
        <w:r w:rsidR="000A2BF7">
          <w:t xml:space="preserve"> </w:t>
        </w:r>
        <w:r w:rsidR="00866829">
          <w:t xml:space="preserve">Alabama, Florida, Georgia, </w:t>
        </w:r>
        <w:r w:rsidR="005F0C43">
          <w:t>Louisiana,</w:t>
        </w:r>
        <w:r w:rsidR="00C152D4">
          <w:t xml:space="preserve"> Maine,</w:t>
        </w:r>
        <w:r w:rsidR="005F0C43">
          <w:t xml:space="preserve"> </w:t>
        </w:r>
        <w:r w:rsidR="00BB3EE0">
          <w:lastRenderedPageBreak/>
          <w:t xml:space="preserve">Maryland, New Jersey, New York, North Carolina, </w:t>
        </w:r>
        <w:r w:rsidR="005F0C43">
          <w:t>Nova Scotia, Ontario,</w:t>
        </w:r>
        <w:r w:rsidR="00C152D4">
          <w:t xml:space="preserve"> Pennsylvania, </w:t>
        </w:r>
        <w:r w:rsidR="000E78F8" w:rsidRPr="00D4748C">
          <w:rPr>
            <w:rFonts w:cs="Times New Roman"/>
          </w:rPr>
          <w:t>Qu</w:t>
        </w:r>
        <w:r w:rsidR="000E78F8">
          <w:t>é</w:t>
        </w:r>
        <w:r w:rsidR="000E78F8" w:rsidRPr="00D4748C">
          <w:rPr>
            <w:rFonts w:cs="Times New Roman"/>
          </w:rPr>
          <w:t>bec</w:t>
        </w:r>
        <w:r w:rsidR="00C152D4">
          <w:t>, Rhode Island, South Carolina, Vermont, Virginia</w:t>
        </w:r>
        <w:r w:rsidR="00CC3105">
          <w:t xml:space="preserve">, West Virginia, and Wisconsin. </w:t>
        </w:r>
        <w:r w:rsidR="007C676D">
          <w:t>We caught woodcock</w:t>
        </w:r>
      </w:ins>
      <w:r w:rsidR="000D73B3">
        <w:t xml:space="preserve"> using </w:t>
      </w:r>
      <w:del w:id="31" w:author="Authors" w:date="2024-11-27T08:46:00Z" w16du:dateUtc="2024-11-27T13:46:00Z">
        <w:r w:rsidR="00D765D6">
          <w:delText>spotlighting</w:delText>
        </w:r>
      </w:del>
      <w:ins w:id="32" w:author="Authors" w:date="2024-11-27T08:46:00Z" w16du:dateUtc="2024-11-27T13:46:00Z">
        <w:r w:rsidR="00D765D6">
          <w:t>spotlight</w:t>
        </w:r>
        <w:r w:rsidR="007C676D">
          <w:t>s</w:t>
        </w:r>
      </w:ins>
      <w:r w:rsidR="00D765D6">
        <w:t xml:space="preserve"> and mist nets </w:t>
      </w:r>
      <w:r w:rsidR="00084BE3" w:rsidRPr="00084BE3">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4F2B5E39" w14:textId="72B88CFA" w:rsidR="003A6FCC"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w:t>
      </w:r>
      <w:del w:id="33" w:author="Authors" w:date="2024-11-27T08:46:00Z" w16du:dateUtc="2024-11-27T13:46:00Z">
        <w:r w:rsidR="002E0192">
          <w:delText xml:space="preserve"> (</w:delText>
        </w:r>
      </w:del>
      <w:ins w:id="34" w:author="Authors" w:date="2024-11-27T08:46:00Z" w16du:dateUtc="2024-11-27T13:46:00Z">
        <w:r w:rsidR="007F1D03">
          <w:t>, base</w:t>
        </w:r>
        <w:r w:rsidR="00046B03">
          <w:t>d</w:t>
        </w:r>
        <w:r w:rsidR="007F1D03">
          <w:t xml:space="preserve"> on </w:t>
        </w:r>
        <w:r w:rsidR="00D94EE5">
          <w:t xml:space="preserve">the </w:t>
        </w:r>
        <w:r w:rsidR="00FB4364">
          <w:t>hidden Markov model</w:t>
        </w:r>
        <w:r w:rsidR="00046B03">
          <w:t xml:space="preserve"> delineations of migratory tracks</w:t>
        </w:r>
        <w:r w:rsidR="002E0192">
          <w:t xml:space="preserve"> </w:t>
        </w:r>
        <w:r w:rsidR="00E41B45">
          <w:t xml:space="preserve">derived in </w:t>
        </w:r>
      </w:ins>
      <w:r w:rsidR="002E20C4">
        <w:t xml:space="preserve">Berigan </w:t>
      </w:r>
      <w:ins w:id="35" w:author="Authors" w:date="2024-11-27T08:46:00Z" w16du:dateUtc="2024-11-27T13:46:00Z">
        <w:r w:rsidR="00E41B45">
          <w:t>(</w:t>
        </w:r>
      </w:ins>
      <w:r w:rsidR="002E20C4">
        <w:t>2024</w:t>
      </w:r>
      <w:r w:rsidR="002E0192">
        <w:t>).</w:t>
      </w:r>
      <w:r w:rsidR="00BC7FFE">
        <w:t xml:space="preserve"> </w:t>
      </w:r>
      <w:r w:rsidR="00074D54">
        <w:t>We used ArcGIS Pro 3.2.1</w:t>
      </w:r>
      <w:r w:rsidR="005711A0">
        <w:t xml:space="preserve"> </w:t>
      </w:r>
      <w:r w:rsidR="00EC0E98" w:rsidRPr="00EC0E98">
        <w:rPr>
          <w:rFonts w:ascii="Aptos" w:hAnsi="Aptos"/>
        </w:rPr>
        <w:t>(ESRI 2024</w:t>
      </w:r>
      <w:r w:rsidR="00782909">
        <w:rPr>
          <w:rFonts w:ascii="Aptos" w:hAnsi="Aptos"/>
        </w:rPr>
        <w:t>a</w:t>
      </w:r>
      <w:r w:rsidR="00EC0E98" w:rsidRPr="00EC0E98">
        <w:rPr>
          <w:rFonts w:ascii="Aptos" w:hAnsi="Aptos"/>
        </w:rPr>
        <w:t>)</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w:t>
      </w:r>
      <w:r w:rsidR="00782909">
        <w:rPr>
          <w:rFonts w:ascii="Aptos" w:hAnsi="Aptos"/>
        </w:rPr>
        <w:t>4b</w:t>
      </w:r>
      <w:r w:rsidR="00FC36B5" w:rsidRPr="00FC36B5">
        <w:rPr>
          <w:rFonts w:ascii="Aptos" w:hAnsi="Aptos"/>
        </w:rPr>
        <w:t>)</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del w:id="36" w:author="Authors" w:date="2024-11-27T08:46:00Z" w16du:dateUtc="2024-11-27T13:46:00Z">
        <w:r w:rsidR="00DD7BF5">
          <w:delText>As</w:delText>
        </w:r>
        <w:r w:rsidR="00883D31" w:rsidRPr="00883D31">
          <w:delText xml:space="preserve"> woodcock are nocturnal migrants, we assumed all diurnal</w:delText>
        </w:r>
        <w:r w:rsidR="00931948">
          <w:delText xml:space="preserve"> and non-migratory points</w:delText>
        </w:r>
        <w:r w:rsidR="00DD7BF5">
          <w:delText xml:space="preserve"> were known ground locations</w:delText>
        </w:r>
        <w:r w:rsidR="000B3C8D">
          <w:delText>.</w:delText>
        </w:r>
      </w:del>
    </w:p>
    <w:p w14:paraId="39676537" w14:textId="11DDE5D5" w:rsidR="000532DB" w:rsidRDefault="007F0380" w:rsidP="00BC7FFE">
      <w:pPr>
        <w:spacing w:line="480" w:lineRule="auto"/>
        <w:rPr>
          <w:ins w:id="37" w:author="Authors" w:date="2024-11-27T08:46:00Z" w16du:dateUtc="2024-11-27T13:46:00Z"/>
        </w:rPr>
      </w:pPr>
      <w:ins w:id="38" w:author="Authors" w:date="2024-11-27T08:46:00Z" w16du:dateUtc="2024-11-27T13:46:00Z">
        <w:r>
          <w:tab/>
          <w:t xml:space="preserve">We </w:t>
        </w:r>
        <w:r w:rsidR="001B47E1">
          <w:t xml:space="preserve">classified data for our models based on </w:t>
        </w:r>
        <w:r w:rsidR="003E5A29">
          <w:t>prior</w:t>
        </w:r>
        <w:r w:rsidR="00B41C8F">
          <w:t xml:space="preserve"> </w:t>
        </w:r>
        <w:r w:rsidR="003E5A29">
          <w:t>descriptions</w:t>
        </w:r>
        <w:r w:rsidR="00B41C8F">
          <w:t xml:space="preserve"> of woodcock activity patterns. Woodcock are ground feeding birds which rarely fly outside of crepuscular hours </w:t>
        </w:r>
        <w:r w:rsidR="0048318B">
          <w:t>(Rabe et al. 1983</w:t>
        </w:r>
        <w:r w:rsidR="00074E85">
          <w:t>). When rare</w:t>
        </w:r>
        <w:r w:rsidR="00694132">
          <w:t xml:space="preserve"> diurnal</w:t>
        </w:r>
        <w:r w:rsidR="00074E85">
          <w:t xml:space="preserve"> flights do </w:t>
        </w:r>
        <w:proofErr w:type="gramStart"/>
        <w:r w:rsidR="00EF3784">
          <w:t>occur</w:t>
        </w:r>
        <w:proofErr w:type="gramEnd"/>
        <w:r w:rsidR="00074E85">
          <w:t xml:space="preserve"> they </w:t>
        </w:r>
        <w:r w:rsidR="00E171B2">
          <w:t xml:space="preserve">are generally </w:t>
        </w:r>
        <w:r w:rsidR="00E70496">
          <w:t>brief</w:t>
        </w:r>
        <w:r w:rsidR="0069384B">
          <w:t xml:space="preserve">, comprising </w:t>
        </w:r>
        <w:r w:rsidR="0000124E">
          <w:t>1</w:t>
        </w:r>
        <w:r w:rsidR="00EF0E1F">
          <w:t>–</w:t>
        </w:r>
        <w:r w:rsidR="0000124E">
          <w:t xml:space="preserve">3% of </w:t>
        </w:r>
        <w:r w:rsidR="007456EC">
          <w:t xml:space="preserve">diurnal </w:t>
        </w:r>
        <w:r w:rsidR="00462478">
          <w:t>time budgets</w:t>
        </w:r>
        <w:r w:rsidR="002B712B">
          <w:t>, and close to the ground</w:t>
        </w:r>
        <w:r w:rsidR="0000124E">
          <w:t xml:space="preserve"> </w:t>
        </w:r>
        <w:r w:rsidR="0012428B">
          <w:t>(</w:t>
        </w:r>
        <w:r w:rsidR="001968B7" w:rsidRPr="001968B7">
          <w:t>McAuley</w:t>
        </w:r>
        <w:r w:rsidR="001968B7">
          <w:t xml:space="preserve"> et al. </w:t>
        </w:r>
      </w:ins>
      <w:moveToRangeStart w:id="39" w:author="Authors" w:date="2024-11-27T08:46:00Z" w:name="move183589630"/>
      <w:moveTo w:id="40" w:author="Authors" w:date="2024-11-27T08:46:00Z" w16du:dateUtc="2024-11-27T13:46:00Z">
        <w:r w:rsidR="001968B7">
          <w:rPr>
            <w:rPrChange w:id="41" w:author="Authors" w:date="2024-11-27T08:46:00Z" w16du:dateUtc="2024-11-27T13:46:00Z">
              <w:rPr>
                <w:rFonts w:ascii="Aptos" w:hAnsi="Aptos"/>
              </w:rPr>
            </w:rPrChange>
          </w:rPr>
          <w:t>2020</w:t>
        </w:r>
        <w:r w:rsidR="0012428B">
          <w:rPr>
            <w:rPrChange w:id="42" w:author="Authors" w:date="2024-11-27T08:46:00Z" w16du:dateUtc="2024-11-27T13:46:00Z">
              <w:rPr>
                <w:rFonts w:ascii="Aptos" w:hAnsi="Aptos"/>
              </w:rPr>
            </w:rPrChange>
          </w:rPr>
          <w:t>)</w:t>
        </w:r>
        <w:r w:rsidR="0012428B">
          <w:t xml:space="preserve">. </w:t>
        </w:r>
      </w:moveTo>
      <w:moveToRangeEnd w:id="39"/>
      <w:ins w:id="43" w:author="Authors" w:date="2024-11-27T08:46:00Z" w16du:dateUtc="2024-11-27T13:46:00Z">
        <w:r w:rsidR="00051F3A">
          <w:t xml:space="preserve">We therefore </w:t>
        </w:r>
        <w:r w:rsidR="00FD5977">
          <w:t xml:space="preserve">made a modeling assumption that </w:t>
        </w:r>
        <w:r w:rsidR="00BA3685">
          <w:t xml:space="preserve">all diurnal locations could be treated as </w:t>
        </w:r>
        <w:r w:rsidR="007C2345">
          <w:t>known ground locations.</w:t>
        </w:r>
        <w:r w:rsidR="00EF6F37">
          <w:t xml:space="preserve"> As woodcock are nocturnal migrants, w</w:t>
        </w:r>
        <w:r w:rsidR="00E56A19">
          <w:t>e define potential flight locations as a</w:t>
        </w:r>
        <w:r w:rsidR="00EE192C">
          <w:t xml:space="preserve">ll points which were </w:t>
        </w:r>
        <w:r w:rsidR="003712CB">
          <w:t xml:space="preserve">nocturnal, </w:t>
        </w:r>
        <w:r w:rsidR="003712CB">
          <w:lastRenderedPageBreak/>
          <w:t xml:space="preserve">occurred </w:t>
        </w:r>
        <w:r w:rsidR="00777C6F">
          <w:t xml:space="preserve">during migration, and </w:t>
        </w:r>
        <w:r w:rsidR="00DF483C">
          <w:t xml:space="preserve">were </w:t>
        </w:r>
        <w:r w:rsidR="00011A0A">
          <w:t xml:space="preserve">preceded and followed by steps longer than </w:t>
        </w:r>
        <w:r w:rsidR="007C3234">
          <w:t>9</w:t>
        </w:r>
        <w:r w:rsidR="003159CB">
          <w:t>9</w:t>
        </w:r>
        <w:r w:rsidR="007C3234">
          <w:t>%</w:t>
        </w:r>
        <w:r w:rsidR="000532DB">
          <w:t xml:space="preserve"> of stopover</w:t>
        </w:r>
        <w:r w:rsidR="007B7E23">
          <w:t xml:space="preserve"> movements (6.68 km, Berigan 2024)</w:t>
        </w:r>
        <w:r w:rsidR="00E56A19">
          <w:t>.</w:t>
        </w:r>
      </w:ins>
    </w:p>
    <w:p w14:paraId="5B602382" w14:textId="565DB264" w:rsidR="0074002D" w:rsidRDefault="0074002D" w:rsidP="00F07057">
      <w:pPr>
        <w:pStyle w:val="Heading2"/>
      </w:pPr>
      <w:r>
        <w:t>Modeling altitude distributions</w:t>
      </w:r>
    </w:p>
    <w:p w14:paraId="43B431C6" w14:textId="7606A34F" w:rsidR="00F72672" w:rsidRPr="00EB0F8F" w:rsidRDefault="003E4BEB" w:rsidP="000D609A">
      <w:pPr>
        <w:spacing w:line="480" w:lineRule="auto"/>
        <w:rPr>
          <w:rFonts w:eastAsiaTheme="minorEastAsia"/>
        </w:rPr>
      </w:pPr>
      <w:r w:rsidRPr="003201B4">
        <w:t xml:space="preserve">Our model of woodcock flight altitudes included both potential flight locations and known ground locations, with each class of data informing a different aspect of the model. Known ground locations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3201B4">
        <w:rPr>
          <w:rFonts w:eastAsiaTheme="minorEastAsia"/>
        </w:rPr>
        <w:t xml:space="preserve"> solely attributable to measurement error </w:t>
      </w:r>
      <m:oMath>
        <m:r>
          <w:rPr>
            <w:rFonts w:ascii="Cambria Math" w:eastAsiaTheme="minorEastAsia" w:hAnsi="Cambria Math"/>
          </w:rPr>
          <m:t>ε</m:t>
        </m:r>
      </m:oMath>
      <w:r w:rsidRPr="003201B4">
        <w:rPr>
          <w:rFonts w:eastAsiaTheme="minorEastAsia"/>
        </w:rPr>
        <w:t xml:space="preserve"> by the GPS units</w:t>
      </w:r>
      <w:r w:rsidR="00F72672">
        <w:rPr>
          <w:rFonts w:eastAsiaTheme="minorEastAsia"/>
        </w:rPr>
        <w:t xml:space="preserve">. The recorded altitude </w:t>
      </w:r>
      <w:r w:rsidR="00EB0F8F">
        <w:rPr>
          <w:rFonts w:eastAsiaTheme="minorEastAsia"/>
        </w:rPr>
        <w:t>of</w:t>
      </w:r>
      <w:r w:rsidR="00F72672">
        <w:rPr>
          <w:rFonts w:eastAsiaTheme="minorEastAsia"/>
        </w:rPr>
        <w:t xml:space="preserve"> a ground location </w:t>
      </w:r>
      <w:proofErr w:type="spellStart"/>
      <w:r w:rsidR="00EB0F8F">
        <w:rPr>
          <w:rFonts w:eastAsiaTheme="minorEastAsia"/>
          <w:i/>
          <w:iCs/>
        </w:rPr>
        <w:t>i</w:t>
      </w:r>
      <w:proofErr w:type="spellEnd"/>
      <w:r w:rsidR="00EB0F8F">
        <w:rPr>
          <w:rFonts w:eastAsiaTheme="minorEastAsia"/>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14:paraId="7383401D" w14:textId="77777777" w:rsidTr="00BA5E8B">
        <w:tc>
          <w:tcPr>
            <w:tcW w:w="704" w:type="dxa"/>
          </w:tcPr>
          <w:p w14:paraId="1AFA0D78" w14:textId="77777777" w:rsidR="00E14844" w:rsidRDefault="00E14844" w:rsidP="00BA5E8B"/>
        </w:tc>
        <w:tc>
          <w:tcPr>
            <w:tcW w:w="6804" w:type="dxa"/>
          </w:tcPr>
          <w:p w14:paraId="2D053E1E" w14:textId="77777777" w:rsidR="00C43232" w:rsidRPr="00345474" w:rsidRDefault="001E035C" w:rsidP="00BA5E8B">
            <w:pPr>
              <w:rPr>
                <w:del w:id="44" w:author="Authors" w:date="2024-11-27T08:46:00Z" w16du:dateUtc="2024-11-27T13:46:00Z"/>
                <w:rFonts w:eastAsiaTheme="minorEastAsia"/>
              </w:rPr>
            </w:pPr>
            <m:oMathPara>
              <m:oMath>
                <m:m>
                  <m:mPr>
                    <m:mcs>
                      <m:mc>
                        <m:mcPr>
                          <m:count m:val="2"/>
                          <m:mcJc m:val="center"/>
                        </m:mcPr>
                      </m:mc>
                    </m:mcs>
                    <m:ctrlPr>
                      <w:del w:id="45" w:author="Authors" w:date="2024-11-27T08:46:00Z" w16du:dateUtc="2024-11-27T13:46:00Z">
                        <w:rPr>
                          <w:rFonts w:ascii="Cambria Math" w:hAnsi="Cambria Math"/>
                          <w:i/>
                        </w:rPr>
                      </w:del>
                    </m:ctrlPr>
                  </m:mPr>
                  <m:mr>
                    <m:e>
                      <m:sSub>
                        <m:sSubPr>
                          <m:ctrlPr>
                            <w:del w:id="46" w:author="Authors" w:date="2024-11-27T08:46:00Z" w16du:dateUtc="2024-11-27T13:46:00Z">
                              <w:rPr>
                                <w:rFonts w:ascii="Cambria Math" w:hAnsi="Cambria Math"/>
                                <w:i/>
                              </w:rPr>
                            </w:del>
                          </m:ctrlPr>
                        </m:sSubPr>
                        <m:e>
                          <m:sSub>
                            <m:sSubPr>
                              <m:ctrlPr>
                                <w:del w:id="47" w:author="Authors" w:date="2024-11-27T08:46:00Z" w16du:dateUtc="2024-11-27T13:46:00Z">
                                  <w:rPr>
                                    <w:rFonts w:ascii="Cambria Math" w:hAnsi="Cambria Math"/>
                                    <w:i/>
                                  </w:rPr>
                                </w:del>
                              </m:ctrlPr>
                            </m:sSubPr>
                            <m:e>
                              <m:r>
                                <w:del w:id="48" w:author="Authors" w:date="2024-11-27T08:46:00Z" w16du:dateUtc="2024-11-27T13:46:00Z">
                                  <w:rPr>
                                    <w:rFonts w:ascii="Cambria Math" w:hAnsi="Cambria Math"/>
                                  </w:rPr>
                                  <m:t>A</m:t>
                                </w:del>
                              </m:r>
                            </m:e>
                            <m:sub>
                              <m:r>
                                <w:del w:id="49" w:author="Authors" w:date="2024-11-27T08:46:00Z" w16du:dateUtc="2024-11-27T13:46:00Z">
                                  <w:rPr>
                                    <w:rFonts w:ascii="Cambria Math" w:hAnsi="Cambria Math"/>
                                  </w:rPr>
                                  <m:t>r</m:t>
                                </w:del>
                              </m:r>
                            </m:sub>
                          </m:sSub>
                        </m:e>
                        <m:sub>
                          <m:r>
                            <w:del w:id="50" w:author="Authors" w:date="2024-11-27T08:46:00Z" w16du:dateUtc="2024-11-27T13:46:00Z">
                              <w:rPr>
                                <w:rFonts w:ascii="Cambria Math" w:hAnsi="Cambria Math"/>
                              </w:rPr>
                              <m:t>i</m:t>
                            </w:del>
                          </m:r>
                        </m:sub>
                      </m:sSub>
                      <m:r>
                        <w:del w:id="51" w:author="Authors" w:date="2024-11-27T08:46:00Z" w16du:dateUtc="2024-11-27T13:46:00Z">
                          <w:rPr>
                            <w:rFonts w:ascii="Cambria Math" w:hAnsi="Cambria Math"/>
                          </w:rPr>
                          <m:t>~</m:t>
                        </w:del>
                      </m:r>
                    </m:e>
                    <m:e>
                      <m:r>
                        <w:del w:id="52" w:author="Authors" w:date="2024-11-27T08:46:00Z" w16du:dateUtc="2024-11-27T13:46:00Z">
                          <m:rPr>
                            <m:sty m:val="p"/>
                          </m:rPr>
                          <w:rPr>
                            <w:rFonts w:ascii="Cambria Math" w:hAnsi="Cambria Math"/>
                          </w:rPr>
                          <m:t>Normal</m:t>
                        </w:del>
                      </m:r>
                      <m:d>
                        <m:dPr>
                          <m:ctrlPr>
                            <w:del w:id="53" w:author="Authors" w:date="2024-11-27T08:46:00Z" w16du:dateUtc="2024-11-27T13:46:00Z">
                              <w:rPr>
                                <w:rFonts w:ascii="Cambria Math" w:hAnsi="Cambria Math"/>
                                <w:iCs/>
                              </w:rPr>
                            </w:del>
                          </m:ctrlPr>
                        </m:dPr>
                        <m:e>
                          <m:sSub>
                            <m:sSubPr>
                              <m:ctrlPr>
                                <w:del w:id="54" w:author="Authors" w:date="2024-11-27T08:46:00Z" w16du:dateUtc="2024-11-27T13:46:00Z">
                                  <w:rPr>
                                    <w:rFonts w:ascii="Cambria Math" w:hAnsi="Cambria Math"/>
                                    <w:i/>
                                    <w:iCs/>
                                  </w:rPr>
                                </w:del>
                              </m:ctrlPr>
                            </m:sSubPr>
                            <m:e>
                              <m:r>
                                <w:del w:id="55" w:author="Authors" w:date="2024-11-27T08:46:00Z" w16du:dateUtc="2024-11-27T13:46:00Z">
                                  <w:rPr>
                                    <w:rFonts w:ascii="Cambria Math" w:hAnsi="Cambria Math"/>
                                  </w:rPr>
                                  <m:t>μ</m:t>
                                </w:del>
                              </m:r>
                            </m:e>
                            <m:sub>
                              <m:r>
                                <w:del w:id="56" w:author="Authors" w:date="2024-11-27T08:46:00Z" w16du:dateUtc="2024-11-27T13:46:00Z">
                                  <w:rPr>
                                    <w:rFonts w:ascii="Cambria Math" w:hAnsi="Cambria Math"/>
                                  </w:rPr>
                                  <m:t>ε</m:t>
                                </w:del>
                              </m:r>
                            </m:sub>
                          </m:sSub>
                          <m:r>
                            <w:del w:id="57" w:author="Authors" w:date="2024-11-27T08:46:00Z" w16du:dateUtc="2024-11-27T13:46:00Z">
                              <w:rPr>
                                <w:rFonts w:ascii="Cambria Math" w:hAnsi="Cambria Math"/>
                              </w:rPr>
                              <m:t>,</m:t>
                            </w:del>
                          </m:r>
                          <m:sSub>
                            <m:sSubPr>
                              <m:ctrlPr>
                                <w:del w:id="58" w:author="Authors" w:date="2024-11-27T08:46:00Z" w16du:dateUtc="2024-11-27T13:46:00Z">
                                  <w:rPr>
                                    <w:rFonts w:ascii="Cambria Math" w:hAnsi="Cambria Math"/>
                                    <w:i/>
                                    <w:iCs/>
                                  </w:rPr>
                                </w:del>
                              </m:ctrlPr>
                            </m:sSubPr>
                            <m:e>
                              <m:r>
                                <w:del w:id="59" w:author="Authors" w:date="2024-11-27T08:46:00Z" w16du:dateUtc="2024-11-27T13:46:00Z">
                                  <w:rPr>
                                    <w:rFonts w:ascii="Cambria Math" w:hAnsi="Cambria Math"/>
                                  </w:rPr>
                                  <m:t>σ</m:t>
                                </w:del>
                              </m:r>
                            </m:e>
                            <m:sub>
                              <m:r>
                                <w:del w:id="60" w:author="Authors" w:date="2024-11-27T08:46:00Z" w16du:dateUtc="2024-11-27T13:46:00Z">
                                  <w:rPr>
                                    <w:rFonts w:ascii="Cambria Math" w:hAnsi="Cambria Math"/>
                                  </w:rPr>
                                  <m:t>ε</m:t>
                                </w:del>
                              </m:r>
                            </m:sub>
                          </m:sSub>
                        </m:e>
                      </m:d>
                    </m:e>
                  </m:mr>
                </m:m>
              </m:oMath>
            </m:oMathPara>
          </w:p>
          <w:p w14:paraId="20B3C313" w14:textId="25BC78B1" w:rsidR="00C43232" w:rsidRPr="00345474" w:rsidRDefault="001E035C" w:rsidP="00BA5E8B">
            <w:pPr>
              <w:rPr>
                <w:ins w:id="61" w:author="Authors" w:date="2024-11-27T08:46:00Z" w16du:dateUtc="2024-11-27T13:46:00Z"/>
                <w:rFonts w:eastAsiaTheme="minorEastAsia"/>
              </w:rPr>
            </w:pPr>
            <m:oMathPara>
              <m:oMath>
                <m:m>
                  <m:mPr>
                    <m:mcs>
                      <m:mc>
                        <m:mcPr>
                          <m:count m:val="2"/>
                          <m:mcJc m:val="center"/>
                        </m:mcPr>
                      </m:mc>
                    </m:mcs>
                    <m:ctrlPr>
                      <w:ins w:id="62" w:author="Authors" w:date="2024-11-27T08:46:00Z" w16du:dateUtc="2024-11-27T13:46:00Z">
                        <w:rPr>
                          <w:rFonts w:ascii="Cambria Math" w:hAnsi="Cambria Math"/>
                          <w:i/>
                        </w:rPr>
                      </w:ins>
                    </m:ctrlPr>
                  </m:mPr>
                  <m:mr>
                    <m:e>
                      <m:sSub>
                        <m:sSubPr>
                          <m:ctrlPr>
                            <w:ins w:id="63" w:author="Authors" w:date="2024-11-27T08:46:00Z" w16du:dateUtc="2024-11-27T13:46:00Z">
                              <w:rPr>
                                <w:rFonts w:ascii="Cambria Math" w:hAnsi="Cambria Math"/>
                                <w:i/>
                              </w:rPr>
                            </w:ins>
                          </m:ctrlPr>
                        </m:sSubPr>
                        <m:e>
                          <m:sSub>
                            <m:sSubPr>
                              <m:ctrlPr>
                                <w:ins w:id="64" w:author="Authors" w:date="2024-11-27T08:46:00Z" w16du:dateUtc="2024-11-27T13:46:00Z">
                                  <w:rPr>
                                    <w:rFonts w:ascii="Cambria Math" w:hAnsi="Cambria Math"/>
                                    <w:i/>
                                  </w:rPr>
                                </w:ins>
                              </m:ctrlPr>
                            </m:sSubPr>
                            <m:e>
                              <m:r>
                                <w:ins w:id="65" w:author="Authors" w:date="2024-11-27T08:46:00Z" w16du:dateUtc="2024-11-27T13:46:00Z">
                                  <w:rPr>
                                    <w:rFonts w:ascii="Cambria Math" w:hAnsi="Cambria Math"/>
                                  </w:rPr>
                                  <m:t>A</m:t>
                                </w:ins>
                              </m:r>
                            </m:e>
                            <m:sub>
                              <m:r>
                                <w:ins w:id="66" w:author="Authors" w:date="2024-11-27T08:46:00Z" w16du:dateUtc="2024-11-27T13:46:00Z">
                                  <w:rPr>
                                    <w:rFonts w:ascii="Cambria Math" w:hAnsi="Cambria Math"/>
                                  </w:rPr>
                                  <m:t>r</m:t>
                                </w:ins>
                              </m:r>
                            </m:sub>
                          </m:sSub>
                        </m:e>
                        <m:sub>
                          <m:r>
                            <w:ins w:id="67" w:author="Authors" w:date="2024-11-27T08:46:00Z" w16du:dateUtc="2024-11-27T13:46:00Z">
                              <w:rPr>
                                <w:rFonts w:ascii="Cambria Math" w:hAnsi="Cambria Math"/>
                              </w:rPr>
                              <m:t>i</m:t>
                            </w:ins>
                          </m:r>
                        </m:sub>
                      </m:sSub>
                      <m:r>
                        <w:ins w:id="68" w:author="Authors" w:date="2024-11-27T08:46:00Z" w16du:dateUtc="2024-11-27T13:46:00Z">
                          <w:rPr>
                            <w:rFonts w:ascii="Cambria Math" w:hAnsi="Cambria Math"/>
                          </w:rPr>
                          <m:t>~</m:t>
                        </w:ins>
                      </m:r>
                    </m:e>
                    <m:e>
                      <m:r>
                        <w:ins w:id="69" w:author="Authors" w:date="2024-11-27T08:46:00Z" w16du:dateUtc="2024-11-27T13:46:00Z">
                          <m:rPr>
                            <m:sty m:val="p"/>
                          </m:rPr>
                          <w:rPr>
                            <w:rFonts w:ascii="Cambria Math" w:hAnsi="Cambria Math"/>
                          </w:rPr>
                          <m:t>StudentT</m:t>
                        </w:ins>
                      </m:r>
                      <m:d>
                        <m:dPr>
                          <m:ctrlPr>
                            <w:ins w:id="70" w:author="Authors" w:date="2024-11-27T08:46:00Z" w16du:dateUtc="2024-11-27T13:46:00Z">
                              <w:rPr>
                                <w:rFonts w:ascii="Cambria Math" w:hAnsi="Cambria Math"/>
                                <w:iCs/>
                              </w:rPr>
                            </w:ins>
                          </m:ctrlPr>
                        </m:dPr>
                        <m:e>
                          <m:sSub>
                            <m:sSubPr>
                              <m:ctrlPr>
                                <w:ins w:id="71" w:author="Authors" w:date="2024-11-27T08:46:00Z" w16du:dateUtc="2024-11-27T13:46:00Z">
                                  <w:rPr>
                                    <w:rFonts w:ascii="Cambria Math" w:hAnsi="Cambria Math"/>
                                    <w:i/>
                                    <w:iCs/>
                                  </w:rPr>
                                </w:ins>
                              </m:ctrlPr>
                            </m:sSubPr>
                            <m:e>
                              <m:r>
                                <w:ins w:id="72" w:author="Authors" w:date="2024-11-27T08:46:00Z" w16du:dateUtc="2024-11-27T13:46:00Z">
                                  <w:rPr>
                                    <w:rFonts w:ascii="Cambria Math" w:hAnsi="Cambria Math"/>
                                  </w:rPr>
                                  <m:t>ν</m:t>
                                </w:ins>
                              </m:r>
                            </m:e>
                            <m:sub>
                              <m:r>
                                <w:ins w:id="73" w:author="Authors" w:date="2024-11-27T08:46:00Z" w16du:dateUtc="2024-11-27T13:46:00Z">
                                  <w:rPr>
                                    <w:rFonts w:ascii="Cambria Math" w:hAnsi="Cambria Math"/>
                                  </w:rPr>
                                  <m:t>ε</m:t>
                                </w:ins>
                              </m:r>
                            </m:sub>
                          </m:sSub>
                          <m:r>
                            <w:ins w:id="74" w:author="Authors" w:date="2024-11-27T08:46:00Z" w16du:dateUtc="2024-11-27T13:46:00Z">
                              <w:rPr>
                                <w:rFonts w:ascii="Cambria Math" w:hAnsi="Cambria Math"/>
                              </w:rPr>
                              <m:t>,</m:t>
                            </w:ins>
                          </m:r>
                          <m:sSub>
                            <m:sSubPr>
                              <m:ctrlPr>
                                <w:ins w:id="75" w:author="Authors" w:date="2024-11-27T08:46:00Z" w16du:dateUtc="2024-11-27T13:46:00Z">
                                  <w:rPr>
                                    <w:rFonts w:ascii="Cambria Math" w:hAnsi="Cambria Math"/>
                                    <w:i/>
                                    <w:iCs/>
                                  </w:rPr>
                                </w:ins>
                              </m:ctrlPr>
                            </m:sSubPr>
                            <m:e>
                              <m:r>
                                <w:ins w:id="76" w:author="Authors" w:date="2024-11-27T08:46:00Z" w16du:dateUtc="2024-11-27T13:46:00Z">
                                  <w:rPr>
                                    <w:rFonts w:ascii="Cambria Math" w:hAnsi="Cambria Math"/>
                                  </w:rPr>
                                  <m:t>μ</m:t>
                                </w:ins>
                              </m:r>
                            </m:e>
                            <m:sub>
                              <m:r>
                                <w:ins w:id="77" w:author="Authors" w:date="2024-11-27T08:46:00Z" w16du:dateUtc="2024-11-27T13:46:00Z">
                                  <w:rPr>
                                    <w:rFonts w:ascii="Cambria Math" w:hAnsi="Cambria Math"/>
                                  </w:rPr>
                                  <m:t>ε</m:t>
                                </w:ins>
                              </m:r>
                            </m:sub>
                          </m:sSub>
                          <m:r>
                            <w:ins w:id="78" w:author="Authors" w:date="2024-11-27T08:46:00Z" w16du:dateUtc="2024-11-27T13:46:00Z">
                              <w:rPr>
                                <w:rFonts w:ascii="Cambria Math" w:hAnsi="Cambria Math"/>
                              </w:rPr>
                              <m:t>,</m:t>
                            </w:ins>
                          </m:r>
                          <m:sSub>
                            <m:sSubPr>
                              <m:ctrlPr>
                                <w:ins w:id="79" w:author="Authors" w:date="2024-11-27T08:46:00Z" w16du:dateUtc="2024-11-27T13:46:00Z">
                                  <w:rPr>
                                    <w:rFonts w:ascii="Cambria Math" w:hAnsi="Cambria Math"/>
                                    <w:i/>
                                    <w:iCs/>
                                  </w:rPr>
                                </w:ins>
                              </m:ctrlPr>
                            </m:sSubPr>
                            <m:e>
                              <m:r>
                                <w:ins w:id="80" w:author="Authors" w:date="2024-11-27T08:46:00Z" w16du:dateUtc="2024-11-27T13:46:00Z">
                                  <w:rPr>
                                    <w:rFonts w:ascii="Cambria Math" w:hAnsi="Cambria Math"/>
                                  </w:rPr>
                                  <m:t>σ</m:t>
                                </w:ins>
                              </m:r>
                            </m:e>
                            <m:sub>
                              <m:r>
                                <w:ins w:id="81" w:author="Authors" w:date="2024-11-27T08:46:00Z" w16du:dateUtc="2024-11-27T13:46:00Z">
                                  <w:rPr>
                                    <w:rFonts w:ascii="Cambria Math" w:hAnsi="Cambria Math"/>
                                  </w:rPr>
                                  <m:t>ε</m:t>
                                </w:ins>
                              </m:r>
                            </m:sub>
                          </m:sSub>
                        </m:e>
                      </m:d>
                    </m:e>
                  </m:mr>
                </m:m>
              </m:oMath>
            </m:oMathPara>
          </w:p>
          <w:p w14:paraId="05E38419" w14:textId="77777777" w:rsidR="00345474" w:rsidRDefault="00345474" w:rsidP="00BA5E8B"/>
        </w:tc>
        <w:tc>
          <w:tcPr>
            <w:tcW w:w="1134" w:type="dxa"/>
          </w:tcPr>
          <w:p w14:paraId="044F5BD9" w14:textId="77777777" w:rsidR="00E14844" w:rsidRDefault="00E14844" w:rsidP="00BA5E8B">
            <w:r>
              <w:t>Eq. 1</w:t>
            </w:r>
          </w:p>
        </w:tc>
      </w:tr>
    </w:tbl>
    <w:p w14:paraId="137C3E8F" w14:textId="4C7C1B72" w:rsidR="00C24831" w:rsidRDefault="00B727CA" w:rsidP="00AE4437">
      <w:pPr>
        <w:spacing w:line="480" w:lineRule="auto"/>
        <w:rPr>
          <w:rFonts w:eastAsiaTheme="minorEastAsia"/>
        </w:rPr>
      </w:pPr>
      <w:r>
        <w:t>w</w:t>
      </w:r>
      <w:r w:rsidR="00345474" w:rsidRPr="005718D9">
        <w:t>here</w:t>
      </w:r>
      <w:r>
        <w:t xml:space="preserve"> </w:t>
      </w:r>
      <m:oMath>
        <m:sSub>
          <m:sSubPr>
            <m:ctrlPr>
              <w:ins w:id="82" w:author="Authors" w:date="2024-11-27T08:46:00Z" w16du:dateUtc="2024-11-27T13:46:00Z">
                <w:rPr>
                  <w:rFonts w:ascii="Cambria Math" w:hAnsi="Cambria Math"/>
                  <w:i/>
                  <w:iCs/>
                </w:rPr>
              </w:ins>
            </m:ctrlPr>
          </m:sSubPr>
          <m:e>
            <m:r>
              <w:ins w:id="83" w:author="Authors" w:date="2024-11-27T08:46:00Z" w16du:dateUtc="2024-11-27T13:46:00Z">
                <w:rPr>
                  <w:rFonts w:ascii="Cambria Math" w:hAnsi="Cambria Math"/>
                </w:rPr>
                <m:t>ν</m:t>
              </w:ins>
            </m:r>
          </m:e>
          <m:sub>
            <m:r>
              <w:ins w:id="84" w:author="Authors" w:date="2024-11-27T08:46:00Z" w16du:dateUtc="2024-11-27T13:46:00Z">
                <w:rPr>
                  <w:rFonts w:ascii="Cambria Math" w:hAnsi="Cambria Math"/>
                </w:rPr>
                <m:t>ε</m:t>
              </w:ins>
            </m:r>
          </m:sub>
        </m:sSub>
      </m:oMath>
      <w:ins w:id="85" w:author="Authors" w:date="2024-11-27T08:46:00Z" w16du:dateUtc="2024-11-27T13:46:00Z">
        <w:r w:rsidR="00A07B5E">
          <w:rPr>
            <w:rFonts w:eastAsiaTheme="minorEastAsia"/>
            <w:iCs/>
          </w:rPr>
          <w:t>represents</w:t>
        </w:r>
        <w:r w:rsidR="00703141">
          <w:rPr>
            <w:rFonts w:eastAsiaTheme="minorEastAsia"/>
            <w:iCs/>
          </w:rPr>
          <w:t xml:space="preserve"> </w:t>
        </w:r>
        <w:r w:rsidR="0067797D">
          <w:rPr>
            <w:rFonts w:eastAsiaTheme="minorEastAsia"/>
            <w:iCs/>
          </w:rPr>
          <w:t>degrees of freedom,</w:t>
        </w:r>
        <w:r w:rsidR="00345474" w:rsidRPr="005718D9">
          <w:t xml:space="preserve"> </w:t>
        </w:r>
      </w:ins>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345474" w:rsidRPr="005718D9">
        <w:rPr>
          <w:iCs/>
        </w:rPr>
        <w:t xml:space="preserve"> is the mean </w:t>
      </w:r>
      <w:del w:id="86" w:author="Authors" w:date="2024-11-27T08:46:00Z" w16du:dateUtc="2024-11-27T13:46:00Z">
        <w:r w:rsidR="00345474" w:rsidRPr="005718D9">
          <w:rPr>
            <w:iCs/>
          </w:rPr>
          <w:delText xml:space="preserve">average </w:delText>
        </w:r>
      </w:del>
      <w:r w:rsidR="00345474" w:rsidRPr="005718D9">
        <w:rPr>
          <w:iCs/>
        </w:rPr>
        <w:t xml:space="preserve">error observed across all </w:t>
      </w:r>
      <w:del w:id="87" w:author="Authors" w:date="2024-11-27T08:46:00Z" w16du:dateUtc="2024-11-27T13:46:00Z">
        <w:r w:rsidR="00345474" w:rsidRPr="005718D9">
          <w:rPr>
            <w:iCs/>
          </w:rPr>
          <w:delText>birds</w:delText>
        </w:r>
      </w:del>
      <w:ins w:id="88" w:author="Authors" w:date="2024-11-27T08:46:00Z" w16du:dateUtc="2024-11-27T13:46:00Z">
        <w:r w:rsidR="00ED749B">
          <w:rPr>
            <w:iCs/>
          </w:rPr>
          <w:t>observations</w:t>
        </w:r>
      </w:ins>
      <w:r w:rsidR="00345474" w:rsidRPr="005718D9">
        <w:rPr>
          <w:iCs/>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345474" w:rsidRPr="005718D9">
        <w:rPr>
          <w:iCs/>
        </w:rPr>
        <w:t xml:space="preserve"> is the </w:t>
      </w:r>
      <w:del w:id="89" w:author="Authors" w:date="2024-11-27T08:46:00Z" w16du:dateUtc="2024-11-27T13:46:00Z">
        <w:r w:rsidR="00345474" w:rsidRPr="005718D9">
          <w:rPr>
            <w:iCs/>
          </w:rPr>
          <w:delText>standard error</w:delText>
        </w:r>
      </w:del>
      <w:ins w:id="90" w:author="Authors" w:date="2024-11-27T08:46:00Z" w16du:dateUtc="2024-11-27T13:46:00Z">
        <w:r w:rsidR="00A07B5E">
          <w:rPr>
            <w:iCs/>
          </w:rPr>
          <w:t>scale parameter</w:t>
        </w:r>
      </w:ins>
      <w:r w:rsidR="00345474" w:rsidRPr="005718D9">
        <w:rPr>
          <w:iCs/>
        </w:rPr>
        <w:t xml:space="preserve"> associated with the error. </w:t>
      </w:r>
      <w:r w:rsidR="00345474" w:rsidRPr="005718D9">
        <w:rPr>
          <w:rFonts w:eastAsiaTheme="minorEastAsia"/>
        </w:rPr>
        <w:t>As such, the</w:t>
      </w:r>
      <w:r w:rsidR="00AE4437">
        <w:rPr>
          <w:rFonts w:eastAsiaTheme="minorEastAsia"/>
        </w:rPr>
        <w:t xml:space="preserve"> known</w:t>
      </w:r>
      <w:r w:rsidR="00345474" w:rsidRPr="005718D9">
        <w:rPr>
          <w:rFonts w:eastAsiaTheme="minorEastAsia"/>
        </w:rPr>
        <w:t xml:space="preserve"> ground locations can be used to</w:t>
      </w:r>
      <w:r w:rsidR="008D0949">
        <w:rPr>
          <w:rFonts w:eastAsiaTheme="minorEastAsia"/>
        </w:rPr>
        <w:t xml:space="preserve"> directly</w:t>
      </w:r>
      <w:r w:rsidR="00345474" w:rsidRPr="005718D9">
        <w:rPr>
          <w:rFonts w:eastAsiaTheme="minorEastAsia"/>
        </w:rPr>
        <w:t xml:space="preserve"> inform the </w:t>
      </w:r>
      <w:r w:rsidR="008D0949">
        <w:rPr>
          <w:rFonts w:eastAsiaTheme="minorEastAsia"/>
        </w:rPr>
        <w:t xml:space="preserve">measurement </w:t>
      </w:r>
      <w:r w:rsidR="00345474" w:rsidRPr="005718D9">
        <w:rPr>
          <w:rFonts w:eastAsiaTheme="minorEastAsia"/>
        </w:rPr>
        <w:t>error term</w:t>
      </w:r>
      <w:r w:rsidR="00C3627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D0949">
        <w:rPr>
          <w:rFonts w:eastAsiaTheme="minorEastAsia"/>
        </w:rPr>
        <w:t xml:space="preserve">, which we assume remains consistent between </w:t>
      </w:r>
      <w:r w:rsidR="0025065A">
        <w:rPr>
          <w:rFonts w:eastAsiaTheme="minorEastAsia"/>
        </w:rPr>
        <w:t>ground and flight locations</w:t>
      </w:r>
      <w:r w:rsidR="008D0949">
        <w:rPr>
          <w:rFonts w:eastAsiaTheme="minorEastAsia"/>
        </w:rPr>
        <w:t>.</w:t>
      </w:r>
      <w:r w:rsidR="00345474" w:rsidRPr="005718D9">
        <w:rPr>
          <w:rFonts w:eastAsiaTheme="minorEastAsia"/>
        </w:rPr>
        <w:t xml:space="preserve"> </w:t>
      </w:r>
      <w:del w:id="91" w:author="Authors" w:date="2024-11-27T08:46:00Z" w16du:dateUtc="2024-11-27T13:46:00Z">
        <w:r w:rsidR="00345474" w:rsidRPr="005718D9">
          <w:rPr>
            <w:rFonts w:eastAsiaTheme="minorEastAsia"/>
          </w:rPr>
          <w:delText>The benefit of</w:delText>
        </w:r>
      </w:del>
      <w:ins w:id="92" w:author="Authors" w:date="2024-11-27T08:46:00Z" w16du:dateUtc="2024-11-27T13:46:00Z">
        <w:r w:rsidR="00FE6D48">
          <w:rPr>
            <w:rFonts w:eastAsiaTheme="minorEastAsia"/>
          </w:rPr>
          <w:t xml:space="preserve">We chose to model </w:t>
        </w:r>
      </w:ins>
      <m:oMath>
        <m:sSub>
          <m:sSubPr>
            <m:ctrlPr>
              <w:ins w:id="93" w:author="Authors" w:date="2024-11-27T08:46:00Z" w16du:dateUtc="2024-11-27T13:46:00Z">
                <w:rPr>
                  <w:rFonts w:ascii="Cambria Math" w:hAnsi="Cambria Math"/>
                  <w:i/>
                </w:rPr>
              </w:ins>
            </m:ctrlPr>
          </m:sSubPr>
          <m:e>
            <m:r>
              <w:ins w:id="94" w:author="Authors" w:date="2024-11-27T08:46:00Z" w16du:dateUtc="2024-11-27T13:46:00Z">
                <w:rPr>
                  <w:rFonts w:ascii="Cambria Math" w:hAnsi="Cambria Math"/>
                </w:rPr>
                <m:t>ε</m:t>
              </w:ins>
            </m:r>
          </m:e>
          <m:sub>
            <m:r>
              <w:ins w:id="95" w:author="Authors" w:date="2024-11-27T08:46:00Z" w16du:dateUtc="2024-11-27T13:46:00Z">
                <w:rPr>
                  <w:rFonts w:ascii="Cambria Math" w:hAnsi="Cambria Math"/>
                </w:rPr>
                <m:t>i</m:t>
              </w:ins>
            </m:r>
          </m:sub>
        </m:sSub>
      </m:oMath>
      <w:r w:rsidR="00EB3F4E">
        <w:rPr>
          <w:rFonts w:eastAsiaTheme="minorEastAsia"/>
        </w:rPr>
        <w:t xml:space="preserve"> </w:t>
      </w:r>
      <w:r w:rsidR="00031C53">
        <w:rPr>
          <w:rFonts w:eastAsiaTheme="minorEastAsia"/>
        </w:rPr>
        <w:t>using</w:t>
      </w:r>
      <w:r w:rsidR="00FE6D48">
        <w:rPr>
          <w:rFonts w:eastAsiaTheme="minorEastAsia"/>
        </w:rPr>
        <w:t xml:space="preserve"> </w:t>
      </w:r>
      <w:ins w:id="96" w:author="Authors" w:date="2024-11-27T08:46:00Z" w16du:dateUtc="2024-11-27T13:46:00Z">
        <w:r w:rsidR="001D3F1D">
          <w:rPr>
            <w:rFonts w:eastAsiaTheme="minorEastAsia"/>
          </w:rPr>
          <w:t xml:space="preserve">a </w:t>
        </w:r>
        <w:r w:rsidR="00FE6D48">
          <w:rPr>
            <w:rFonts w:eastAsiaTheme="minorEastAsia"/>
          </w:rPr>
          <w:t xml:space="preserve">Student’s t-distribution </w:t>
        </w:r>
        <w:r w:rsidR="00471A4B">
          <w:rPr>
            <w:rFonts w:eastAsiaTheme="minorEastAsia"/>
          </w:rPr>
          <w:t xml:space="preserve">due to </w:t>
        </w:r>
      </w:ins>
      <w:r w:rsidR="00031C53">
        <w:rPr>
          <w:rFonts w:eastAsiaTheme="minorEastAsia"/>
        </w:rPr>
        <w:t xml:space="preserve">the </w:t>
      </w:r>
      <w:del w:id="97" w:author="Authors" w:date="2024-11-27T08:46:00Z" w16du:dateUtc="2024-11-27T13:46:00Z">
        <w:r w:rsidR="00345474" w:rsidRPr="005718D9">
          <w:rPr>
            <w:rFonts w:eastAsiaTheme="minorEastAsia"/>
          </w:rPr>
          <w:delText xml:space="preserve">data to address issues related to </w:delText>
        </w:r>
      </w:del>
      <w:ins w:id="98" w:author="Authors" w:date="2024-11-27T08:46:00Z" w16du:dateUtc="2024-11-27T13:46:00Z">
        <w:r w:rsidR="00031C53">
          <w:rPr>
            <w:rFonts w:eastAsiaTheme="minorEastAsia"/>
          </w:rPr>
          <w:t>distribution’s</w:t>
        </w:r>
        <w:r w:rsidR="00471A4B">
          <w:rPr>
            <w:rFonts w:eastAsiaTheme="minorEastAsia"/>
          </w:rPr>
          <w:t xml:space="preserve"> flexibility in modeling </w:t>
        </w:r>
        <w:r w:rsidR="00CF10A1">
          <w:rPr>
            <w:rFonts w:eastAsiaTheme="minorEastAsia"/>
          </w:rPr>
          <w:t>heavy tails</w:t>
        </w:r>
        <w:r w:rsidR="00031C53">
          <w:rPr>
            <w:rFonts w:eastAsiaTheme="minorEastAsia"/>
          </w:rPr>
          <w:t>,</w:t>
        </w:r>
        <w:r w:rsidR="00CF10A1">
          <w:rPr>
            <w:rFonts w:eastAsiaTheme="minorEastAsia"/>
          </w:rPr>
          <w:t xml:space="preserve"> which are frequently observed in </w:t>
        </w:r>
        <w:r w:rsidR="00EB3F4E">
          <w:rPr>
            <w:rFonts w:eastAsiaTheme="minorEastAsia"/>
          </w:rPr>
          <w:t>altitud</w:t>
        </w:r>
        <w:r w:rsidR="00031C53">
          <w:rPr>
            <w:rFonts w:eastAsiaTheme="minorEastAsia"/>
          </w:rPr>
          <w:t>inal</w:t>
        </w:r>
        <w:r w:rsidR="00EB3F4E">
          <w:rPr>
            <w:rFonts w:eastAsiaTheme="minorEastAsia"/>
          </w:rPr>
          <w:t xml:space="preserve"> </w:t>
        </w:r>
      </w:ins>
      <w:r w:rsidR="00EB3F4E">
        <w:rPr>
          <w:rFonts w:eastAsiaTheme="minorEastAsia"/>
        </w:rPr>
        <w:t>measurement error</w:t>
      </w:r>
      <w:del w:id="99" w:author="Authors" w:date="2024-11-27T08:46:00Z" w16du:dateUtc="2024-11-27T13:46:00Z">
        <w:r w:rsidR="00345474" w:rsidRPr="005718D9">
          <w:rPr>
            <w:rFonts w:eastAsiaTheme="minorEastAsia"/>
          </w:rPr>
          <w:delText xml:space="preserve">, and the importance of addressing this issue are reviewed in Poessel et al 2018 and </w:delText>
        </w:r>
      </w:del>
      <w:ins w:id="100" w:author="Authors" w:date="2024-11-27T08:46:00Z" w16du:dateUtc="2024-11-27T13:46:00Z">
        <w:r w:rsidR="006D4914">
          <w:rPr>
            <w:rFonts w:eastAsiaTheme="minorEastAsia"/>
          </w:rPr>
          <w:t xml:space="preserve"> </w:t>
        </w:r>
        <w:r w:rsidR="00031C53">
          <w:rPr>
            <w:rFonts w:eastAsiaTheme="minorEastAsia"/>
          </w:rPr>
          <w:t>distributions</w:t>
        </w:r>
        <w:r w:rsidR="006D4914">
          <w:rPr>
            <w:rFonts w:eastAsiaTheme="minorEastAsia"/>
          </w:rPr>
          <w:t xml:space="preserve"> (</w:t>
        </w:r>
      </w:ins>
      <w:proofErr w:type="spellStart"/>
      <w:r w:rsidR="00733E1D" w:rsidRPr="005718D9">
        <w:rPr>
          <w:rFonts w:eastAsiaTheme="minorEastAsia"/>
        </w:rPr>
        <w:t>Péron</w:t>
      </w:r>
      <w:proofErr w:type="spellEnd"/>
      <w:r w:rsidR="00733E1D" w:rsidRPr="005718D9">
        <w:rPr>
          <w:rFonts w:eastAsiaTheme="minorEastAsia"/>
        </w:rPr>
        <w:t xml:space="preserve"> et al.</w:t>
      </w:r>
      <w:r w:rsidR="00733E1D">
        <w:rPr>
          <w:rFonts w:eastAsiaTheme="minorEastAsia"/>
        </w:rPr>
        <w:t xml:space="preserve"> </w:t>
      </w:r>
      <w:del w:id="101" w:author="Authors" w:date="2024-11-27T08:46:00Z" w16du:dateUtc="2024-11-27T13:46:00Z">
        <w:r w:rsidR="00345474" w:rsidRPr="005718D9">
          <w:rPr>
            <w:rFonts w:eastAsiaTheme="minorEastAsia"/>
          </w:rPr>
          <w:delText>2020.</w:delText>
        </w:r>
      </w:del>
      <w:ins w:id="102" w:author="Authors" w:date="2024-11-27T08:46:00Z" w16du:dateUtc="2024-11-27T13:46:00Z">
        <w:r w:rsidR="00733E1D">
          <w:rPr>
            <w:rFonts w:eastAsiaTheme="minorEastAsia"/>
          </w:rPr>
          <w:t>2017)</w:t>
        </w:r>
        <w:r w:rsidR="00031C53">
          <w:rPr>
            <w:rFonts w:eastAsiaTheme="minorEastAsia"/>
          </w:rPr>
          <w:t>.</w:t>
        </w:r>
      </w:ins>
    </w:p>
    <w:p w14:paraId="437419D0" w14:textId="60EC328B" w:rsidR="00F14773" w:rsidRPr="005718D9" w:rsidRDefault="00F14773" w:rsidP="00F14773">
      <w:pPr>
        <w:spacing w:line="480" w:lineRule="auto"/>
        <w:ind w:firstLine="720"/>
        <w:rPr>
          <w:rFonts w:eastAsiaTheme="minorEastAsia"/>
        </w:rPr>
      </w:pPr>
      <w:r>
        <w:rPr>
          <w:rFonts w:eastAsiaTheme="minorEastAsia"/>
        </w:rPr>
        <w:t>For potential flight locations</w:t>
      </w:r>
      <w:r w:rsidRPr="005718D9">
        <w:rPr>
          <w:rFonts w:eastAsiaTheme="minorEastAsia"/>
        </w:rPr>
        <w:t xml:space="preserve"> there are two possible outcomes. They can be </w:t>
      </w:r>
      <w:r w:rsidR="00936889">
        <w:rPr>
          <w:rFonts w:eastAsiaTheme="minorEastAsia"/>
        </w:rPr>
        <w:t>recorded on the ground,</w:t>
      </w:r>
      <w:r w:rsidRPr="005718D9">
        <w:rPr>
          <w:rFonts w:eastAsiaTheme="minorEastAsia"/>
        </w:rPr>
        <w:t xml:space="preserve"> </w:t>
      </w:r>
      <w:r w:rsidRPr="005718D9">
        <w:t xml:space="preserve">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5718D9">
        <w:rPr>
          <w:rFonts w:eastAsiaTheme="minorEastAsia"/>
        </w:rPr>
        <w:t>,</w:t>
      </w:r>
      <w:r w:rsidRPr="005718D9">
        <w:t xml:space="preserve"> or recorded in flight with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Pr="005718D9">
        <w:rPr>
          <w:rFonts w:eastAsiaTheme="minorEastAsia"/>
        </w:rPr>
        <w:t xml:space="preserve">, 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sub>
            <m:r>
              <w:rPr>
                <w:rFonts w:ascii="Cambria Math" w:eastAsiaTheme="minorEastAsia"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5718D9">
        <w:rPr>
          <w:rFonts w:eastAsiaTheme="minorEastAsia"/>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625"/>
        <w:gridCol w:w="513"/>
      </w:tblGrid>
      <w:tr w:rsidR="00EE418E" w14:paraId="3EC46772" w14:textId="77777777" w:rsidTr="00BA5E8B">
        <w:tc>
          <w:tcPr>
            <w:tcW w:w="802" w:type="dxa"/>
          </w:tcPr>
          <w:p w14:paraId="62572842" w14:textId="77777777" w:rsidR="00EE418E" w:rsidRDefault="00EE418E" w:rsidP="00BA5E8B"/>
        </w:tc>
        <w:tc>
          <w:tcPr>
            <w:tcW w:w="6696" w:type="dxa"/>
            <w:hideMark/>
          </w:tcPr>
          <w:p w14:paraId="44B05075" w14:textId="5035CCAD" w:rsidR="00E477B0" w:rsidRPr="00FB2F7E" w:rsidRDefault="001E035C" w:rsidP="00BA5E8B">
            <w:pPr>
              <w:rPr>
                <w:rFonts w:eastAsiaTheme="minorEastAsia"/>
              </w:rPr>
            </w:pPr>
            <m:oMathPara>
              <m:oMath>
                <m:sSub>
                  <m:sSubPr>
                    <m:ctrlPr>
                      <w:del w:id="103" w:author="Authors" w:date="2024-11-27T08:46:00Z" w16du:dateUtc="2024-11-27T13:46:00Z">
                        <w:rPr>
                          <w:rFonts w:ascii="Cambria Math" w:hAnsi="Cambria Math"/>
                          <w:i/>
                        </w:rPr>
                      </w:del>
                    </m:ctrlPr>
                  </m:sSubPr>
                  <m:e>
                    <m:sSub>
                      <m:sSubPr>
                        <m:ctrlPr>
                          <w:del w:id="104" w:author="Authors" w:date="2024-11-27T08:46:00Z" w16du:dateUtc="2024-11-27T13:46:00Z">
                            <w:rPr>
                              <w:rFonts w:ascii="Cambria Math" w:hAnsi="Cambria Math"/>
                              <w:i/>
                            </w:rPr>
                          </w:del>
                        </m:ctrlPr>
                      </m:sSubPr>
                      <m:e>
                        <m:r>
                          <w:del w:id="105" w:author="Authors" w:date="2024-11-27T08:46:00Z" w16du:dateUtc="2024-11-27T13:46:00Z">
                            <w:rPr>
                              <w:rFonts w:ascii="Cambria Math" w:hAnsi="Cambria Math"/>
                            </w:rPr>
                            <m:t>A</m:t>
                          </w:del>
                        </m:r>
                      </m:e>
                      <m:sub>
                        <m:r>
                          <w:del w:id="106" w:author="Authors" w:date="2024-11-27T08:46:00Z" w16du:dateUtc="2024-11-27T13:46:00Z">
                            <w:rPr>
                              <w:rFonts w:ascii="Cambria Math" w:eastAsia="Calibri" w:hAnsi="Cambria Math"/>
                            </w:rPr>
                            <m:t>r</m:t>
                          </w:del>
                        </m:r>
                      </m:sub>
                    </m:sSub>
                  </m:e>
                  <m:sub>
                    <m:r>
                      <w:del w:id="107" w:author="Authors" w:date="2024-11-27T08:46:00Z" w16du:dateUtc="2024-11-27T13:46:00Z">
                        <w:rPr>
                          <w:rFonts w:ascii="Cambria Math" w:hAnsi="Cambria Math"/>
                        </w:rPr>
                        <m:t>i</m:t>
                      </w:del>
                    </m:r>
                  </m:sub>
                </m:sSub>
                <m:r>
                  <w:del w:id="108" w:author="Authors" w:date="2024-11-27T08:46:00Z" w16du:dateUtc="2024-11-27T13:46:00Z">
                    <w:rPr>
                      <w:rFonts w:ascii="Cambria Math" w:hAnsi="Cambria Math"/>
                    </w:rPr>
                    <m:t>~</m:t>
                  </w:del>
                </m:r>
                <m:d>
                  <m:dPr>
                    <m:begChr m:val="{"/>
                    <m:endChr m:val=""/>
                    <m:ctrlPr>
                      <w:del w:id="109" w:author="Authors" w:date="2024-11-27T08:46:00Z" w16du:dateUtc="2024-11-27T13:46:00Z">
                        <w:rPr>
                          <w:rFonts w:ascii="Cambria Math" w:hAnsi="Cambria Math"/>
                          <w:i/>
                        </w:rPr>
                      </w:del>
                    </m:ctrlPr>
                  </m:dPr>
                  <m:e>
                    <m:m>
                      <m:mPr>
                        <m:mcs>
                          <m:mc>
                            <m:mcPr>
                              <m:count m:val="2"/>
                              <m:mcJc m:val="center"/>
                            </m:mcPr>
                          </m:mc>
                        </m:mcs>
                        <m:ctrlPr>
                          <w:del w:id="110" w:author="Authors" w:date="2024-11-27T08:46:00Z" w16du:dateUtc="2024-11-27T13:46:00Z">
                            <w:rPr>
                              <w:rFonts w:ascii="Cambria Math" w:hAnsi="Cambria Math"/>
                              <w:i/>
                            </w:rPr>
                          </w:del>
                        </m:ctrlPr>
                      </m:mPr>
                      <m:mr>
                        <m:e>
                          <m:r>
                            <w:del w:id="111" w:author="Authors" w:date="2024-11-27T08:46:00Z" w16du:dateUtc="2024-11-27T13:46:00Z">
                              <m:rPr>
                                <m:sty m:val="p"/>
                              </m:rPr>
                              <w:rPr>
                                <w:rFonts w:ascii="Cambria Math" w:hAnsi="Cambria Math"/>
                              </w:rPr>
                              <m:t>Normal</m:t>
                            </w:del>
                          </m:r>
                          <m:d>
                            <m:dPr>
                              <m:ctrlPr>
                                <w:del w:id="112" w:author="Authors" w:date="2024-11-27T08:46:00Z" w16du:dateUtc="2024-11-27T13:46:00Z">
                                  <w:rPr>
                                    <w:rFonts w:ascii="Cambria Math" w:hAnsi="Cambria Math"/>
                                    <w:iCs/>
                                  </w:rPr>
                                </w:del>
                              </m:ctrlPr>
                            </m:dPr>
                            <m:e>
                              <m:sSub>
                                <m:sSubPr>
                                  <m:ctrlPr>
                                    <w:del w:id="113" w:author="Authors" w:date="2024-11-27T08:46:00Z" w16du:dateUtc="2024-11-27T13:46:00Z">
                                      <w:rPr>
                                        <w:rFonts w:ascii="Cambria Math" w:hAnsi="Cambria Math"/>
                                        <w:i/>
                                        <w:iCs/>
                                      </w:rPr>
                                    </w:del>
                                  </m:ctrlPr>
                                </m:sSubPr>
                                <m:e>
                                  <m:r>
                                    <w:del w:id="114" w:author="Authors" w:date="2024-11-27T08:46:00Z" w16du:dateUtc="2024-11-27T13:46:00Z">
                                      <w:rPr>
                                        <w:rFonts w:ascii="Cambria Math" w:hAnsi="Cambria Math"/>
                                      </w:rPr>
                                      <m:t>μ</m:t>
                                    </w:del>
                                  </m:r>
                                </m:e>
                                <m:sub>
                                  <m:r>
                                    <w:del w:id="115" w:author="Authors" w:date="2024-11-27T08:46:00Z" w16du:dateUtc="2024-11-27T13:46:00Z">
                                      <w:rPr>
                                        <w:rFonts w:ascii="Cambria Math" w:hAnsi="Cambria Math"/>
                                      </w:rPr>
                                      <m:t>ε</m:t>
                                    </w:del>
                                  </m:r>
                                </m:sub>
                              </m:sSub>
                              <m:r>
                                <w:del w:id="116" w:author="Authors" w:date="2024-11-27T08:46:00Z" w16du:dateUtc="2024-11-27T13:46:00Z">
                                  <w:rPr>
                                    <w:rFonts w:ascii="Cambria Math" w:hAnsi="Cambria Math"/>
                                  </w:rPr>
                                  <m:t>,</m:t>
                                </w:del>
                              </m:r>
                              <m:sSub>
                                <m:sSubPr>
                                  <m:ctrlPr>
                                    <w:del w:id="117" w:author="Authors" w:date="2024-11-27T08:46:00Z" w16du:dateUtc="2024-11-27T13:46:00Z">
                                      <w:rPr>
                                        <w:rFonts w:ascii="Cambria Math" w:hAnsi="Cambria Math"/>
                                        <w:i/>
                                        <w:iCs/>
                                      </w:rPr>
                                    </w:del>
                                  </m:ctrlPr>
                                </m:sSubPr>
                                <m:e>
                                  <m:r>
                                    <w:del w:id="118" w:author="Authors" w:date="2024-11-27T08:46:00Z" w16du:dateUtc="2024-11-27T13:46:00Z">
                                      <w:rPr>
                                        <w:rFonts w:ascii="Cambria Math" w:hAnsi="Cambria Math"/>
                                      </w:rPr>
                                      <m:t>σ</m:t>
                                    </w:del>
                                  </m:r>
                                </m:e>
                                <m:sub>
                                  <m:r>
                                    <w:del w:id="119" w:author="Authors" w:date="2024-11-27T08:46:00Z" w16du:dateUtc="2024-11-27T13:46:00Z">
                                      <w:rPr>
                                        <w:rFonts w:ascii="Cambria Math" w:hAnsi="Cambria Math"/>
                                      </w:rPr>
                                      <m:t>ε</m:t>
                                    </w:del>
                                  </m:r>
                                </m:sub>
                              </m:sSub>
                            </m:e>
                          </m:d>
                        </m:e>
                        <m:e>
                          <m:r>
                            <w:del w:id="120" w:author="Authors" w:date="2024-11-27T08:46:00Z" w16du:dateUtc="2024-11-27T13:46:00Z">
                              <m:rPr>
                                <m:sty m:val="p"/>
                              </m:rPr>
                              <w:rPr>
                                <w:rFonts w:ascii="Cambria Math" w:hAnsi="Cambria Math"/>
                              </w:rPr>
                              <m:t xml:space="preserve">if </m:t>
                            </w:del>
                          </m:r>
                          <m:sSub>
                            <m:sSubPr>
                              <m:ctrlPr>
                                <w:del w:id="121" w:author="Authors" w:date="2024-11-27T08:46:00Z" w16du:dateUtc="2024-11-27T13:46:00Z">
                                  <w:rPr>
                                    <w:rFonts w:ascii="Cambria Math" w:hAnsi="Cambria Math"/>
                                    <w:iCs/>
                                  </w:rPr>
                                </w:del>
                              </m:ctrlPr>
                            </m:sSubPr>
                            <m:e>
                              <m:r>
                                <w:del w:id="122" w:author="Authors" w:date="2024-11-27T08:46:00Z" w16du:dateUtc="2024-11-27T13:46:00Z">
                                  <w:rPr>
                                    <w:rFonts w:ascii="Cambria Math" w:hAnsi="Cambria Math"/>
                                  </w:rPr>
                                  <m:t>Flig</m:t>
                                </w:del>
                              </m:r>
                              <m:r>
                                <w:del w:id="123" w:author="Authors" w:date="2024-11-27T08:46:00Z" w16du:dateUtc="2024-11-27T13:46:00Z">
                                  <w:rPr>
                                    <w:rFonts w:ascii="Cambria Math" w:hAnsi="Cambria Math"/>
                                  </w:rPr>
                                  <m:t>h</m:t>
                                </w:del>
                              </m:r>
                              <m:r>
                                <w:del w:id="124" w:author="Authors" w:date="2024-11-27T08:46:00Z" w16du:dateUtc="2024-11-27T13:46:00Z">
                                  <w:rPr>
                                    <w:rFonts w:ascii="Cambria Math" w:hAnsi="Cambria Math"/>
                                  </w:rPr>
                                  <m:t>t</m:t>
                                </w:del>
                              </m:r>
                            </m:e>
                            <m:sub>
                              <m:r>
                                <w:del w:id="125" w:author="Authors" w:date="2024-11-27T08:46:00Z" w16du:dateUtc="2024-11-27T13:46:00Z">
                                  <w:rPr>
                                    <w:rFonts w:ascii="Cambria Math" w:hAnsi="Cambria Math"/>
                                  </w:rPr>
                                  <m:t>i</m:t>
                                </w:del>
                              </m:r>
                            </m:sub>
                          </m:sSub>
                          <m:r>
                            <w:del w:id="126" w:author="Authors" w:date="2024-11-27T08:46:00Z" w16du:dateUtc="2024-11-27T13:46:00Z">
                              <w:rPr>
                                <w:rFonts w:ascii="Cambria Math" w:hAnsi="Cambria Math"/>
                              </w:rPr>
                              <m:t>=0</m:t>
                            </w:del>
                          </m:r>
                        </m:e>
                      </m:mr>
                      <m:mr>
                        <m:e>
                          <m:r>
                            <w:del w:id="127" w:author="Authors" w:date="2024-11-27T08:46:00Z" w16du:dateUtc="2024-11-27T13:46:00Z">
                              <m:rPr>
                                <m:sty m:val="p"/>
                              </m:rPr>
                              <w:rPr>
                                <w:rFonts w:ascii="Cambria Math" w:hAnsi="Cambria Math"/>
                              </w:rPr>
                              <m:t>Normal</m:t>
                            </w:del>
                          </m:r>
                          <m:d>
                            <m:dPr>
                              <m:ctrlPr>
                                <w:del w:id="128" w:author="Authors" w:date="2024-11-27T08:46:00Z" w16du:dateUtc="2024-11-27T13:46:00Z">
                                  <w:rPr>
                                    <w:rFonts w:ascii="Cambria Math" w:hAnsi="Cambria Math"/>
                                    <w:iCs/>
                                  </w:rPr>
                                </w:del>
                              </m:ctrlPr>
                            </m:dPr>
                            <m:e>
                              <m:sSub>
                                <m:sSubPr>
                                  <m:ctrlPr>
                                    <w:del w:id="129" w:author="Authors" w:date="2024-11-27T08:46:00Z" w16du:dateUtc="2024-11-27T13:46:00Z">
                                      <w:rPr>
                                        <w:rFonts w:ascii="Cambria Math" w:hAnsi="Cambria Math"/>
                                        <w:i/>
                                        <w:iCs/>
                                      </w:rPr>
                                    </w:del>
                                  </m:ctrlPr>
                                </m:sSubPr>
                                <m:e>
                                  <m:r>
                                    <w:del w:id="130" w:author="Authors" w:date="2024-11-27T08:46:00Z" w16du:dateUtc="2024-11-27T13:46:00Z">
                                      <w:rPr>
                                        <w:rFonts w:ascii="Cambria Math" w:hAnsi="Cambria Math"/>
                                      </w:rPr>
                                      <m:t>μ</m:t>
                                    </w:del>
                                  </m:r>
                                </m:e>
                                <m:sub>
                                  <m:r>
                                    <w:del w:id="131" w:author="Authors" w:date="2024-11-27T08:46:00Z" w16du:dateUtc="2024-11-27T13:46:00Z">
                                      <w:rPr>
                                        <w:rFonts w:ascii="Cambria Math" w:hAnsi="Cambria Math"/>
                                      </w:rPr>
                                      <m:t>ε</m:t>
                                    </w:del>
                                  </m:r>
                                </m:sub>
                              </m:sSub>
                              <m:r>
                                <w:del w:id="132" w:author="Authors" w:date="2024-11-27T08:46:00Z" w16du:dateUtc="2024-11-27T13:46:00Z">
                                  <w:rPr>
                                    <w:rFonts w:ascii="Cambria Math" w:hAnsi="Cambria Math"/>
                                  </w:rPr>
                                  <m:t>+</m:t>
                                </w:del>
                              </m:r>
                              <m:sSub>
                                <m:sSubPr>
                                  <m:ctrlPr>
                                    <w:del w:id="133" w:author="Authors" w:date="2024-11-27T08:46:00Z" w16du:dateUtc="2024-11-27T13:46:00Z">
                                      <w:rPr>
                                        <w:rFonts w:ascii="Cambria Math" w:hAnsi="Cambria Math"/>
                                        <w:i/>
                                        <w:iCs/>
                                      </w:rPr>
                                    </w:del>
                                  </m:ctrlPr>
                                </m:sSubPr>
                                <m:e>
                                  <m:sSub>
                                    <m:sSubPr>
                                      <m:ctrlPr>
                                        <w:del w:id="134" w:author="Authors" w:date="2024-11-27T08:46:00Z" w16du:dateUtc="2024-11-27T13:46:00Z">
                                          <w:rPr>
                                            <w:rFonts w:ascii="Cambria Math" w:hAnsi="Cambria Math"/>
                                            <w:i/>
                                            <w:iCs/>
                                          </w:rPr>
                                        </w:del>
                                      </m:ctrlPr>
                                    </m:sSubPr>
                                    <m:e>
                                      <m:r>
                                        <w:del w:id="135" w:author="Authors" w:date="2024-11-27T08:46:00Z" w16du:dateUtc="2024-11-27T13:46:00Z">
                                          <w:rPr>
                                            <w:rFonts w:ascii="Cambria Math" w:hAnsi="Cambria Math"/>
                                          </w:rPr>
                                          <m:t>A</m:t>
                                        </w:del>
                                      </m:r>
                                    </m:e>
                                    <m:sub>
                                      <m:r>
                                        <w:del w:id="136" w:author="Authors" w:date="2024-11-27T08:46:00Z" w16du:dateUtc="2024-11-27T13:46:00Z">
                                          <w:rPr>
                                            <w:rFonts w:ascii="Cambria Math" w:hAnsi="Cambria Math"/>
                                          </w:rPr>
                                          <m:t>f</m:t>
                                        </w:del>
                                      </m:r>
                                    </m:sub>
                                  </m:sSub>
                                </m:e>
                                <m:sub>
                                  <m:r>
                                    <w:del w:id="137" w:author="Authors" w:date="2024-11-27T08:46:00Z" w16du:dateUtc="2024-11-27T13:46:00Z">
                                      <w:rPr>
                                        <w:rFonts w:ascii="Cambria Math" w:hAnsi="Cambria Math"/>
                                      </w:rPr>
                                      <m:t>i</m:t>
                                    </w:del>
                                  </m:r>
                                </m:sub>
                              </m:sSub>
                              <m:r>
                                <w:del w:id="138" w:author="Authors" w:date="2024-11-27T08:46:00Z" w16du:dateUtc="2024-11-27T13:46:00Z">
                                  <w:rPr>
                                    <w:rFonts w:ascii="Cambria Math" w:hAnsi="Cambria Math"/>
                                  </w:rPr>
                                  <m:t>,</m:t>
                                </w:del>
                              </m:r>
                              <m:sSub>
                                <m:sSubPr>
                                  <m:ctrlPr>
                                    <w:del w:id="139" w:author="Authors" w:date="2024-11-27T08:46:00Z" w16du:dateUtc="2024-11-27T13:46:00Z">
                                      <w:rPr>
                                        <w:rFonts w:ascii="Cambria Math" w:hAnsi="Cambria Math"/>
                                        <w:i/>
                                        <w:iCs/>
                                      </w:rPr>
                                    </w:del>
                                  </m:ctrlPr>
                                </m:sSubPr>
                                <m:e>
                                  <m:r>
                                    <w:del w:id="140" w:author="Authors" w:date="2024-11-27T08:46:00Z" w16du:dateUtc="2024-11-27T13:46:00Z">
                                      <w:rPr>
                                        <w:rFonts w:ascii="Cambria Math" w:hAnsi="Cambria Math"/>
                                      </w:rPr>
                                      <m:t>σ</m:t>
                                    </w:del>
                                  </m:r>
                                </m:e>
                                <m:sub>
                                  <m:r>
                                    <w:del w:id="141" w:author="Authors" w:date="2024-11-27T08:46:00Z" w16du:dateUtc="2024-11-27T13:46:00Z">
                                      <w:rPr>
                                        <w:rFonts w:ascii="Cambria Math" w:hAnsi="Cambria Math"/>
                                      </w:rPr>
                                      <m:t>ε</m:t>
                                    </w:del>
                                  </m:r>
                                </m:sub>
                              </m:sSub>
                            </m:e>
                          </m:d>
                        </m:e>
                        <m:e>
                          <m:r>
                            <w:del w:id="142" w:author="Authors" w:date="2024-11-27T08:46:00Z" w16du:dateUtc="2024-11-27T13:46:00Z">
                              <m:rPr>
                                <m:sty m:val="p"/>
                              </m:rPr>
                              <w:rPr>
                                <w:rFonts w:ascii="Cambria Math" w:hAnsi="Cambria Math"/>
                              </w:rPr>
                              <m:t xml:space="preserve">if </m:t>
                            </w:del>
                          </m:r>
                          <m:sSub>
                            <m:sSubPr>
                              <m:ctrlPr>
                                <w:del w:id="143" w:author="Authors" w:date="2024-11-27T08:46:00Z" w16du:dateUtc="2024-11-27T13:46:00Z">
                                  <w:rPr>
                                    <w:rFonts w:ascii="Cambria Math" w:hAnsi="Cambria Math"/>
                                    <w:iCs/>
                                  </w:rPr>
                                </w:del>
                              </m:ctrlPr>
                            </m:sSubPr>
                            <m:e>
                              <m:r>
                                <w:del w:id="144" w:author="Authors" w:date="2024-11-27T08:46:00Z" w16du:dateUtc="2024-11-27T13:46:00Z">
                                  <w:rPr>
                                    <w:rFonts w:ascii="Cambria Math" w:hAnsi="Cambria Math"/>
                                  </w:rPr>
                                  <m:t>Flig</m:t>
                                </w:del>
                              </m:r>
                              <m:r>
                                <w:del w:id="145" w:author="Authors" w:date="2024-11-27T08:46:00Z" w16du:dateUtc="2024-11-27T13:46:00Z">
                                  <w:rPr>
                                    <w:rFonts w:ascii="Cambria Math" w:hAnsi="Cambria Math"/>
                                  </w:rPr>
                                  <m:t>h</m:t>
                                </w:del>
                              </m:r>
                              <m:r>
                                <w:del w:id="146" w:author="Authors" w:date="2024-11-27T08:46:00Z" w16du:dateUtc="2024-11-27T13:46:00Z">
                                  <w:rPr>
                                    <w:rFonts w:ascii="Cambria Math" w:hAnsi="Cambria Math"/>
                                  </w:rPr>
                                  <m:t>t</m:t>
                                </w:del>
                              </m:r>
                            </m:e>
                            <m:sub>
                              <m:r>
                                <w:del w:id="147" w:author="Authors" w:date="2024-11-27T08:46:00Z" w16du:dateUtc="2024-11-27T13:46:00Z">
                                  <w:rPr>
                                    <w:rFonts w:ascii="Cambria Math" w:hAnsi="Cambria Math"/>
                                  </w:rPr>
                                  <m:t>i</m:t>
                                </w:del>
                              </m:r>
                            </m:sub>
                          </m:sSub>
                          <m:r>
                            <w:del w:id="148" w:author="Authors" w:date="2024-11-27T08:46:00Z" w16du:dateUtc="2024-11-27T13:46:00Z">
                              <w:rPr>
                                <w:rFonts w:ascii="Cambria Math" w:hAnsi="Cambria Math"/>
                              </w:rPr>
                              <m:t>=1</m:t>
                            </w:del>
                          </m:r>
                        </m:e>
                      </m:mr>
                    </m:m>
                  </m:e>
                </m:d>
                <m:sSub>
                  <m:sSubPr>
                    <m:ctrlPr>
                      <w:ins w:id="149" w:author="Authors" w:date="2024-11-27T08:46:00Z" w16du:dateUtc="2024-11-27T13:46:00Z">
                        <w:rPr>
                          <w:rFonts w:ascii="Cambria Math" w:hAnsi="Cambria Math"/>
                          <w:i/>
                        </w:rPr>
                      </w:ins>
                    </m:ctrlPr>
                  </m:sSubPr>
                  <m:e>
                    <m:sSub>
                      <m:sSubPr>
                        <m:ctrlPr>
                          <w:ins w:id="150" w:author="Authors" w:date="2024-11-27T08:46:00Z" w16du:dateUtc="2024-11-27T13:46:00Z">
                            <w:rPr>
                              <w:rFonts w:ascii="Cambria Math" w:hAnsi="Cambria Math"/>
                              <w:i/>
                            </w:rPr>
                          </w:ins>
                        </m:ctrlPr>
                      </m:sSubPr>
                      <m:e>
                        <m:r>
                          <w:ins w:id="151" w:author="Authors" w:date="2024-11-27T08:46:00Z" w16du:dateUtc="2024-11-27T13:46:00Z">
                            <w:rPr>
                              <w:rFonts w:ascii="Cambria Math" w:hAnsi="Cambria Math"/>
                            </w:rPr>
                            <m:t>A</m:t>
                          </w:ins>
                        </m:r>
                      </m:e>
                      <m:sub>
                        <m:r>
                          <w:ins w:id="152" w:author="Authors" w:date="2024-11-27T08:46:00Z" w16du:dateUtc="2024-11-27T13:46:00Z">
                            <w:rPr>
                              <w:rFonts w:ascii="Cambria Math" w:eastAsia="Calibri" w:hAnsi="Cambria Math"/>
                            </w:rPr>
                            <m:t>r</m:t>
                          </w:ins>
                        </m:r>
                      </m:sub>
                    </m:sSub>
                  </m:e>
                  <m:sub>
                    <m:r>
                      <w:ins w:id="153" w:author="Authors" w:date="2024-11-27T08:46:00Z" w16du:dateUtc="2024-11-27T13:46:00Z">
                        <w:rPr>
                          <w:rFonts w:ascii="Cambria Math" w:hAnsi="Cambria Math"/>
                        </w:rPr>
                        <m:t>i</m:t>
                      </w:ins>
                    </m:r>
                  </m:sub>
                </m:sSub>
                <m:r>
                  <w:ins w:id="154" w:author="Authors" w:date="2024-11-27T08:46:00Z" w16du:dateUtc="2024-11-27T13:46:00Z">
                    <w:rPr>
                      <w:rFonts w:ascii="Cambria Math" w:hAnsi="Cambria Math"/>
                    </w:rPr>
                    <m:t>~</m:t>
                  </w:ins>
                </m:r>
                <m:d>
                  <m:dPr>
                    <m:begChr m:val="{"/>
                    <m:endChr m:val=""/>
                    <m:ctrlPr>
                      <w:ins w:id="155" w:author="Authors" w:date="2024-11-27T08:46:00Z" w16du:dateUtc="2024-11-27T13:46:00Z">
                        <w:rPr>
                          <w:rFonts w:ascii="Cambria Math" w:hAnsi="Cambria Math"/>
                          <w:i/>
                        </w:rPr>
                      </w:ins>
                    </m:ctrlPr>
                  </m:dPr>
                  <m:e>
                    <m:m>
                      <m:mPr>
                        <m:mcs>
                          <m:mc>
                            <m:mcPr>
                              <m:count m:val="2"/>
                              <m:mcJc m:val="center"/>
                            </m:mcPr>
                          </m:mc>
                        </m:mcs>
                        <m:ctrlPr>
                          <w:ins w:id="156" w:author="Authors" w:date="2024-11-27T08:46:00Z" w16du:dateUtc="2024-11-27T13:46:00Z">
                            <w:rPr>
                              <w:rFonts w:ascii="Cambria Math" w:hAnsi="Cambria Math"/>
                              <w:i/>
                            </w:rPr>
                          </w:ins>
                        </m:ctrlPr>
                      </m:mPr>
                      <m:mr>
                        <m:e>
                          <m:r>
                            <w:ins w:id="157" w:author="Authors" w:date="2024-11-27T08:46:00Z" w16du:dateUtc="2024-11-27T13:46:00Z">
                              <m:rPr>
                                <m:sty m:val="p"/>
                              </m:rPr>
                              <w:rPr>
                                <w:rFonts w:ascii="Cambria Math" w:hAnsi="Cambria Math"/>
                              </w:rPr>
                              <m:t>StudentT</m:t>
                            </w:ins>
                          </m:r>
                          <m:d>
                            <m:dPr>
                              <m:ctrlPr>
                                <w:ins w:id="158" w:author="Authors" w:date="2024-11-27T08:46:00Z" w16du:dateUtc="2024-11-27T13:46:00Z">
                                  <w:rPr>
                                    <w:rFonts w:ascii="Cambria Math" w:hAnsi="Cambria Math"/>
                                    <w:iCs/>
                                  </w:rPr>
                                </w:ins>
                              </m:ctrlPr>
                            </m:dPr>
                            <m:e>
                              <m:sSub>
                                <m:sSubPr>
                                  <m:ctrlPr>
                                    <w:ins w:id="159" w:author="Authors" w:date="2024-11-27T08:46:00Z" w16du:dateUtc="2024-11-27T13:46:00Z">
                                      <w:rPr>
                                        <w:rFonts w:ascii="Cambria Math" w:hAnsi="Cambria Math"/>
                                        <w:i/>
                                        <w:iCs/>
                                      </w:rPr>
                                    </w:ins>
                                  </m:ctrlPr>
                                </m:sSubPr>
                                <m:e>
                                  <m:r>
                                    <w:ins w:id="160" w:author="Authors" w:date="2024-11-27T08:46:00Z" w16du:dateUtc="2024-11-27T13:46:00Z">
                                      <w:rPr>
                                        <w:rFonts w:ascii="Cambria Math" w:hAnsi="Cambria Math"/>
                                      </w:rPr>
                                      <m:t>ν</m:t>
                                    </w:ins>
                                  </m:r>
                                </m:e>
                                <m:sub>
                                  <m:r>
                                    <w:ins w:id="161" w:author="Authors" w:date="2024-11-27T08:46:00Z" w16du:dateUtc="2024-11-27T13:46:00Z">
                                      <w:rPr>
                                        <w:rFonts w:ascii="Cambria Math" w:hAnsi="Cambria Math"/>
                                      </w:rPr>
                                      <m:t>ε</m:t>
                                    </w:ins>
                                  </m:r>
                                </m:sub>
                              </m:sSub>
                              <m:r>
                                <w:ins w:id="162" w:author="Authors" w:date="2024-11-27T08:46:00Z" w16du:dateUtc="2024-11-27T13:46:00Z">
                                  <w:rPr>
                                    <w:rFonts w:ascii="Cambria Math" w:hAnsi="Cambria Math"/>
                                  </w:rPr>
                                  <m:t>,</m:t>
                                </w:ins>
                              </m:r>
                              <m:sSub>
                                <m:sSubPr>
                                  <m:ctrlPr>
                                    <w:ins w:id="163" w:author="Authors" w:date="2024-11-27T08:46:00Z" w16du:dateUtc="2024-11-27T13:46:00Z">
                                      <w:rPr>
                                        <w:rFonts w:ascii="Cambria Math" w:hAnsi="Cambria Math"/>
                                        <w:i/>
                                        <w:iCs/>
                                      </w:rPr>
                                    </w:ins>
                                  </m:ctrlPr>
                                </m:sSubPr>
                                <m:e>
                                  <m:r>
                                    <w:ins w:id="164" w:author="Authors" w:date="2024-11-27T08:46:00Z" w16du:dateUtc="2024-11-27T13:46:00Z">
                                      <w:rPr>
                                        <w:rFonts w:ascii="Cambria Math" w:hAnsi="Cambria Math"/>
                                      </w:rPr>
                                      <m:t>μ</m:t>
                                    </w:ins>
                                  </m:r>
                                </m:e>
                                <m:sub>
                                  <m:r>
                                    <w:ins w:id="165" w:author="Authors" w:date="2024-11-27T08:46:00Z" w16du:dateUtc="2024-11-27T13:46:00Z">
                                      <w:rPr>
                                        <w:rFonts w:ascii="Cambria Math" w:hAnsi="Cambria Math"/>
                                      </w:rPr>
                                      <m:t>ε</m:t>
                                    </w:ins>
                                  </m:r>
                                </m:sub>
                              </m:sSub>
                              <m:r>
                                <w:ins w:id="166" w:author="Authors" w:date="2024-11-27T08:46:00Z" w16du:dateUtc="2024-11-27T13:46:00Z">
                                  <w:rPr>
                                    <w:rFonts w:ascii="Cambria Math" w:hAnsi="Cambria Math"/>
                                  </w:rPr>
                                  <m:t>,</m:t>
                                </w:ins>
                              </m:r>
                              <m:sSub>
                                <m:sSubPr>
                                  <m:ctrlPr>
                                    <w:ins w:id="167" w:author="Authors" w:date="2024-11-27T08:46:00Z" w16du:dateUtc="2024-11-27T13:46:00Z">
                                      <w:rPr>
                                        <w:rFonts w:ascii="Cambria Math" w:hAnsi="Cambria Math"/>
                                        <w:i/>
                                        <w:iCs/>
                                      </w:rPr>
                                    </w:ins>
                                  </m:ctrlPr>
                                </m:sSubPr>
                                <m:e>
                                  <m:r>
                                    <w:ins w:id="168" w:author="Authors" w:date="2024-11-27T08:46:00Z" w16du:dateUtc="2024-11-27T13:46:00Z">
                                      <w:rPr>
                                        <w:rFonts w:ascii="Cambria Math" w:hAnsi="Cambria Math"/>
                                      </w:rPr>
                                      <m:t>σ</m:t>
                                    </w:ins>
                                  </m:r>
                                </m:e>
                                <m:sub>
                                  <m:r>
                                    <w:ins w:id="169" w:author="Authors" w:date="2024-11-27T08:46:00Z" w16du:dateUtc="2024-11-27T13:46:00Z">
                                      <w:rPr>
                                        <w:rFonts w:ascii="Cambria Math" w:hAnsi="Cambria Math"/>
                                      </w:rPr>
                                      <m:t>ε</m:t>
                                    </w:ins>
                                  </m:r>
                                </m:sub>
                              </m:sSub>
                            </m:e>
                          </m:d>
                        </m:e>
                        <m:e>
                          <m:r>
                            <w:ins w:id="170" w:author="Authors" w:date="2024-11-27T08:46:00Z" w16du:dateUtc="2024-11-27T13:46:00Z">
                              <m:rPr>
                                <m:sty m:val="p"/>
                              </m:rPr>
                              <w:rPr>
                                <w:rFonts w:ascii="Cambria Math" w:hAnsi="Cambria Math"/>
                              </w:rPr>
                              <m:t xml:space="preserve">if </m:t>
                            </w:ins>
                          </m:r>
                          <m:sSub>
                            <m:sSubPr>
                              <m:ctrlPr>
                                <w:ins w:id="171" w:author="Authors" w:date="2024-11-27T08:46:00Z" w16du:dateUtc="2024-11-27T13:46:00Z">
                                  <w:rPr>
                                    <w:rFonts w:ascii="Cambria Math" w:hAnsi="Cambria Math"/>
                                    <w:iCs/>
                                  </w:rPr>
                                </w:ins>
                              </m:ctrlPr>
                            </m:sSubPr>
                            <m:e>
                              <m:r>
                                <w:ins w:id="172" w:author="Authors" w:date="2024-11-27T08:46:00Z" w16du:dateUtc="2024-11-27T13:46:00Z">
                                  <w:rPr>
                                    <w:rFonts w:ascii="Cambria Math" w:hAnsi="Cambria Math"/>
                                  </w:rPr>
                                  <m:t>Flight</m:t>
                                </w:ins>
                              </m:r>
                            </m:e>
                            <m:sub>
                              <m:r>
                                <w:ins w:id="173" w:author="Authors" w:date="2024-11-27T08:46:00Z" w16du:dateUtc="2024-11-27T13:46:00Z">
                                  <w:rPr>
                                    <w:rFonts w:ascii="Cambria Math" w:hAnsi="Cambria Math"/>
                                  </w:rPr>
                                  <m:t>i</m:t>
                                </w:ins>
                              </m:r>
                            </m:sub>
                          </m:sSub>
                          <m:r>
                            <w:ins w:id="174" w:author="Authors" w:date="2024-11-27T08:46:00Z" w16du:dateUtc="2024-11-27T13:46:00Z">
                              <w:rPr>
                                <w:rFonts w:ascii="Cambria Math" w:hAnsi="Cambria Math"/>
                              </w:rPr>
                              <m:t>=0</m:t>
                            </w:ins>
                          </m:r>
                        </m:e>
                      </m:mr>
                      <m:mr>
                        <m:e>
                          <m:r>
                            <w:ins w:id="175" w:author="Authors" w:date="2024-11-27T08:46:00Z" w16du:dateUtc="2024-11-27T13:46:00Z">
                              <m:rPr>
                                <m:sty m:val="p"/>
                              </m:rPr>
                              <w:rPr>
                                <w:rFonts w:ascii="Cambria Math" w:hAnsi="Cambria Math"/>
                              </w:rPr>
                              <m:t>StudentT</m:t>
                            </w:ins>
                          </m:r>
                          <m:d>
                            <m:dPr>
                              <m:ctrlPr>
                                <w:ins w:id="176" w:author="Authors" w:date="2024-11-27T08:46:00Z" w16du:dateUtc="2024-11-27T13:46:00Z">
                                  <w:rPr>
                                    <w:rFonts w:ascii="Cambria Math" w:hAnsi="Cambria Math"/>
                                    <w:iCs/>
                                  </w:rPr>
                                </w:ins>
                              </m:ctrlPr>
                            </m:dPr>
                            <m:e>
                              <m:sSub>
                                <m:sSubPr>
                                  <m:ctrlPr>
                                    <w:ins w:id="177" w:author="Authors" w:date="2024-11-27T08:46:00Z" w16du:dateUtc="2024-11-27T13:46:00Z">
                                      <w:rPr>
                                        <w:rFonts w:ascii="Cambria Math" w:hAnsi="Cambria Math"/>
                                        <w:i/>
                                        <w:iCs/>
                                      </w:rPr>
                                    </w:ins>
                                  </m:ctrlPr>
                                </m:sSubPr>
                                <m:e>
                                  <m:r>
                                    <w:ins w:id="178" w:author="Authors" w:date="2024-11-27T08:46:00Z" w16du:dateUtc="2024-11-27T13:46:00Z">
                                      <w:rPr>
                                        <w:rFonts w:ascii="Cambria Math" w:hAnsi="Cambria Math"/>
                                      </w:rPr>
                                      <m:t>ν</m:t>
                                    </w:ins>
                                  </m:r>
                                </m:e>
                                <m:sub>
                                  <m:r>
                                    <w:ins w:id="179" w:author="Authors" w:date="2024-11-27T08:46:00Z" w16du:dateUtc="2024-11-27T13:46:00Z">
                                      <w:rPr>
                                        <w:rFonts w:ascii="Cambria Math" w:hAnsi="Cambria Math"/>
                                      </w:rPr>
                                      <m:t>ε</m:t>
                                    </w:ins>
                                  </m:r>
                                </m:sub>
                              </m:sSub>
                              <m:r>
                                <w:ins w:id="180" w:author="Authors" w:date="2024-11-27T08:46:00Z" w16du:dateUtc="2024-11-27T13:46:00Z">
                                  <w:rPr>
                                    <w:rFonts w:ascii="Cambria Math" w:hAnsi="Cambria Math"/>
                                  </w:rPr>
                                  <m:t xml:space="preserve">, </m:t>
                                </w:ins>
                              </m:r>
                              <m:sSub>
                                <m:sSubPr>
                                  <m:ctrlPr>
                                    <w:ins w:id="181" w:author="Authors" w:date="2024-11-27T08:46:00Z" w16du:dateUtc="2024-11-27T13:46:00Z">
                                      <w:rPr>
                                        <w:rFonts w:ascii="Cambria Math" w:hAnsi="Cambria Math"/>
                                        <w:i/>
                                        <w:iCs/>
                                      </w:rPr>
                                    </w:ins>
                                  </m:ctrlPr>
                                </m:sSubPr>
                                <m:e>
                                  <m:r>
                                    <w:ins w:id="182" w:author="Authors" w:date="2024-11-27T08:46:00Z" w16du:dateUtc="2024-11-27T13:46:00Z">
                                      <w:rPr>
                                        <w:rFonts w:ascii="Cambria Math" w:hAnsi="Cambria Math"/>
                                      </w:rPr>
                                      <m:t>μ</m:t>
                                    </w:ins>
                                  </m:r>
                                </m:e>
                                <m:sub>
                                  <m:r>
                                    <w:ins w:id="183" w:author="Authors" w:date="2024-11-27T08:46:00Z" w16du:dateUtc="2024-11-27T13:46:00Z">
                                      <w:rPr>
                                        <w:rFonts w:ascii="Cambria Math" w:hAnsi="Cambria Math"/>
                                      </w:rPr>
                                      <m:t>ε</m:t>
                                    </w:ins>
                                  </m:r>
                                </m:sub>
                              </m:sSub>
                              <m:r>
                                <w:ins w:id="184" w:author="Authors" w:date="2024-11-27T08:46:00Z" w16du:dateUtc="2024-11-27T13:46:00Z">
                                  <w:rPr>
                                    <w:rFonts w:ascii="Cambria Math" w:hAnsi="Cambria Math"/>
                                  </w:rPr>
                                  <m:t>+</m:t>
                                </w:ins>
                              </m:r>
                              <m:sSub>
                                <m:sSubPr>
                                  <m:ctrlPr>
                                    <w:ins w:id="185" w:author="Authors" w:date="2024-11-27T08:46:00Z" w16du:dateUtc="2024-11-27T13:46:00Z">
                                      <w:rPr>
                                        <w:rFonts w:ascii="Cambria Math" w:hAnsi="Cambria Math"/>
                                        <w:i/>
                                        <w:iCs/>
                                      </w:rPr>
                                    </w:ins>
                                  </m:ctrlPr>
                                </m:sSubPr>
                                <m:e>
                                  <m:sSub>
                                    <m:sSubPr>
                                      <m:ctrlPr>
                                        <w:ins w:id="186" w:author="Authors" w:date="2024-11-27T08:46:00Z" w16du:dateUtc="2024-11-27T13:46:00Z">
                                          <w:rPr>
                                            <w:rFonts w:ascii="Cambria Math" w:hAnsi="Cambria Math"/>
                                            <w:i/>
                                            <w:iCs/>
                                          </w:rPr>
                                        </w:ins>
                                      </m:ctrlPr>
                                    </m:sSubPr>
                                    <m:e>
                                      <m:r>
                                        <w:ins w:id="187" w:author="Authors" w:date="2024-11-27T08:46:00Z" w16du:dateUtc="2024-11-27T13:46:00Z">
                                          <w:rPr>
                                            <w:rFonts w:ascii="Cambria Math" w:hAnsi="Cambria Math"/>
                                          </w:rPr>
                                          <m:t>A</m:t>
                                        </w:ins>
                                      </m:r>
                                    </m:e>
                                    <m:sub>
                                      <m:r>
                                        <w:ins w:id="188" w:author="Authors" w:date="2024-11-27T08:46:00Z" w16du:dateUtc="2024-11-27T13:46:00Z">
                                          <w:rPr>
                                            <w:rFonts w:ascii="Cambria Math" w:hAnsi="Cambria Math"/>
                                          </w:rPr>
                                          <m:t>f</m:t>
                                        </w:ins>
                                      </m:r>
                                    </m:sub>
                                  </m:sSub>
                                </m:e>
                                <m:sub>
                                  <m:r>
                                    <w:ins w:id="189" w:author="Authors" w:date="2024-11-27T08:46:00Z" w16du:dateUtc="2024-11-27T13:46:00Z">
                                      <w:rPr>
                                        <w:rFonts w:ascii="Cambria Math" w:hAnsi="Cambria Math"/>
                                      </w:rPr>
                                      <m:t>i</m:t>
                                    </w:ins>
                                  </m:r>
                                </m:sub>
                              </m:sSub>
                              <m:r>
                                <w:ins w:id="190" w:author="Authors" w:date="2024-11-27T08:46:00Z" w16du:dateUtc="2024-11-27T13:46:00Z">
                                  <w:rPr>
                                    <w:rFonts w:ascii="Cambria Math" w:hAnsi="Cambria Math"/>
                                  </w:rPr>
                                  <m:t>,</m:t>
                                </w:ins>
                              </m:r>
                              <m:sSub>
                                <m:sSubPr>
                                  <m:ctrlPr>
                                    <w:ins w:id="191" w:author="Authors" w:date="2024-11-27T08:46:00Z" w16du:dateUtc="2024-11-27T13:46:00Z">
                                      <w:rPr>
                                        <w:rFonts w:ascii="Cambria Math" w:hAnsi="Cambria Math"/>
                                        <w:i/>
                                        <w:iCs/>
                                      </w:rPr>
                                    </w:ins>
                                  </m:ctrlPr>
                                </m:sSubPr>
                                <m:e>
                                  <m:r>
                                    <w:ins w:id="192" w:author="Authors" w:date="2024-11-27T08:46:00Z" w16du:dateUtc="2024-11-27T13:46:00Z">
                                      <w:rPr>
                                        <w:rFonts w:ascii="Cambria Math" w:hAnsi="Cambria Math"/>
                                      </w:rPr>
                                      <m:t>σ</m:t>
                                    </w:ins>
                                  </m:r>
                                </m:e>
                                <m:sub>
                                  <m:r>
                                    <w:ins w:id="193" w:author="Authors" w:date="2024-11-27T08:46:00Z" w16du:dateUtc="2024-11-27T13:46:00Z">
                                      <w:rPr>
                                        <w:rFonts w:ascii="Cambria Math" w:hAnsi="Cambria Math"/>
                                      </w:rPr>
                                      <m:t>ε</m:t>
                                    </w:ins>
                                  </m:r>
                                </m:sub>
                              </m:sSub>
                            </m:e>
                          </m:d>
                        </m:e>
                        <m:e>
                          <m:r>
                            <w:ins w:id="194" w:author="Authors" w:date="2024-11-27T08:46:00Z" w16du:dateUtc="2024-11-27T13:46:00Z">
                              <m:rPr>
                                <m:sty m:val="p"/>
                              </m:rPr>
                              <w:rPr>
                                <w:rFonts w:ascii="Cambria Math" w:hAnsi="Cambria Math"/>
                              </w:rPr>
                              <m:t xml:space="preserve">if </m:t>
                            </w:ins>
                          </m:r>
                          <m:sSub>
                            <m:sSubPr>
                              <m:ctrlPr>
                                <w:ins w:id="195" w:author="Authors" w:date="2024-11-27T08:46:00Z" w16du:dateUtc="2024-11-27T13:46:00Z">
                                  <w:rPr>
                                    <w:rFonts w:ascii="Cambria Math" w:hAnsi="Cambria Math"/>
                                    <w:iCs/>
                                  </w:rPr>
                                </w:ins>
                              </m:ctrlPr>
                            </m:sSubPr>
                            <m:e>
                              <m:r>
                                <w:ins w:id="196" w:author="Authors" w:date="2024-11-27T08:46:00Z" w16du:dateUtc="2024-11-27T13:46:00Z">
                                  <w:rPr>
                                    <w:rFonts w:ascii="Cambria Math" w:hAnsi="Cambria Math"/>
                                  </w:rPr>
                                  <m:t>Flight</m:t>
                                </w:ins>
                              </m:r>
                            </m:e>
                            <m:sub>
                              <m:r>
                                <w:ins w:id="197" w:author="Authors" w:date="2024-11-27T08:46:00Z" w16du:dateUtc="2024-11-27T13:46:00Z">
                                  <w:rPr>
                                    <w:rFonts w:ascii="Cambria Math" w:hAnsi="Cambria Math"/>
                                  </w:rPr>
                                  <m:t>i</m:t>
                                </w:ins>
                              </m:r>
                            </m:sub>
                          </m:sSub>
                          <m:r>
                            <w:ins w:id="198" w:author="Authors" w:date="2024-11-27T08:46:00Z" w16du:dateUtc="2024-11-27T13:46:00Z">
                              <w:rPr>
                                <w:rFonts w:ascii="Cambria Math" w:hAnsi="Cambria Math"/>
                              </w:rPr>
                              <m:t>=1</m:t>
                            </w:ins>
                          </m:r>
                        </m:e>
                      </m:mr>
                    </m:m>
                  </m:e>
                </m:d>
              </m:oMath>
            </m:oMathPara>
          </w:p>
        </w:tc>
        <w:tc>
          <w:tcPr>
            <w:tcW w:w="1142" w:type="dxa"/>
            <w:vAlign w:val="center"/>
            <w:hideMark/>
          </w:tcPr>
          <w:p w14:paraId="3B0B623C" w14:textId="77777777" w:rsidR="00EE418E" w:rsidRDefault="00EE418E" w:rsidP="00BA5E8B">
            <w:pPr>
              <w:jc w:val="center"/>
            </w:pPr>
            <w:r>
              <w:t>Eq. 2</w:t>
            </w:r>
          </w:p>
        </w:tc>
      </w:tr>
    </w:tbl>
    <w:p w14:paraId="67AA803B" w14:textId="77777777" w:rsidR="00FB2F7E" w:rsidRDefault="00FB2F7E" w:rsidP="00A60C8E">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14:paraId="3F473AB1" w14:textId="77777777" w:rsidTr="00D711DD">
        <w:tc>
          <w:tcPr>
            <w:tcW w:w="802" w:type="dxa"/>
          </w:tcPr>
          <w:p w14:paraId="54970074" w14:textId="77777777" w:rsidR="00FB2F7E" w:rsidRDefault="00FB2F7E" w:rsidP="00D711DD"/>
        </w:tc>
        <w:tc>
          <w:tcPr>
            <w:tcW w:w="6696" w:type="dxa"/>
          </w:tcPr>
          <w:p w14:paraId="59E3224F" w14:textId="3AF9EC6E" w:rsidR="00FB2F7E" w:rsidRPr="00FB2F7E" w:rsidRDefault="001E035C" w:rsidP="00D711DD">
            <w:pPr>
              <w:rPr>
                <w:rFonts w:eastAsiaTheme="minorEastAsia"/>
              </w:rPr>
            </w:pPr>
            <m:oMathPara>
              <m:oMath>
                <m:sSub>
                  <m:sSubPr>
                    <m:ctrlPr>
                      <w:del w:id="199" w:author="Authors" w:date="2024-11-27T08:46:00Z" w16du:dateUtc="2024-11-27T13:46:00Z">
                        <w:rPr>
                          <w:rFonts w:ascii="Cambria Math" w:hAnsi="Cambria Math"/>
                          <w:i/>
                        </w:rPr>
                      </w:del>
                    </m:ctrlPr>
                  </m:sSubPr>
                  <m:e>
                    <m:sSub>
                      <m:sSubPr>
                        <m:ctrlPr>
                          <w:del w:id="200" w:author="Authors" w:date="2024-11-27T08:46:00Z" w16du:dateUtc="2024-11-27T13:46:00Z">
                            <w:rPr>
                              <w:rFonts w:ascii="Cambria Math" w:hAnsi="Cambria Math"/>
                              <w:i/>
                            </w:rPr>
                          </w:del>
                        </m:ctrlPr>
                      </m:sSubPr>
                      <m:e>
                        <m:r>
                          <w:del w:id="201" w:author="Authors" w:date="2024-11-27T08:46:00Z" w16du:dateUtc="2024-11-27T13:46:00Z">
                            <w:rPr>
                              <w:rFonts w:ascii="Cambria Math" w:hAnsi="Cambria Math"/>
                            </w:rPr>
                            <m:t>A</m:t>
                          </w:del>
                        </m:r>
                      </m:e>
                      <m:sub>
                        <m:r>
                          <w:del w:id="202" w:author="Authors" w:date="2024-11-27T08:46:00Z" w16du:dateUtc="2024-11-27T13:46:00Z">
                            <w:rPr>
                              <w:rFonts w:ascii="Cambria Math" w:hAnsi="Cambria Math"/>
                            </w:rPr>
                            <m:t>f</m:t>
                          </w:del>
                        </m:r>
                      </m:sub>
                    </m:sSub>
                  </m:e>
                  <m:sub>
                    <m:r>
                      <w:del w:id="203" w:author="Authors" w:date="2024-11-27T08:46:00Z" w16du:dateUtc="2024-11-27T13:46:00Z">
                        <w:rPr>
                          <w:rFonts w:ascii="Cambria Math" w:hAnsi="Cambria Math"/>
                        </w:rPr>
                        <m:t>i</m:t>
                      </w:del>
                    </m:r>
                  </m:sub>
                </m:sSub>
                <m:r>
                  <w:del w:id="204" w:author="Authors" w:date="2024-11-27T08:46:00Z" w16du:dateUtc="2024-11-27T13:46:00Z">
                    <w:rPr>
                      <w:rFonts w:ascii="Cambria Math" w:hAnsi="Cambria Math"/>
                    </w:rPr>
                    <m:t xml:space="preserve">~ </m:t>
                  </w:del>
                </m:r>
                <m:r>
                  <w:del w:id="205" w:author="Authors" w:date="2024-11-27T08:46:00Z" w16du:dateUtc="2024-11-27T13:46:00Z">
                    <m:rPr>
                      <m:sty m:val="p"/>
                    </m:rPr>
                    <w:rPr>
                      <w:rFonts w:ascii="Cambria Math" w:hAnsi="Cambria Math"/>
                    </w:rPr>
                    <m:t>Gamma</m:t>
                  </w:del>
                </m:r>
                <m:d>
                  <m:dPr>
                    <m:ctrlPr>
                      <w:del w:id="206" w:author="Authors" w:date="2024-11-27T08:46:00Z" w16du:dateUtc="2024-11-27T13:46:00Z">
                        <w:rPr>
                          <w:rFonts w:ascii="Cambria Math" w:hAnsi="Cambria Math"/>
                          <w:i/>
                        </w:rPr>
                      </w:del>
                    </m:ctrlPr>
                  </m:dPr>
                  <m:e>
                    <m:r>
                      <w:del w:id="207" w:author="Authors" w:date="2024-11-27T08:46:00Z" w16du:dateUtc="2024-11-27T13:46:00Z">
                        <w:rPr>
                          <w:rFonts w:ascii="Cambria Math" w:hAnsi="Cambria Math"/>
                        </w:rPr>
                        <m:t>α</m:t>
                      </w:del>
                    </m:r>
                    <m:r>
                      <w:del w:id="208" w:author="Authors" w:date="2024-11-27T08:46:00Z" w16du:dateUtc="2024-11-27T13:46:00Z">
                        <w:rPr>
                          <w:rFonts w:ascii="Cambria Math" w:hAnsi="Cambria Math"/>
                        </w:rPr>
                        <m:t>,</m:t>
                      </w:del>
                    </m:r>
                    <m:r>
                      <w:del w:id="209" w:author="Authors" w:date="2024-11-27T08:46:00Z" w16du:dateUtc="2024-11-27T13:46:00Z">
                        <w:rPr>
                          <w:rFonts w:ascii="Cambria Math" w:hAnsi="Cambria Math"/>
                        </w:rPr>
                        <m:t>β</m:t>
                      </w:del>
                    </m:r>
                  </m:e>
                </m:d>
                <m:sSub>
                  <m:sSubPr>
                    <m:ctrlPr>
                      <w:ins w:id="210" w:author="Authors" w:date="2024-11-27T08:46:00Z" w16du:dateUtc="2024-11-27T13:46:00Z">
                        <w:rPr>
                          <w:rFonts w:ascii="Cambria Math" w:hAnsi="Cambria Math"/>
                          <w:i/>
                        </w:rPr>
                      </w:ins>
                    </m:ctrlPr>
                  </m:sSubPr>
                  <m:e>
                    <m:sSub>
                      <m:sSubPr>
                        <m:ctrlPr>
                          <w:ins w:id="211" w:author="Authors" w:date="2024-11-27T08:46:00Z" w16du:dateUtc="2024-11-27T13:46:00Z">
                            <w:rPr>
                              <w:rFonts w:ascii="Cambria Math" w:hAnsi="Cambria Math"/>
                              <w:i/>
                            </w:rPr>
                          </w:ins>
                        </m:ctrlPr>
                      </m:sSubPr>
                      <m:e>
                        <m:r>
                          <w:ins w:id="212" w:author="Authors" w:date="2024-11-27T08:46:00Z" w16du:dateUtc="2024-11-27T13:46:00Z">
                            <w:rPr>
                              <w:rFonts w:ascii="Cambria Math" w:hAnsi="Cambria Math"/>
                            </w:rPr>
                            <m:t>A</m:t>
                          </w:ins>
                        </m:r>
                      </m:e>
                      <m:sub>
                        <m:r>
                          <w:ins w:id="213" w:author="Authors" w:date="2024-11-27T08:46:00Z" w16du:dateUtc="2024-11-27T13:46:00Z">
                            <w:rPr>
                              <w:rFonts w:ascii="Cambria Math" w:hAnsi="Cambria Math"/>
                            </w:rPr>
                            <m:t>f</m:t>
                          </w:ins>
                        </m:r>
                      </m:sub>
                    </m:sSub>
                  </m:e>
                  <m:sub>
                    <m:r>
                      <w:ins w:id="214" w:author="Authors" w:date="2024-11-27T08:46:00Z" w16du:dateUtc="2024-11-27T13:46:00Z">
                        <w:rPr>
                          <w:rFonts w:ascii="Cambria Math" w:hAnsi="Cambria Math"/>
                        </w:rPr>
                        <m:t>i</m:t>
                      </w:ins>
                    </m:r>
                  </m:sub>
                </m:sSub>
                <m:r>
                  <w:ins w:id="215" w:author="Authors" w:date="2024-11-27T08:46:00Z" w16du:dateUtc="2024-11-27T13:46:00Z">
                    <w:rPr>
                      <w:rFonts w:ascii="Cambria Math" w:hAnsi="Cambria Math"/>
                    </w:rPr>
                    <m:t xml:space="preserve">~ </m:t>
                  </w:ins>
                </m:r>
                <m:r>
                  <w:ins w:id="216" w:author="Authors" w:date="2024-11-27T08:46:00Z" w16du:dateUtc="2024-11-27T13:46:00Z">
                    <m:rPr>
                      <m:sty m:val="p"/>
                    </m:rPr>
                    <w:rPr>
                      <w:rFonts w:ascii="Cambria Math" w:hAnsi="Cambria Math"/>
                    </w:rPr>
                    <m:t>Lognormal</m:t>
                  </w:ins>
                </m:r>
                <m:d>
                  <m:dPr>
                    <m:ctrlPr>
                      <w:ins w:id="217" w:author="Authors" w:date="2024-11-27T08:46:00Z" w16du:dateUtc="2024-11-27T13:46:00Z">
                        <w:rPr>
                          <w:rFonts w:ascii="Cambria Math" w:hAnsi="Cambria Math"/>
                          <w:i/>
                        </w:rPr>
                      </w:ins>
                    </m:ctrlPr>
                  </m:dPr>
                  <m:e>
                    <m:sSub>
                      <m:sSubPr>
                        <m:ctrlPr>
                          <w:ins w:id="218" w:author="Authors" w:date="2024-11-27T08:46:00Z" w16du:dateUtc="2024-11-27T13:46:00Z">
                            <w:rPr>
                              <w:rFonts w:ascii="Cambria Math" w:hAnsi="Cambria Math"/>
                              <w:i/>
                              <w:iCs/>
                            </w:rPr>
                          </w:ins>
                        </m:ctrlPr>
                      </m:sSubPr>
                      <m:e>
                        <m:r>
                          <w:ins w:id="219" w:author="Authors" w:date="2024-11-27T08:46:00Z" w16du:dateUtc="2024-11-27T13:46:00Z">
                            <w:rPr>
                              <w:rFonts w:ascii="Cambria Math" w:hAnsi="Cambria Math"/>
                            </w:rPr>
                            <m:t>μ</m:t>
                          </w:ins>
                        </m:r>
                      </m:e>
                      <m:sub>
                        <m:r>
                          <w:ins w:id="220" w:author="Authors" w:date="2024-11-27T08:46:00Z" w16du:dateUtc="2024-11-27T13:46:00Z">
                            <w:rPr>
                              <w:rFonts w:ascii="Cambria Math" w:hAnsi="Cambria Math"/>
                            </w:rPr>
                            <m:t>f</m:t>
                          </w:ins>
                        </m:r>
                      </m:sub>
                    </m:sSub>
                    <m:r>
                      <w:ins w:id="221" w:author="Authors" w:date="2024-11-27T08:46:00Z" w16du:dateUtc="2024-11-27T13:46:00Z">
                        <w:rPr>
                          <w:rFonts w:ascii="Cambria Math" w:hAnsi="Cambria Math"/>
                        </w:rPr>
                        <m:t>,</m:t>
                      </w:ins>
                    </m:r>
                    <m:sSub>
                      <m:sSubPr>
                        <m:ctrlPr>
                          <w:ins w:id="222" w:author="Authors" w:date="2024-11-27T08:46:00Z" w16du:dateUtc="2024-11-27T13:46:00Z">
                            <w:rPr>
                              <w:rFonts w:ascii="Cambria Math" w:hAnsi="Cambria Math"/>
                              <w:i/>
                              <w:iCs/>
                            </w:rPr>
                          </w:ins>
                        </m:ctrlPr>
                      </m:sSubPr>
                      <m:e>
                        <m:r>
                          <w:ins w:id="223" w:author="Authors" w:date="2024-11-27T08:46:00Z" w16du:dateUtc="2024-11-27T13:46:00Z">
                            <w:rPr>
                              <w:rFonts w:ascii="Cambria Math" w:hAnsi="Cambria Math"/>
                            </w:rPr>
                            <m:t>σ</m:t>
                          </w:ins>
                        </m:r>
                      </m:e>
                      <m:sub>
                        <m:r>
                          <w:ins w:id="224" w:author="Authors" w:date="2024-11-27T08:46:00Z" w16du:dateUtc="2024-11-27T13:46:00Z">
                            <w:rPr>
                              <w:rFonts w:ascii="Cambria Math" w:hAnsi="Cambria Math"/>
                            </w:rPr>
                            <m:t>f</m:t>
                          </w:ins>
                        </m:r>
                      </m:sub>
                    </m:sSub>
                  </m:e>
                </m:d>
              </m:oMath>
            </m:oMathPara>
          </w:p>
        </w:tc>
        <w:tc>
          <w:tcPr>
            <w:tcW w:w="1142" w:type="dxa"/>
            <w:vAlign w:val="center"/>
          </w:tcPr>
          <w:p w14:paraId="79A80EA8" w14:textId="77777777" w:rsidR="00FB2F7E" w:rsidRDefault="00FB2F7E" w:rsidP="00D711DD">
            <w:pPr>
              <w:jc w:val="center"/>
            </w:pPr>
            <w:r>
              <w:t>Eq. 3</w:t>
            </w:r>
          </w:p>
        </w:tc>
      </w:tr>
    </w:tbl>
    <w:p w14:paraId="60F7CF97" w14:textId="77777777" w:rsidR="00FB2F7E" w:rsidRDefault="00FB2F7E" w:rsidP="00A60C8E">
      <w:pPr>
        <w:spacing w:line="480" w:lineRule="auto"/>
      </w:pPr>
    </w:p>
    <w:p w14:paraId="448C3CE1" w14:textId="61A04FBD" w:rsidR="003B6656" w:rsidRPr="008327D9" w:rsidRDefault="00A60C8E" w:rsidP="00A60C8E">
      <w:pPr>
        <w:spacing w:line="480" w:lineRule="auto"/>
        <w:rPr>
          <w:ins w:id="225" w:author="Authors" w:date="2024-11-27T08:46:00Z" w16du:dateUtc="2024-11-27T13:46:00Z"/>
          <w:rFonts w:eastAsiaTheme="minorEastAsia"/>
          <w:iCs/>
        </w:rPr>
      </w:pPr>
      <w:r w:rsidRPr="005718D9">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574778">
        <w:rPr>
          <w:rFonts w:eastAsiaTheme="minorEastAsia"/>
        </w:rPr>
        <w:t xml:space="preserve"> </w:t>
      </w:r>
      <w:r w:rsidRPr="005718D9">
        <w:t xml:space="preserve">for each </w:t>
      </w:r>
      <w:r w:rsidR="00560C1E">
        <w:t>location</w:t>
      </w:r>
      <w:r w:rsidRPr="005718D9">
        <w:t xml:space="preserve"> </w:t>
      </w:r>
      <w:proofErr w:type="spellStart"/>
      <w:r w:rsidRPr="00A60C8E">
        <w:rPr>
          <w:i/>
          <w:iCs/>
        </w:rPr>
        <w:t>i</w:t>
      </w:r>
      <w:proofErr w:type="spellEnd"/>
      <w:r w:rsidRPr="005718D9">
        <w:t xml:space="preserve"> that is identified in flight (i.e.,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3F3B2D">
        <w:rPr>
          <w:rFonts w:eastAsiaTheme="minorEastAsia"/>
          <w:iCs/>
        </w:rPr>
        <w:t xml:space="preserve"> </w:t>
      </w:r>
      <w:r w:rsidRPr="005718D9">
        <w:t>=</w:t>
      </w:r>
      <w:r w:rsidR="003F3B2D">
        <w:t xml:space="preserve"> 1</w:t>
      </w:r>
      <w:r w:rsidRPr="005718D9">
        <w:t xml:space="preserve">) is drawn from a </w:t>
      </w:r>
      <w:del w:id="226" w:author="Authors" w:date="2024-11-27T08:46:00Z" w16du:dateUtc="2024-11-27T13:46:00Z">
        <w:r w:rsidRPr="005718D9">
          <w:delText>common Gamma</w:delText>
        </w:r>
      </w:del>
      <w:ins w:id="227" w:author="Authors" w:date="2024-11-27T08:46:00Z" w16du:dateUtc="2024-11-27T13:46:00Z">
        <w:r w:rsidR="00DC0DE9">
          <w:t>l</w:t>
        </w:r>
        <w:r w:rsidR="00F46BC5">
          <w:t>og</w:t>
        </w:r>
        <w:r w:rsidR="00DC0DE9">
          <w:t>-</w:t>
        </w:r>
        <w:r w:rsidR="00F46BC5">
          <w:t>normal</w:t>
        </w:r>
      </w:ins>
      <w:r w:rsidR="00F46BC5">
        <w:t xml:space="preserve"> </w:t>
      </w:r>
      <w:r w:rsidRPr="005718D9">
        <w:t>distribution with</w:t>
      </w:r>
      <w:r w:rsidR="00DC5DFA">
        <w:t xml:space="preserve"> </w:t>
      </w:r>
      <w:del w:id="228" w:author="Authors" w:date="2024-11-27T08:46:00Z" w16du:dateUtc="2024-11-27T13:46:00Z">
        <w:r w:rsidRPr="005718D9">
          <w:delText>shape</w:delText>
        </w:r>
      </w:del>
      <w:ins w:id="229" w:author="Authors" w:date="2024-11-27T08:46:00Z" w16du:dateUtc="2024-11-27T13:46:00Z">
        <w:r w:rsidR="001972D3">
          <w:t>location</w:t>
        </w:r>
      </w:ins>
      <w:r w:rsidR="001972D3">
        <w:t xml:space="preserve"> </w:t>
      </w:r>
      <w:r w:rsidR="000A27A4">
        <w:t xml:space="preserve">parameter </w:t>
      </w:r>
      <m:oMath>
        <m:r>
          <w:del w:id="230" w:author="Authors" w:date="2024-11-27T08:46:00Z" w16du:dateUtc="2024-11-27T13:46:00Z">
            <w:rPr>
              <w:rFonts w:ascii="Cambria Math" w:hAnsi="Cambria Math"/>
            </w:rPr>
            <m:t>α</m:t>
          </w:del>
        </m:r>
        <m:sSub>
          <m:sSubPr>
            <m:ctrlPr>
              <w:ins w:id="231" w:author="Authors" w:date="2024-11-27T08:46:00Z" w16du:dateUtc="2024-11-27T13:46:00Z">
                <w:rPr>
                  <w:rFonts w:ascii="Cambria Math" w:hAnsi="Cambria Math"/>
                  <w:i/>
                  <w:iCs/>
                </w:rPr>
              </w:ins>
            </m:ctrlPr>
          </m:sSubPr>
          <m:e>
            <m:r>
              <w:ins w:id="232" w:author="Authors" w:date="2024-11-27T08:46:00Z" w16du:dateUtc="2024-11-27T13:46:00Z">
                <w:rPr>
                  <w:rFonts w:ascii="Cambria Math" w:hAnsi="Cambria Math"/>
                </w:rPr>
                <m:t>μ</m:t>
              </w:ins>
            </m:r>
          </m:e>
          <m:sub>
            <m:r>
              <w:ins w:id="233" w:author="Authors" w:date="2024-11-27T08:46:00Z" w16du:dateUtc="2024-11-27T13:46:00Z">
                <w:rPr>
                  <w:rFonts w:ascii="Cambria Math" w:hAnsi="Cambria Math"/>
                </w:rPr>
                <m:t>f</m:t>
              </w:ins>
            </m:r>
          </m:sub>
        </m:sSub>
      </m:oMath>
      <w:r w:rsidR="000A27A4">
        <w:rPr>
          <w:rFonts w:eastAsiaTheme="minorEastAsia"/>
          <w:iCs/>
        </w:rPr>
        <w:t xml:space="preserve"> and</w:t>
      </w:r>
      <w:r w:rsidR="001972D3">
        <w:rPr>
          <w:rFonts w:eastAsiaTheme="minorEastAsia"/>
          <w:iCs/>
        </w:rPr>
        <w:t xml:space="preserve"> </w:t>
      </w:r>
      <w:del w:id="234" w:author="Authors" w:date="2024-11-27T08:46:00Z" w16du:dateUtc="2024-11-27T13:46:00Z">
        <w:r w:rsidRPr="005718D9">
          <w:delText>rate</w:delText>
        </w:r>
      </w:del>
      <w:ins w:id="235" w:author="Authors" w:date="2024-11-27T08:46:00Z" w16du:dateUtc="2024-11-27T13:46:00Z">
        <w:r w:rsidR="001972D3">
          <w:rPr>
            <w:rFonts w:eastAsiaTheme="minorEastAsia"/>
            <w:iCs/>
          </w:rPr>
          <w:t>scale</w:t>
        </w:r>
      </w:ins>
      <w:r w:rsidR="001972D3">
        <w:rPr>
          <w:rFonts w:eastAsiaTheme="minorEastAsia"/>
          <w:iCs/>
        </w:rPr>
        <w:t xml:space="preserve"> parameter</w:t>
      </w:r>
      <w:r w:rsidR="000A27A4">
        <w:rPr>
          <w:rFonts w:eastAsiaTheme="minorEastAsia"/>
          <w:iCs/>
        </w:rPr>
        <w:t xml:space="preserve"> </w:t>
      </w:r>
      <m:oMath>
        <m:r>
          <w:del w:id="236" w:author="Authors" w:date="2024-11-27T08:46:00Z" w16du:dateUtc="2024-11-27T13:46:00Z">
            <w:rPr>
              <w:rFonts w:ascii="Cambria Math" w:hAnsi="Cambria Math"/>
            </w:rPr>
            <m:t>β</m:t>
          </w:del>
        </m:r>
      </m:oMath>
      <w:del w:id="237" w:author="Authors" w:date="2024-11-27T08:46:00Z" w16du:dateUtc="2024-11-27T13:46:00Z">
        <w:r w:rsidRPr="005718D9">
          <w:delText>.</w:delText>
        </w:r>
      </w:del>
      <m:oMath>
        <m:sSub>
          <m:sSubPr>
            <m:ctrlPr>
              <w:ins w:id="238" w:author="Authors" w:date="2024-11-27T08:46:00Z" w16du:dateUtc="2024-11-27T13:46:00Z">
                <w:rPr>
                  <w:rFonts w:ascii="Cambria Math" w:hAnsi="Cambria Math"/>
                  <w:i/>
                  <w:iCs/>
                </w:rPr>
              </w:ins>
            </m:ctrlPr>
          </m:sSubPr>
          <m:e>
            <m:r>
              <w:ins w:id="239" w:author="Authors" w:date="2024-11-27T08:46:00Z" w16du:dateUtc="2024-11-27T13:46:00Z">
                <w:rPr>
                  <w:rFonts w:ascii="Cambria Math" w:hAnsi="Cambria Math"/>
                </w:rPr>
                <m:t>σ</m:t>
              </w:ins>
            </m:r>
          </m:e>
          <m:sub>
            <m:r>
              <w:ins w:id="240" w:author="Authors" w:date="2024-11-27T08:46:00Z" w16du:dateUtc="2024-11-27T13:46:00Z">
                <w:rPr>
                  <w:rFonts w:ascii="Cambria Math" w:hAnsi="Cambria Math"/>
                </w:rPr>
                <m:t>f</m:t>
              </w:ins>
            </m:r>
          </m:sub>
        </m:sSub>
      </m:oMath>
      <w:ins w:id="241" w:author="Authors" w:date="2024-11-27T08:46:00Z" w16du:dateUtc="2024-11-27T13:46:00Z">
        <w:r w:rsidR="001972D3">
          <w:rPr>
            <w:rFonts w:eastAsiaTheme="minorEastAsia"/>
            <w:iCs/>
          </w:rPr>
          <w:t>.</w:t>
        </w:r>
        <w:r w:rsidR="00A0215A">
          <w:rPr>
            <w:rFonts w:eastAsiaTheme="minorEastAsia"/>
            <w:iCs/>
          </w:rPr>
          <w:t xml:space="preserve"> We chose a log-normal distribution because </w:t>
        </w:r>
        <w:r w:rsidR="00E6052D">
          <w:rPr>
            <w:rFonts w:eastAsiaTheme="minorEastAsia"/>
            <w:iCs/>
          </w:rPr>
          <w:t xml:space="preserve">it accommodated a </w:t>
        </w:r>
        <w:r w:rsidR="00EE4AE5">
          <w:rPr>
            <w:rFonts w:eastAsiaTheme="minorEastAsia"/>
            <w:iCs/>
          </w:rPr>
          <w:t xml:space="preserve">heavy </w:t>
        </w:r>
        <w:r w:rsidR="00E46A0E">
          <w:rPr>
            <w:rFonts w:eastAsiaTheme="minorEastAsia"/>
            <w:iCs/>
          </w:rPr>
          <w:t>right</w:t>
        </w:r>
        <w:r w:rsidR="00EE4AE5">
          <w:rPr>
            <w:rFonts w:eastAsiaTheme="minorEastAsia"/>
            <w:iCs/>
          </w:rPr>
          <w:t xml:space="preserve"> tail</w:t>
        </w:r>
        <w:r w:rsidR="00E46A0E">
          <w:rPr>
            <w:rFonts w:eastAsiaTheme="minorEastAsia"/>
            <w:iCs/>
          </w:rPr>
          <w:t xml:space="preserve">, which is a common </w:t>
        </w:r>
        <w:r w:rsidR="008327D9">
          <w:rPr>
            <w:rFonts w:eastAsiaTheme="minorEastAsia"/>
            <w:iCs/>
          </w:rPr>
          <w:t xml:space="preserve">feature of bird altitude </w:t>
        </w:r>
        <w:r w:rsidR="00C8081A">
          <w:rPr>
            <w:rFonts w:eastAsiaTheme="minorEastAsia"/>
            <w:iCs/>
          </w:rPr>
          <w:t>distributions</w:t>
        </w:r>
        <w:r w:rsidR="008327D9">
          <w:rPr>
            <w:rFonts w:eastAsiaTheme="minorEastAsia"/>
            <w:iCs/>
          </w:rPr>
          <w:t xml:space="preserve"> (</w:t>
        </w:r>
        <w:r w:rsidR="009001C2">
          <w:rPr>
            <w:rFonts w:eastAsiaTheme="minorEastAsia"/>
            <w:iCs/>
          </w:rPr>
          <w:t>White et al. 2020)</w:t>
        </w:r>
        <w:r w:rsidR="008327D9">
          <w:rPr>
            <w:rFonts w:eastAsiaTheme="minorEastAsia"/>
            <w:iCs/>
          </w:rPr>
          <w:t>.</w:t>
        </w:r>
      </w:ins>
      <w:r w:rsidR="008327D9">
        <w:rPr>
          <w:rFonts w:eastAsiaTheme="minorEastAsia"/>
          <w:iCs/>
        </w:rPr>
        <w:t xml:space="preserve"> </w:t>
      </w:r>
      <w:r w:rsidRPr="005718D9">
        <w:t xml:space="preserve">The </w:t>
      </w:r>
      <w:ins w:id="242" w:author="Authors" w:date="2024-11-27T08:46:00Z" w16du:dateUtc="2024-11-27T13:46:00Z">
        <w:r w:rsidR="00BC0A6B">
          <w:t xml:space="preserve">flight </w:t>
        </w:r>
      </w:ins>
      <w:r w:rsidRPr="005718D9">
        <w:t>status of the birds</w:t>
      </w:r>
      <w:del w:id="243" w:author="Authors" w:date="2024-11-27T08:46:00Z" w16du:dateUtc="2024-11-27T13:46:00Z">
        <w:r w:rsidRPr="005718D9">
          <w:delText>, whether it is in flight or in the air,</w:delText>
        </w:r>
      </w:del>
      <w:r w:rsidR="00CB0BAC">
        <w:t xml:space="preserve"> </w:t>
      </w:r>
      <w:r w:rsidRPr="005718D9">
        <w:t xml:space="preserve">is </w:t>
      </w:r>
      <w:del w:id="244" w:author="Authors" w:date="2024-11-27T08:46:00Z" w16du:dateUtc="2024-11-27T13:46:00Z">
        <w:r w:rsidRPr="005718D9">
          <w:delText>evaluated by</w:delText>
        </w:r>
      </w:del>
      <w:ins w:id="245" w:author="Authors" w:date="2024-11-27T08:46:00Z" w16du:dateUtc="2024-11-27T13:46:00Z">
        <w:r w:rsidR="00923D39">
          <w:t>the</w:t>
        </w:r>
        <w:r w:rsidR="009D3363">
          <w:t xml:space="preserve"> function of a Bernoulli distribution</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14:paraId="3B63C20C" w14:textId="77777777" w:rsidTr="00215D23">
        <w:trPr>
          <w:ins w:id="246" w:author="Authors" w:date="2024-11-27T08:46:00Z" w16du:dateUtc="2024-11-27T13:46:00Z"/>
        </w:trPr>
        <w:tc>
          <w:tcPr>
            <w:tcW w:w="802" w:type="dxa"/>
          </w:tcPr>
          <w:p w14:paraId="45DAB0B6" w14:textId="77777777" w:rsidR="003B6656" w:rsidRDefault="003B6656" w:rsidP="00215D23">
            <w:pPr>
              <w:rPr>
                <w:ins w:id="247" w:author="Authors" w:date="2024-11-27T08:46:00Z" w16du:dateUtc="2024-11-27T13:46:00Z"/>
              </w:rPr>
            </w:pPr>
          </w:p>
        </w:tc>
        <w:tc>
          <w:tcPr>
            <w:tcW w:w="6696" w:type="dxa"/>
          </w:tcPr>
          <w:p w14:paraId="71BA0CA8" w14:textId="462919FA" w:rsidR="003B6656" w:rsidRPr="00FB2F7E" w:rsidRDefault="001E035C" w:rsidP="00215D23">
            <w:pPr>
              <w:rPr>
                <w:ins w:id="248" w:author="Authors" w:date="2024-11-27T08:46:00Z" w16du:dateUtc="2024-11-27T13:46:00Z"/>
                <w:rFonts w:eastAsiaTheme="minorEastAsia"/>
              </w:rPr>
            </w:pPr>
            <m:oMathPara>
              <m:oMath>
                <m:sSub>
                  <m:sSubPr>
                    <m:ctrlPr>
                      <w:ins w:id="249" w:author="Authors" w:date="2024-11-27T08:46:00Z" w16du:dateUtc="2024-11-27T13:46:00Z">
                        <w:rPr>
                          <w:rFonts w:ascii="Cambria Math" w:hAnsi="Cambria Math"/>
                          <w:iCs/>
                        </w:rPr>
                      </w:ins>
                    </m:ctrlPr>
                  </m:sSubPr>
                  <m:e>
                    <m:r>
                      <w:ins w:id="250" w:author="Authors" w:date="2024-11-27T08:46:00Z" w16du:dateUtc="2024-11-27T13:46:00Z">
                        <w:rPr>
                          <w:rFonts w:ascii="Cambria Math" w:hAnsi="Cambria Math"/>
                        </w:rPr>
                        <m:t>Flight</m:t>
                      </w:ins>
                    </m:r>
                  </m:e>
                  <m:sub>
                    <m:r>
                      <w:ins w:id="251" w:author="Authors" w:date="2024-11-27T08:46:00Z" w16du:dateUtc="2024-11-27T13:46:00Z">
                        <w:rPr>
                          <w:rFonts w:ascii="Cambria Math" w:hAnsi="Cambria Math"/>
                        </w:rPr>
                        <m:t>i</m:t>
                      </w:ins>
                    </m:r>
                  </m:sub>
                </m:sSub>
                <m:r>
                  <w:ins w:id="252" w:author="Authors" w:date="2024-11-27T08:46:00Z" w16du:dateUtc="2024-11-27T13:46:00Z">
                    <w:rPr>
                      <w:rFonts w:ascii="Cambria Math" w:hAnsi="Cambria Math"/>
                    </w:rPr>
                    <m:t>~ Bernoulli(</m:t>
                  </w:ins>
                </m:r>
                <m:sSub>
                  <m:sSubPr>
                    <m:ctrlPr>
                      <w:ins w:id="253" w:author="Authors" w:date="2024-11-27T08:46:00Z" w16du:dateUtc="2024-11-27T13:46:00Z">
                        <w:rPr>
                          <w:rFonts w:ascii="Cambria Math" w:hAnsi="Cambria Math"/>
                          <w:i/>
                          <w:iCs/>
                        </w:rPr>
                      </w:ins>
                    </m:ctrlPr>
                  </m:sSubPr>
                  <m:e>
                    <m:r>
                      <w:ins w:id="254" w:author="Authors" w:date="2024-11-27T08:46:00Z" w16du:dateUtc="2024-11-27T13:46:00Z">
                        <w:rPr>
                          <w:rFonts w:ascii="Cambria Math" w:hAnsi="Cambria Math"/>
                        </w:rPr>
                        <m:t>p</m:t>
                      </w:ins>
                    </m:r>
                  </m:e>
                  <m:sub>
                    <m:r>
                      <w:ins w:id="255" w:author="Authors" w:date="2024-11-27T08:46:00Z" w16du:dateUtc="2024-11-27T13:46:00Z">
                        <w:rPr>
                          <w:rFonts w:ascii="Cambria Math" w:hAnsi="Cambria Math"/>
                        </w:rPr>
                        <m:t>f</m:t>
                      </w:ins>
                    </m:r>
                  </m:sub>
                </m:sSub>
                <m:r>
                  <w:ins w:id="256" w:author="Authors" w:date="2024-11-27T08:46:00Z" w16du:dateUtc="2024-11-27T13:46:00Z">
                    <w:rPr>
                      <w:rFonts w:ascii="Cambria Math" w:hAnsi="Cambria Math"/>
                    </w:rPr>
                    <m:t>)</m:t>
                  </w:ins>
                </m:r>
              </m:oMath>
            </m:oMathPara>
          </w:p>
        </w:tc>
        <w:tc>
          <w:tcPr>
            <w:tcW w:w="1142" w:type="dxa"/>
            <w:vAlign w:val="center"/>
          </w:tcPr>
          <w:p w14:paraId="0984815F" w14:textId="2AB5A803" w:rsidR="003B6656" w:rsidRDefault="003B6656" w:rsidP="00215D23">
            <w:pPr>
              <w:jc w:val="center"/>
              <w:rPr>
                <w:ins w:id="257" w:author="Authors" w:date="2024-11-27T08:46:00Z" w16du:dateUtc="2024-11-27T13:46:00Z"/>
              </w:rPr>
            </w:pPr>
            <w:ins w:id="258" w:author="Authors" w:date="2024-11-27T08:46:00Z" w16du:dateUtc="2024-11-27T13:46:00Z">
              <w:r>
                <w:t xml:space="preserve">Eq. </w:t>
              </w:r>
              <w:r w:rsidR="00DD74D2">
                <w:t>4</w:t>
              </w:r>
            </w:ins>
          </w:p>
        </w:tc>
      </w:tr>
    </w:tbl>
    <w:p w14:paraId="75B3332A" w14:textId="77777777" w:rsidR="00CB7091" w:rsidRDefault="00CB7091" w:rsidP="00A60C8E">
      <w:pPr>
        <w:spacing w:line="480" w:lineRule="auto"/>
        <w:rPr>
          <w:ins w:id="259" w:author="Authors" w:date="2024-11-27T08:46:00Z" w16du:dateUtc="2024-11-27T13:46:00Z"/>
        </w:rPr>
      </w:pPr>
    </w:p>
    <w:p w14:paraId="450DAD02" w14:textId="0840FE01" w:rsidR="00E042EF" w:rsidRDefault="00CB7091" w:rsidP="00A60C8E">
      <w:pPr>
        <w:spacing w:line="480" w:lineRule="auto"/>
        <w:rPr>
          <w:ins w:id="260" w:author="Authors" w:date="2024-11-27T08:46:00Z" w16du:dateUtc="2024-11-27T13:46:00Z"/>
          <w:rFonts w:eastAsiaTheme="minorEastAsia"/>
          <w:iCs/>
        </w:rPr>
      </w:pPr>
      <w:ins w:id="261" w:author="Authors" w:date="2024-11-27T08:46:00Z" w16du:dateUtc="2024-11-27T13:46:00Z">
        <w:r>
          <w:t xml:space="preserve">Where </w:t>
        </w:r>
      </w:ins>
      <m:oMath>
        <m:sSub>
          <m:sSubPr>
            <m:ctrlPr>
              <w:ins w:id="262" w:author="Authors" w:date="2024-11-27T08:46:00Z" w16du:dateUtc="2024-11-27T13:46:00Z">
                <w:rPr>
                  <w:rFonts w:ascii="Cambria Math" w:hAnsi="Cambria Math"/>
                  <w:i/>
                  <w:iCs/>
                </w:rPr>
              </w:ins>
            </m:ctrlPr>
          </m:sSubPr>
          <m:e>
            <m:r>
              <w:ins w:id="263" w:author="Authors" w:date="2024-11-27T08:46:00Z" w16du:dateUtc="2024-11-27T13:46:00Z">
                <w:rPr>
                  <w:rFonts w:ascii="Cambria Math" w:hAnsi="Cambria Math"/>
                </w:rPr>
                <m:t>p</m:t>
              </w:ins>
            </m:r>
          </m:e>
          <m:sub>
            <m:r>
              <w:ins w:id="264" w:author="Authors" w:date="2024-11-27T08:46:00Z" w16du:dateUtc="2024-11-27T13:46:00Z">
                <w:rPr>
                  <w:rFonts w:ascii="Cambria Math" w:hAnsi="Cambria Math"/>
                </w:rPr>
                <m:t>f</m:t>
              </w:ins>
            </m:r>
          </m:sub>
        </m:sSub>
      </m:oMath>
      <w:ins w:id="265" w:author="Authors" w:date="2024-11-27T08:46:00Z" w16du:dateUtc="2024-11-27T13:46:00Z">
        <w:r>
          <w:rPr>
            <w:rFonts w:eastAsiaTheme="minorEastAsia"/>
            <w:iCs/>
          </w:rPr>
          <w:t xml:space="preserve"> is</w:t>
        </w:r>
      </w:ins>
      <w:r>
        <w:rPr>
          <w:rFonts w:eastAsiaTheme="minorEastAsia"/>
          <w:iCs/>
        </w:rPr>
        <w:t xml:space="preserve"> the </w:t>
      </w:r>
      <w:del w:id="266" w:author="Authors" w:date="2024-11-27T08:46:00Z" w16du:dateUtc="2024-11-27T13:46:00Z">
        <w:r w:rsidR="00A60C8E" w:rsidRPr="005718D9">
          <w:delText>model. We have used a latent discrete parameterization in the model since</w:delText>
        </w:r>
      </w:del>
      <w:ins w:id="267" w:author="Authors" w:date="2024-11-27T08:46:00Z" w16du:dateUtc="2024-11-27T13:46:00Z">
        <w:r>
          <w:rPr>
            <w:rFonts w:eastAsiaTheme="minorEastAsia"/>
            <w:iCs/>
          </w:rPr>
          <w:t>pr</w:t>
        </w:r>
        <w:r w:rsidR="00C453FB">
          <w:rPr>
            <w:rFonts w:eastAsiaTheme="minorEastAsia"/>
            <w:iCs/>
          </w:rPr>
          <w:t xml:space="preserve">oportion of </w:t>
        </w:r>
        <w:r w:rsidR="00190291">
          <w:rPr>
            <w:rFonts w:eastAsiaTheme="minorEastAsia"/>
            <w:iCs/>
          </w:rPr>
          <w:t xml:space="preserve">true flight locations among all </w:t>
        </w:r>
        <w:r w:rsidR="00C453FB">
          <w:rPr>
            <w:rFonts w:eastAsiaTheme="minorEastAsia"/>
            <w:iCs/>
          </w:rPr>
          <w:t>potential flight locations. As</w:t>
        </w:r>
      </w:ins>
      <w:r w:rsidR="00C453FB">
        <w:rPr>
          <w:rFonts w:eastAsiaTheme="minorEastAsia"/>
          <w:iCs/>
        </w:rPr>
        <w:t xml:space="preserve"> </w:t>
      </w:r>
      <w:r w:rsidR="007E4D9D">
        <w:rPr>
          <w:rFonts w:eastAsiaTheme="minorEastAsia"/>
          <w:iCs/>
        </w:rPr>
        <w:t xml:space="preserve">the programming language we used (i.e., </w:t>
      </w:r>
      <w:r w:rsidR="00DD74D2">
        <w:rPr>
          <w:rFonts w:eastAsiaTheme="minorEastAsia"/>
          <w:iCs/>
        </w:rPr>
        <w:t>Stan</w:t>
      </w:r>
      <w:r w:rsidR="007E4D9D">
        <w:rPr>
          <w:rFonts w:eastAsiaTheme="minorEastAsia"/>
          <w:iCs/>
        </w:rPr>
        <w:t>)</w:t>
      </w:r>
      <w:r w:rsidR="00DD74D2">
        <w:rPr>
          <w:rFonts w:eastAsiaTheme="minorEastAsia"/>
          <w:iCs/>
        </w:rPr>
        <w:t xml:space="preserve"> does not support sampling discrete parameters</w:t>
      </w:r>
      <w:del w:id="268" w:author="Authors" w:date="2024-11-27T08:46:00Z" w16du:dateUtc="2024-11-27T13:46:00Z">
        <w:r w:rsidR="00A60C8E" w:rsidRPr="005718D9">
          <w:delText xml:space="preserve">. </w:delText>
        </w:r>
        <w:r w:rsidR="00034B6C">
          <w:rPr>
            <w:rFonts w:eastAsiaTheme="minorEastAsia"/>
          </w:rPr>
          <w:delText>W</w:delText>
        </w:r>
        <w:r w:rsidR="00A60C8E" w:rsidRPr="005718D9">
          <w:rPr>
            <w:rFonts w:eastAsiaTheme="minorEastAsia"/>
          </w:rPr>
          <w:delText xml:space="preserve">e provided an informed prior </w:delText>
        </w:r>
        <w:r w:rsidR="001E7943">
          <w:rPr>
            <w:rFonts w:eastAsiaTheme="minorEastAsia"/>
          </w:rPr>
          <w:delText>for</w:delText>
        </w:r>
        <w:r w:rsidR="00A60C8E" w:rsidRPr="005718D9">
          <w:rPr>
            <w:rFonts w:eastAsiaTheme="minorEastAsia"/>
          </w:rPr>
          <w:delText xml:space="preserve"> </w:delText>
        </w:r>
      </w:del>
      <m:oMath>
        <m:sSub>
          <m:sSubPr>
            <m:ctrlPr>
              <w:del w:id="269" w:author="Authors" w:date="2024-11-27T08:46:00Z" w16du:dateUtc="2024-11-27T13:46:00Z">
                <w:rPr>
                  <w:rFonts w:ascii="Cambria Math" w:hAnsi="Cambria Math"/>
                  <w:iCs/>
                </w:rPr>
              </w:del>
            </m:ctrlPr>
          </m:sSubPr>
          <m:e>
            <m:r>
              <w:del w:id="270" w:author="Authors" w:date="2024-11-27T08:46:00Z" w16du:dateUtc="2024-11-27T13:46:00Z">
                <w:rPr>
                  <w:rFonts w:ascii="Cambria Math" w:hAnsi="Cambria Math"/>
                </w:rPr>
                <m:t>Flight</m:t>
              </w:del>
            </m:r>
          </m:e>
          <m:sub>
            <m:r>
              <w:del w:id="271" w:author="Authors" w:date="2024-11-27T08:46:00Z" w16du:dateUtc="2024-11-27T13:46:00Z">
                <w:rPr>
                  <w:rFonts w:ascii="Cambria Math" w:hAnsi="Cambria Math"/>
                </w:rPr>
                <m:t>i</m:t>
              </w:del>
            </m:r>
          </m:sub>
        </m:sSub>
      </m:oMath>
      <w:del w:id="272" w:author="Authors" w:date="2024-11-27T08:46:00Z" w16du:dateUtc="2024-11-27T13:46:00Z">
        <w:r w:rsidR="00B55620">
          <w:rPr>
            <w:rFonts w:eastAsiaTheme="minorEastAsia"/>
            <w:iCs/>
          </w:rPr>
          <w:delText xml:space="preserve"> of 0.33</w:delText>
        </w:r>
        <w:r w:rsidR="007E771E">
          <w:rPr>
            <w:rFonts w:eastAsiaTheme="minorEastAsia"/>
            <w:iCs/>
          </w:rPr>
          <w:delText>, expressing a 33% chance that any given location was recorded in flight</w:delText>
        </w:r>
        <w:r w:rsidR="007E0EEB">
          <w:rPr>
            <w:rFonts w:eastAsiaTheme="minorEastAsia"/>
            <w:iCs/>
          </w:rPr>
          <w:delText>,</w:delText>
        </w:r>
        <w:r w:rsidR="00B55620">
          <w:rPr>
            <w:rFonts w:eastAsiaTheme="minorEastAsia"/>
            <w:iCs/>
          </w:rPr>
          <w:delText xml:space="preserve"> </w:delText>
        </w:r>
        <w:r w:rsidR="00A60C8E" w:rsidRPr="005718D9">
          <w:rPr>
            <w:rFonts w:eastAsiaTheme="minorEastAsia"/>
          </w:rPr>
          <w:delText xml:space="preserve">based on pre-existing knowledge of the ratio of stopovers to migratory flights during a typical woodcock migration </w:delText>
        </w:r>
        <w:r w:rsidR="00A60C8E" w:rsidRPr="005718D9">
          <w:delText>(Fish et al. 2024)</w:delText>
        </w:r>
        <w:r w:rsidR="00A60C8E" w:rsidRPr="005718D9">
          <w:rPr>
            <w:rFonts w:eastAsiaTheme="minorEastAsia"/>
          </w:rPr>
          <w:delText xml:space="preserve">. Measurement </w:delText>
        </w:r>
      </w:del>
      <w:ins w:id="273" w:author="Authors" w:date="2024-11-27T08:46:00Z" w16du:dateUtc="2024-11-27T13:46:00Z">
        <w:r w:rsidR="00DD74D2">
          <w:rPr>
            <w:rFonts w:eastAsiaTheme="minorEastAsia"/>
            <w:iCs/>
          </w:rPr>
          <w:t xml:space="preserve">, we </w:t>
        </w:r>
        <w:r w:rsidR="007E4D9D">
          <w:rPr>
            <w:rFonts w:eastAsiaTheme="minorEastAsia"/>
            <w:iCs/>
          </w:rPr>
          <w:t xml:space="preserve">expressed Eq. 4 </w:t>
        </w:r>
        <w:r w:rsidR="00222CDA">
          <w:rPr>
            <w:rFonts w:eastAsiaTheme="minorEastAsia"/>
            <w:iCs/>
          </w:rPr>
          <w:t>through</w:t>
        </w:r>
        <w:r w:rsidR="00DD74D2">
          <w:rPr>
            <w:rFonts w:eastAsiaTheme="minorEastAsia"/>
            <w:iCs/>
          </w:rPr>
          <w:t xml:space="preserve"> </w:t>
        </w:r>
        <w:r w:rsidR="00A575E2">
          <w:rPr>
            <w:rFonts w:eastAsiaTheme="minorEastAsia"/>
            <w:iCs/>
          </w:rPr>
          <w:t>a</w:t>
        </w:r>
        <w:r w:rsidR="00DD74D2">
          <w:rPr>
            <w:rFonts w:eastAsiaTheme="minorEastAsia"/>
            <w:iCs/>
          </w:rPr>
          <w:t xml:space="preserve"> latent discrete parameterization</w:t>
        </w:r>
        <w:r w:rsidR="00E042EF">
          <w:rPr>
            <w:rFonts w:eastAsiaTheme="minorEastAsia"/>
            <w:iCs/>
          </w:rPr>
          <w:t xml:space="preserve"> described in</w:t>
        </w:r>
        <w:r w:rsidR="00D7495B">
          <w:rPr>
            <w:rFonts w:eastAsiaTheme="minorEastAsia"/>
            <w:iCs/>
          </w:rPr>
          <w:t xml:space="preserve"> </w:t>
        </w:r>
        <w:r w:rsidR="00D7495B" w:rsidRPr="00D7495B">
          <w:rPr>
            <w:rFonts w:eastAsiaTheme="minorEastAsia"/>
            <w:iCs/>
          </w:rPr>
          <w:t>Stan Development Team (2024)</w:t>
        </w:r>
        <w:r w:rsidR="00E042EF">
          <w:rPr>
            <w:rFonts w:eastAsiaTheme="minorEastAsia"/>
            <w:iCs/>
          </w:rPr>
          <w:t>.</w:t>
        </w:r>
      </w:ins>
    </w:p>
    <w:p w14:paraId="150856C9" w14:textId="06AE3BD7" w:rsidR="00A60C8E" w:rsidRPr="00D95C07" w:rsidRDefault="007767FC" w:rsidP="00923D39">
      <w:pPr>
        <w:spacing w:line="480" w:lineRule="auto"/>
        <w:ind w:firstLine="720"/>
        <w:rPr>
          <w:rFonts w:eastAsiaTheme="minorEastAsia"/>
          <w:iCs/>
        </w:rPr>
        <w:pPrChange w:id="274" w:author="Authors" w:date="2024-11-27T08:46:00Z" w16du:dateUtc="2024-11-27T13:46:00Z">
          <w:pPr>
            <w:spacing w:line="480" w:lineRule="auto"/>
          </w:pPr>
        </w:pPrChange>
      </w:pPr>
      <w:ins w:id="275" w:author="Authors" w:date="2024-11-27T08:46:00Z" w16du:dateUtc="2024-11-27T13:46:00Z">
        <w:r>
          <w:rPr>
            <w:rFonts w:eastAsiaTheme="minorEastAsia"/>
            <w:iCs/>
          </w:rPr>
          <w:t xml:space="preserve">All parameters </w:t>
        </w:r>
        <w:r w:rsidR="00797DD4">
          <w:rPr>
            <w:rFonts w:eastAsiaTheme="minorEastAsia"/>
            <w:iCs/>
          </w:rPr>
          <w:t xml:space="preserve">in the model </w:t>
        </w:r>
        <w:r w:rsidR="00823943">
          <w:rPr>
            <w:rFonts w:eastAsiaTheme="minorEastAsia"/>
            <w:iCs/>
          </w:rPr>
          <w:t>received</w:t>
        </w:r>
        <w:r w:rsidR="00797DD4">
          <w:rPr>
            <w:rFonts w:eastAsiaTheme="minorEastAsia"/>
            <w:iCs/>
          </w:rPr>
          <w:t xml:space="preserve"> vague priors</w:t>
        </w:r>
        <w:r w:rsidR="00083026">
          <w:rPr>
            <w:rFonts w:eastAsiaTheme="minorEastAsia"/>
            <w:iCs/>
          </w:rPr>
          <w:t>.</w:t>
        </w:r>
        <w:r w:rsidR="00670C05">
          <w:rPr>
            <w:rFonts w:eastAsiaTheme="minorEastAsia"/>
            <w:iCs/>
          </w:rPr>
          <w:t xml:space="preserve"> </w:t>
        </w:r>
        <w:r w:rsidR="00D54EBC">
          <w:rPr>
            <w:rFonts w:eastAsiaTheme="minorEastAsia"/>
            <w:iCs/>
          </w:rPr>
          <w:t xml:space="preserve">The </w:t>
        </w:r>
        <w:r w:rsidR="00D54EBC">
          <w:rPr>
            <w:rFonts w:eastAsiaTheme="minorEastAsia"/>
          </w:rPr>
          <w:t>m</w:t>
        </w:r>
        <w:r w:rsidR="00D54EBC" w:rsidRPr="005718D9">
          <w:rPr>
            <w:rFonts w:eastAsiaTheme="minorEastAsia"/>
          </w:rPr>
          <w:t xml:space="preserve">easurement </w:t>
        </w:r>
      </w:ins>
      <w:r w:rsidR="00D54EBC" w:rsidRPr="005718D9">
        <w:rPr>
          <w:rFonts w:eastAsiaTheme="minorEastAsia"/>
        </w:rPr>
        <w:t>bias in the data</w:t>
      </w:r>
      <w:r w:rsidR="00D54EBC">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D54EBC">
        <w:rPr>
          <w:rFonts w:eastAsiaTheme="minorEastAsia"/>
          <w:iCs/>
        </w:rPr>
        <w:t xml:space="preserve">, </w:t>
      </w:r>
      <w:del w:id="276" w:author="Authors" w:date="2024-11-27T08:46:00Z" w16du:dateUtc="2024-11-27T13:46:00Z">
        <w:r w:rsidR="00A60C8E" w:rsidRPr="005718D9">
          <w:rPr>
            <w:rFonts w:eastAsiaTheme="minorEastAsia"/>
          </w:rPr>
          <w:delText>was given a</w:delText>
        </w:r>
        <w:r w:rsidR="00987317">
          <w:rPr>
            <w:rFonts w:eastAsiaTheme="minorEastAsia"/>
          </w:rPr>
          <w:delText xml:space="preserve"> vague </w:delText>
        </w:r>
        <w:r w:rsidR="00A60C8E" w:rsidRPr="005718D9">
          <w:rPr>
            <w:rFonts w:eastAsiaTheme="minorEastAsia"/>
          </w:rPr>
          <w:delText>normal prior</w:delText>
        </w:r>
      </w:del>
      <w:ins w:id="277" w:author="Authors" w:date="2024-11-27T08:46:00Z" w16du:dateUtc="2024-11-27T13:46:00Z">
        <w:r w:rsidR="00D54EBC">
          <w:rPr>
            <w:rFonts w:eastAsiaTheme="minorEastAsia"/>
            <w:iCs/>
          </w:rPr>
          <w:t xml:space="preserve">and </w:t>
        </w:r>
        <w:r w:rsidR="00BE4100">
          <w:rPr>
            <w:rFonts w:eastAsiaTheme="minorEastAsia"/>
            <w:iCs/>
          </w:rPr>
          <w:t xml:space="preserve">location parameter for the flight distribution, </w:t>
        </w:r>
      </w:ins>
      <m:oMath>
        <m:sSub>
          <m:sSubPr>
            <m:ctrlPr>
              <w:ins w:id="278" w:author="Authors" w:date="2024-11-27T08:46:00Z" w16du:dateUtc="2024-11-27T13:46:00Z">
                <w:rPr>
                  <w:rFonts w:ascii="Cambria Math" w:hAnsi="Cambria Math"/>
                  <w:i/>
                  <w:iCs/>
                </w:rPr>
              </w:ins>
            </m:ctrlPr>
          </m:sSubPr>
          <m:e>
            <m:r>
              <w:ins w:id="279" w:author="Authors" w:date="2024-11-27T08:46:00Z" w16du:dateUtc="2024-11-27T13:46:00Z">
                <w:rPr>
                  <w:rFonts w:ascii="Cambria Math" w:hAnsi="Cambria Math"/>
                </w:rPr>
                <m:t>μ</m:t>
              </w:ins>
            </m:r>
          </m:e>
          <m:sub>
            <m:r>
              <w:ins w:id="280" w:author="Authors" w:date="2024-11-27T08:46:00Z" w16du:dateUtc="2024-11-27T13:46:00Z">
                <w:rPr>
                  <w:rFonts w:ascii="Cambria Math" w:hAnsi="Cambria Math"/>
                </w:rPr>
                <m:t>f</m:t>
              </w:ins>
            </m:r>
          </m:sub>
        </m:sSub>
        <m:r>
          <w:ins w:id="281" w:author="Authors" w:date="2024-11-27T08:46:00Z" w16du:dateUtc="2024-11-27T13:46:00Z">
            <w:rPr>
              <w:rFonts w:ascii="Cambria Math" w:hAnsi="Cambria Math"/>
            </w:rPr>
            <m:t>,</m:t>
          </w:ins>
        </m:r>
      </m:oMath>
      <w:ins w:id="282" w:author="Authors" w:date="2024-11-27T08:46:00Z" w16du:dateUtc="2024-11-27T13:46:00Z">
        <w:r w:rsidR="00BE4100">
          <w:rPr>
            <w:rFonts w:eastAsiaTheme="minorEastAsia"/>
            <w:iCs/>
          </w:rPr>
          <w:t xml:space="preserve"> </w:t>
        </w:r>
        <w:r w:rsidR="00823943">
          <w:rPr>
            <w:rFonts w:eastAsiaTheme="minorEastAsia"/>
            <w:iCs/>
          </w:rPr>
          <w:t>both received</w:t>
        </w:r>
        <w:r w:rsidR="00BE4100">
          <w:rPr>
            <w:rFonts w:eastAsiaTheme="minorEastAsia"/>
            <w:iCs/>
          </w:rPr>
          <w:t xml:space="preserve"> </w:t>
        </w:r>
        <w:r w:rsidR="00F129B3">
          <w:rPr>
            <w:rFonts w:eastAsiaTheme="minorEastAsia"/>
            <w:iCs/>
          </w:rPr>
          <w:t>normal priors</w:t>
        </w:r>
      </w:ins>
      <w:r w:rsidR="00F129B3">
        <w:rPr>
          <w:rFonts w:eastAsiaTheme="minorEastAsia"/>
          <w:iCs/>
        </w:rPr>
        <w:t xml:space="preserve"> with mean 0 and standard deviation 1</w:t>
      </w:r>
      <w:del w:id="283" w:author="Authors" w:date="2024-11-27T08:46:00Z" w16du:dateUtc="2024-11-27T13:46:00Z">
        <w:r w:rsidR="00A60C8E" w:rsidRPr="005718D9">
          <w:rPr>
            <w:rFonts w:eastAsiaTheme="minorEastAsia"/>
          </w:rPr>
          <w:delText>, while the</w:delText>
        </w:r>
      </w:del>
      <w:ins w:id="284" w:author="Authors" w:date="2024-11-27T08:46:00Z" w16du:dateUtc="2024-11-27T13:46:00Z">
        <w:r w:rsidR="00F129B3">
          <w:rPr>
            <w:rFonts w:eastAsiaTheme="minorEastAsia"/>
            <w:iCs/>
          </w:rPr>
          <w:t>.</w:t>
        </w:r>
        <w:r w:rsidR="00F129B3" w:rsidRPr="00F129B3">
          <w:rPr>
            <w:rFonts w:eastAsiaTheme="minorEastAsia"/>
          </w:rPr>
          <w:t xml:space="preserve"> </w:t>
        </w:r>
        <w:r w:rsidR="00F129B3">
          <w:rPr>
            <w:rFonts w:eastAsiaTheme="minorEastAsia"/>
          </w:rPr>
          <w:t>T</w:t>
        </w:r>
        <w:r w:rsidR="00F129B3" w:rsidRPr="005718D9">
          <w:rPr>
            <w:rFonts w:eastAsiaTheme="minorEastAsia"/>
          </w:rPr>
          <w:t>he</w:t>
        </w:r>
      </w:ins>
      <w:r w:rsidR="00F129B3" w:rsidRPr="005718D9">
        <w:rPr>
          <w:rFonts w:eastAsiaTheme="minorEastAsia"/>
        </w:rPr>
        <w:t xml:space="preserv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00F129B3">
        <w:rPr>
          <w:rFonts w:eastAsiaTheme="minorEastAsia"/>
        </w:rPr>
        <w:t xml:space="preserve">, </w:t>
      </w:r>
      <w:del w:id="285" w:author="Authors" w:date="2024-11-27T08:46:00Z" w16du:dateUtc="2024-11-27T13:46:00Z">
        <w:r w:rsidR="00A60C8E" w:rsidRPr="005718D9">
          <w:rPr>
            <w:rFonts w:eastAsiaTheme="minorEastAsia"/>
          </w:rPr>
          <w:delText xml:space="preserve">was given a half-normal prior with standard deviation 1. We gave </w:delText>
        </w:r>
      </w:del>
      <m:oMath>
        <m:r>
          <w:del w:id="286" w:author="Authors" w:date="2024-11-27T08:46:00Z" w16du:dateUtc="2024-11-27T13:46:00Z">
            <w:rPr>
              <w:rFonts w:ascii="Cambria Math" w:eastAsiaTheme="minorEastAsia" w:hAnsi="Cambria Math"/>
            </w:rPr>
            <m:t>α</m:t>
          </w:del>
        </m:r>
      </m:oMath>
      <w:del w:id="287" w:author="Authors" w:date="2024-11-27T08:46:00Z" w16du:dateUtc="2024-11-27T13:46:00Z">
        <w:r w:rsidR="00A60C8E" w:rsidRPr="005718D9">
          <w:rPr>
            <w:rFonts w:eastAsiaTheme="minorEastAsia"/>
          </w:rPr>
          <w:delText xml:space="preserve"> and </w:delText>
        </w:r>
      </w:del>
      <m:oMath>
        <m:r>
          <w:del w:id="288" w:author="Authors" w:date="2024-11-27T08:46:00Z" w16du:dateUtc="2024-11-27T13:46:00Z">
            <w:rPr>
              <w:rFonts w:ascii="Cambria Math" w:eastAsiaTheme="minorEastAsia" w:hAnsi="Cambria Math"/>
            </w:rPr>
            <m:t>β</m:t>
          </w:del>
        </m:r>
      </m:oMath>
      <w:del w:id="289" w:author="Authors" w:date="2024-11-27T08:46:00Z" w16du:dateUtc="2024-11-27T13:46:00Z">
        <w:r w:rsidR="00A60C8E" w:rsidRPr="005718D9">
          <w:rPr>
            <w:rFonts w:eastAsiaTheme="minorEastAsia"/>
          </w:rPr>
          <w:delText xml:space="preserve"> semi-informative priors to restrict their possible values to those that might sensibly describe a distribution scaled between 0 and 1 </w:delText>
        </w:r>
        <w:r w:rsidR="00A60C8E" w:rsidRPr="005718D9">
          <w:delText>(McElreath 2018)</w:delText>
        </w:r>
        <w:r w:rsidR="00A60C8E" w:rsidRPr="005718D9">
          <w:rPr>
            <w:rFonts w:eastAsiaTheme="minorEastAsia"/>
          </w:rPr>
          <w:delText xml:space="preserve">. After simulating possible distributions, we chose to give </w:delText>
        </w:r>
      </w:del>
      <m:oMath>
        <m:r>
          <w:del w:id="290" w:author="Authors" w:date="2024-11-27T08:46:00Z" w16du:dateUtc="2024-11-27T13:46:00Z">
            <w:rPr>
              <w:rFonts w:ascii="Cambria Math" w:eastAsiaTheme="minorEastAsia" w:hAnsi="Cambria Math"/>
            </w:rPr>
            <m:t>α</m:t>
          </w:del>
        </m:r>
      </m:oMath>
      <w:ins w:id="291" w:author="Authors" w:date="2024-11-27T08:46:00Z" w16du:dateUtc="2024-11-27T13:46:00Z">
        <w:r w:rsidR="00A86542">
          <w:rPr>
            <w:rFonts w:eastAsiaTheme="minorEastAsia"/>
          </w:rPr>
          <w:t xml:space="preserve">and the scale parameter for the flight </w:t>
        </w:r>
        <w:r w:rsidR="00251B56">
          <w:rPr>
            <w:rFonts w:eastAsiaTheme="minorEastAsia"/>
          </w:rPr>
          <w:t xml:space="preserve">distribution, </w:t>
        </w:r>
      </w:ins>
      <m:oMath>
        <m:sSub>
          <m:sSubPr>
            <m:ctrlPr>
              <w:ins w:id="292" w:author="Authors" w:date="2024-11-27T08:46:00Z" w16du:dateUtc="2024-11-27T13:46:00Z">
                <w:rPr>
                  <w:rFonts w:ascii="Cambria Math" w:hAnsi="Cambria Math"/>
                  <w:i/>
                  <w:iCs/>
                </w:rPr>
              </w:ins>
            </m:ctrlPr>
          </m:sSubPr>
          <m:e>
            <m:r>
              <w:ins w:id="293" w:author="Authors" w:date="2024-11-27T08:46:00Z" w16du:dateUtc="2024-11-27T13:46:00Z">
                <w:rPr>
                  <w:rFonts w:ascii="Cambria Math" w:hAnsi="Cambria Math"/>
                </w:rPr>
                <m:t>σ</m:t>
              </w:ins>
            </m:r>
          </m:e>
          <m:sub>
            <m:r>
              <w:ins w:id="294" w:author="Authors" w:date="2024-11-27T08:46:00Z" w16du:dateUtc="2024-11-27T13:46:00Z">
                <w:rPr>
                  <w:rFonts w:ascii="Cambria Math" w:hAnsi="Cambria Math"/>
                </w:rPr>
                <m:t>f</m:t>
              </w:ins>
            </m:r>
          </m:sub>
        </m:sSub>
        <m:r>
          <w:ins w:id="295" w:author="Authors" w:date="2024-11-27T08:46:00Z" w16du:dateUtc="2024-11-27T13:46:00Z">
            <w:rPr>
              <w:rFonts w:ascii="Cambria Math" w:hAnsi="Cambria Math"/>
            </w:rPr>
            <m:t>,</m:t>
          </w:ins>
        </m:r>
      </m:oMath>
      <w:ins w:id="296" w:author="Authors" w:date="2024-11-27T08:46:00Z" w16du:dateUtc="2024-11-27T13:46:00Z">
        <w:r w:rsidR="00337EBC">
          <w:rPr>
            <w:rFonts w:eastAsiaTheme="minorEastAsia"/>
            <w:iCs/>
          </w:rPr>
          <w:t xml:space="preserve"> </w:t>
        </w:r>
        <w:r w:rsidR="00823943">
          <w:rPr>
            <w:rFonts w:eastAsiaTheme="minorEastAsia"/>
            <w:iCs/>
          </w:rPr>
          <w:t>both received</w:t>
        </w:r>
        <w:r w:rsidR="00337EBC">
          <w:rPr>
            <w:rFonts w:eastAsiaTheme="minorEastAsia"/>
            <w:iCs/>
          </w:rPr>
          <w:t xml:space="preserve"> half-normal priors </w:t>
        </w:r>
        <w:r w:rsidR="007D6EE9">
          <w:rPr>
            <w:rFonts w:eastAsiaTheme="minorEastAsia"/>
            <w:iCs/>
          </w:rPr>
          <w:t xml:space="preserve">with mean 0 and standard deviation 1. The </w:t>
        </w:r>
        <w:r w:rsidR="00190291">
          <w:rPr>
            <w:rFonts w:eastAsiaTheme="minorEastAsia"/>
            <w:iCs/>
          </w:rPr>
          <w:t xml:space="preserve">proportion of true flight locations among all </w:t>
        </w:r>
        <w:r w:rsidR="00190291">
          <w:rPr>
            <w:rFonts w:eastAsiaTheme="minorEastAsia"/>
            <w:iCs/>
          </w:rPr>
          <w:lastRenderedPageBreak/>
          <w:t xml:space="preserve">potential flight locations, </w:t>
        </w:r>
      </w:ins>
      <m:oMath>
        <m:sSub>
          <m:sSubPr>
            <m:ctrlPr>
              <w:ins w:id="297" w:author="Authors" w:date="2024-11-27T08:46:00Z" w16du:dateUtc="2024-11-27T13:46:00Z">
                <w:rPr>
                  <w:rFonts w:ascii="Cambria Math" w:hAnsi="Cambria Math"/>
                  <w:i/>
                  <w:iCs/>
                </w:rPr>
              </w:ins>
            </m:ctrlPr>
          </m:sSubPr>
          <m:e>
            <m:r>
              <w:ins w:id="298" w:author="Authors" w:date="2024-11-27T08:46:00Z" w16du:dateUtc="2024-11-27T13:46:00Z">
                <w:rPr>
                  <w:rFonts w:ascii="Cambria Math" w:hAnsi="Cambria Math"/>
                </w:rPr>
                <m:t>p</m:t>
              </w:ins>
            </m:r>
          </m:e>
          <m:sub>
            <m:r>
              <w:ins w:id="299" w:author="Authors" w:date="2024-11-27T08:46:00Z" w16du:dateUtc="2024-11-27T13:46:00Z">
                <w:rPr>
                  <w:rFonts w:ascii="Cambria Math" w:hAnsi="Cambria Math"/>
                </w:rPr>
                <m:t>f</m:t>
              </w:ins>
            </m:r>
          </m:sub>
        </m:sSub>
      </m:oMath>
      <w:ins w:id="300" w:author="Authors" w:date="2024-11-27T08:46:00Z" w16du:dateUtc="2024-11-27T13:46:00Z">
        <w:r w:rsidR="00190291">
          <w:rPr>
            <w:rFonts w:eastAsiaTheme="minorEastAsia"/>
            <w:iCs/>
          </w:rPr>
          <w:t xml:space="preserve">, </w:t>
        </w:r>
        <w:r w:rsidR="00823943">
          <w:rPr>
            <w:rFonts w:eastAsiaTheme="minorEastAsia"/>
            <w:iCs/>
          </w:rPr>
          <w:t>received</w:t>
        </w:r>
        <w:r w:rsidR="00190291">
          <w:rPr>
            <w:rFonts w:eastAsiaTheme="minorEastAsia"/>
            <w:iCs/>
          </w:rPr>
          <w:t xml:space="preserve"> </w:t>
        </w:r>
        <w:r w:rsidR="002F3375">
          <w:rPr>
            <w:rFonts w:eastAsiaTheme="minorEastAsia"/>
            <w:iCs/>
          </w:rPr>
          <w:t xml:space="preserve">a beta distribution prior </w:t>
        </w:r>
        <w:r w:rsidR="002D4931">
          <w:rPr>
            <w:rFonts w:eastAsiaTheme="minorEastAsia"/>
            <w:iCs/>
          </w:rPr>
          <w:t xml:space="preserve">where both the </w:t>
        </w:r>
        <w:r w:rsidR="002D4931">
          <w:rPr>
            <w:rFonts w:ascii="Cambria Math" w:eastAsiaTheme="minorEastAsia" w:hAnsi="Cambria Math"/>
            <w:iCs/>
          </w:rPr>
          <w:t>α and β shape parameters were set to 2.</w:t>
        </w:r>
        <w:r w:rsidR="000B2473">
          <w:rPr>
            <w:rFonts w:ascii="Cambria Math" w:eastAsiaTheme="minorEastAsia" w:hAnsi="Cambria Math"/>
            <w:iCs/>
          </w:rPr>
          <w:t xml:space="preserve"> The degrees of freedom </w:t>
        </w:r>
        <w:r w:rsidR="002A2115">
          <w:rPr>
            <w:rFonts w:ascii="Cambria Math" w:eastAsiaTheme="minorEastAsia" w:hAnsi="Cambria Math"/>
            <w:iCs/>
          </w:rPr>
          <w:t xml:space="preserve">in the measurement error distribution, </w:t>
        </w:r>
      </w:ins>
      <m:oMath>
        <m:sSub>
          <m:sSubPr>
            <m:ctrlPr>
              <w:ins w:id="301" w:author="Authors" w:date="2024-11-27T08:46:00Z" w16du:dateUtc="2024-11-27T13:46:00Z">
                <w:rPr>
                  <w:rFonts w:ascii="Cambria Math" w:hAnsi="Cambria Math"/>
                  <w:i/>
                  <w:iCs/>
                </w:rPr>
              </w:ins>
            </m:ctrlPr>
          </m:sSubPr>
          <m:e>
            <m:r>
              <w:ins w:id="302" w:author="Authors" w:date="2024-11-27T08:46:00Z" w16du:dateUtc="2024-11-27T13:46:00Z">
                <w:rPr>
                  <w:rFonts w:ascii="Cambria Math" w:hAnsi="Cambria Math"/>
                </w:rPr>
                <m:t>ν</m:t>
              </w:ins>
            </m:r>
          </m:e>
          <m:sub>
            <m:r>
              <w:ins w:id="303" w:author="Authors" w:date="2024-11-27T08:46:00Z" w16du:dateUtc="2024-11-27T13:46:00Z">
                <w:rPr>
                  <w:rFonts w:ascii="Cambria Math" w:hAnsi="Cambria Math"/>
                </w:rPr>
                <m:t>ε</m:t>
              </w:ins>
            </m:r>
          </m:sub>
        </m:sSub>
      </m:oMath>
      <w:ins w:id="304" w:author="Authors" w:date="2024-11-27T08:46:00Z" w16du:dateUtc="2024-11-27T13:46:00Z">
        <w:r w:rsidR="002A2115">
          <w:rPr>
            <w:rFonts w:ascii="Cambria Math" w:eastAsiaTheme="minorEastAsia" w:hAnsi="Cambria Math"/>
            <w:iCs/>
          </w:rPr>
          <w:t>, received</w:t>
        </w:r>
      </w:ins>
      <w:r w:rsidR="002A2115">
        <w:rPr>
          <w:rFonts w:ascii="Cambria Math" w:hAnsi="Cambria Math"/>
          <w:rPrChange w:id="305" w:author="Authors" w:date="2024-11-27T08:46:00Z" w16du:dateUtc="2024-11-27T13:46:00Z">
            <w:rPr/>
          </w:rPrChange>
        </w:rPr>
        <w:t xml:space="preserve"> a </w:t>
      </w:r>
      <w:del w:id="306" w:author="Authors" w:date="2024-11-27T08:46:00Z" w16du:dateUtc="2024-11-27T13:46:00Z">
        <w:r w:rsidR="00A60C8E" w:rsidRPr="005718D9">
          <w:rPr>
            <w:rFonts w:eastAsiaTheme="minorEastAsia"/>
          </w:rPr>
          <w:delText xml:space="preserve">half-normal </w:delText>
        </w:r>
      </w:del>
      <w:ins w:id="307" w:author="Authors" w:date="2024-11-27T08:46:00Z" w16du:dateUtc="2024-11-27T13:46:00Z">
        <w:r w:rsidR="00943A94">
          <w:rPr>
            <w:rFonts w:ascii="Cambria Math" w:eastAsiaTheme="minorEastAsia" w:hAnsi="Cambria Math"/>
            <w:iCs/>
          </w:rPr>
          <w:t xml:space="preserve">gamma distribution </w:t>
        </w:r>
      </w:ins>
      <w:r w:rsidR="00943A94">
        <w:rPr>
          <w:rFonts w:ascii="Cambria Math" w:hAnsi="Cambria Math"/>
          <w:rPrChange w:id="308" w:author="Authors" w:date="2024-11-27T08:46:00Z" w16du:dateUtc="2024-11-27T13:46:00Z">
            <w:rPr/>
          </w:rPrChange>
        </w:rPr>
        <w:t>prior</w:t>
      </w:r>
      <w:r w:rsidR="00EB7A5F">
        <w:rPr>
          <w:rFonts w:ascii="Cambria Math" w:hAnsi="Cambria Math"/>
          <w:rPrChange w:id="309" w:author="Authors" w:date="2024-11-27T08:46:00Z" w16du:dateUtc="2024-11-27T13:46:00Z">
            <w:rPr/>
          </w:rPrChange>
        </w:rPr>
        <w:t xml:space="preserve"> with </w:t>
      </w:r>
      <w:del w:id="310" w:author="Authors" w:date="2024-11-27T08:46:00Z" w16du:dateUtc="2024-11-27T13:46:00Z">
        <w:r w:rsidR="00A60C8E" w:rsidRPr="005718D9">
          <w:rPr>
            <w:rFonts w:eastAsiaTheme="minorEastAsia"/>
          </w:rPr>
          <w:delText>standard derivation 5</w:delText>
        </w:r>
      </w:del>
      <w:ins w:id="311" w:author="Authors" w:date="2024-11-27T08:46:00Z" w16du:dateUtc="2024-11-27T13:46:00Z">
        <w:r w:rsidR="00EB7A5F">
          <w:rPr>
            <w:rFonts w:ascii="Cambria Math" w:eastAsiaTheme="minorEastAsia" w:hAnsi="Cambria Math"/>
            <w:iCs/>
          </w:rPr>
          <w:t>an α of 2</w:t>
        </w:r>
      </w:ins>
      <w:r w:rsidR="00EB7A5F">
        <w:rPr>
          <w:rFonts w:ascii="Cambria Math" w:hAnsi="Cambria Math"/>
          <w:rPrChange w:id="312" w:author="Authors" w:date="2024-11-27T08:46:00Z" w16du:dateUtc="2024-11-27T13:46:00Z">
            <w:rPr/>
          </w:rPrChange>
        </w:rPr>
        <w:t xml:space="preserve"> and</w:t>
      </w:r>
      <w:del w:id="313" w:author="Authors" w:date="2024-11-27T08:46:00Z" w16du:dateUtc="2024-11-27T13:46:00Z">
        <w:r w:rsidR="00A60C8E" w:rsidRPr="005718D9">
          <w:rPr>
            <w:rFonts w:eastAsiaTheme="minorEastAsia"/>
          </w:rPr>
          <w:delText xml:space="preserve"> </w:delText>
        </w:r>
      </w:del>
      <m:oMath>
        <m:r>
          <w:del w:id="314" w:author="Authors" w:date="2024-11-27T08:46:00Z" w16du:dateUtc="2024-11-27T13:46:00Z">
            <w:rPr>
              <w:rFonts w:ascii="Cambria Math" w:eastAsiaTheme="minorEastAsia" w:hAnsi="Cambria Math"/>
            </w:rPr>
            <m:t>β</m:t>
          </w:del>
        </m:r>
      </m:oMath>
      <w:r w:rsidR="00EB7A5F">
        <w:rPr>
          <w:rFonts w:ascii="Cambria Math" w:hAnsi="Cambria Math"/>
          <w:rPrChange w:id="315" w:author="Authors" w:date="2024-11-27T08:46:00Z" w16du:dateUtc="2024-11-27T13:46:00Z">
            <w:rPr/>
          </w:rPrChange>
        </w:rPr>
        <w:t xml:space="preserve"> a </w:t>
      </w:r>
      <w:del w:id="316" w:author="Authors" w:date="2024-11-27T08:46:00Z" w16du:dateUtc="2024-11-27T13:46:00Z">
        <w:r w:rsidR="00A60C8E" w:rsidRPr="005718D9">
          <w:rPr>
            <w:rFonts w:eastAsiaTheme="minorEastAsia"/>
          </w:rPr>
          <w:delText>half-normal prior with standard derivation 10.</w:delText>
        </w:r>
      </w:del>
      <w:ins w:id="317" w:author="Authors" w:date="2024-11-27T08:46:00Z" w16du:dateUtc="2024-11-27T13:46:00Z">
        <w:r w:rsidR="00EB7A5F">
          <w:rPr>
            <w:rFonts w:ascii="Cambria Math" w:eastAsiaTheme="minorEastAsia" w:hAnsi="Cambria Math"/>
            <w:iCs/>
          </w:rPr>
          <w:t>β</w:t>
        </w:r>
        <w:r w:rsidR="00F023D6">
          <w:rPr>
            <w:rFonts w:ascii="Cambria Math" w:eastAsiaTheme="minorEastAsia" w:hAnsi="Cambria Math"/>
            <w:iCs/>
          </w:rPr>
          <w:t xml:space="preserve"> of 0.1, following suggestions for vague priors of </w:t>
        </w:r>
        <w:r w:rsidR="00F023D6">
          <w:rPr>
            <w:rFonts w:ascii="Cambria Math" w:eastAsiaTheme="minorEastAsia" w:hAnsi="Cambria Math"/>
            <w:iCs/>
          </w:rPr>
          <w:sym w:font="Symbol" w:char="F06E"/>
        </w:r>
        <w:r w:rsidR="00F023D6">
          <w:rPr>
            <w:rFonts w:ascii="Cambria Math" w:eastAsiaTheme="minorEastAsia" w:hAnsi="Cambria Math"/>
            <w:iCs/>
          </w:rPr>
          <w:t xml:space="preserve"> in </w:t>
        </w:r>
        <w:r w:rsidR="009C5E59" w:rsidRPr="009C5E59">
          <w:rPr>
            <w:rFonts w:ascii="Cambria Math" w:eastAsiaTheme="minorEastAsia" w:hAnsi="Cambria Math"/>
            <w:iCs/>
          </w:rPr>
          <w:t>Juárez and Steel (2010)</w:t>
        </w:r>
        <w:r w:rsidR="009C5E59">
          <w:rPr>
            <w:rFonts w:ascii="Cambria Math" w:eastAsiaTheme="minorEastAsia" w:hAnsi="Cambria Math"/>
            <w:iCs/>
          </w:rPr>
          <w:t>.</w:t>
        </w:r>
      </w:ins>
    </w:p>
    <w:p w14:paraId="7962C30E" w14:textId="0CE25E96" w:rsidR="006927AD" w:rsidRDefault="00B83ECD" w:rsidP="00B83ECD">
      <w:pPr>
        <w:spacing w:line="480" w:lineRule="auto"/>
        <w:rPr>
          <w:rFonts w:eastAsiaTheme="minorEastAsia"/>
        </w:rPr>
      </w:pPr>
      <w:r>
        <w:rPr>
          <w:rFonts w:eastAsiaTheme="minorEastAsia"/>
        </w:rPr>
        <w:tab/>
        <w:t>Season</w:t>
      </w:r>
      <w:r w:rsidR="00745CF0">
        <w:rPr>
          <w:rFonts w:eastAsiaTheme="minorEastAsia"/>
        </w:rPr>
        <w:t>,</w:t>
      </w:r>
      <w:r>
        <w:rPr>
          <w:rFonts w:eastAsiaTheme="minorEastAsia"/>
        </w:rPr>
        <w:t xml:space="preserve"> age</w:t>
      </w:r>
      <w:r w:rsidR="00745CF0">
        <w:rPr>
          <w:rFonts w:eastAsiaTheme="minorEastAsia"/>
        </w:rPr>
        <w:t>, and sex</w:t>
      </w:r>
      <w:r>
        <w:rPr>
          <w:rFonts w:eastAsiaTheme="minorEastAsia"/>
        </w:rPr>
        <w:t xml:space="preserve"> models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del w:id="318" w:author="Authors" w:date="2024-11-27T08:46:00Z" w16du:dateUtc="2024-11-27T13:46:00Z">
            <w:rPr>
              <w:rFonts w:ascii="Cambria Math" w:eastAsiaTheme="minorEastAsia" w:hAnsi="Cambria Math"/>
            </w:rPr>
            <m:t>α</m:t>
          </w:del>
        </m:r>
        <m:sSub>
          <m:sSubPr>
            <m:ctrlPr>
              <w:ins w:id="319" w:author="Authors" w:date="2024-11-27T08:46:00Z" w16du:dateUtc="2024-11-27T13:46:00Z">
                <w:rPr>
                  <w:rFonts w:ascii="Cambria Math" w:hAnsi="Cambria Math"/>
                  <w:i/>
                  <w:iCs/>
                </w:rPr>
              </w:ins>
            </m:ctrlPr>
          </m:sSubPr>
          <m:e>
            <m:r>
              <w:ins w:id="320" w:author="Authors" w:date="2024-11-27T08:46:00Z" w16du:dateUtc="2024-11-27T13:46:00Z">
                <w:rPr>
                  <w:rFonts w:ascii="Cambria Math" w:hAnsi="Cambria Math"/>
                </w:rPr>
                <m:t>μ</m:t>
              </w:ins>
            </m:r>
          </m:e>
          <m:sub>
            <m:r>
              <w:ins w:id="321" w:author="Authors" w:date="2024-11-27T08:46:00Z" w16du:dateUtc="2024-11-27T13:46:00Z">
                <w:rPr>
                  <w:rFonts w:ascii="Cambria Math" w:hAnsi="Cambria Math"/>
                </w:rPr>
                <m:t>f</m:t>
              </w:ins>
            </m:r>
          </m:sub>
        </m:sSub>
      </m:oMath>
      <w:ins w:id="322" w:author="Authors" w:date="2024-11-27T08:46:00Z" w16du:dateUtc="2024-11-27T13:46:00Z">
        <w:r w:rsidR="00AD5CA1">
          <w:rPr>
            <w:rFonts w:eastAsiaTheme="minorEastAsia"/>
          </w:rPr>
          <w:t xml:space="preserve">, </w:t>
        </w:r>
      </w:ins>
      <m:oMath>
        <m:sSub>
          <m:sSubPr>
            <m:ctrlPr>
              <w:ins w:id="323" w:author="Authors" w:date="2024-11-27T08:46:00Z" w16du:dateUtc="2024-11-27T13:46:00Z">
                <w:rPr>
                  <w:rFonts w:ascii="Cambria Math" w:hAnsi="Cambria Math"/>
                  <w:i/>
                  <w:iCs/>
                </w:rPr>
              </w:ins>
            </m:ctrlPr>
          </m:sSubPr>
          <m:e>
            <m:r>
              <w:ins w:id="324" w:author="Authors" w:date="2024-11-27T08:46:00Z" w16du:dateUtc="2024-11-27T13:46:00Z">
                <w:rPr>
                  <w:rFonts w:ascii="Cambria Math" w:hAnsi="Cambria Math"/>
                </w:rPr>
                <m:t>σ</m:t>
              </w:ins>
            </m:r>
          </m:e>
          <m:sub>
            <m:r>
              <w:ins w:id="325" w:author="Authors" w:date="2024-11-27T08:46:00Z" w16du:dateUtc="2024-11-27T13:46:00Z">
                <w:rPr>
                  <w:rFonts w:ascii="Cambria Math" w:hAnsi="Cambria Math"/>
                </w:rPr>
                <m:t>f</m:t>
              </w:ins>
            </m:r>
          </m:sub>
        </m:sSub>
      </m:oMath>
      <w:ins w:id="326" w:author="Authors" w:date="2024-11-27T08:46:00Z" w16du:dateUtc="2024-11-27T13:46:00Z">
        <w:r w:rsidR="00C333B3">
          <w:rPr>
            <w:rFonts w:eastAsiaTheme="minorEastAsia"/>
          </w:rPr>
          <w:t>,</w:t>
        </w:r>
      </w:ins>
      <w:r w:rsidR="00C333B3">
        <w:rPr>
          <w:rFonts w:eastAsiaTheme="minorEastAsia"/>
        </w:rPr>
        <w:t xml:space="preserve"> and </w:t>
      </w:r>
      <m:oMath>
        <m:r>
          <w:del w:id="327" w:author="Authors" w:date="2024-11-27T08:46:00Z" w16du:dateUtc="2024-11-27T13:46:00Z">
            <w:rPr>
              <w:rFonts w:ascii="Cambria Math" w:eastAsiaTheme="minorEastAsia" w:hAnsi="Cambria Math"/>
            </w:rPr>
            <m:t>β</m:t>
          </w:del>
        </m:r>
        <m:sSub>
          <m:sSubPr>
            <m:ctrlPr>
              <w:ins w:id="328" w:author="Authors" w:date="2024-11-27T08:46:00Z" w16du:dateUtc="2024-11-27T13:46:00Z">
                <w:rPr>
                  <w:rFonts w:ascii="Cambria Math" w:hAnsi="Cambria Math"/>
                  <w:i/>
                  <w:iCs/>
                </w:rPr>
              </w:ins>
            </m:ctrlPr>
          </m:sSubPr>
          <m:e>
            <m:r>
              <w:ins w:id="329" w:author="Authors" w:date="2024-11-27T08:46:00Z" w16du:dateUtc="2024-11-27T13:46:00Z">
                <w:rPr>
                  <w:rFonts w:ascii="Cambria Math" w:hAnsi="Cambria Math"/>
                </w:rPr>
                <m:t>p</m:t>
              </w:ins>
            </m:r>
          </m:e>
          <m:sub>
            <m:r>
              <w:ins w:id="330" w:author="Authors" w:date="2024-11-27T08:46:00Z" w16du:dateUtc="2024-11-27T13:46:00Z">
                <w:rPr>
                  <w:rFonts w:ascii="Cambria Math" w:hAnsi="Cambria Math"/>
                </w:rPr>
                <m:t>f</m:t>
              </w:ins>
            </m:r>
          </m:sub>
        </m:sSub>
      </m:oMath>
      <w:r>
        <w:rPr>
          <w:rFonts w:eastAsiaTheme="minorEastAsia"/>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14:paraId="4EBEB0AD" w14:textId="77777777" w:rsidTr="00BA5E8B">
        <w:tc>
          <w:tcPr>
            <w:tcW w:w="802" w:type="dxa"/>
          </w:tcPr>
          <w:p w14:paraId="032520B6" w14:textId="77777777" w:rsidR="002D209B" w:rsidRDefault="002D209B" w:rsidP="00BA5E8B"/>
        </w:tc>
        <w:tc>
          <w:tcPr>
            <w:tcW w:w="6696" w:type="dxa"/>
          </w:tcPr>
          <w:p w14:paraId="6353558A" w14:textId="77777777" w:rsidR="002D209B" w:rsidRPr="00EE418E" w:rsidRDefault="001E035C" w:rsidP="00BA5E8B">
            <w:pPr>
              <w:rPr>
                <w:del w:id="331" w:author="Authors" w:date="2024-11-27T08:46:00Z" w16du:dateUtc="2024-11-27T13:46:00Z"/>
                <w:rFonts w:eastAsiaTheme="minorEastAsia"/>
              </w:rPr>
            </w:pPr>
            <m:oMathPara>
              <m:oMath>
                <m:sSub>
                  <m:sSubPr>
                    <m:ctrlPr>
                      <w:del w:id="332" w:author="Authors" w:date="2024-11-27T08:46:00Z" w16du:dateUtc="2024-11-27T13:46:00Z">
                        <w:rPr>
                          <w:rFonts w:ascii="Cambria Math" w:hAnsi="Cambria Math"/>
                          <w:i/>
                        </w:rPr>
                      </w:del>
                    </m:ctrlPr>
                  </m:sSubPr>
                  <m:e>
                    <m:sSub>
                      <m:sSubPr>
                        <m:ctrlPr>
                          <w:del w:id="333" w:author="Authors" w:date="2024-11-27T08:46:00Z" w16du:dateUtc="2024-11-27T13:46:00Z">
                            <w:rPr>
                              <w:rFonts w:ascii="Cambria Math" w:hAnsi="Cambria Math"/>
                              <w:i/>
                            </w:rPr>
                          </w:del>
                        </m:ctrlPr>
                      </m:sSubPr>
                      <m:e>
                        <m:r>
                          <w:del w:id="334" w:author="Authors" w:date="2024-11-27T08:46:00Z" w16du:dateUtc="2024-11-27T13:46:00Z">
                            <w:rPr>
                              <w:rFonts w:ascii="Cambria Math" w:hAnsi="Cambria Math"/>
                            </w:rPr>
                            <m:t>A</m:t>
                          </w:del>
                        </m:r>
                      </m:e>
                      <m:sub>
                        <m:r>
                          <w:del w:id="335" w:author="Authors" w:date="2024-11-27T08:46:00Z" w16du:dateUtc="2024-11-27T13:46:00Z">
                            <w:rPr>
                              <w:rFonts w:ascii="Cambria Math" w:hAnsi="Cambria Math"/>
                            </w:rPr>
                            <m:t>f</m:t>
                          </w:del>
                        </m:r>
                      </m:sub>
                    </m:sSub>
                  </m:e>
                  <m:sub>
                    <m:r>
                      <w:del w:id="336" w:author="Authors" w:date="2024-11-27T08:46:00Z" w16du:dateUtc="2024-11-27T13:46:00Z">
                        <w:rPr>
                          <w:rFonts w:ascii="Cambria Math" w:hAnsi="Cambria Math"/>
                        </w:rPr>
                        <m:t>i</m:t>
                      </w:del>
                    </m:r>
                  </m:sub>
                </m:sSub>
                <m:r>
                  <w:del w:id="337" w:author="Authors" w:date="2024-11-27T08:46:00Z" w16du:dateUtc="2024-11-27T13:46:00Z">
                    <w:rPr>
                      <w:rFonts w:ascii="Cambria Math" w:hAnsi="Cambria Math"/>
                    </w:rPr>
                    <m:t xml:space="preserve">~ </m:t>
                  </w:del>
                </m:r>
                <m:r>
                  <w:del w:id="338" w:author="Authors" w:date="2024-11-27T08:46:00Z" w16du:dateUtc="2024-11-27T13:46:00Z">
                    <m:rPr>
                      <m:sty m:val="p"/>
                    </m:rPr>
                    <w:rPr>
                      <w:rFonts w:ascii="Cambria Math" w:hAnsi="Cambria Math"/>
                    </w:rPr>
                    <m:t>Gamma</m:t>
                  </w:del>
                </m:r>
                <m:d>
                  <m:dPr>
                    <m:ctrlPr>
                      <w:del w:id="339" w:author="Authors" w:date="2024-11-27T08:46:00Z" w16du:dateUtc="2024-11-27T13:46:00Z">
                        <w:rPr>
                          <w:rFonts w:ascii="Cambria Math" w:hAnsi="Cambria Math"/>
                          <w:i/>
                        </w:rPr>
                      </w:del>
                    </m:ctrlPr>
                  </m:dPr>
                  <m:e>
                    <m:sSub>
                      <m:sSubPr>
                        <m:ctrlPr>
                          <w:del w:id="340" w:author="Authors" w:date="2024-11-27T08:46:00Z" w16du:dateUtc="2024-11-27T13:46:00Z">
                            <w:rPr>
                              <w:rFonts w:ascii="Cambria Math" w:eastAsiaTheme="minorEastAsia" w:hAnsi="Cambria Math"/>
                              <w:i/>
                            </w:rPr>
                          </w:del>
                        </m:ctrlPr>
                      </m:sSubPr>
                      <m:e>
                        <m:r>
                          <w:del w:id="341" w:author="Authors" w:date="2024-11-27T08:46:00Z" w16du:dateUtc="2024-11-27T13:46:00Z">
                            <w:rPr>
                              <w:rFonts w:ascii="Cambria Math" w:eastAsiaTheme="minorEastAsia" w:hAnsi="Cambria Math"/>
                            </w:rPr>
                            <m:t>α</m:t>
                          </w:del>
                        </m:r>
                      </m:e>
                      <m:sub>
                        <m:r>
                          <w:del w:id="342" w:author="Authors" w:date="2024-11-27T08:46:00Z" w16du:dateUtc="2024-11-27T13:46:00Z">
                            <w:rPr>
                              <w:rFonts w:ascii="Cambria Math" w:eastAsiaTheme="minorEastAsia" w:hAnsi="Cambria Math"/>
                            </w:rPr>
                            <m:t>g</m:t>
                          </w:del>
                        </m:r>
                      </m:sub>
                    </m:sSub>
                    <m:r>
                      <w:del w:id="343" w:author="Authors" w:date="2024-11-27T08:46:00Z" w16du:dateUtc="2024-11-27T13:46:00Z">
                        <w:rPr>
                          <w:rFonts w:ascii="Cambria Math" w:hAnsi="Cambria Math"/>
                        </w:rPr>
                        <m:t>,</m:t>
                      </w:del>
                    </m:r>
                    <m:sSub>
                      <m:sSubPr>
                        <m:ctrlPr>
                          <w:del w:id="344" w:author="Authors" w:date="2024-11-27T08:46:00Z" w16du:dateUtc="2024-11-27T13:46:00Z">
                            <w:rPr>
                              <w:rFonts w:ascii="Cambria Math" w:eastAsiaTheme="minorEastAsia" w:hAnsi="Cambria Math"/>
                              <w:i/>
                            </w:rPr>
                          </w:del>
                        </m:ctrlPr>
                      </m:sSubPr>
                      <m:e>
                        <m:r>
                          <w:del w:id="345" w:author="Authors" w:date="2024-11-27T08:46:00Z" w16du:dateUtc="2024-11-27T13:46:00Z">
                            <w:rPr>
                              <w:rFonts w:ascii="Cambria Math" w:eastAsiaTheme="minorEastAsia" w:hAnsi="Cambria Math"/>
                            </w:rPr>
                            <m:t>β</m:t>
                          </w:del>
                        </m:r>
                      </m:e>
                      <m:sub>
                        <m:r>
                          <w:del w:id="346" w:author="Authors" w:date="2024-11-27T08:46:00Z" w16du:dateUtc="2024-11-27T13:46:00Z">
                            <w:rPr>
                              <w:rFonts w:ascii="Cambria Math" w:eastAsiaTheme="minorEastAsia" w:hAnsi="Cambria Math"/>
                            </w:rPr>
                            <m:t>g</m:t>
                          </w:del>
                        </m:r>
                      </m:sub>
                    </m:sSub>
                  </m:e>
                </m:d>
              </m:oMath>
            </m:oMathPara>
          </w:p>
          <w:p w14:paraId="4264AA27" w14:textId="65C57568" w:rsidR="002D209B" w:rsidRPr="00EE418E" w:rsidRDefault="001E035C" w:rsidP="00BA5E8B">
            <w:pPr>
              <w:rPr>
                <w:ins w:id="347" w:author="Authors" w:date="2024-11-27T08:46:00Z" w16du:dateUtc="2024-11-27T13:46:00Z"/>
                <w:rFonts w:eastAsiaTheme="minorEastAsia"/>
              </w:rPr>
            </w:pPr>
            <m:oMathPara>
              <m:oMath>
                <m:sSub>
                  <m:sSubPr>
                    <m:ctrlPr>
                      <w:ins w:id="348" w:author="Authors" w:date="2024-11-27T08:46:00Z" w16du:dateUtc="2024-11-27T13:46:00Z">
                        <w:rPr>
                          <w:rFonts w:ascii="Cambria Math" w:hAnsi="Cambria Math"/>
                          <w:i/>
                        </w:rPr>
                      </w:ins>
                    </m:ctrlPr>
                  </m:sSubPr>
                  <m:e>
                    <m:sSub>
                      <m:sSubPr>
                        <m:ctrlPr>
                          <w:ins w:id="349" w:author="Authors" w:date="2024-11-27T08:46:00Z" w16du:dateUtc="2024-11-27T13:46:00Z">
                            <w:rPr>
                              <w:rFonts w:ascii="Cambria Math" w:hAnsi="Cambria Math"/>
                              <w:i/>
                            </w:rPr>
                          </w:ins>
                        </m:ctrlPr>
                      </m:sSubPr>
                      <m:e>
                        <m:r>
                          <w:ins w:id="350" w:author="Authors" w:date="2024-11-27T08:46:00Z" w16du:dateUtc="2024-11-27T13:46:00Z">
                            <w:rPr>
                              <w:rFonts w:ascii="Cambria Math" w:hAnsi="Cambria Math"/>
                            </w:rPr>
                            <m:t>A</m:t>
                          </w:ins>
                        </m:r>
                      </m:e>
                      <m:sub>
                        <m:r>
                          <w:ins w:id="351" w:author="Authors" w:date="2024-11-27T08:46:00Z" w16du:dateUtc="2024-11-27T13:46:00Z">
                            <w:rPr>
                              <w:rFonts w:ascii="Cambria Math" w:hAnsi="Cambria Math"/>
                            </w:rPr>
                            <m:t>f</m:t>
                          </w:ins>
                        </m:r>
                      </m:sub>
                    </m:sSub>
                  </m:e>
                  <m:sub>
                    <m:r>
                      <w:ins w:id="352" w:author="Authors" w:date="2024-11-27T08:46:00Z" w16du:dateUtc="2024-11-27T13:46:00Z">
                        <w:rPr>
                          <w:rFonts w:ascii="Cambria Math" w:hAnsi="Cambria Math"/>
                        </w:rPr>
                        <m:t>i</m:t>
                      </w:ins>
                    </m:r>
                  </m:sub>
                </m:sSub>
                <m:r>
                  <w:ins w:id="353" w:author="Authors" w:date="2024-11-27T08:46:00Z" w16du:dateUtc="2024-11-27T13:46:00Z">
                    <w:rPr>
                      <w:rFonts w:ascii="Cambria Math" w:hAnsi="Cambria Math"/>
                    </w:rPr>
                    <m:t xml:space="preserve">~ </m:t>
                  </w:ins>
                </m:r>
                <m:r>
                  <w:ins w:id="354" w:author="Authors" w:date="2024-11-27T08:46:00Z" w16du:dateUtc="2024-11-27T13:46:00Z">
                    <m:rPr>
                      <m:sty m:val="p"/>
                    </m:rPr>
                    <w:rPr>
                      <w:rFonts w:ascii="Cambria Math" w:hAnsi="Cambria Math"/>
                    </w:rPr>
                    <m:t>Lognormal</m:t>
                  </w:ins>
                </m:r>
                <m:d>
                  <m:dPr>
                    <m:ctrlPr>
                      <w:ins w:id="355" w:author="Authors" w:date="2024-11-27T08:46:00Z" w16du:dateUtc="2024-11-27T13:46:00Z">
                        <w:rPr>
                          <w:rFonts w:ascii="Cambria Math" w:hAnsi="Cambria Math"/>
                          <w:i/>
                        </w:rPr>
                      </w:ins>
                    </m:ctrlPr>
                  </m:dPr>
                  <m:e>
                    <m:sSub>
                      <m:sSubPr>
                        <m:ctrlPr>
                          <w:ins w:id="356" w:author="Authors" w:date="2024-11-27T08:46:00Z" w16du:dateUtc="2024-11-27T13:46:00Z">
                            <w:rPr>
                              <w:rFonts w:ascii="Cambria Math" w:hAnsi="Cambria Math"/>
                              <w:i/>
                              <w:iCs/>
                            </w:rPr>
                          </w:ins>
                        </m:ctrlPr>
                      </m:sSubPr>
                      <m:e>
                        <m:sSub>
                          <m:sSubPr>
                            <m:ctrlPr>
                              <w:ins w:id="357" w:author="Authors" w:date="2024-11-27T08:46:00Z" w16du:dateUtc="2024-11-27T13:46:00Z">
                                <w:rPr>
                                  <w:rFonts w:ascii="Cambria Math" w:hAnsi="Cambria Math"/>
                                  <w:i/>
                                  <w:iCs/>
                                </w:rPr>
                              </w:ins>
                            </m:ctrlPr>
                          </m:sSubPr>
                          <m:e>
                            <m:r>
                              <w:ins w:id="358" w:author="Authors" w:date="2024-11-27T08:46:00Z" w16du:dateUtc="2024-11-27T13:46:00Z">
                                <w:rPr>
                                  <w:rFonts w:ascii="Cambria Math" w:hAnsi="Cambria Math"/>
                                </w:rPr>
                                <m:t>μ</m:t>
                              </w:ins>
                            </m:r>
                          </m:e>
                          <m:sub>
                            <m:r>
                              <w:ins w:id="359" w:author="Authors" w:date="2024-11-27T08:46:00Z" w16du:dateUtc="2024-11-27T13:46:00Z">
                                <w:rPr>
                                  <w:rFonts w:ascii="Cambria Math" w:hAnsi="Cambria Math"/>
                                </w:rPr>
                                <m:t>f</m:t>
                              </w:ins>
                            </m:r>
                          </m:sub>
                        </m:sSub>
                      </m:e>
                      <m:sub>
                        <m:r>
                          <w:ins w:id="360" w:author="Authors" w:date="2024-11-27T08:46:00Z" w16du:dateUtc="2024-11-27T13:46:00Z">
                            <w:rPr>
                              <w:rFonts w:ascii="Cambria Math" w:hAnsi="Cambria Math"/>
                            </w:rPr>
                            <m:t>g</m:t>
                          </w:ins>
                        </m:r>
                      </m:sub>
                    </m:sSub>
                    <m:r>
                      <w:ins w:id="361" w:author="Authors" w:date="2024-11-27T08:46:00Z" w16du:dateUtc="2024-11-27T13:46:00Z">
                        <w:rPr>
                          <w:rFonts w:ascii="Cambria Math" w:hAnsi="Cambria Math"/>
                        </w:rPr>
                        <m:t>,</m:t>
                      </w:ins>
                    </m:r>
                    <m:sSub>
                      <m:sSubPr>
                        <m:ctrlPr>
                          <w:ins w:id="362" w:author="Authors" w:date="2024-11-27T08:46:00Z" w16du:dateUtc="2024-11-27T13:46:00Z">
                            <w:rPr>
                              <w:rFonts w:ascii="Cambria Math" w:hAnsi="Cambria Math"/>
                              <w:i/>
                            </w:rPr>
                          </w:ins>
                        </m:ctrlPr>
                      </m:sSubPr>
                      <m:e>
                        <m:sSub>
                          <m:sSubPr>
                            <m:ctrlPr>
                              <w:ins w:id="363" w:author="Authors" w:date="2024-11-27T08:46:00Z" w16du:dateUtc="2024-11-27T13:46:00Z">
                                <w:rPr>
                                  <w:rFonts w:ascii="Cambria Math" w:hAnsi="Cambria Math"/>
                                  <w:i/>
                                  <w:iCs/>
                                </w:rPr>
                              </w:ins>
                            </m:ctrlPr>
                          </m:sSubPr>
                          <m:e>
                            <m:r>
                              <w:ins w:id="364" w:author="Authors" w:date="2024-11-27T08:46:00Z" w16du:dateUtc="2024-11-27T13:46:00Z">
                                <w:rPr>
                                  <w:rFonts w:ascii="Cambria Math" w:hAnsi="Cambria Math"/>
                                </w:rPr>
                                <m:t>σ</m:t>
                              </w:ins>
                            </m:r>
                          </m:e>
                          <m:sub>
                            <m:r>
                              <w:ins w:id="365" w:author="Authors" w:date="2024-11-27T08:46:00Z" w16du:dateUtc="2024-11-27T13:46:00Z">
                                <w:rPr>
                                  <w:rFonts w:ascii="Cambria Math" w:hAnsi="Cambria Math"/>
                                </w:rPr>
                                <m:t>f</m:t>
                              </w:ins>
                            </m:r>
                          </m:sub>
                        </m:sSub>
                      </m:e>
                      <m:sub>
                        <m:r>
                          <w:ins w:id="366" w:author="Authors" w:date="2024-11-27T08:46:00Z" w16du:dateUtc="2024-11-27T13:46:00Z">
                            <w:rPr>
                              <w:rFonts w:ascii="Cambria Math" w:hAnsi="Cambria Math"/>
                            </w:rPr>
                            <m:t>g</m:t>
                          </w:ins>
                        </m:r>
                      </m:sub>
                    </m:sSub>
                  </m:e>
                </m:d>
              </m:oMath>
            </m:oMathPara>
          </w:p>
          <w:p w14:paraId="2AE07150" w14:textId="77777777" w:rsidR="002D209B" w:rsidRPr="0034192A" w:rsidRDefault="002D209B" w:rsidP="00BA5E8B"/>
        </w:tc>
        <w:tc>
          <w:tcPr>
            <w:tcW w:w="1142" w:type="dxa"/>
            <w:vAlign w:val="center"/>
          </w:tcPr>
          <w:p w14:paraId="7F67DE0E" w14:textId="0F05800E" w:rsidR="002D209B" w:rsidRDefault="002D209B" w:rsidP="00BA5E8B">
            <w:pPr>
              <w:jc w:val="center"/>
            </w:pPr>
            <w:r>
              <w:t xml:space="preserve">Eq. </w:t>
            </w:r>
            <w:del w:id="367" w:author="Authors" w:date="2024-11-27T08:46:00Z" w16du:dateUtc="2024-11-27T13:46:00Z">
              <w:r>
                <w:delText>4</w:delText>
              </w:r>
            </w:del>
            <w:ins w:id="368" w:author="Authors" w:date="2024-11-27T08:46:00Z" w16du:dateUtc="2024-11-27T13:46:00Z">
              <w:r w:rsidR="00011512">
                <w:t>5</w:t>
              </w:r>
            </w:ins>
          </w:p>
        </w:tc>
      </w:tr>
    </w:tbl>
    <w:p w14:paraId="5A6A32BA" w14:textId="77777777" w:rsidR="002D209B" w:rsidRDefault="002D209B" w:rsidP="00B83ECD">
      <w:pPr>
        <w:spacing w:line="480" w:lineRule="auto"/>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14:paraId="4B3F68EE" w14:textId="77777777" w:rsidTr="006757B1">
        <w:trPr>
          <w:trHeight w:val="369"/>
          <w:ins w:id="369" w:author="Authors" w:date="2024-11-27T08:46:00Z" w16du:dateUtc="2024-11-27T13:46:00Z"/>
        </w:trPr>
        <w:tc>
          <w:tcPr>
            <w:tcW w:w="802" w:type="dxa"/>
          </w:tcPr>
          <w:p w14:paraId="6BFA2F4D" w14:textId="77777777" w:rsidR="00011512" w:rsidRDefault="00011512" w:rsidP="00215D23">
            <w:pPr>
              <w:rPr>
                <w:ins w:id="370" w:author="Authors" w:date="2024-11-27T08:46:00Z" w16du:dateUtc="2024-11-27T13:46:00Z"/>
              </w:rPr>
            </w:pPr>
          </w:p>
        </w:tc>
        <w:tc>
          <w:tcPr>
            <w:tcW w:w="6696" w:type="dxa"/>
          </w:tcPr>
          <w:p w14:paraId="77F59887" w14:textId="64513F1B" w:rsidR="00011512" w:rsidRPr="00FB2F7E" w:rsidRDefault="001E035C" w:rsidP="00215D23">
            <w:pPr>
              <w:rPr>
                <w:ins w:id="371" w:author="Authors" w:date="2024-11-27T08:46:00Z" w16du:dateUtc="2024-11-27T13:46:00Z"/>
                <w:rFonts w:eastAsiaTheme="minorEastAsia"/>
              </w:rPr>
            </w:pPr>
            <m:oMathPara>
              <m:oMath>
                <m:sSub>
                  <m:sSubPr>
                    <m:ctrlPr>
                      <w:ins w:id="372" w:author="Authors" w:date="2024-11-27T08:46:00Z" w16du:dateUtc="2024-11-27T13:46:00Z">
                        <w:rPr>
                          <w:rFonts w:ascii="Cambria Math" w:hAnsi="Cambria Math"/>
                          <w:iCs/>
                        </w:rPr>
                      </w:ins>
                    </m:ctrlPr>
                  </m:sSubPr>
                  <m:e>
                    <m:r>
                      <w:ins w:id="373" w:author="Authors" w:date="2024-11-27T08:46:00Z" w16du:dateUtc="2024-11-27T13:46:00Z">
                        <w:rPr>
                          <w:rFonts w:ascii="Cambria Math" w:hAnsi="Cambria Math"/>
                        </w:rPr>
                        <m:t>Flight</m:t>
                      </w:ins>
                    </m:r>
                  </m:e>
                  <m:sub>
                    <m:r>
                      <w:ins w:id="374" w:author="Authors" w:date="2024-11-27T08:46:00Z" w16du:dateUtc="2024-11-27T13:46:00Z">
                        <w:rPr>
                          <w:rFonts w:ascii="Cambria Math" w:hAnsi="Cambria Math"/>
                        </w:rPr>
                        <m:t>i</m:t>
                      </w:ins>
                    </m:r>
                  </m:sub>
                </m:sSub>
                <m:r>
                  <w:ins w:id="375" w:author="Authors" w:date="2024-11-27T08:46:00Z" w16du:dateUtc="2024-11-27T13:46:00Z">
                    <w:rPr>
                      <w:rFonts w:ascii="Cambria Math" w:hAnsi="Cambria Math"/>
                    </w:rPr>
                    <m:t>~ Bernoulli(</m:t>
                  </w:ins>
                </m:r>
                <m:sSub>
                  <m:sSubPr>
                    <m:ctrlPr>
                      <w:ins w:id="376" w:author="Authors" w:date="2024-11-27T08:46:00Z" w16du:dateUtc="2024-11-27T13:46:00Z">
                        <w:rPr>
                          <w:rFonts w:ascii="Cambria Math" w:hAnsi="Cambria Math"/>
                          <w:i/>
                          <w:iCs/>
                        </w:rPr>
                      </w:ins>
                    </m:ctrlPr>
                  </m:sSubPr>
                  <m:e>
                    <m:sSub>
                      <m:sSubPr>
                        <m:ctrlPr>
                          <w:ins w:id="377" w:author="Authors" w:date="2024-11-27T08:46:00Z" w16du:dateUtc="2024-11-27T13:46:00Z">
                            <w:rPr>
                              <w:rFonts w:ascii="Cambria Math" w:hAnsi="Cambria Math"/>
                              <w:i/>
                              <w:iCs/>
                            </w:rPr>
                          </w:ins>
                        </m:ctrlPr>
                      </m:sSubPr>
                      <m:e>
                        <m:r>
                          <w:ins w:id="378" w:author="Authors" w:date="2024-11-27T08:46:00Z" w16du:dateUtc="2024-11-27T13:46:00Z">
                            <w:rPr>
                              <w:rFonts w:ascii="Cambria Math" w:hAnsi="Cambria Math"/>
                            </w:rPr>
                            <m:t>p</m:t>
                          </w:ins>
                        </m:r>
                      </m:e>
                      <m:sub>
                        <m:r>
                          <w:ins w:id="379" w:author="Authors" w:date="2024-11-27T08:46:00Z" w16du:dateUtc="2024-11-27T13:46:00Z">
                            <w:rPr>
                              <w:rFonts w:ascii="Cambria Math" w:hAnsi="Cambria Math"/>
                            </w:rPr>
                            <m:t>f</m:t>
                          </w:ins>
                        </m:r>
                      </m:sub>
                    </m:sSub>
                  </m:e>
                  <m:sub>
                    <m:r>
                      <w:ins w:id="380" w:author="Authors" w:date="2024-11-27T08:46:00Z" w16du:dateUtc="2024-11-27T13:46:00Z">
                        <w:rPr>
                          <w:rFonts w:ascii="Cambria Math" w:hAnsi="Cambria Math"/>
                        </w:rPr>
                        <m:t>g</m:t>
                      </w:ins>
                    </m:r>
                  </m:sub>
                </m:sSub>
                <m:r>
                  <w:ins w:id="381" w:author="Authors" w:date="2024-11-27T08:46:00Z" w16du:dateUtc="2024-11-27T13:46:00Z">
                    <w:rPr>
                      <w:rFonts w:ascii="Cambria Math" w:hAnsi="Cambria Math"/>
                    </w:rPr>
                    <m:t>)</m:t>
                  </w:ins>
                </m:r>
              </m:oMath>
            </m:oMathPara>
          </w:p>
        </w:tc>
        <w:tc>
          <w:tcPr>
            <w:tcW w:w="1142" w:type="dxa"/>
            <w:vAlign w:val="center"/>
          </w:tcPr>
          <w:p w14:paraId="23E9611D" w14:textId="03666277" w:rsidR="00011512" w:rsidRDefault="00011512" w:rsidP="00215D23">
            <w:pPr>
              <w:jc w:val="center"/>
              <w:rPr>
                <w:ins w:id="382" w:author="Authors" w:date="2024-11-27T08:46:00Z" w16du:dateUtc="2024-11-27T13:46:00Z"/>
              </w:rPr>
            </w:pPr>
            <w:ins w:id="383" w:author="Authors" w:date="2024-11-27T08:46:00Z" w16du:dateUtc="2024-11-27T13:46:00Z">
              <w:r>
                <w:t>Eq. 6</w:t>
              </w:r>
            </w:ins>
          </w:p>
        </w:tc>
      </w:tr>
    </w:tbl>
    <w:p w14:paraId="62547457" w14:textId="77777777" w:rsidR="00011512" w:rsidRDefault="00011512" w:rsidP="00B83ECD">
      <w:pPr>
        <w:spacing w:line="480" w:lineRule="auto"/>
        <w:rPr>
          <w:ins w:id="384" w:author="Authors" w:date="2024-11-27T08:46:00Z" w16du:dateUtc="2024-11-27T13:46:00Z"/>
          <w:rFonts w:eastAsiaTheme="minorEastAsia"/>
        </w:rPr>
      </w:pPr>
    </w:p>
    <w:p w14:paraId="50596B19" w14:textId="6BBB7EB5" w:rsidR="00DB5C13" w:rsidRDefault="00B83ECD" w:rsidP="00B83ECD">
      <w:pPr>
        <w:spacing w:line="480" w:lineRule="auto"/>
        <w:rPr>
          <w:rFonts w:eastAsiaTheme="minorEastAsia"/>
        </w:rPr>
      </w:pPr>
      <w:r>
        <w:rPr>
          <w:rFonts w:eastAsiaTheme="minorEastAsia"/>
        </w:rPr>
        <w:t>where the</w:t>
      </w:r>
      <w:r w:rsidR="00D87479">
        <w:rPr>
          <w:rFonts w:eastAsiaTheme="minorEastAsia"/>
        </w:rPr>
        <w:t xml:space="preserve"> </w:t>
      </w:r>
      <m:oMath>
        <m:sSub>
          <m:sSubPr>
            <m:ctrlPr>
              <w:del w:id="385" w:author="Authors" w:date="2024-11-27T08:46:00Z" w16du:dateUtc="2024-11-27T13:46:00Z">
                <w:rPr>
                  <w:rFonts w:ascii="Cambria Math" w:eastAsiaTheme="minorEastAsia" w:hAnsi="Cambria Math"/>
                  <w:i/>
                </w:rPr>
              </w:del>
            </m:ctrlPr>
          </m:sSubPr>
          <m:e>
            <m:r>
              <w:del w:id="386" w:author="Authors" w:date="2024-11-27T08:46:00Z" w16du:dateUtc="2024-11-27T13:46:00Z">
                <w:rPr>
                  <w:rFonts w:ascii="Cambria Math" w:eastAsiaTheme="minorEastAsia" w:hAnsi="Cambria Math"/>
                </w:rPr>
                <m:t>α</m:t>
              </w:del>
            </m:r>
          </m:e>
          <m:sub>
            <m:r>
              <w:del w:id="387" w:author="Authors" w:date="2024-11-27T08:46:00Z" w16du:dateUtc="2024-11-27T13:46:00Z">
                <w:rPr>
                  <w:rFonts w:ascii="Cambria Math" w:eastAsiaTheme="minorEastAsia" w:hAnsi="Cambria Math"/>
                </w:rPr>
                <m:t>g</m:t>
              </w:del>
            </m:r>
          </m:sub>
        </m:sSub>
        <m:sSub>
          <m:sSubPr>
            <m:ctrlPr>
              <w:ins w:id="388" w:author="Authors" w:date="2024-11-27T08:46:00Z" w16du:dateUtc="2024-11-27T13:46:00Z">
                <w:rPr>
                  <w:rFonts w:ascii="Cambria Math" w:hAnsi="Cambria Math"/>
                  <w:i/>
                  <w:iCs/>
                </w:rPr>
              </w:ins>
            </m:ctrlPr>
          </m:sSubPr>
          <m:e>
            <m:sSub>
              <m:sSubPr>
                <m:ctrlPr>
                  <w:ins w:id="389" w:author="Authors" w:date="2024-11-27T08:46:00Z" w16du:dateUtc="2024-11-27T13:46:00Z">
                    <w:rPr>
                      <w:rFonts w:ascii="Cambria Math" w:hAnsi="Cambria Math"/>
                      <w:i/>
                      <w:iCs/>
                    </w:rPr>
                  </w:ins>
                </m:ctrlPr>
              </m:sSubPr>
              <m:e>
                <m:r>
                  <w:ins w:id="390" w:author="Authors" w:date="2024-11-27T08:46:00Z" w16du:dateUtc="2024-11-27T13:46:00Z">
                    <w:rPr>
                      <w:rFonts w:ascii="Cambria Math" w:hAnsi="Cambria Math"/>
                    </w:rPr>
                    <m:t>μ</m:t>
                  </w:ins>
                </m:r>
              </m:e>
              <m:sub>
                <m:r>
                  <w:ins w:id="391" w:author="Authors" w:date="2024-11-27T08:46:00Z" w16du:dateUtc="2024-11-27T13:46:00Z">
                    <w:rPr>
                      <w:rFonts w:ascii="Cambria Math" w:hAnsi="Cambria Math"/>
                    </w:rPr>
                    <m:t>f</m:t>
                  </w:ins>
                </m:r>
              </m:sub>
            </m:sSub>
          </m:e>
          <m:sub>
            <m:r>
              <w:ins w:id="392" w:author="Authors" w:date="2024-11-27T08:46:00Z" w16du:dateUtc="2024-11-27T13:46:00Z">
                <w:rPr>
                  <w:rFonts w:ascii="Cambria Math" w:hAnsi="Cambria Math"/>
                </w:rPr>
                <m:t>g</m:t>
              </w:ins>
            </m:r>
          </m:sub>
        </m:sSub>
      </m:oMath>
      <w:ins w:id="393" w:author="Authors" w:date="2024-11-27T08:46:00Z" w16du:dateUtc="2024-11-27T13:46:00Z">
        <w:r w:rsidR="00096ED9">
          <w:rPr>
            <w:rFonts w:eastAsiaTheme="minorEastAsia"/>
            <w:iCs/>
          </w:rPr>
          <w:t xml:space="preserve">, </w:t>
        </w:r>
      </w:ins>
      <m:oMath>
        <m:sSub>
          <m:sSubPr>
            <m:ctrlPr>
              <w:ins w:id="394" w:author="Authors" w:date="2024-11-27T08:46:00Z" w16du:dateUtc="2024-11-27T13:46:00Z">
                <w:rPr>
                  <w:rFonts w:ascii="Cambria Math" w:hAnsi="Cambria Math"/>
                  <w:i/>
                </w:rPr>
              </w:ins>
            </m:ctrlPr>
          </m:sSubPr>
          <m:e>
            <m:sSub>
              <m:sSubPr>
                <m:ctrlPr>
                  <w:ins w:id="395" w:author="Authors" w:date="2024-11-27T08:46:00Z" w16du:dateUtc="2024-11-27T13:46:00Z">
                    <w:rPr>
                      <w:rFonts w:ascii="Cambria Math" w:hAnsi="Cambria Math"/>
                      <w:i/>
                      <w:iCs/>
                    </w:rPr>
                  </w:ins>
                </m:ctrlPr>
              </m:sSubPr>
              <m:e>
                <m:r>
                  <w:ins w:id="396" w:author="Authors" w:date="2024-11-27T08:46:00Z" w16du:dateUtc="2024-11-27T13:46:00Z">
                    <w:rPr>
                      <w:rFonts w:ascii="Cambria Math" w:hAnsi="Cambria Math"/>
                    </w:rPr>
                    <m:t>σ</m:t>
                  </w:ins>
                </m:r>
              </m:e>
              <m:sub>
                <m:r>
                  <w:ins w:id="397" w:author="Authors" w:date="2024-11-27T08:46:00Z" w16du:dateUtc="2024-11-27T13:46:00Z">
                    <w:rPr>
                      <w:rFonts w:ascii="Cambria Math" w:hAnsi="Cambria Math"/>
                    </w:rPr>
                    <m:t>f</m:t>
                  </w:ins>
                </m:r>
              </m:sub>
            </m:sSub>
          </m:e>
          <m:sub>
            <m:r>
              <w:ins w:id="398" w:author="Authors" w:date="2024-11-27T08:46:00Z" w16du:dateUtc="2024-11-27T13:46:00Z">
                <w:rPr>
                  <w:rFonts w:ascii="Cambria Math" w:hAnsi="Cambria Math"/>
                </w:rPr>
                <m:t>g</m:t>
              </w:ins>
            </m:r>
          </m:sub>
        </m:sSub>
      </m:oMath>
      <w:ins w:id="399" w:author="Authors" w:date="2024-11-27T08:46:00Z" w16du:dateUtc="2024-11-27T13:46:00Z">
        <w:r w:rsidR="00096ED9">
          <w:rPr>
            <w:rFonts w:eastAsiaTheme="minorEastAsia"/>
          </w:rPr>
          <w:t>,</w:t>
        </w:r>
      </w:ins>
      <w:r w:rsidR="00096ED9">
        <w:rPr>
          <w:rFonts w:eastAsiaTheme="minorEastAsia"/>
        </w:rPr>
        <w:t xml:space="preserve"> </w:t>
      </w:r>
      <w:r w:rsidR="00174A38">
        <w:rPr>
          <w:rFonts w:eastAsiaTheme="minorEastAsia"/>
        </w:rPr>
        <w:t xml:space="preserve">and </w:t>
      </w:r>
      <m:oMath>
        <m:sSub>
          <m:sSubPr>
            <m:ctrlPr>
              <w:del w:id="400" w:author="Authors" w:date="2024-11-27T08:46:00Z" w16du:dateUtc="2024-11-27T13:46:00Z">
                <w:rPr>
                  <w:rFonts w:ascii="Cambria Math" w:eastAsiaTheme="minorEastAsia" w:hAnsi="Cambria Math"/>
                  <w:i/>
                </w:rPr>
              </w:del>
            </m:ctrlPr>
          </m:sSubPr>
          <m:e>
            <m:r>
              <w:del w:id="401" w:author="Authors" w:date="2024-11-27T08:46:00Z" w16du:dateUtc="2024-11-27T13:46:00Z">
                <w:rPr>
                  <w:rFonts w:ascii="Cambria Math" w:eastAsiaTheme="minorEastAsia" w:hAnsi="Cambria Math"/>
                </w:rPr>
                <m:t>β</m:t>
              </w:del>
            </m:r>
          </m:e>
          <m:sub>
            <m:r>
              <w:del w:id="402" w:author="Authors" w:date="2024-11-27T08:46:00Z" w16du:dateUtc="2024-11-27T13:46:00Z">
                <w:rPr>
                  <w:rFonts w:ascii="Cambria Math" w:eastAsiaTheme="minorEastAsia" w:hAnsi="Cambria Math"/>
                </w:rPr>
                <m:t>g</m:t>
              </w:del>
            </m:r>
          </m:sub>
        </m:sSub>
        <m:sSub>
          <m:sSubPr>
            <m:ctrlPr>
              <w:ins w:id="403" w:author="Authors" w:date="2024-11-27T08:46:00Z" w16du:dateUtc="2024-11-27T13:46:00Z">
                <w:rPr>
                  <w:rFonts w:ascii="Cambria Math" w:hAnsi="Cambria Math"/>
                  <w:i/>
                  <w:iCs/>
                </w:rPr>
              </w:ins>
            </m:ctrlPr>
          </m:sSubPr>
          <m:e>
            <m:sSub>
              <m:sSubPr>
                <m:ctrlPr>
                  <w:ins w:id="404" w:author="Authors" w:date="2024-11-27T08:46:00Z" w16du:dateUtc="2024-11-27T13:46:00Z">
                    <w:rPr>
                      <w:rFonts w:ascii="Cambria Math" w:hAnsi="Cambria Math"/>
                      <w:i/>
                      <w:iCs/>
                    </w:rPr>
                  </w:ins>
                </m:ctrlPr>
              </m:sSubPr>
              <m:e>
                <m:r>
                  <w:ins w:id="405" w:author="Authors" w:date="2024-11-27T08:46:00Z" w16du:dateUtc="2024-11-27T13:46:00Z">
                    <w:rPr>
                      <w:rFonts w:ascii="Cambria Math" w:hAnsi="Cambria Math"/>
                    </w:rPr>
                    <m:t>p</m:t>
                  </w:ins>
                </m:r>
              </m:e>
              <m:sub>
                <m:r>
                  <w:ins w:id="406" w:author="Authors" w:date="2024-11-27T08:46:00Z" w16du:dateUtc="2024-11-27T13:46:00Z">
                    <w:rPr>
                      <w:rFonts w:ascii="Cambria Math" w:hAnsi="Cambria Math"/>
                    </w:rPr>
                    <m:t>f</m:t>
                  </w:ins>
                </m:r>
              </m:sub>
            </m:sSub>
          </m:e>
          <m:sub>
            <m:r>
              <w:ins w:id="407" w:author="Authors" w:date="2024-11-27T08:46:00Z" w16du:dateUtc="2024-11-27T13:46:00Z">
                <w:rPr>
                  <w:rFonts w:ascii="Cambria Math" w:hAnsi="Cambria Math"/>
                </w:rPr>
                <m:t>g</m:t>
              </w:ins>
            </m:r>
          </m:sub>
        </m:sSub>
      </m:oMath>
      <w:r>
        <w:rPr>
          <w:rFonts w:eastAsiaTheme="minorEastAsia"/>
        </w:rPr>
        <w:t xml:space="preserve"> parameters were dependent on the season</w:t>
      </w:r>
      <w:r w:rsidR="003821AB">
        <w:rPr>
          <w:rFonts w:eastAsiaTheme="minorEastAsia"/>
        </w:rPr>
        <w:t>,</w:t>
      </w:r>
      <w:r>
        <w:rPr>
          <w:rFonts w:eastAsiaTheme="minorEastAsia"/>
        </w:rPr>
        <w:t xml:space="preserve"> age</w:t>
      </w:r>
      <w:r w:rsidR="003821AB">
        <w:rPr>
          <w:rFonts w:eastAsiaTheme="minorEastAsia"/>
        </w:rPr>
        <w:t>, or sex</w:t>
      </w:r>
      <w:r>
        <w:rPr>
          <w:rFonts w:eastAsiaTheme="minorEastAsia"/>
        </w:rPr>
        <w:t xml:space="preserve"> class </w:t>
      </w:r>
      <w:r w:rsidR="002C5E37">
        <w:rPr>
          <w:rFonts w:eastAsiaTheme="minorEastAsia"/>
        </w:rPr>
        <w:t>associated with any given altitude</w:t>
      </w:r>
      <w:r>
        <w:rPr>
          <w:rFonts w:eastAsiaTheme="minorEastAsia"/>
        </w:rPr>
        <w:t xml:space="preserve"> observation. This </w:t>
      </w:r>
      <w:r w:rsidR="00DB5C13">
        <w:rPr>
          <w:rFonts w:eastAsiaTheme="minorEastAsia"/>
        </w:rPr>
        <w:t>model structure allowed the distribution of flight altitudes to be estimated for each season</w:t>
      </w:r>
      <w:r w:rsidR="005F53CA">
        <w:rPr>
          <w:rFonts w:eastAsiaTheme="minorEastAsia"/>
        </w:rPr>
        <w:t>,</w:t>
      </w:r>
      <w:r w:rsidR="00DB5C13">
        <w:rPr>
          <w:rFonts w:eastAsiaTheme="minorEastAsia"/>
        </w:rPr>
        <w:t xml:space="preserve"> age</w:t>
      </w:r>
      <w:r w:rsidR="005F53CA">
        <w:rPr>
          <w:rFonts w:eastAsiaTheme="minorEastAsia"/>
        </w:rPr>
        <w:t>, and sex</w:t>
      </w:r>
      <w:r w:rsidR="00DB5C13">
        <w:rPr>
          <w:rFonts w:eastAsiaTheme="minorEastAsia"/>
        </w:rPr>
        <w:t xml:space="preserve"> class separately, but with shared inference of error terms</w:t>
      </w:r>
      <w:r w:rsidR="00631B3A">
        <w:rPr>
          <w:rFonts w:eastAsiaTheme="minorEastAsia"/>
        </w:rPr>
        <w:t xml:space="preserve"> </w:t>
      </w:r>
      <m:oMath>
        <m:sSub>
          <m:sSubPr>
            <m:ctrlPr>
              <w:del w:id="408" w:author="Authors" w:date="2024-11-27T08:46:00Z" w16du:dateUtc="2024-11-27T13:46:00Z">
                <w:rPr>
                  <w:rFonts w:ascii="Cambria Math" w:eastAsiaTheme="minorEastAsia" w:hAnsi="Cambria Math"/>
                  <w:i/>
                </w:rPr>
              </w:del>
            </m:ctrlPr>
          </m:sSubPr>
          <m:e>
            <m:r>
              <w:del w:id="409" w:author="Authors" w:date="2024-11-27T08:46:00Z" w16du:dateUtc="2024-11-27T13:46:00Z">
                <w:rPr>
                  <w:rFonts w:ascii="Cambria Math" w:eastAsiaTheme="minorEastAsia" w:hAnsi="Cambria Math"/>
                </w:rPr>
                <m:t>μ</m:t>
              </w:del>
            </m:r>
          </m:e>
          <m:sub>
            <m:r>
              <w:del w:id="410" w:author="Authors" w:date="2024-11-27T08:46:00Z" w16du:dateUtc="2024-11-27T13:46:00Z">
                <w:rPr>
                  <w:rFonts w:ascii="Cambria Math" w:eastAsiaTheme="minorEastAsia" w:hAnsi="Cambria Math"/>
                </w:rPr>
                <m:t>bias</m:t>
              </w:del>
            </m:r>
          </m:sub>
        </m:sSub>
        <m:sSub>
          <m:sSubPr>
            <m:ctrlPr>
              <w:ins w:id="411" w:author="Authors" w:date="2024-11-27T08:46:00Z" w16du:dateUtc="2024-11-27T13:46:00Z">
                <w:rPr>
                  <w:rFonts w:ascii="Cambria Math" w:hAnsi="Cambria Math"/>
                  <w:i/>
                  <w:iCs/>
                </w:rPr>
              </w:ins>
            </m:ctrlPr>
          </m:sSubPr>
          <m:e>
            <m:r>
              <w:ins w:id="412" w:author="Authors" w:date="2024-11-27T08:46:00Z" w16du:dateUtc="2024-11-27T13:46:00Z">
                <w:rPr>
                  <w:rFonts w:ascii="Cambria Math" w:hAnsi="Cambria Math"/>
                </w:rPr>
                <m:t>μ</m:t>
              </w:ins>
            </m:r>
          </m:e>
          <m:sub>
            <m:r>
              <w:ins w:id="413" w:author="Authors" w:date="2024-11-27T08:46:00Z" w16du:dateUtc="2024-11-27T13:46:00Z">
                <w:rPr>
                  <w:rFonts w:ascii="Cambria Math" w:hAnsi="Cambria Math"/>
                </w:rPr>
                <m:t>ε</m:t>
              </w:ins>
            </m:r>
          </m:sub>
        </m:sSub>
      </m:oMath>
      <w:r w:rsidR="00E96D0C">
        <w:rPr>
          <w:rFonts w:eastAsiaTheme="minorEastAsia"/>
        </w:rPr>
        <w:t xml:space="preserve"> and </w:t>
      </w:r>
      <m:oMath>
        <m:sSub>
          <m:sSubPr>
            <m:ctrlPr>
              <w:del w:id="414" w:author="Authors" w:date="2024-11-27T08:46:00Z" w16du:dateUtc="2024-11-27T13:46:00Z">
                <w:rPr>
                  <w:rFonts w:ascii="Cambria Math" w:eastAsiaTheme="minorEastAsia" w:hAnsi="Cambria Math"/>
                  <w:i/>
                </w:rPr>
              </w:del>
            </m:ctrlPr>
          </m:sSubPr>
          <m:e>
            <m:r>
              <w:del w:id="415" w:author="Authors" w:date="2024-11-27T08:46:00Z" w16du:dateUtc="2024-11-27T13:46:00Z">
                <w:rPr>
                  <w:rFonts w:ascii="Cambria Math" w:eastAsiaTheme="minorEastAsia" w:hAnsi="Cambria Math"/>
                </w:rPr>
                <m:t>σ</m:t>
              </w:del>
            </m:r>
          </m:e>
          <m:sub>
            <m:r>
              <w:del w:id="416" w:author="Authors" w:date="2024-11-27T08:46:00Z" w16du:dateUtc="2024-11-27T13:46:00Z">
                <w:rPr>
                  <w:rFonts w:ascii="Cambria Math" w:eastAsiaTheme="minorEastAsia" w:hAnsi="Cambria Math"/>
                </w:rPr>
                <m:t>error</m:t>
              </w:del>
            </m:r>
          </m:sub>
        </m:sSub>
        <m:sSub>
          <m:sSubPr>
            <m:ctrlPr>
              <w:ins w:id="417" w:author="Authors" w:date="2024-11-27T08:46:00Z" w16du:dateUtc="2024-11-27T13:46:00Z">
                <w:rPr>
                  <w:rFonts w:ascii="Cambria Math" w:hAnsi="Cambria Math"/>
                  <w:i/>
                  <w:iCs/>
                </w:rPr>
              </w:ins>
            </m:ctrlPr>
          </m:sSubPr>
          <m:e>
            <m:r>
              <w:ins w:id="418" w:author="Authors" w:date="2024-11-27T08:46:00Z" w16du:dateUtc="2024-11-27T13:46:00Z">
                <w:rPr>
                  <w:rFonts w:ascii="Cambria Math" w:hAnsi="Cambria Math"/>
                </w:rPr>
                <m:t>σ</m:t>
              </w:ins>
            </m:r>
          </m:e>
          <m:sub>
            <m:r>
              <w:ins w:id="419" w:author="Authors" w:date="2024-11-27T08:46:00Z" w16du:dateUtc="2024-11-27T13:46:00Z">
                <w:rPr>
                  <w:rFonts w:ascii="Cambria Math" w:hAnsi="Cambria Math"/>
                </w:rPr>
                <m:t>ε</m:t>
              </w:ins>
            </m:r>
          </m:sub>
        </m:sSub>
      </m:oMath>
      <w:r w:rsidR="0047743C">
        <w:rPr>
          <w:rFonts w:eastAsiaTheme="minorEastAsia"/>
          <w:iCs/>
        </w:rPr>
        <w:t xml:space="preserve"> </w:t>
      </w:r>
      <w:r w:rsidR="00BC4350">
        <w:rPr>
          <w:rFonts w:eastAsiaTheme="minorEastAsia"/>
        </w:rPr>
        <w:t>as we had no a priori reason to believe that</w:t>
      </w:r>
      <w:del w:id="420" w:author="Authors" w:date="2024-11-27T08:46:00Z" w16du:dateUtc="2024-11-27T13:46:00Z">
        <w:r w:rsidR="00BC4350">
          <w:rPr>
            <w:rFonts w:eastAsiaTheme="minorEastAsia"/>
          </w:rPr>
          <w:delText xml:space="preserve"> the</w:delText>
        </w:r>
      </w:del>
      <w:r w:rsidR="00BC4350">
        <w:rPr>
          <w:rFonts w:eastAsiaTheme="minorEastAsia"/>
        </w:rPr>
        <w:t xml:space="preserve"> GPS measurement error would change </w:t>
      </w:r>
      <w:r w:rsidR="00F72500">
        <w:rPr>
          <w:rFonts w:eastAsiaTheme="minorEastAsia"/>
        </w:rPr>
        <w:t>as a function of these classes</w:t>
      </w:r>
      <w:r w:rsidR="002C5E37">
        <w:rPr>
          <w:rFonts w:eastAsiaTheme="minorEastAsia"/>
        </w:rPr>
        <w:t>.</w:t>
      </w:r>
    </w:p>
    <w:p w14:paraId="58649792" w14:textId="6365129A" w:rsidR="0094724A" w:rsidRPr="006757B1" w:rsidRDefault="00632D86" w:rsidP="00B83ECD">
      <w:pPr>
        <w:spacing w:line="480" w:lineRule="auto"/>
        <w:rPr>
          <w:highlight w:val="yellow"/>
          <w:rPrChange w:id="421" w:author="Authors" w:date="2024-11-27T08:46:00Z" w16du:dateUtc="2024-11-27T13:46:00Z">
            <w:rPr/>
          </w:rPrChange>
        </w:rPr>
      </w:pPr>
      <w:r>
        <w:rPr>
          <w:rFonts w:eastAsiaTheme="minorEastAsia"/>
        </w:rPr>
        <w:tab/>
      </w:r>
      <w:r w:rsidR="00090808">
        <w:rPr>
          <w:rFonts w:eastAsiaTheme="minorEastAsia"/>
        </w:rPr>
        <w:t xml:space="preserve">We implemented these models </w:t>
      </w:r>
      <w:r w:rsidR="008778C7">
        <w:rPr>
          <w:rFonts w:eastAsiaTheme="minorEastAsia"/>
        </w:rPr>
        <w:t>in a</w:t>
      </w:r>
      <w:r w:rsidR="00090808">
        <w:rPr>
          <w:rFonts w:eastAsiaTheme="minorEastAsia"/>
        </w:rPr>
        <w:t xml:space="preserve"> Bayesian </w:t>
      </w:r>
      <w:r w:rsidR="008778C7">
        <w:rPr>
          <w:rFonts w:eastAsiaTheme="minorEastAsia"/>
        </w:rPr>
        <w:t xml:space="preserve">framework </w:t>
      </w:r>
      <w:r w:rsidR="00D825FE">
        <w:rPr>
          <w:rFonts w:eastAsiaTheme="minorEastAsia"/>
        </w:rPr>
        <w:t>using</w:t>
      </w:r>
      <w:r w:rsidR="00D670AA">
        <w:rPr>
          <w:rFonts w:eastAsiaTheme="minorEastAsia"/>
        </w:rPr>
        <w:t xml:space="preserve"> the R package</w:t>
      </w:r>
      <w:r w:rsidR="006C30AF">
        <w:rPr>
          <w:rFonts w:eastAsiaTheme="minorEastAsia"/>
        </w:rPr>
        <w:t xml:space="preserve"> </w:t>
      </w:r>
      <w:proofErr w:type="spellStart"/>
      <w:r w:rsidR="006C30AF" w:rsidRPr="006C30AF">
        <w:rPr>
          <w:rFonts w:eastAsiaTheme="minorEastAsia"/>
          <w:i/>
          <w:iCs/>
        </w:rPr>
        <w:t>rstan</w:t>
      </w:r>
      <w:proofErr w:type="spellEnd"/>
      <w:r w:rsidR="00C4506B">
        <w:rPr>
          <w:rFonts w:eastAsiaTheme="minorEastAsia"/>
        </w:rPr>
        <w:t xml:space="preserve"> </w:t>
      </w:r>
      <w:r w:rsidR="00D825FE">
        <w:rPr>
          <w:rFonts w:eastAsiaTheme="minorEastAsia"/>
        </w:rPr>
        <w:t>(</w:t>
      </w:r>
      <w:r w:rsidR="003E7657">
        <w:rPr>
          <w:rFonts w:eastAsiaTheme="minorEastAsia"/>
        </w:rPr>
        <w:t>Stan Development Team 2024</w:t>
      </w:r>
      <w:r w:rsidR="0065500D">
        <w:rPr>
          <w:rFonts w:eastAsiaTheme="minorEastAsia"/>
        </w:rPr>
        <w:t>, R Core Team 2024</w:t>
      </w:r>
      <w:r w:rsidR="003E7657">
        <w:rPr>
          <w:rFonts w:eastAsiaTheme="minorEastAsia"/>
        </w:rPr>
        <w:t>)</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del w:id="422" w:author="Authors" w:date="2024-11-27T08:46:00Z" w16du:dateUtc="2024-11-27T13:46:00Z">
        <w:r w:rsidR="00090808">
          <w:rPr>
            <w:rFonts w:eastAsiaTheme="minorEastAsia"/>
          </w:rPr>
          <w:delText>R-hat</w:delText>
        </w:r>
      </w:del>
      <w:ins w:id="423" w:author="Authors" w:date="2024-11-27T08:46:00Z" w16du:dateUtc="2024-11-27T13:46:00Z">
        <w:r w:rsidR="00F07A37">
          <w:rPr>
            <w:rFonts w:eastAsiaTheme="minorEastAsia"/>
          </w:rPr>
          <w:t>potential scale reduction</w:t>
        </w:r>
      </w:ins>
      <w:r w:rsidR="00F07A37">
        <w:rPr>
          <w:rFonts w:eastAsiaTheme="minorEastAsia"/>
        </w:rPr>
        <w:t xml:space="preserve"> </w:t>
      </w:r>
      <w:r w:rsidR="005762E8">
        <w:rPr>
          <w:rFonts w:eastAsiaTheme="minorEastAsia"/>
        </w:rPr>
        <w:t>values were</w:t>
      </w:r>
      <w:r w:rsidR="00090808">
        <w:rPr>
          <w:rFonts w:eastAsiaTheme="minorEastAsia"/>
        </w:rPr>
        <w:t xml:space="preserve"> &lt;1.1</w:t>
      </w:r>
      <w:r w:rsidR="00397A5A">
        <w:rPr>
          <w:rFonts w:eastAsiaTheme="minorEastAsia"/>
        </w:rPr>
        <w:t xml:space="preserve"> (Brooks &amp; Gelman 1998)</w:t>
      </w:r>
      <w:r w:rsidR="00090808">
        <w:rPr>
          <w:rFonts w:eastAsiaTheme="minorEastAsia"/>
        </w:rPr>
        <w:t xml:space="preserve">.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w:t>
      </w:r>
      <w:r w:rsidR="00FF672B">
        <w:rPr>
          <w:rFonts w:eastAsiaTheme="minorEastAsia"/>
        </w:rPr>
        <w:t xml:space="preserve"> of flight altitude distribution </w:t>
      </w:r>
      <w:r w:rsidR="00FF672B">
        <w:rPr>
          <w:rFonts w:eastAsiaTheme="minorEastAsia"/>
        </w:rPr>
        <w:lastRenderedPageBreak/>
        <w:t>parameters</w:t>
      </w:r>
      <w:r w:rsidR="00EE6025">
        <w:rPr>
          <w:rFonts w:eastAsiaTheme="minorEastAsia"/>
        </w:rPr>
        <w:t xml:space="preserve"> </w:t>
      </w:r>
      <w:r>
        <w:rPr>
          <w:rFonts w:eastAsiaTheme="minorEastAsia"/>
        </w:rPr>
        <w:t>by simulating</w:t>
      </w:r>
      <w:r w:rsidR="005D26DE">
        <w:rPr>
          <w:rFonts w:eastAsiaTheme="minorEastAsia"/>
        </w:rPr>
        <w:t xml:space="preserve"> a </w:t>
      </w:r>
      <w:del w:id="424" w:author="Authors" w:date="2024-11-27T08:46:00Z" w16du:dateUtc="2024-11-27T13:46:00Z">
        <w:r>
          <w:rPr>
            <w:rFonts w:eastAsiaTheme="minorEastAsia"/>
          </w:rPr>
          <w:delText>gamma</w:delText>
        </w:r>
      </w:del>
      <w:ins w:id="425" w:author="Authors" w:date="2024-11-27T08:46:00Z" w16du:dateUtc="2024-11-27T13:46:00Z">
        <w:r w:rsidR="005D26DE">
          <w:rPr>
            <w:rFonts w:eastAsiaTheme="minorEastAsia"/>
          </w:rPr>
          <w:t>log-normal</w:t>
        </w:r>
      </w:ins>
      <w:r w:rsidR="005D26DE">
        <w:rPr>
          <w:rFonts w:eastAsiaTheme="minorEastAsia"/>
        </w:rPr>
        <w:t xml:space="preserve"> </w:t>
      </w:r>
      <w:r w:rsidR="001C74DA">
        <w:rPr>
          <w:rFonts w:eastAsiaTheme="minorEastAsia"/>
        </w:rPr>
        <w:t xml:space="preserve">distribution for each posterior value of </w:t>
      </w:r>
      <m:oMath>
        <m:r>
          <w:del w:id="426" w:author="Authors" w:date="2024-11-27T08:46:00Z" w16du:dateUtc="2024-11-27T13:46:00Z">
            <w:rPr>
              <w:rFonts w:ascii="Cambria Math" w:eastAsiaTheme="minorEastAsia" w:hAnsi="Cambria Math"/>
            </w:rPr>
            <m:t>α</m:t>
          </w:del>
        </m:r>
        <m:sSub>
          <m:sSubPr>
            <m:ctrlPr>
              <w:ins w:id="427" w:author="Authors" w:date="2024-11-27T08:46:00Z" w16du:dateUtc="2024-11-27T13:46:00Z">
                <w:rPr>
                  <w:rFonts w:ascii="Cambria Math" w:hAnsi="Cambria Math"/>
                  <w:i/>
                  <w:iCs/>
                </w:rPr>
              </w:ins>
            </m:ctrlPr>
          </m:sSubPr>
          <m:e>
            <m:r>
              <w:ins w:id="428" w:author="Authors" w:date="2024-11-27T08:46:00Z" w16du:dateUtc="2024-11-27T13:46:00Z">
                <w:rPr>
                  <w:rFonts w:ascii="Cambria Math" w:hAnsi="Cambria Math"/>
                </w:rPr>
                <m:t>μ</m:t>
              </w:ins>
            </m:r>
          </m:e>
          <m:sub>
            <m:r>
              <w:ins w:id="429" w:author="Authors" w:date="2024-11-27T08:46:00Z" w16du:dateUtc="2024-11-27T13:46:00Z">
                <w:rPr>
                  <w:rFonts w:ascii="Cambria Math" w:hAnsi="Cambria Math"/>
                </w:rPr>
                <m:t>f</m:t>
              </w:ins>
            </m:r>
          </m:sub>
        </m:sSub>
      </m:oMath>
      <w:r w:rsidR="001C74DA">
        <w:rPr>
          <w:rFonts w:eastAsiaTheme="minorEastAsia"/>
          <w:iCs/>
        </w:rPr>
        <w:t xml:space="preserve"> and</w:t>
      </w:r>
      <w:r w:rsidR="00457BC7">
        <w:rPr>
          <w:rFonts w:eastAsiaTheme="minorEastAsia"/>
        </w:rPr>
        <w:t xml:space="preserve"> </w:t>
      </w:r>
      <m:oMath>
        <m:r>
          <w:del w:id="430" w:author="Authors" w:date="2024-11-27T08:46:00Z" w16du:dateUtc="2024-11-27T13:46:00Z">
            <w:rPr>
              <w:rFonts w:ascii="Cambria Math" w:eastAsiaTheme="minorEastAsia" w:hAnsi="Cambria Math"/>
            </w:rPr>
            <m:t>β</m:t>
          </w:del>
        </m:r>
      </m:oMath>
      <w:del w:id="431" w:author="Authors" w:date="2024-11-27T08:46:00Z" w16du:dateUtc="2024-11-27T13:46:00Z">
        <w:r>
          <w:rPr>
            <w:rFonts w:eastAsiaTheme="minorEastAsia"/>
          </w:rPr>
          <w:delText>,</w:delText>
        </w:r>
      </w:del>
      <m:oMath>
        <m:sSub>
          <m:sSubPr>
            <m:ctrlPr>
              <w:ins w:id="432" w:author="Authors" w:date="2024-11-27T08:46:00Z" w16du:dateUtc="2024-11-27T13:46:00Z">
                <w:rPr>
                  <w:rFonts w:ascii="Cambria Math" w:hAnsi="Cambria Math"/>
                  <w:i/>
                  <w:iCs/>
                </w:rPr>
              </w:ins>
            </m:ctrlPr>
          </m:sSubPr>
          <m:e>
            <m:r>
              <w:ins w:id="433" w:author="Authors" w:date="2024-11-27T08:46:00Z" w16du:dateUtc="2024-11-27T13:46:00Z">
                <w:rPr>
                  <w:rFonts w:ascii="Cambria Math" w:hAnsi="Cambria Math"/>
                </w:rPr>
                <m:t>σ</m:t>
              </w:ins>
            </m:r>
          </m:e>
          <m:sub>
            <m:r>
              <w:ins w:id="434" w:author="Authors" w:date="2024-11-27T08:46:00Z" w16du:dateUtc="2024-11-27T13:46:00Z">
                <w:rPr>
                  <w:rFonts w:ascii="Cambria Math" w:hAnsi="Cambria Math"/>
                </w:rPr>
                <m:t>f</m:t>
              </w:ins>
            </m:r>
          </m:sub>
        </m:sSub>
      </m:oMath>
      <w:ins w:id="435" w:author="Authors" w:date="2024-11-27T08:46:00Z" w16du:dateUtc="2024-11-27T13:46:00Z">
        <w:r w:rsidRPr="00337EA7">
          <w:rPr>
            <w:rFonts w:eastAsiaTheme="minorEastAsia"/>
          </w:rPr>
          <w:t>,</w:t>
        </w:r>
      </w:ins>
      <w:r>
        <w:rPr>
          <w:rFonts w:eastAsiaTheme="minorEastAsia"/>
        </w:rPr>
        <w:t xml:space="preserve"> and sampling the mean</w:t>
      </w:r>
      <w:del w:id="436" w:author="Authors" w:date="2024-11-27T08:46:00Z" w16du:dateUtc="2024-11-27T13:46:00Z">
        <w:r w:rsidR="00D253B5">
          <w:rPr>
            <w:rFonts w:eastAsiaTheme="minorEastAsia"/>
          </w:rPr>
          <w:delText xml:space="preserve"> and</w:delText>
        </w:r>
      </w:del>
      <w:ins w:id="437" w:author="Authors" w:date="2024-11-27T08:46:00Z" w16du:dateUtc="2024-11-27T13:46:00Z">
        <w:r w:rsidR="0078193D">
          <w:rPr>
            <w:rFonts w:eastAsiaTheme="minorEastAsia"/>
          </w:rPr>
          <w:t>,</w:t>
        </w:r>
      </w:ins>
      <w:r w:rsidR="00D253B5">
        <w:rPr>
          <w:rFonts w:eastAsiaTheme="minorEastAsia"/>
        </w:rPr>
        <w:t xml:space="preserve"> </w:t>
      </w:r>
      <w:r w:rsidR="00A37FD2">
        <w:rPr>
          <w:rFonts w:eastAsiaTheme="minorEastAsia"/>
        </w:rPr>
        <w:t>median</w:t>
      </w:r>
      <w:ins w:id="438" w:author="Authors" w:date="2024-11-27T08:46:00Z" w16du:dateUtc="2024-11-27T13:46:00Z">
        <w:r w:rsidR="0078193D">
          <w:rPr>
            <w:rFonts w:eastAsiaTheme="minorEastAsia"/>
          </w:rPr>
          <w:t>, standard deviation, and skewness</w:t>
        </w:r>
      </w:ins>
      <w:r>
        <w:rPr>
          <w:rFonts w:eastAsiaTheme="minorEastAsia"/>
        </w:rPr>
        <w:t xml:space="preserve"> of each simulated </w:t>
      </w:r>
      <w:r w:rsidRPr="00111029">
        <w:rPr>
          <w:rFonts w:eastAsiaTheme="minorEastAsia"/>
        </w:rPr>
        <w:t xml:space="preserve">distribution. We </w:t>
      </w:r>
      <w:r w:rsidR="006C0352" w:rsidRPr="00111029">
        <w:rPr>
          <w:rFonts w:eastAsiaTheme="minorEastAsia"/>
        </w:rPr>
        <w:t xml:space="preserve">estimated the number of flight locations from the </w:t>
      </w:r>
      <w:r w:rsidR="00070162" w:rsidRPr="00111029">
        <w:rPr>
          <w:rFonts w:eastAsiaTheme="minorEastAsia"/>
        </w:rPr>
        <w:t>base, season, age</w:t>
      </w:r>
      <w:r w:rsidR="0070271A" w:rsidRPr="00111029">
        <w:rPr>
          <w:rFonts w:eastAsiaTheme="minorEastAsia"/>
        </w:rPr>
        <w:t>, and sex</w:t>
      </w:r>
      <w:r w:rsidR="00070162" w:rsidRPr="00111029">
        <w:rPr>
          <w:rFonts w:eastAsiaTheme="minorEastAsia"/>
        </w:rPr>
        <w:t xml:space="preserve"> models </w:t>
      </w:r>
      <w:r w:rsidR="00E059A3" w:rsidRPr="00111029">
        <w:rPr>
          <w:rFonts w:eastAsiaTheme="minorEastAsia"/>
        </w:rPr>
        <w:t xml:space="preserve">by </w:t>
      </w:r>
      <w:del w:id="439" w:author="Authors" w:date="2024-11-27T08:46:00Z" w16du:dateUtc="2024-11-27T13:46:00Z">
        <w:r w:rsidR="00E059A3">
          <w:rPr>
            <w:rFonts w:eastAsiaTheme="minorEastAsia"/>
          </w:rPr>
          <w:delText xml:space="preserve">summing </w:delText>
        </w:r>
        <w:r w:rsidR="00070162">
          <w:rPr>
            <w:rFonts w:eastAsiaTheme="minorEastAsia"/>
          </w:rPr>
          <w:delText xml:space="preserve">estimated </w:delText>
        </w:r>
      </w:del>
      <m:oMath>
        <m:r>
          <w:del w:id="440" w:author="Authors" w:date="2024-11-27T08:46:00Z" w16du:dateUtc="2024-11-27T13:46:00Z">
            <w:rPr>
              <w:rFonts w:ascii="Cambria Math" w:hAnsi="Cambria Math"/>
            </w:rPr>
            <m:t>I</m:t>
          </w:del>
        </m:r>
      </m:oMath>
      <w:del w:id="441" w:author="Authors" w:date="2024-11-27T08:46:00Z" w16du:dateUtc="2024-11-27T13:46:00Z">
        <w:r w:rsidR="00070162">
          <w:rPr>
            <w:rFonts w:eastAsiaTheme="minorEastAsia"/>
          </w:rPr>
          <w:delText xml:space="preserve"> values.</w:delText>
        </w:r>
      </w:del>
      <w:ins w:id="442" w:author="Authors" w:date="2024-11-27T08:46:00Z" w16du:dateUtc="2024-11-27T13:46:00Z">
        <w:r w:rsidR="003200F4" w:rsidRPr="006757B1">
          <w:rPr>
            <w:rFonts w:eastAsiaTheme="minorEastAsia"/>
          </w:rPr>
          <w:t>multiplying</w:t>
        </w:r>
        <w:r w:rsidR="001B1972" w:rsidRPr="006757B1">
          <w:rPr>
            <w:rFonts w:eastAsiaTheme="minorEastAsia"/>
          </w:rPr>
          <w:t xml:space="preserve"> posterior values of</w:t>
        </w:r>
        <w:r w:rsidR="003200F4" w:rsidRPr="006757B1">
          <w:rPr>
            <w:rFonts w:eastAsiaTheme="minorEastAsia"/>
          </w:rPr>
          <w:t xml:space="preserve"> </w:t>
        </w:r>
      </w:ins>
      <m:oMath>
        <m:sSub>
          <m:sSubPr>
            <m:ctrlPr>
              <w:ins w:id="443" w:author="Authors" w:date="2024-11-27T08:46:00Z" w16du:dateUtc="2024-11-27T13:46:00Z">
                <w:rPr>
                  <w:rFonts w:ascii="Cambria Math" w:hAnsi="Cambria Math"/>
                  <w:i/>
                  <w:iCs/>
                </w:rPr>
              </w:ins>
            </m:ctrlPr>
          </m:sSubPr>
          <m:e>
            <m:r>
              <w:ins w:id="444" w:author="Authors" w:date="2024-11-27T08:46:00Z" w16du:dateUtc="2024-11-27T13:46:00Z">
                <w:rPr>
                  <w:rFonts w:ascii="Cambria Math" w:hAnsi="Cambria Math"/>
                </w:rPr>
                <m:t>p</m:t>
              </w:ins>
            </m:r>
          </m:e>
          <m:sub>
            <m:r>
              <w:ins w:id="445" w:author="Authors" w:date="2024-11-27T08:46:00Z" w16du:dateUtc="2024-11-27T13:46:00Z">
                <w:rPr>
                  <w:rFonts w:ascii="Cambria Math" w:hAnsi="Cambria Math"/>
                </w:rPr>
                <m:t>f</m:t>
              </w:ins>
            </m:r>
          </m:sub>
        </m:sSub>
      </m:oMath>
      <w:ins w:id="446" w:author="Authors" w:date="2024-11-27T08:46:00Z" w16du:dateUtc="2024-11-27T13:46:00Z">
        <w:r w:rsidR="003200F4" w:rsidRPr="00111029">
          <w:rPr>
            <w:rFonts w:eastAsiaTheme="minorEastAsia"/>
            <w:iCs/>
          </w:rPr>
          <w:t xml:space="preserve"> by the </w:t>
        </w:r>
        <w:r w:rsidR="00F25B79" w:rsidRPr="00111029">
          <w:rPr>
            <w:rFonts w:eastAsiaTheme="minorEastAsia"/>
            <w:iCs/>
          </w:rPr>
          <w:t>number of potential flight locations</w:t>
        </w:r>
        <w:r w:rsidR="001B1972" w:rsidRPr="00111029">
          <w:rPr>
            <w:rFonts w:eastAsiaTheme="minorEastAsia"/>
            <w:iCs/>
          </w:rPr>
          <w:t xml:space="preserve"> in </w:t>
        </w:r>
        <w:r w:rsidR="008526E7" w:rsidRPr="00111029">
          <w:rPr>
            <w:rFonts w:eastAsiaTheme="minorEastAsia"/>
            <w:iCs/>
          </w:rPr>
          <w:t>each</w:t>
        </w:r>
        <w:r w:rsidR="001B1972" w:rsidRPr="00111029">
          <w:rPr>
            <w:rFonts w:eastAsiaTheme="minorEastAsia"/>
            <w:iCs/>
          </w:rPr>
          <w:t xml:space="preserve"> dataset.</w:t>
        </w:r>
      </w:ins>
      <w:r w:rsidR="008A4573" w:rsidRPr="006757B1">
        <w:rPr>
          <w:rFonts w:eastAsiaTheme="minorEastAsia"/>
        </w:rPr>
        <w:t xml:space="preserve"> </w:t>
      </w:r>
      <w:r w:rsidR="00306811" w:rsidRPr="00111029">
        <w:rPr>
          <w:rFonts w:eastAsiaTheme="minorEastAsia"/>
        </w:rPr>
        <w:t>We summarized posteriors for all parameters</w:t>
      </w:r>
      <w:r w:rsidR="00306811">
        <w:rPr>
          <w:rFonts w:eastAsiaTheme="minorEastAsia"/>
        </w:rPr>
        <w:t xml:space="preserve">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w:t>
      </w:r>
      <w:r w:rsidR="00A621D4">
        <w:rPr>
          <w:rFonts w:eastAsiaTheme="minorEastAsia"/>
        </w:rPr>
        <w:t xml:space="preserve">(HDI) since they allow for more conservative estimates when </w:t>
      </w:r>
      <w:del w:id="447" w:author="Authors" w:date="2024-11-27T08:46:00Z" w16du:dateUtc="2024-11-27T13:46:00Z">
        <w:r w:rsidR="00A621D4">
          <w:rPr>
            <w:rFonts w:eastAsiaTheme="minorEastAsia"/>
          </w:rPr>
          <w:delText xml:space="preserve">the </w:delText>
        </w:r>
      </w:del>
      <w:r w:rsidR="00A621D4">
        <w:rPr>
          <w:rFonts w:eastAsiaTheme="minorEastAsia"/>
        </w:rPr>
        <w:t xml:space="preserve">posterior densities are </w:t>
      </w:r>
      <w:r w:rsidR="00E302EB">
        <w:rPr>
          <w:rFonts w:eastAsiaTheme="minorEastAsia"/>
        </w:rPr>
        <w:t>skewed (Kruschke 201</w:t>
      </w:r>
      <w:r w:rsidR="00201CBC">
        <w:rPr>
          <w:rFonts w:eastAsiaTheme="minorEastAsia"/>
        </w:rPr>
        <w:t>4</w:t>
      </w:r>
      <w:r w:rsidR="00E302EB">
        <w:rPr>
          <w:rFonts w:eastAsiaTheme="minorEastAsia"/>
        </w:rPr>
        <w:t xml:space="preserve">, Makowski et al. 2019).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3CE3EE8C" w:rsidR="000C6B69" w:rsidRDefault="000C6B69" w:rsidP="00F07057">
      <w:pPr>
        <w:pStyle w:val="Heading2"/>
      </w:pPr>
      <w:r>
        <w:t>Comparison</w:t>
      </w:r>
      <w:r w:rsidR="009400AE">
        <w:t xml:space="preserve"> of flight altitudes</w:t>
      </w:r>
      <w:r>
        <w:t xml:space="preserve"> to</w:t>
      </w:r>
      <w:r w:rsidR="00C36232">
        <w:t xml:space="preserve"> weather radar and airspace obstacles</w:t>
      </w:r>
    </w:p>
    <w:p w14:paraId="7CFFEF06" w14:textId="37878E43" w:rsidR="0074002D" w:rsidRPr="00F35BFD" w:rsidRDefault="00D23598" w:rsidP="000D609A">
      <w:pPr>
        <w:spacing w:line="480" w:lineRule="auto"/>
        <w:rPr>
          <w:highlight w:val="yellow"/>
          <w:rPrChange w:id="448" w:author="Authors" w:date="2024-11-27T08:46:00Z" w16du:dateUtc="2024-11-27T13:46:00Z">
            <w:rPr/>
          </w:rPrChange>
        </w:rPr>
      </w:pPr>
      <w:r>
        <w:t xml:space="preserve">Using the posterior distribution of </w:t>
      </w:r>
      <w:r w:rsidR="003B4C1D">
        <w:t xml:space="preserve">predicted </w:t>
      </w:r>
      <w:r>
        <w:t xml:space="preserve">flight </w:t>
      </w:r>
      <w:r w:rsidRPr="00D81D8C">
        <w:t xml:space="preserve">altitudes </w:t>
      </w:r>
      <w:r w:rsidR="001C1284" w:rsidRPr="00D81D8C">
        <w:t>(</w:t>
      </w:r>
      <w:r w:rsidR="00F739E7" w:rsidRPr="00D81D8C">
        <w:t>calculated as</w:t>
      </w:r>
      <w:r w:rsidR="001C1284" w:rsidRPr="00D81D8C">
        <w:t xml:space="preserve"> </w:t>
      </w:r>
      <m:oMath>
        <m:r>
          <w:del w:id="449" w:author="Authors" w:date="2024-11-27T08:46:00Z" w16du:dateUtc="2024-11-27T13:46:00Z">
            <w:rPr>
              <w:rFonts w:ascii="Cambria Math" w:eastAsiaTheme="minorEastAsia" w:hAnsi="Cambria Math"/>
            </w:rPr>
            <m:t>Gamma(α,β)</m:t>
          </w:del>
        </m:r>
      </m:oMath>
      <w:del w:id="450" w:author="Authors" w:date="2024-11-27T08:46:00Z" w16du:dateUtc="2024-11-27T13:46:00Z">
        <w:r w:rsidR="001C1284">
          <w:delText>)</w:delText>
        </w:r>
        <w:r w:rsidR="00750D9E">
          <w:delText>,</w:delText>
        </w:r>
      </w:del>
      <w:ins w:id="451" w:author="Authors" w:date="2024-11-27T08:46:00Z" w16du:dateUtc="2024-11-27T13:46:00Z">
        <w:r w:rsidR="00BA7213" w:rsidRPr="006757B1">
          <w:t>Lognormal(</w:t>
        </w:r>
      </w:ins>
      <m:oMath>
        <m:sSub>
          <m:sSubPr>
            <m:ctrlPr>
              <w:ins w:id="452" w:author="Authors" w:date="2024-11-27T08:46:00Z" w16du:dateUtc="2024-11-27T13:46:00Z">
                <w:rPr>
                  <w:rFonts w:ascii="Cambria Math" w:hAnsi="Cambria Math"/>
                  <w:i/>
                  <w:iCs/>
                </w:rPr>
              </w:ins>
            </m:ctrlPr>
          </m:sSubPr>
          <m:e>
            <m:r>
              <w:ins w:id="453" w:author="Authors" w:date="2024-11-27T08:46:00Z" w16du:dateUtc="2024-11-27T13:46:00Z">
                <w:rPr>
                  <w:rFonts w:ascii="Cambria Math" w:hAnsi="Cambria Math"/>
                </w:rPr>
                <m:t>μ</m:t>
              </w:ins>
            </m:r>
          </m:e>
          <m:sub>
            <m:r>
              <w:ins w:id="454" w:author="Authors" w:date="2024-11-27T08:46:00Z" w16du:dateUtc="2024-11-27T13:46:00Z">
                <w:rPr>
                  <w:rFonts w:ascii="Cambria Math" w:hAnsi="Cambria Math"/>
                </w:rPr>
                <m:t>f</m:t>
              </w:ins>
            </m:r>
          </m:sub>
        </m:sSub>
        <m:r>
          <w:ins w:id="455" w:author="Authors" w:date="2024-11-27T08:46:00Z" w16du:dateUtc="2024-11-27T13:46:00Z">
            <w:rPr>
              <w:rFonts w:ascii="Cambria Math" w:hAnsi="Cambria Math"/>
            </w:rPr>
            <m:t>,</m:t>
          </w:ins>
        </m:r>
        <m:sSub>
          <m:sSubPr>
            <m:ctrlPr>
              <w:ins w:id="456" w:author="Authors" w:date="2024-11-27T08:46:00Z" w16du:dateUtc="2024-11-27T13:46:00Z">
                <w:rPr>
                  <w:rFonts w:ascii="Cambria Math" w:hAnsi="Cambria Math"/>
                  <w:i/>
                  <w:iCs/>
                </w:rPr>
              </w:ins>
            </m:ctrlPr>
          </m:sSubPr>
          <m:e>
            <m:r>
              <w:ins w:id="457" w:author="Authors" w:date="2024-11-27T08:46:00Z" w16du:dateUtc="2024-11-27T13:46:00Z">
                <w:rPr>
                  <w:rFonts w:ascii="Cambria Math" w:hAnsi="Cambria Math"/>
                </w:rPr>
                <m:t>σ</m:t>
              </w:ins>
            </m:r>
          </m:e>
          <m:sub>
            <m:r>
              <w:ins w:id="458" w:author="Authors" w:date="2024-11-27T08:46:00Z" w16du:dateUtc="2024-11-27T13:46:00Z">
                <w:rPr>
                  <w:rFonts w:ascii="Cambria Math" w:hAnsi="Cambria Math"/>
                </w:rPr>
                <m:t>f</m:t>
              </w:ins>
            </m:r>
          </m:sub>
        </m:sSub>
      </m:oMath>
      <w:ins w:id="459" w:author="Authors" w:date="2024-11-27T08:46:00Z" w16du:dateUtc="2024-11-27T13:46:00Z">
        <w:r w:rsidR="00BA7213" w:rsidRPr="006757B1">
          <w:t>)</w:t>
        </w:r>
        <w:r w:rsidR="001D4839">
          <w:t>)</w:t>
        </w:r>
        <w:r w:rsidR="00750D9E" w:rsidRPr="00D81D8C">
          <w:t>,</w:t>
        </w:r>
      </w:ins>
      <w:r w:rsidR="00750D9E" w:rsidRPr="00D81D8C">
        <w:t xml:space="preserve"> </w:t>
      </w:r>
      <w:r w:rsidR="001C1284" w:rsidRPr="00D81D8C">
        <w:t>w</w:t>
      </w:r>
      <w:r w:rsidR="009A3185" w:rsidRPr="00D81D8C">
        <w:t>e</w:t>
      </w:r>
      <w:r w:rsidR="009A3185">
        <w:t xml:space="preserve"> </w:t>
      </w:r>
      <w:r w:rsidR="00A01013">
        <w:t xml:space="preserve">evaluated </w:t>
      </w:r>
      <w:r w:rsidR="009A3185">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rsidR="009A3185">
        <w:t xml:space="preserve"> airspace obstacles</w:t>
      </w:r>
      <w:r w:rsidR="00A01013">
        <w:t xml:space="preserve"> that pose collision risk</w:t>
      </w:r>
      <w:r w:rsidR="009A3185">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rsidR="009A3185">
        <w:t xml:space="preserve">the proportion of woodcock flight locations </w:t>
      </w:r>
      <w:r w:rsidR="007628D5">
        <w:t>that</w:t>
      </w:r>
      <w:r w:rsidR="00FB1F8B">
        <w:t xml:space="preserve"> fell below </w:t>
      </w:r>
      <w:r w:rsidR="00A5251B">
        <w:t xml:space="preserve">a 120m threshold, </w:t>
      </w:r>
      <w:r w:rsidR="00356A82">
        <w:t>represent</w:t>
      </w:r>
      <w:r w:rsidR="00AA5F54">
        <w:t>ing</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rsidR="009A3185">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building (47m).</w:t>
      </w:r>
      <w:r w:rsidR="005742F0">
        <w:t xml:space="preserve"> </w:t>
      </w:r>
      <w:r w:rsidR="00242BAA">
        <w:t>W</w:t>
      </w:r>
      <w:r w:rsidR="005742F0">
        <w:t>e</w:t>
      </w:r>
      <w:r w:rsidR="00242BAA">
        <w:t xml:space="preserve"> </w:t>
      </w:r>
      <w:r w:rsidR="005742F0">
        <w:t xml:space="preserve">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t>
      </w:r>
      <w:r w:rsidR="005742F0">
        <w:lastRenderedPageBreak/>
        <w:t xml:space="preserve">woodcock flight locations </w:t>
      </w:r>
      <w:r w:rsidR="003F4C93">
        <w:t>that</w:t>
      </w:r>
      <w:r w:rsidR="005742F0">
        <w:t xml:space="preserve">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447AA065" w:rsidR="008D3E3D" w:rsidRPr="00603EBB" w:rsidRDefault="00295708" w:rsidP="00542E39">
      <w:pPr>
        <w:spacing w:line="480" w:lineRule="auto"/>
      </w:pPr>
      <w:r>
        <w:t xml:space="preserve">We </w:t>
      </w:r>
      <w:r w:rsidR="006F4315">
        <w:t xml:space="preserve">collected </w:t>
      </w:r>
      <w:del w:id="460" w:author="Authors" w:date="2024-11-27T08:46:00Z" w16du:dateUtc="2024-11-27T13:46:00Z">
        <w:r w:rsidR="00367CB1">
          <w:delText>12</w:delText>
        </w:r>
        <w:r w:rsidR="008C01B7">
          <w:delText>,</w:delText>
        </w:r>
        <w:r w:rsidR="00367CB1">
          <w:delText>558</w:delText>
        </w:r>
      </w:del>
      <w:ins w:id="461" w:author="Authors" w:date="2024-11-27T08:46:00Z" w16du:dateUtc="2024-11-27T13:46:00Z">
        <w:r w:rsidR="00367CB1" w:rsidRPr="00766276">
          <w:t>1</w:t>
        </w:r>
        <w:r w:rsidR="005574BA" w:rsidRPr="00766276">
          <w:t>6</w:t>
        </w:r>
        <w:r w:rsidR="008C01B7" w:rsidRPr="00766276">
          <w:t>,</w:t>
        </w:r>
        <w:r w:rsidR="005574BA" w:rsidRPr="00766276">
          <w:t>293</w:t>
        </w:r>
      </w:ins>
      <w:r w:rsidR="006F4315" w:rsidRPr="00766276">
        <w:t xml:space="preserve"> GPS locations</w:t>
      </w:r>
      <w:r w:rsidR="00030B73" w:rsidRPr="00766276">
        <w:t xml:space="preserve"> </w:t>
      </w:r>
      <w:r w:rsidR="006F4315" w:rsidRPr="00766276">
        <w:t>with altitude recordings</w:t>
      </w:r>
      <w:r w:rsidR="00932C8F" w:rsidRPr="00766276">
        <w:t xml:space="preserve"> from </w:t>
      </w:r>
      <w:del w:id="462" w:author="Authors" w:date="2024-11-27T08:46:00Z" w16du:dateUtc="2024-11-27T13:46:00Z">
        <w:r w:rsidR="00932C8F">
          <w:delText>252</w:delText>
        </w:r>
      </w:del>
      <w:ins w:id="463" w:author="Authors" w:date="2024-11-27T08:46:00Z" w16du:dateUtc="2024-11-27T13:46:00Z">
        <w:r w:rsidR="0096629F" w:rsidRPr="00766276">
          <w:t>344</w:t>
        </w:r>
      </w:ins>
      <w:r w:rsidR="00932C8F" w:rsidRPr="00766276">
        <w:t xml:space="preserve"> individuals</w:t>
      </w:r>
      <w:r w:rsidR="00AF4CB6" w:rsidRPr="00766276">
        <w:t>, with</w:t>
      </w:r>
      <w:r w:rsidR="009875CC" w:rsidRPr="00766276">
        <w:t xml:space="preserve"> </w:t>
      </w:r>
      <w:del w:id="464" w:author="Authors" w:date="2024-11-27T08:46:00Z" w16du:dateUtc="2024-11-27T13:46:00Z">
        <w:r w:rsidR="00B85A8B">
          <w:delText>428</w:delText>
        </w:r>
      </w:del>
      <w:ins w:id="465" w:author="Authors" w:date="2024-11-27T08:46:00Z" w16du:dateUtc="2024-11-27T13:46:00Z">
        <w:r w:rsidR="0005251C" w:rsidRPr="00766276">
          <w:t>258</w:t>
        </w:r>
        <w:r w:rsidR="00B85A8B" w:rsidRPr="00766276">
          <w:t xml:space="preserve"> </w:t>
        </w:r>
        <w:r w:rsidR="0005251C" w:rsidRPr="00766276">
          <w:t>possible migratory</w:t>
        </w:r>
      </w:ins>
      <w:r w:rsidR="0005251C" w:rsidRPr="00766276">
        <w:t xml:space="preserve"> </w:t>
      </w:r>
      <w:r w:rsidR="009875CC" w:rsidRPr="00766276">
        <w:t>locations</w:t>
      </w:r>
      <w:r w:rsidR="00C27FC1" w:rsidRPr="00766276">
        <w:t xml:space="preserve"> (</w:t>
      </w:r>
      <w:del w:id="466" w:author="Authors" w:date="2024-11-27T08:46:00Z" w16du:dateUtc="2024-11-27T13:46:00Z">
        <w:r w:rsidR="00E678DB">
          <w:delText>109</w:delText>
        </w:r>
      </w:del>
      <w:ins w:id="467" w:author="Authors" w:date="2024-11-27T08:46:00Z" w16du:dateUtc="2024-11-27T13:46:00Z">
        <w:r w:rsidR="00E678DB" w:rsidRPr="00766276">
          <w:t>10</w:t>
        </w:r>
        <w:r w:rsidR="006C5AFA" w:rsidRPr="00766276">
          <w:t>6</w:t>
        </w:r>
      </w:ins>
      <w:r w:rsidR="006B5BC2" w:rsidRPr="00766276">
        <w:t xml:space="preserve"> individuals</w:t>
      </w:r>
      <w:del w:id="468" w:author="Authors" w:date="2024-11-27T08:46:00Z" w16du:dateUtc="2024-11-27T13:46:00Z">
        <w:r w:rsidR="006B5BC2">
          <w:delText>)</w:delText>
        </w:r>
        <w:r w:rsidR="006F4315">
          <w:delText xml:space="preserve"> </w:delText>
        </w:r>
        <w:r w:rsidR="009B23D6">
          <w:delText>collected at night during migration</w:delText>
        </w:r>
        <w:r w:rsidR="00A9200F">
          <w:delText>.</w:delText>
        </w:r>
      </w:del>
      <w:ins w:id="469" w:author="Authors" w:date="2024-11-27T08:46:00Z" w16du:dateUtc="2024-11-27T13:46:00Z">
        <w:r w:rsidR="006B5BC2" w:rsidRPr="00766276">
          <w:t>)</w:t>
        </w:r>
        <w:r w:rsidR="00A9200F" w:rsidRPr="00766276">
          <w:t>.</w:t>
        </w:r>
      </w:ins>
      <w:r w:rsidR="00A9200F">
        <w:t xml:space="preserve"> The</w:t>
      </w:r>
      <w:r w:rsidR="00081805">
        <w:t xml:space="preserve"> base</w:t>
      </w:r>
      <w:r w:rsidR="00A9200F">
        <w:t xml:space="preserve"> model predicted </w:t>
      </w:r>
      <w:r w:rsidR="00A9200F" w:rsidRPr="00E5574D">
        <w:t xml:space="preserve">that </w:t>
      </w:r>
      <w:r w:rsidR="003E6510" w:rsidRPr="00E5574D">
        <w:t>1</w:t>
      </w:r>
      <w:r w:rsidR="00BF0918" w:rsidRPr="00E5574D">
        <w:t>44</w:t>
      </w:r>
      <w:r w:rsidR="00A9200F" w:rsidRPr="00E5574D">
        <w:t xml:space="preserve"> of these locations were mo</w:t>
      </w:r>
      <w:r w:rsidR="00FB5911" w:rsidRPr="00E5574D">
        <w:t>st</w:t>
      </w:r>
      <w:r w:rsidR="00A9200F" w:rsidRPr="00E5574D">
        <w:t xml:space="preserve"> likely </w:t>
      </w:r>
      <w:r w:rsidR="00FB5911" w:rsidRPr="00E5574D">
        <w:t>recorded when the bird was in flight</w:t>
      </w:r>
      <w:r w:rsidR="00A51234" w:rsidRPr="00E5574D">
        <w:t xml:space="preserve"> (</w:t>
      </w:r>
      <w:r w:rsidR="003E6510" w:rsidRPr="00E5574D">
        <w:t xml:space="preserve">95% CRI: </w:t>
      </w:r>
      <w:del w:id="470" w:author="Authors" w:date="2024-11-27T08:46:00Z" w16du:dateUtc="2024-11-27T13:46:00Z">
        <w:r w:rsidR="00EC6BEA">
          <w:delText>13</w:delText>
        </w:r>
        <w:r w:rsidR="00AC4D90">
          <w:delText>2</w:delText>
        </w:r>
        <w:r w:rsidR="003E6510">
          <w:delText>–</w:delText>
        </w:r>
        <w:r w:rsidR="00EC6BEA">
          <w:delText>1</w:delText>
        </w:r>
        <w:r w:rsidR="00AC4D90">
          <w:delText>57</w:delText>
        </w:r>
      </w:del>
      <w:ins w:id="471" w:author="Authors" w:date="2024-11-27T08:46:00Z" w16du:dateUtc="2024-11-27T13:46:00Z">
        <w:r w:rsidR="00EC6BEA" w:rsidRPr="00E5574D">
          <w:t>1</w:t>
        </w:r>
        <w:r w:rsidR="00E5574D" w:rsidRPr="00E5574D">
          <w:t>27</w:t>
        </w:r>
        <w:r w:rsidR="003E6510" w:rsidRPr="00E5574D">
          <w:t>–</w:t>
        </w:r>
        <w:r w:rsidR="00EC6BEA" w:rsidRPr="00E5574D">
          <w:t>1</w:t>
        </w:r>
        <w:r w:rsidR="00E5574D" w:rsidRPr="00E5574D">
          <w:t>61</w:t>
        </w:r>
      </w:ins>
      <w:r w:rsidR="00294F24" w:rsidRPr="00B658C2">
        <w:t xml:space="preserve">; </w:t>
      </w:r>
      <w:r w:rsidR="002C552E" w:rsidRPr="00B658C2">
        <w:t>estimates</w:t>
      </w:r>
      <w:r w:rsidR="008D67E1" w:rsidRPr="00B658C2">
        <w:t xml:space="preserve"> from </w:t>
      </w:r>
      <w:r w:rsidR="002C552E" w:rsidRPr="00B658C2">
        <w:t>all</w:t>
      </w:r>
      <w:r w:rsidR="008D67E1" w:rsidRPr="00B658C2">
        <w:t xml:space="preserve"> models</w:t>
      </w:r>
      <w:r w:rsidR="00DB0347" w:rsidRPr="00B658C2">
        <w:t xml:space="preserve"> </w:t>
      </w:r>
      <w:r w:rsidR="008076A8" w:rsidRPr="00B658C2">
        <w:t>in</w:t>
      </w:r>
      <w:r w:rsidR="00D52F44" w:rsidRPr="00B658C2">
        <w:t xml:space="preserve"> </w:t>
      </w:r>
      <w:r w:rsidR="00594577" w:rsidRPr="00B658C2">
        <w:t>Supplemental Material</w:t>
      </w:r>
      <w:r w:rsidR="00DB0347" w:rsidRPr="00B658C2">
        <w:t xml:space="preserve"> Table S1</w:t>
      </w:r>
      <w:r w:rsidR="00A51234">
        <w:t>)</w:t>
      </w:r>
      <w:r w:rsidR="00A9200F">
        <w:t>.</w:t>
      </w:r>
      <w:r w:rsidR="005E0BCC">
        <w:t xml:space="preserve"> </w:t>
      </w:r>
      <w:r w:rsidR="00D10E06" w:rsidRPr="00D34710">
        <w:t>E</w:t>
      </w:r>
      <w:r w:rsidR="004054B5" w:rsidRPr="00D34710">
        <w:t>stimated median flight altitude</w:t>
      </w:r>
      <w:r w:rsidR="00CD1EC8" w:rsidRPr="00D34710">
        <w:t xml:space="preserve"> was</w:t>
      </w:r>
      <w:r w:rsidR="004054B5" w:rsidRPr="00D34710">
        <w:t xml:space="preserve"> 2</w:t>
      </w:r>
      <w:r w:rsidR="005C4CA3" w:rsidRPr="00D34710">
        <w:t>62</w:t>
      </w:r>
      <w:r w:rsidR="004054B5" w:rsidRPr="00D34710">
        <w:t>m</w:t>
      </w:r>
      <w:r w:rsidR="00CD1EC8" w:rsidRPr="00D34710">
        <w:t>,</w:t>
      </w:r>
      <w:r w:rsidR="004054B5" w:rsidRPr="00D34710">
        <w:t xml:space="preserve"> </w:t>
      </w:r>
      <w:r w:rsidR="00A809F8" w:rsidRPr="00D34710">
        <w:t xml:space="preserve">and </w:t>
      </w:r>
      <w:r w:rsidR="00B91509" w:rsidRPr="00D34710">
        <w:t>mean</w:t>
      </w:r>
      <w:r w:rsidR="004054B5" w:rsidRPr="00D34710">
        <w:t xml:space="preserve"> flight altitude </w:t>
      </w:r>
      <w:r w:rsidR="00CD1EC8" w:rsidRPr="00D34710">
        <w:t>was</w:t>
      </w:r>
      <w:r w:rsidR="004054B5" w:rsidRPr="00D34710">
        <w:t xml:space="preserve"> </w:t>
      </w:r>
      <w:del w:id="472" w:author="Authors" w:date="2024-11-27T08:46:00Z" w16du:dateUtc="2024-11-27T13:46:00Z">
        <w:r w:rsidR="00B91509">
          <w:delText>36</w:delText>
        </w:r>
        <w:r w:rsidR="003656B2">
          <w:delText>2</w:delText>
        </w:r>
        <w:r w:rsidR="00B91509">
          <w:delText>m</w:delText>
        </w:r>
      </w:del>
      <w:ins w:id="473" w:author="Authors" w:date="2024-11-27T08:46:00Z" w16du:dateUtc="2024-11-27T13:46:00Z">
        <w:r w:rsidR="00B91509" w:rsidRPr="00D34710">
          <w:t>3</w:t>
        </w:r>
        <w:r w:rsidR="005C4CA3" w:rsidRPr="00D34710">
          <w:t>79</w:t>
        </w:r>
        <w:r w:rsidR="00B91509" w:rsidRPr="00D34710">
          <w:t>m</w:t>
        </w:r>
      </w:ins>
      <w:r w:rsidR="00B91509" w:rsidRPr="00D34710">
        <w:t xml:space="preserve"> (Table 1). </w:t>
      </w:r>
      <w:r w:rsidR="00D93C8E" w:rsidRPr="00C567C1">
        <w:t>Woodcock fl</w:t>
      </w:r>
      <w:r w:rsidR="00CD1EC8" w:rsidRPr="00C567C1">
        <w:t>ew</w:t>
      </w:r>
      <w:r w:rsidR="00D93C8E" w:rsidRPr="00C567C1">
        <w:t xml:space="preserve"> at </w:t>
      </w:r>
      <w:r w:rsidR="002601A0" w:rsidRPr="00C567C1">
        <w:t xml:space="preserve">mean </w:t>
      </w:r>
      <w:r w:rsidR="00D93C8E" w:rsidRPr="00C567C1">
        <w:t xml:space="preserve">altitudes of </w:t>
      </w:r>
      <w:del w:id="474" w:author="Authors" w:date="2024-11-27T08:46:00Z" w16du:dateUtc="2024-11-27T13:46:00Z">
        <w:r w:rsidR="00D54B6E">
          <w:delText>31</w:delText>
        </w:r>
        <w:r w:rsidR="00973869">
          <w:delText>0</w:delText>
        </w:r>
        <w:r w:rsidR="00D93C8E">
          <w:delText>m</w:delText>
        </w:r>
      </w:del>
      <w:ins w:id="475" w:author="Authors" w:date="2024-11-27T08:46:00Z" w16du:dateUtc="2024-11-27T13:46:00Z">
        <w:r w:rsidR="00C567C1" w:rsidRPr="00C567C1">
          <w:t>338</w:t>
        </w:r>
        <w:r w:rsidR="00D93C8E" w:rsidRPr="00C567C1">
          <w:t>m</w:t>
        </w:r>
      </w:ins>
      <w:r w:rsidR="00D93C8E" w:rsidRPr="00C567C1">
        <w:t xml:space="preserve"> in fall and </w:t>
      </w:r>
      <w:del w:id="476" w:author="Authors" w:date="2024-11-27T08:46:00Z" w16du:dateUtc="2024-11-27T13:46:00Z">
        <w:r w:rsidR="0018205B">
          <w:delText>42</w:delText>
        </w:r>
        <w:r w:rsidR="000F326E">
          <w:delText>7</w:delText>
        </w:r>
        <w:r w:rsidR="00D93C8E">
          <w:delText>m</w:delText>
        </w:r>
      </w:del>
      <w:ins w:id="477" w:author="Authors" w:date="2024-11-27T08:46:00Z" w16du:dateUtc="2024-11-27T13:46:00Z">
        <w:r w:rsidR="0018205B" w:rsidRPr="00C567C1">
          <w:t>4</w:t>
        </w:r>
        <w:r w:rsidR="00A41899" w:rsidRPr="00C567C1">
          <w:t>4</w:t>
        </w:r>
        <w:r w:rsidR="00C567C1" w:rsidRPr="00C567C1">
          <w:t>4</w:t>
        </w:r>
        <w:r w:rsidR="00D93C8E" w:rsidRPr="00C567C1">
          <w:t>m</w:t>
        </w:r>
      </w:ins>
      <w:r w:rsidR="00D93C8E" w:rsidRPr="00C567C1">
        <w:t xml:space="preserve"> in spring, </w:t>
      </w:r>
      <w:r w:rsidR="000F326E" w:rsidRPr="00925E62">
        <w:t xml:space="preserve">with </w:t>
      </w:r>
      <w:del w:id="478" w:author="Authors" w:date="2024-11-27T08:46:00Z" w16du:dateUtc="2024-11-27T13:46:00Z">
        <w:r w:rsidR="000F326E">
          <w:delText>96</w:delText>
        </w:r>
      </w:del>
      <w:ins w:id="479" w:author="Authors" w:date="2024-11-27T08:46:00Z" w16du:dateUtc="2024-11-27T13:46:00Z">
        <w:r w:rsidR="000F326E" w:rsidRPr="00925E62">
          <w:t>9</w:t>
        </w:r>
        <w:r w:rsidR="006A08EA" w:rsidRPr="00925E62">
          <w:t>4</w:t>
        </w:r>
      </w:ins>
      <w:r w:rsidR="000F326E" w:rsidRPr="00925E62">
        <w:t>% prob</w:t>
      </w:r>
      <w:r w:rsidR="00114955" w:rsidRPr="00925E62">
        <w:t xml:space="preserve">ability that mean flight altitudes are </w:t>
      </w:r>
      <w:r w:rsidR="00E30C8E" w:rsidRPr="00925E62">
        <w:t xml:space="preserve">lower in </w:t>
      </w:r>
      <w:r w:rsidR="00AA1795" w:rsidRPr="00925E62">
        <w:t>fall</w:t>
      </w:r>
      <w:r w:rsidR="00E30C8E" w:rsidRPr="00925E62">
        <w:t xml:space="preserve"> than </w:t>
      </w:r>
      <w:r w:rsidR="00AA1795" w:rsidRPr="00925E62">
        <w:t>spring</w:t>
      </w:r>
      <w:r w:rsidR="00D93C8E">
        <w:t xml:space="preserve">. </w:t>
      </w:r>
      <w:r w:rsidR="00D93C8E" w:rsidRPr="00603EBB">
        <w:t>Adult woodcock f</w:t>
      </w:r>
      <w:r w:rsidR="003F6DA2" w:rsidRPr="00603EBB">
        <w:t>lew</w:t>
      </w:r>
      <w:r w:rsidR="00D93C8E" w:rsidRPr="00603EBB">
        <w:t xml:space="preserve"> at </w:t>
      </w:r>
      <w:r w:rsidR="002601A0" w:rsidRPr="00603EBB">
        <w:t xml:space="preserve">mean </w:t>
      </w:r>
      <w:r w:rsidR="00D93C8E" w:rsidRPr="00603EBB">
        <w:t xml:space="preserve">altitudes of </w:t>
      </w:r>
      <w:del w:id="480" w:author="Authors" w:date="2024-11-27T08:46:00Z" w16du:dateUtc="2024-11-27T13:46:00Z">
        <w:r w:rsidR="00C14C81">
          <w:delText>39</w:delText>
        </w:r>
        <w:r w:rsidR="004421D4">
          <w:delText>8</w:delText>
        </w:r>
        <w:r w:rsidR="002601A0">
          <w:delText>m</w:delText>
        </w:r>
      </w:del>
      <w:ins w:id="481" w:author="Authors" w:date="2024-11-27T08:46:00Z" w16du:dateUtc="2024-11-27T13:46:00Z">
        <w:r w:rsidR="00232699" w:rsidRPr="00603EBB">
          <w:t>43</w:t>
        </w:r>
        <w:r w:rsidR="00C567C1" w:rsidRPr="00603EBB">
          <w:t>1</w:t>
        </w:r>
        <w:r w:rsidR="002601A0" w:rsidRPr="00603EBB">
          <w:t>m</w:t>
        </w:r>
      </w:ins>
      <w:r w:rsidR="002601A0" w:rsidRPr="00603EBB">
        <w:t xml:space="preserve"> while juvenile</w:t>
      </w:r>
      <w:r w:rsidR="009E4DA3" w:rsidRPr="00603EBB">
        <w:t>s f</w:t>
      </w:r>
      <w:r w:rsidR="003F6DA2" w:rsidRPr="00603EBB">
        <w:t>lew</w:t>
      </w:r>
      <w:r w:rsidR="009E4DA3" w:rsidRPr="00603EBB">
        <w:t xml:space="preserve"> at altitudes of </w:t>
      </w:r>
      <w:del w:id="482" w:author="Authors" w:date="2024-11-27T08:46:00Z" w16du:dateUtc="2024-11-27T13:46:00Z">
        <w:r w:rsidR="00EF70E9">
          <w:delText>34</w:delText>
        </w:r>
        <w:r w:rsidR="00942CA7">
          <w:delText>2</w:delText>
        </w:r>
        <w:r w:rsidR="009E4DA3">
          <w:delText>m</w:delText>
        </w:r>
      </w:del>
      <w:ins w:id="483" w:author="Authors" w:date="2024-11-27T08:46:00Z" w16du:dateUtc="2024-11-27T13:46:00Z">
        <w:r w:rsidR="00EF70E9" w:rsidRPr="00603EBB">
          <w:t>3</w:t>
        </w:r>
        <w:r w:rsidR="00C567C1" w:rsidRPr="00603EBB">
          <w:t>71</w:t>
        </w:r>
        <w:r w:rsidR="009E4DA3" w:rsidRPr="00603EBB">
          <w:t>m</w:t>
        </w:r>
      </w:ins>
      <w:r w:rsidR="009E4DA3" w:rsidRPr="00603EBB">
        <w:t xml:space="preserve">, </w:t>
      </w:r>
      <w:r w:rsidR="009E4DA3" w:rsidRPr="00766276">
        <w:t>with</w:t>
      </w:r>
      <w:r w:rsidR="00143425" w:rsidRPr="00766276">
        <w:t xml:space="preserve"> 79% probability that mean flight altitudes are high</w:t>
      </w:r>
      <w:r w:rsidR="00B3593D" w:rsidRPr="00766276">
        <w:t xml:space="preserve">er for adults than </w:t>
      </w:r>
      <w:r w:rsidR="00B3593D" w:rsidRPr="00603EBB">
        <w:t>juveniles</w:t>
      </w:r>
      <w:r w:rsidR="00471DA6" w:rsidRPr="00603EBB">
        <w:t>.</w:t>
      </w:r>
      <w:r w:rsidR="003321FE" w:rsidRPr="00603EBB">
        <w:t xml:space="preserve"> </w:t>
      </w:r>
      <w:r w:rsidR="00177480" w:rsidRPr="00603EBB">
        <w:t xml:space="preserve">Male woodcock flew at mean altitudes of </w:t>
      </w:r>
      <w:del w:id="484" w:author="Authors" w:date="2024-11-27T08:46:00Z" w16du:dateUtc="2024-11-27T13:46:00Z">
        <w:r w:rsidR="0064610A">
          <w:delText>392</w:delText>
        </w:r>
        <w:r w:rsidR="00177480">
          <w:delText>m</w:delText>
        </w:r>
      </w:del>
      <w:ins w:id="485" w:author="Authors" w:date="2024-11-27T08:46:00Z" w16du:dateUtc="2024-11-27T13:46:00Z">
        <w:r w:rsidR="00F35BFD" w:rsidRPr="00603EBB">
          <w:t>4</w:t>
        </w:r>
        <w:r w:rsidR="00603EBB" w:rsidRPr="00603EBB">
          <w:t>17</w:t>
        </w:r>
        <w:r w:rsidR="00177480" w:rsidRPr="00603EBB">
          <w:t>m</w:t>
        </w:r>
      </w:ins>
      <w:r w:rsidR="00177480" w:rsidRPr="00603EBB">
        <w:t xml:space="preserve"> while females flew at altitudes of </w:t>
      </w:r>
      <w:del w:id="486" w:author="Authors" w:date="2024-11-27T08:46:00Z" w16du:dateUtc="2024-11-27T13:46:00Z">
        <w:r w:rsidR="009E65BF">
          <w:delText>333</w:delText>
        </w:r>
        <w:r w:rsidR="00177480">
          <w:delText>m</w:delText>
        </w:r>
      </w:del>
      <w:ins w:id="487" w:author="Authors" w:date="2024-11-27T08:46:00Z" w16du:dateUtc="2024-11-27T13:46:00Z">
        <w:r w:rsidR="009E65BF" w:rsidRPr="00603EBB">
          <w:t>3</w:t>
        </w:r>
        <w:r w:rsidR="00603EBB" w:rsidRPr="00603EBB">
          <w:t>52</w:t>
        </w:r>
        <w:r w:rsidR="00177480" w:rsidRPr="00603EBB">
          <w:t>m</w:t>
        </w:r>
      </w:ins>
      <w:r w:rsidR="00177480" w:rsidRPr="00603EBB">
        <w:t xml:space="preserve">, with </w:t>
      </w:r>
      <w:del w:id="488" w:author="Authors" w:date="2024-11-27T08:46:00Z" w16du:dateUtc="2024-11-27T13:46:00Z">
        <w:r w:rsidR="00F66576">
          <w:delText>81</w:delText>
        </w:r>
      </w:del>
      <w:ins w:id="489" w:author="Authors" w:date="2024-11-27T08:46:00Z" w16du:dateUtc="2024-11-27T13:46:00Z">
        <w:r w:rsidR="004A478C">
          <w:t>82</w:t>
        </w:r>
      </w:ins>
      <w:r w:rsidR="00177480" w:rsidRPr="00603EBB">
        <w:t xml:space="preserve">% probability that </w:t>
      </w:r>
      <w:r w:rsidR="00F66576" w:rsidRPr="00603EBB">
        <w:t>mean flight altitudes are higher for males than females (Fig</w:t>
      </w:r>
      <w:r w:rsidR="003632B9" w:rsidRPr="00603EBB">
        <w:t>ure</w:t>
      </w:r>
      <w:r w:rsidR="00F66576" w:rsidRPr="00603EBB">
        <w:t xml:space="preserve"> </w:t>
      </w:r>
      <w:r w:rsidR="00CE2E47" w:rsidRPr="00603EBB">
        <w:t>1</w:t>
      </w:r>
      <w:r w:rsidR="00F66576" w:rsidRPr="00603EBB">
        <w:t>).</w:t>
      </w:r>
    </w:p>
    <w:p w14:paraId="393F2D0C" w14:textId="77777777" w:rsidR="00AB1FD9" w:rsidRDefault="00B72ABF" w:rsidP="00AB6385">
      <w:pPr>
        <w:spacing w:line="480" w:lineRule="auto"/>
        <w:rPr>
          <w:del w:id="490" w:author="Authors" w:date="2024-11-27T08:46:00Z" w16du:dateUtc="2024-11-27T13:46:00Z"/>
        </w:rPr>
      </w:pPr>
      <w:r w:rsidRPr="00603EBB">
        <w:tab/>
      </w:r>
      <w:r w:rsidR="00582E3D" w:rsidRPr="00603EBB">
        <w:t>Over</w:t>
      </w:r>
      <w:r w:rsidR="00746262" w:rsidRPr="00603EBB">
        <w:t xml:space="preserve"> half</w:t>
      </w:r>
      <w:r w:rsidR="00BF0F21" w:rsidRPr="00603EBB">
        <w:t xml:space="preserve"> (</w:t>
      </w:r>
      <w:del w:id="491" w:author="Authors" w:date="2024-11-27T08:46:00Z" w16du:dateUtc="2024-11-27T13:46:00Z">
        <w:r w:rsidR="00BF0F21">
          <w:delText>56</w:delText>
        </w:r>
      </w:del>
      <w:ins w:id="492" w:author="Authors" w:date="2024-11-27T08:46:00Z" w16du:dateUtc="2024-11-27T13:46:00Z">
        <w:r w:rsidR="00603EBB" w:rsidRPr="00603EBB">
          <w:t>57</w:t>
        </w:r>
      </w:ins>
      <w:r w:rsidR="00BF0F21" w:rsidRPr="00603EBB">
        <w:t>%)</w:t>
      </w:r>
      <w:r w:rsidR="00746262" w:rsidRPr="00603EBB">
        <w:t xml:space="preserve"> of woodcock</w:t>
      </w:r>
      <w:r w:rsidR="005531E8">
        <w:t xml:space="preserve"> flight</w:t>
      </w:r>
      <w:r w:rsidR="00746262">
        <w:t xml:space="preserve"> locations were at </w:t>
      </w:r>
      <w:r w:rsidR="003321FE">
        <w:t xml:space="preserve">altitudes </w:t>
      </w:r>
      <w:r w:rsidR="002813B2">
        <w:t xml:space="preserve">below </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Woodcock were</w:t>
      </w:r>
      <w:r w:rsidR="00603EBB">
        <w:t xml:space="preserve"> </w:t>
      </w:r>
      <w:del w:id="493" w:author="Authors" w:date="2024-11-27T08:46:00Z" w16du:dateUtc="2024-11-27T13:46:00Z">
        <w:r w:rsidR="00FB7994">
          <w:delText>more</w:delText>
        </w:r>
      </w:del>
      <w:ins w:id="494" w:author="Authors" w:date="2024-11-27T08:46:00Z" w16du:dateUtc="2024-11-27T13:46:00Z">
        <w:r w:rsidR="00603EBB">
          <w:t>equally</w:t>
        </w:r>
      </w:ins>
      <w:r w:rsidR="00603EBB">
        <w:t xml:space="preserve"> likely to fly within range of </w:t>
      </w:r>
      <w:del w:id="495" w:author="Authors" w:date="2024-11-27T08:46:00Z" w16du:dateUtc="2024-11-27T13:46:00Z">
        <w:r w:rsidR="00D10E06">
          <w:delText>these</w:delText>
        </w:r>
        <w:r w:rsidR="00FB7994">
          <w:delText xml:space="preserve"> obstacles in fall</w:delText>
        </w:r>
        <w:r w:rsidR="004626A7">
          <w:delText xml:space="preserve">, </w:delText>
        </w:r>
        <w:r w:rsidR="00AB1FD9">
          <w:delText xml:space="preserve">with </w:delText>
        </w:r>
        <w:r w:rsidR="008D2A76">
          <w:delText>5</w:delText>
        </w:r>
        <w:r w:rsidR="00AB1FD9">
          <w:delText xml:space="preserve">% more locations occurring at </w:delText>
        </w:r>
      </w:del>
      <w:r w:rsidR="00603EBB">
        <w:t xml:space="preserve">low-rise </w:t>
      </w:r>
      <w:del w:id="496" w:author="Authors" w:date="2024-11-27T08:46:00Z" w16du:dateUtc="2024-11-27T13:46:00Z">
        <w:r w:rsidR="00AB1FD9">
          <w:delText xml:space="preserve">building altitude, </w:delText>
        </w:r>
        <w:r w:rsidR="008D2A76">
          <w:delText>8</w:delText>
        </w:r>
        <w:r w:rsidR="00AB1FD9">
          <w:delText xml:space="preserve">% more </w:delText>
        </w:r>
      </w:del>
      <w:ins w:id="497" w:author="Authors" w:date="2024-11-27T08:46:00Z" w16du:dateUtc="2024-11-27T13:46:00Z">
        <w:r w:rsidR="00603EBB">
          <w:t xml:space="preserve">buildings in fall and spring, </w:t>
        </w:r>
        <w:r w:rsidR="00DF6509">
          <w:t>while they were</w:t>
        </w:r>
        <w:r w:rsidR="00EB3A14">
          <w:t xml:space="preserve"> 6% more likely to fly </w:t>
        </w:r>
      </w:ins>
      <w:r w:rsidR="00DF6509" w:rsidRPr="0007511C">
        <w:t>at wind turbine altitude</w:t>
      </w:r>
      <w:del w:id="498" w:author="Authors" w:date="2024-11-27T08:46:00Z" w16du:dateUtc="2024-11-27T13:46:00Z">
        <w:r w:rsidR="00AB1FD9">
          <w:delText>,</w:delText>
        </w:r>
      </w:del>
      <w:r w:rsidR="00DF6509" w:rsidRPr="0007511C">
        <w:t xml:space="preserve"> and </w:t>
      </w:r>
      <w:del w:id="499" w:author="Authors" w:date="2024-11-27T08:46:00Z" w16du:dateUtc="2024-11-27T13:46:00Z">
        <w:r w:rsidR="008D2A76">
          <w:delText>14</w:delText>
        </w:r>
      </w:del>
      <w:ins w:id="500" w:author="Authors" w:date="2024-11-27T08:46:00Z" w16du:dateUtc="2024-11-27T13:46:00Z">
        <w:r w:rsidR="00DF6509" w:rsidRPr="0007511C">
          <w:t>9</w:t>
        </w:r>
      </w:ins>
      <w:r w:rsidR="00DF6509" w:rsidRPr="0007511C">
        <w:t>% more</w:t>
      </w:r>
      <w:ins w:id="501" w:author="Authors" w:date="2024-11-27T08:46:00Z" w16du:dateUtc="2024-11-27T13:46:00Z">
        <w:r w:rsidR="00DF6509" w:rsidRPr="0007511C">
          <w:t xml:space="preserve"> likely to fly</w:t>
        </w:r>
      </w:ins>
      <w:r w:rsidR="00DF6509" w:rsidRPr="0007511C">
        <w:t xml:space="preserve"> at communication tower altitude </w:t>
      </w:r>
      <w:del w:id="502" w:author="Authors" w:date="2024-11-27T08:46:00Z" w16du:dateUtc="2024-11-27T13:46:00Z">
        <w:r w:rsidR="00D10E06">
          <w:delText xml:space="preserve">than </w:delText>
        </w:r>
      </w:del>
      <w:r w:rsidR="00DF6509" w:rsidRPr="0007511C">
        <w:t xml:space="preserve">during </w:t>
      </w:r>
      <w:del w:id="503" w:author="Authors" w:date="2024-11-27T08:46:00Z" w16du:dateUtc="2024-11-27T13:46:00Z">
        <w:r w:rsidR="00D10E06">
          <w:delText>the spring</w:delText>
        </w:r>
        <w:r w:rsidR="008D2A76">
          <w:delText xml:space="preserve">. </w:delText>
        </w:r>
        <w:r w:rsidR="00B638A6">
          <w:delText>33</w:delText>
        </w:r>
      </w:del>
      <w:ins w:id="504" w:author="Authors" w:date="2024-11-27T08:46:00Z" w16du:dateUtc="2024-11-27T13:46:00Z">
        <w:r w:rsidR="00DF6509" w:rsidRPr="0007511C">
          <w:t>fall.</w:t>
        </w:r>
        <w:r w:rsidR="0007511C" w:rsidRPr="0007511C">
          <w:t xml:space="preserve"> 27</w:t>
        </w:r>
      </w:ins>
      <w:r w:rsidR="00B638A6" w:rsidRPr="0007511C">
        <w:t xml:space="preserve">% of woodcock locations were below </w:t>
      </w:r>
      <w:r w:rsidR="009E1379" w:rsidRPr="0007511C">
        <w:t xml:space="preserve">the minimum flight altitude reported in </w:t>
      </w:r>
      <w:r w:rsidR="009E1379" w:rsidRPr="0007511C">
        <w:rPr>
          <w:rFonts w:ascii="Aptos" w:hAnsi="Aptos"/>
        </w:rPr>
        <w:t>Horton et al.</w:t>
      </w:r>
      <w:r w:rsidR="00DB7802" w:rsidRPr="0007511C">
        <w:rPr>
          <w:rFonts w:ascii="Aptos" w:hAnsi="Aptos"/>
        </w:rPr>
        <w:t xml:space="preserve"> </w:t>
      </w:r>
      <w:r w:rsidR="00AB6385" w:rsidRPr="0007511C">
        <w:rPr>
          <w:rFonts w:ascii="Aptos" w:hAnsi="Aptos"/>
        </w:rPr>
        <w:t>(</w:t>
      </w:r>
      <w:r w:rsidR="009E1379" w:rsidRPr="0007511C">
        <w:rPr>
          <w:rFonts w:ascii="Aptos" w:hAnsi="Aptos"/>
        </w:rPr>
        <w:t>2016)</w:t>
      </w:r>
      <w:r w:rsidR="00AB6385" w:rsidRPr="0007511C">
        <w:t xml:space="preserve"> and likely </w:t>
      </w:r>
      <w:r w:rsidR="00DB7802" w:rsidRPr="0007511C">
        <w:t>would not</w:t>
      </w:r>
      <w:r w:rsidR="00DB7802">
        <w:t xml:space="preserve"> have been detectable using </w:t>
      </w:r>
      <w:r w:rsidR="00AB6385">
        <w:t>NEXRAD weather radar</w:t>
      </w:r>
      <w:r w:rsidR="002C5C74">
        <w:t>.</w:t>
      </w:r>
    </w:p>
    <w:p w14:paraId="6847E3C8" w14:textId="47AFFB60" w:rsidR="005B49D7" w:rsidRDefault="005531E8" w:rsidP="00791A1F">
      <w:pPr>
        <w:spacing w:line="480" w:lineRule="auto"/>
        <w:pPrChange w:id="505" w:author="Authors" w:date="2024-11-27T08:46:00Z" w16du:dateUtc="2024-11-27T13:46:00Z">
          <w:pPr/>
        </w:pPrChange>
      </w:pPr>
      <w:r>
        <w:br w:type="page"/>
      </w:r>
    </w:p>
    <w:p w14:paraId="7D10807C" w14:textId="6B4DC119"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r w:rsidR="00D10E06">
        <w:t>the</w:t>
      </w:r>
      <w:r>
        <w:t xml:space="preserve"> base model (bold) as well as season</w:t>
      </w:r>
      <w:r w:rsidR="00CF434B">
        <w:t xml:space="preserve"> (Fall/Spring)</w:t>
      </w:r>
      <w:r w:rsidR="00421FA9">
        <w:t>,</w:t>
      </w:r>
      <w:r>
        <w:t xml:space="preserve"> age</w:t>
      </w:r>
      <w:r w:rsidR="00CF434B">
        <w:t xml:space="preserve"> (Adult/Juvenile)</w:t>
      </w:r>
      <w:r w:rsidR="00421FA9">
        <w:t>, and sex</w:t>
      </w:r>
      <w:r>
        <w:t xml:space="preserve"> </w:t>
      </w:r>
      <w:r w:rsidR="00CF434B">
        <w:t>(Male/Female)</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Change w:id="506">
          <w:tblGrid>
            <w:gridCol w:w="2515"/>
            <w:gridCol w:w="2159"/>
            <w:gridCol w:w="2338"/>
          </w:tblGrid>
        </w:tblGridChange>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454B7FCB" w:rsidR="003471EF" w:rsidRPr="00300FA1" w:rsidRDefault="003471EF" w:rsidP="00BD0A0C">
            <w:pPr>
              <w:spacing w:after="120"/>
              <w:rPr>
                <w:b/>
                <w:bCs/>
              </w:rPr>
            </w:pPr>
            <w:r w:rsidRPr="00300FA1">
              <w:rPr>
                <w:b/>
                <w:bCs/>
              </w:rPr>
              <w:t xml:space="preserve">Median </w:t>
            </w:r>
            <w:del w:id="507" w:author="Authors" w:date="2024-11-27T08:46:00Z" w16du:dateUtc="2024-11-27T13:46:00Z">
              <w:r w:rsidRPr="00DA1989">
                <w:rPr>
                  <w:b/>
                  <w:bCs/>
                </w:rPr>
                <w:delText>Flight Altitude</w:delText>
              </w:r>
            </w:del>
            <w:ins w:id="508" w:author="Authors" w:date="2024-11-27T08:46:00Z" w16du:dateUtc="2024-11-27T13:46:00Z">
              <w:r w:rsidR="003806CB" w:rsidRPr="00300FA1">
                <w:rPr>
                  <w:b/>
                  <w:bCs/>
                </w:rPr>
                <w:t>f</w:t>
              </w:r>
              <w:r w:rsidRPr="00300FA1">
                <w:rPr>
                  <w:b/>
                  <w:bCs/>
                </w:rPr>
                <w:t xml:space="preserve">light </w:t>
              </w:r>
              <w:r w:rsidR="003806CB" w:rsidRPr="00300FA1">
                <w:rPr>
                  <w:b/>
                  <w:bCs/>
                </w:rPr>
                <w:t>a</w:t>
              </w:r>
              <w:r w:rsidRPr="00300FA1">
                <w:rPr>
                  <w:b/>
                  <w:bCs/>
                </w:rPr>
                <w:t>ltitude</w:t>
              </w:r>
            </w:ins>
          </w:p>
        </w:tc>
        <w:tc>
          <w:tcPr>
            <w:tcW w:w="2159" w:type="dxa"/>
            <w:tcBorders>
              <w:left w:val="nil"/>
              <w:bottom w:val="nil"/>
              <w:right w:val="nil"/>
            </w:tcBorders>
          </w:tcPr>
          <w:p w14:paraId="60EE2B6E" w14:textId="3D90742B" w:rsidR="003471EF" w:rsidRPr="00300FA1" w:rsidRDefault="003471EF" w:rsidP="00BD0A0C">
            <w:pPr>
              <w:spacing w:after="120"/>
              <w:rPr>
                <w:b/>
                <w:bCs/>
              </w:rPr>
            </w:pPr>
            <w:r w:rsidRPr="00300FA1">
              <w:rPr>
                <w:b/>
                <w:bCs/>
              </w:rPr>
              <w:t>2</w:t>
            </w:r>
            <w:r w:rsidR="00EC7DF4" w:rsidRPr="00300FA1">
              <w:rPr>
                <w:b/>
                <w:bCs/>
              </w:rPr>
              <w:t>62</w:t>
            </w:r>
            <w:r w:rsidRPr="00300FA1">
              <w:rPr>
                <w:b/>
                <w:bCs/>
              </w:rPr>
              <w:t>m</w:t>
            </w:r>
          </w:p>
        </w:tc>
        <w:tc>
          <w:tcPr>
            <w:tcW w:w="2338" w:type="dxa"/>
            <w:tcBorders>
              <w:left w:val="nil"/>
              <w:bottom w:val="nil"/>
              <w:right w:val="nil"/>
            </w:tcBorders>
          </w:tcPr>
          <w:p w14:paraId="5A6E91BF" w14:textId="7C727A7D" w:rsidR="003471EF" w:rsidRPr="00300FA1" w:rsidRDefault="003471EF" w:rsidP="00BD0A0C">
            <w:pPr>
              <w:spacing w:after="120"/>
              <w:rPr>
                <w:b/>
                <w:bCs/>
              </w:rPr>
            </w:pPr>
            <w:del w:id="509" w:author="Authors" w:date="2024-11-27T08:46:00Z" w16du:dateUtc="2024-11-27T13:46:00Z">
              <w:r>
                <w:rPr>
                  <w:b/>
                  <w:bCs/>
                </w:rPr>
                <w:delText>194</w:delText>
              </w:r>
              <w:r>
                <w:delText>–</w:delText>
              </w:r>
              <w:r>
                <w:rPr>
                  <w:b/>
                  <w:bCs/>
                </w:rPr>
                <w:delText>331m</w:delText>
              </w:r>
            </w:del>
            <w:ins w:id="510" w:author="Authors" w:date="2024-11-27T08:46:00Z" w16du:dateUtc="2024-11-27T13:46:00Z">
              <w:r w:rsidR="00EC7DF4" w:rsidRPr="00300FA1">
                <w:rPr>
                  <w:b/>
                  <w:bCs/>
                </w:rPr>
                <w:t>218</w:t>
              </w:r>
              <w:r w:rsidRPr="00300FA1">
                <w:rPr>
                  <w:b/>
                  <w:bCs/>
                </w:rPr>
                <w:t>–</w:t>
              </w:r>
              <w:r w:rsidR="00EC7DF4" w:rsidRPr="00300FA1">
                <w:rPr>
                  <w:b/>
                  <w:bCs/>
                </w:rPr>
                <w:t>304</w:t>
              </w:r>
              <w:r w:rsidRPr="00300FA1">
                <w:rPr>
                  <w:b/>
                  <w:bCs/>
                </w:rPr>
                <w:t>m</w:t>
              </w:r>
            </w:ins>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9040A5" w:rsidRDefault="003471EF" w:rsidP="00BD0A0C">
            <w:pPr>
              <w:spacing w:after="120"/>
              <w:rPr>
                <w:i/>
                <w:highlight w:val="yellow"/>
                <w:rPrChange w:id="511" w:author="Authors" w:date="2024-11-27T08:46:00Z" w16du:dateUtc="2024-11-27T13:46:00Z">
                  <w:rPr>
                    <w:i/>
                  </w:rPr>
                </w:rPrChange>
              </w:rPr>
            </w:pPr>
            <w:r w:rsidRPr="00254973">
              <w:rPr>
                <w:i/>
                <w:iCs/>
              </w:rPr>
              <w:t xml:space="preserve">    Fall/Spring</w:t>
            </w:r>
          </w:p>
        </w:tc>
        <w:tc>
          <w:tcPr>
            <w:tcW w:w="2159" w:type="dxa"/>
            <w:tcBorders>
              <w:top w:val="nil"/>
              <w:left w:val="nil"/>
              <w:bottom w:val="nil"/>
              <w:right w:val="nil"/>
            </w:tcBorders>
          </w:tcPr>
          <w:p w14:paraId="0E40CF0C" w14:textId="4ED21541" w:rsidR="003471EF" w:rsidRPr="009040A5" w:rsidRDefault="005364EB" w:rsidP="00BD0A0C">
            <w:pPr>
              <w:spacing w:after="120"/>
              <w:rPr>
                <w:highlight w:val="yellow"/>
                <w:rPrChange w:id="512" w:author="Authors" w:date="2024-11-27T08:46:00Z" w16du:dateUtc="2024-11-27T13:46:00Z">
                  <w:rPr/>
                </w:rPrChange>
              </w:rPr>
            </w:pPr>
            <w:del w:id="513" w:author="Authors" w:date="2024-11-27T08:46:00Z" w16du:dateUtc="2024-11-27T13:46:00Z">
              <w:r>
                <w:delText>223/</w:delText>
              </w:r>
              <w:r w:rsidR="005600AB">
                <w:delText>319</w:delText>
              </w:r>
              <w:r w:rsidR="003471EF">
                <w:delText>m</w:delText>
              </w:r>
            </w:del>
            <w:ins w:id="514" w:author="Authors" w:date="2024-11-27T08:46:00Z" w16du:dateUtc="2024-11-27T13:46:00Z">
              <w:r w:rsidR="00B907D2" w:rsidRPr="00A51393">
                <w:t>2</w:t>
              </w:r>
              <w:r w:rsidR="00293AA4" w:rsidRPr="00A51393">
                <w:t>42</w:t>
              </w:r>
              <w:r w:rsidRPr="003E6932">
                <w:t>/</w:t>
              </w:r>
              <w:r w:rsidR="003579B4" w:rsidRPr="003E6932">
                <w:t>2</w:t>
              </w:r>
              <w:r w:rsidR="003E6932" w:rsidRPr="003E6932">
                <w:t>95</w:t>
              </w:r>
              <w:r w:rsidR="003471EF" w:rsidRPr="003E6932">
                <w:t>m</w:t>
              </w:r>
            </w:ins>
          </w:p>
        </w:tc>
        <w:tc>
          <w:tcPr>
            <w:tcW w:w="2338" w:type="dxa"/>
            <w:tcBorders>
              <w:top w:val="nil"/>
              <w:left w:val="nil"/>
              <w:bottom w:val="nil"/>
              <w:right w:val="nil"/>
            </w:tcBorders>
          </w:tcPr>
          <w:p w14:paraId="147BA553" w14:textId="6C864497" w:rsidR="003471EF" w:rsidRPr="009040A5" w:rsidRDefault="002000BC" w:rsidP="00BD0A0C">
            <w:pPr>
              <w:spacing w:after="120"/>
              <w:rPr>
                <w:highlight w:val="yellow"/>
                <w:rPrChange w:id="515" w:author="Authors" w:date="2024-11-27T08:46:00Z" w16du:dateUtc="2024-11-27T13:46:00Z">
                  <w:rPr/>
                </w:rPrChange>
              </w:rPr>
            </w:pPr>
            <w:del w:id="516" w:author="Authors" w:date="2024-11-27T08:46:00Z" w16du:dateUtc="2024-11-27T13:46:00Z">
              <w:r>
                <w:delText>144–305</w:delText>
              </w:r>
              <w:r w:rsidR="00A00FF1">
                <w:delText>/213</w:delText>
              </w:r>
              <w:r w:rsidR="00811F06">
                <w:delText>–</w:delText>
              </w:r>
              <w:r w:rsidR="00A00FF1">
                <w:delText>429</w:delText>
              </w:r>
              <w:r w:rsidR="00811F06">
                <w:delText>m</w:delText>
              </w:r>
            </w:del>
            <w:ins w:id="517" w:author="Authors" w:date="2024-11-27T08:46:00Z" w16du:dateUtc="2024-11-27T13:46:00Z">
              <w:r w:rsidRPr="00A51393">
                <w:t>1</w:t>
              </w:r>
              <w:r w:rsidR="00A51393" w:rsidRPr="00A51393">
                <w:t>88</w:t>
              </w:r>
              <w:r w:rsidRPr="00A51393">
                <w:t>–</w:t>
              </w:r>
              <w:r w:rsidR="00BF18FB" w:rsidRPr="00A51393">
                <w:t>2</w:t>
              </w:r>
              <w:r w:rsidR="00A51393" w:rsidRPr="00A51393">
                <w:t>96</w:t>
              </w:r>
              <w:r w:rsidR="00A00FF1" w:rsidRPr="00254973">
                <w:t>/</w:t>
              </w:r>
              <w:r w:rsidR="00254973" w:rsidRPr="00254973">
                <w:t>220</w:t>
              </w:r>
              <w:r w:rsidR="00811F06" w:rsidRPr="00254973">
                <w:t>–</w:t>
              </w:r>
              <w:r w:rsidR="003579B4" w:rsidRPr="00254973">
                <w:t>3</w:t>
              </w:r>
              <w:r w:rsidR="00254973" w:rsidRPr="00254973">
                <w:t>76</w:t>
              </w:r>
              <w:r w:rsidR="00811F06" w:rsidRPr="00254973">
                <w:t>m</w:t>
              </w:r>
            </w:ins>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456816" w:rsidRDefault="003471EF" w:rsidP="00BD0A0C">
            <w:pPr>
              <w:spacing w:after="120"/>
              <w:rPr>
                <w:i/>
                <w:iCs/>
              </w:rPr>
            </w:pPr>
            <w:r w:rsidRPr="00456816">
              <w:t xml:space="preserve">    </w:t>
            </w:r>
            <w:r w:rsidRPr="00456816">
              <w:rPr>
                <w:i/>
                <w:iCs/>
              </w:rPr>
              <w:t>Adult/Juvenile</w:t>
            </w:r>
          </w:p>
        </w:tc>
        <w:tc>
          <w:tcPr>
            <w:tcW w:w="2159" w:type="dxa"/>
            <w:tcBorders>
              <w:top w:val="nil"/>
              <w:left w:val="nil"/>
              <w:bottom w:val="nil"/>
              <w:right w:val="nil"/>
            </w:tcBorders>
          </w:tcPr>
          <w:p w14:paraId="19A0886F" w14:textId="760236DC" w:rsidR="003471EF" w:rsidRPr="00456816" w:rsidRDefault="00504CE9" w:rsidP="00BD0A0C">
            <w:pPr>
              <w:spacing w:after="120"/>
            </w:pPr>
            <w:del w:id="518" w:author="Authors" w:date="2024-11-27T08:46:00Z" w16du:dateUtc="2024-11-27T13:46:00Z">
              <w:r>
                <w:delText>293/</w:delText>
              </w:r>
              <w:r w:rsidR="00605D83">
                <w:delText>258</w:delText>
              </w:r>
              <w:r w:rsidR="003471EF">
                <w:delText>m</w:delText>
              </w:r>
            </w:del>
            <w:ins w:id="519" w:author="Authors" w:date="2024-11-27T08:46:00Z" w16du:dateUtc="2024-11-27T13:46:00Z">
              <w:r w:rsidRPr="00456816">
                <w:t>2</w:t>
              </w:r>
              <w:r w:rsidR="00AA1887" w:rsidRPr="00456816">
                <w:t>91</w:t>
              </w:r>
              <w:r w:rsidRPr="00456816">
                <w:t>/</w:t>
              </w:r>
              <w:r w:rsidR="00605D83" w:rsidRPr="00456816">
                <w:t>2</w:t>
              </w:r>
              <w:r w:rsidR="00456816" w:rsidRPr="00456816">
                <w:t>66</w:t>
              </w:r>
              <w:r w:rsidR="003471EF" w:rsidRPr="00456816">
                <w:t>m</w:t>
              </w:r>
            </w:ins>
          </w:p>
        </w:tc>
        <w:tc>
          <w:tcPr>
            <w:tcW w:w="2338" w:type="dxa"/>
            <w:tcBorders>
              <w:top w:val="nil"/>
              <w:left w:val="nil"/>
              <w:bottom w:val="nil"/>
              <w:right w:val="nil"/>
            </w:tcBorders>
          </w:tcPr>
          <w:p w14:paraId="6AA2161E" w14:textId="4DFF863D" w:rsidR="003471EF" w:rsidRPr="00456816" w:rsidRDefault="00311877" w:rsidP="00BD0A0C">
            <w:pPr>
              <w:spacing w:after="120"/>
            </w:pPr>
            <w:del w:id="520" w:author="Authors" w:date="2024-11-27T08:46:00Z" w16du:dateUtc="2024-11-27T13:46:00Z">
              <w:r>
                <w:delText>186</w:delText>
              </w:r>
              <w:r w:rsidR="00605D83">
                <w:delText>–</w:delText>
              </w:r>
              <w:r>
                <w:delText>403</w:delText>
              </w:r>
              <w:r w:rsidR="00605D83">
                <w:delText>/</w:delText>
              </w:r>
              <w:r w:rsidR="006D438D">
                <w:delText>177</w:delText>
              </w:r>
              <w:r w:rsidR="00811F06">
                <w:delText>–</w:delText>
              </w:r>
              <w:r w:rsidR="006D438D">
                <w:delText>342</w:delText>
              </w:r>
              <w:r w:rsidR="00811F06">
                <w:delText>m</w:delText>
              </w:r>
            </w:del>
            <w:ins w:id="521" w:author="Authors" w:date="2024-11-27T08:46:00Z" w16du:dateUtc="2024-11-27T13:46:00Z">
              <w:r w:rsidR="00AA1887" w:rsidRPr="00456816">
                <w:t>218</w:t>
              </w:r>
              <w:r w:rsidR="00605D83" w:rsidRPr="00456816">
                <w:t>–</w:t>
              </w:r>
              <w:r w:rsidR="0052027B" w:rsidRPr="00456816">
                <w:t>3</w:t>
              </w:r>
              <w:r w:rsidR="00456816" w:rsidRPr="00456816">
                <w:t>74</w:t>
              </w:r>
              <w:r w:rsidR="00605D83" w:rsidRPr="00456816">
                <w:t>/</w:t>
              </w:r>
              <w:r w:rsidR="00456816" w:rsidRPr="00456816">
                <w:t>210</w:t>
              </w:r>
              <w:r w:rsidR="00811F06" w:rsidRPr="00456816">
                <w:t>–</w:t>
              </w:r>
              <w:r w:rsidR="006D438D" w:rsidRPr="00456816">
                <w:t>3</w:t>
              </w:r>
              <w:r w:rsidR="00456816" w:rsidRPr="00456816">
                <w:t>24</w:t>
              </w:r>
              <w:r w:rsidR="00811F06" w:rsidRPr="00456816">
                <w:t>m</w:t>
              </w:r>
            </w:ins>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Pr="00093404" w:rsidRDefault="003471EF" w:rsidP="006B4C9E">
            <w:pPr>
              <w:spacing w:after="120"/>
            </w:pPr>
            <w:r w:rsidRPr="00093404">
              <w:t xml:space="preserve">    </w:t>
            </w:r>
            <w:r w:rsidRPr="00093404">
              <w:rPr>
                <w:i/>
                <w:iCs/>
              </w:rPr>
              <w:t>Male/Female</w:t>
            </w:r>
          </w:p>
        </w:tc>
        <w:tc>
          <w:tcPr>
            <w:tcW w:w="2159" w:type="dxa"/>
            <w:tcBorders>
              <w:top w:val="nil"/>
              <w:left w:val="nil"/>
              <w:bottom w:val="nil"/>
              <w:right w:val="nil"/>
            </w:tcBorders>
          </w:tcPr>
          <w:p w14:paraId="2AD2D7F8" w14:textId="5ECDB6CA" w:rsidR="003471EF" w:rsidRPr="00093404" w:rsidRDefault="008D10DC" w:rsidP="006B4C9E">
            <w:pPr>
              <w:spacing w:after="120"/>
            </w:pPr>
            <w:del w:id="522" w:author="Authors" w:date="2024-11-27T08:46:00Z" w16du:dateUtc="2024-11-27T13:46:00Z">
              <w:r>
                <w:delText>287</w:delText>
              </w:r>
              <w:r w:rsidR="0087354B">
                <w:delText>/</w:delText>
              </w:r>
              <w:r w:rsidR="00E96F20">
                <w:delText>253</w:delText>
              </w:r>
              <w:r w:rsidR="003471EF">
                <w:delText>m</w:delText>
              </w:r>
            </w:del>
            <w:ins w:id="523" w:author="Authors" w:date="2024-11-27T08:46:00Z" w16du:dateUtc="2024-11-27T13:46:00Z">
              <w:r w:rsidR="00E1342E" w:rsidRPr="00093404">
                <w:t>2</w:t>
              </w:r>
              <w:r w:rsidR="00D73006" w:rsidRPr="00093404">
                <w:t>89</w:t>
              </w:r>
              <w:r w:rsidR="0087354B" w:rsidRPr="00093404">
                <w:t>/</w:t>
              </w:r>
              <w:r w:rsidR="00E96F20" w:rsidRPr="00093404">
                <w:t>2</w:t>
              </w:r>
              <w:r w:rsidR="00D838CA" w:rsidRPr="00093404">
                <w:t>4</w:t>
              </w:r>
              <w:r w:rsidR="007F4C7F" w:rsidRPr="00093404">
                <w:t>7</w:t>
              </w:r>
              <w:r w:rsidR="003471EF" w:rsidRPr="00093404">
                <w:t>m</w:t>
              </w:r>
            </w:ins>
          </w:p>
        </w:tc>
        <w:tc>
          <w:tcPr>
            <w:tcW w:w="2338" w:type="dxa"/>
            <w:tcBorders>
              <w:top w:val="nil"/>
              <w:left w:val="nil"/>
              <w:bottom w:val="nil"/>
              <w:right w:val="nil"/>
            </w:tcBorders>
          </w:tcPr>
          <w:p w14:paraId="166792CA" w14:textId="14EA3B0D" w:rsidR="003471EF" w:rsidRPr="00093404" w:rsidRDefault="00E96F20" w:rsidP="006B4C9E">
            <w:pPr>
              <w:spacing w:after="120"/>
            </w:pPr>
            <w:del w:id="524" w:author="Authors" w:date="2024-11-27T08:46:00Z" w16du:dateUtc="2024-11-27T13:46:00Z">
              <w:r>
                <w:delText>182</w:delText>
              </w:r>
              <w:r w:rsidR="0087354B">
                <w:delText>–</w:delText>
              </w:r>
              <w:r>
                <w:delText>394</w:delText>
              </w:r>
              <w:r w:rsidR="0087354B">
                <w:delText>/</w:delText>
              </w:r>
              <w:r w:rsidR="0030088A">
                <w:delText>170</w:delText>
              </w:r>
              <w:r w:rsidR="00811F06">
                <w:delText>–</w:delText>
              </w:r>
              <w:r w:rsidR="0030088A">
                <w:delText>335</w:delText>
              </w:r>
              <w:r w:rsidR="00811F06">
                <w:delText>m</w:delText>
              </w:r>
            </w:del>
            <w:ins w:id="525" w:author="Authors" w:date="2024-11-27T08:46:00Z" w16du:dateUtc="2024-11-27T13:46:00Z">
              <w:r w:rsidR="00D838CA" w:rsidRPr="00093404">
                <w:t>225</w:t>
              </w:r>
              <w:r w:rsidR="0087354B" w:rsidRPr="00093404">
                <w:t>–</w:t>
              </w:r>
              <w:r w:rsidRPr="00093404">
                <w:t>3</w:t>
              </w:r>
              <w:r w:rsidR="00D838CA" w:rsidRPr="00093404">
                <w:t>56</w:t>
              </w:r>
              <w:r w:rsidR="0087354B" w:rsidRPr="00093404">
                <w:t>/</w:t>
              </w:r>
              <w:r w:rsidR="0030088A" w:rsidRPr="00093404">
                <w:t>1</w:t>
              </w:r>
              <w:r w:rsidR="00093404" w:rsidRPr="00093404">
                <w:t>84</w:t>
              </w:r>
              <w:r w:rsidR="00811F06" w:rsidRPr="00093404">
                <w:t>–</w:t>
              </w:r>
              <w:r w:rsidR="0030088A" w:rsidRPr="00093404">
                <w:t>3</w:t>
              </w:r>
              <w:r w:rsidR="00AE7B29" w:rsidRPr="00093404">
                <w:t>1</w:t>
              </w:r>
              <w:r w:rsidR="00093404" w:rsidRPr="00093404">
                <w:t>0</w:t>
              </w:r>
              <w:r w:rsidR="00811F06" w:rsidRPr="00093404">
                <w:t>m</w:t>
              </w:r>
            </w:ins>
          </w:p>
        </w:tc>
      </w:tr>
      <w:tr w:rsidR="003471EF" w14:paraId="0388CC19" w14:textId="77777777" w:rsidTr="003471EF">
        <w:trPr>
          <w:jc w:val="center"/>
        </w:trPr>
        <w:tc>
          <w:tcPr>
            <w:tcW w:w="2515" w:type="dxa"/>
            <w:tcBorders>
              <w:top w:val="nil"/>
              <w:left w:val="nil"/>
              <w:bottom w:val="nil"/>
              <w:right w:val="nil"/>
            </w:tcBorders>
          </w:tcPr>
          <w:p w14:paraId="76B37A4B" w14:textId="78E82920" w:rsidR="003471EF" w:rsidRPr="00300FA1" w:rsidRDefault="003471EF" w:rsidP="00BD0A0C">
            <w:pPr>
              <w:spacing w:after="120"/>
              <w:rPr>
                <w:b/>
                <w:bCs/>
              </w:rPr>
            </w:pPr>
            <w:r w:rsidRPr="00300FA1">
              <w:rPr>
                <w:b/>
                <w:bCs/>
              </w:rPr>
              <w:t xml:space="preserve">Mean </w:t>
            </w:r>
            <w:del w:id="526" w:author="Authors" w:date="2024-11-27T08:46:00Z" w16du:dateUtc="2024-11-27T13:46:00Z">
              <w:r w:rsidRPr="00BC43FC">
                <w:rPr>
                  <w:b/>
                  <w:bCs/>
                </w:rPr>
                <w:delText>Flight Altitude</w:delText>
              </w:r>
            </w:del>
            <w:ins w:id="527" w:author="Authors" w:date="2024-11-27T08:46:00Z" w16du:dateUtc="2024-11-27T13:46:00Z">
              <w:r w:rsidR="003806CB" w:rsidRPr="00300FA1">
                <w:rPr>
                  <w:b/>
                  <w:bCs/>
                </w:rPr>
                <w:t>f</w:t>
              </w:r>
              <w:r w:rsidRPr="00300FA1">
                <w:rPr>
                  <w:b/>
                  <w:bCs/>
                </w:rPr>
                <w:t xml:space="preserve">light </w:t>
              </w:r>
              <w:r w:rsidR="003806CB" w:rsidRPr="00300FA1">
                <w:rPr>
                  <w:b/>
                  <w:bCs/>
                </w:rPr>
                <w:t>a</w:t>
              </w:r>
              <w:r w:rsidRPr="00300FA1">
                <w:rPr>
                  <w:b/>
                  <w:bCs/>
                </w:rPr>
                <w:t>ltitude</w:t>
              </w:r>
            </w:ins>
          </w:p>
        </w:tc>
        <w:tc>
          <w:tcPr>
            <w:tcW w:w="2159" w:type="dxa"/>
            <w:tcBorders>
              <w:top w:val="nil"/>
              <w:left w:val="nil"/>
              <w:bottom w:val="nil"/>
              <w:right w:val="nil"/>
            </w:tcBorders>
          </w:tcPr>
          <w:p w14:paraId="5E678661" w14:textId="7D7EB4CC" w:rsidR="003471EF" w:rsidRPr="00300FA1" w:rsidRDefault="003471EF" w:rsidP="00BD0A0C">
            <w:pPr>
              <w:spacing w:after="120"/>
              <w:rPr>
                <w:b/>
                <w:bCs/>
              </w:rPr>
            </w:pPr>
            <w:del w:id="528" w:author="Authors" w:date="2024-11-27T08:46:00Z" w16du:dateUtc="2024-11-27T13:46:00Z">
              <w:r>
                <w:rPr>
                  <w:b/>
                  <w:bCs/>
                </w:rPr>
                <w:delText>362m</w:delText>
              </w:r>
            </w:del>
            <w:ins w:id="529" w:author="Authors" w:date="2024-11-27T08:46:00Z" w16du:dateUtc="2024-11-27T13:46:00Z">
              <w:r w:rsidRPr="00300FA1">
                <w:rPr>
                  <w:b/>
                  <w:bCs/>
                </w:rPr>
                <w:t>3</w:t>
              </w:r>
              <w:r w:rsidR="00300FA1" w:rsidRPr="00300FA1">
                <w:rPr>
                  <w:b/>
                  <w:bCs/>
                </w:rPr>
                <w:t>79</w:t>
              </w:r>
              <w:r w:rsidRPr="00300FA1">
                <w:rPr>
                  <w:b/>
                  <w:bCs/>
                </w:rPr>
                <w:t>m</w:t>
              </w:r>
            </w:ins>
          </w:p>
        </w:tc>
        <w:tc>
          <w:tcPr>
            <w:tcW w:w="2338" w:type="dxa"/>
            <w:tcBorders>
              <w:top w:val="nil"/>
              <w:left w:val="nil"/>
              <w:bottom w:val="nil"/>
              <w:right w:val="nil"/>
            </w:tcBorders>
          </w:tcPr>
          <w:p w14:paraId="1096C824" w14:textId="00EADFD6" w:rsidR="003471EF" w:rsidRPr="00300FA1" w:rsidRDefault="003471EF" w:rsidP="00BD0A0C">
            <w:pPr>
              <w:spacing w:after="120"/>
              <w:rPr>
                <w:b/>
                <w:bCs/>
              </w:rPr>
            </w:pPr>
            <w:del w:id="530" w:author="Authors" w:date="2024-11-27T08:46:00Z" w16du:dateUtc="2024-11-27T13:46:00Z">
              <w:r w:rsidRPr="003471EF">
                <w:rPr>
                  <w:b/>
                  <w:bCs/>
                </w:rPr>
                <w:delText>299–433m</w:delText>
              </w:r>
            </w:del>
            <w:ins w:id="531" w:author="Authors" w:date="2024-11-27T08:46:00Z" w16du:dateUtc="2024-11-27T13:46:00Z">
              <w:r w:rsidR="00300FA1" w:rsidRPr="00300FA1">
                <w:rPr>
                  <w:b/>
                  <w:bCs/>
                </w:rPr>
                <w:t>320</w:t>
              </w:r>
              <w:r w:rsidRPr="00300FA1">
                <w:rPr>
                  <w:b/>
                  <w:bCs/>
                </w:rPr>
                <w:t>–</w:t>
              </w:r>
              <w:r w:rsidR="00383667" w:rsidRPr="00300FA1">
                <w:rPr>
                  <w:b/>
                  <w:bCs/>
                </w:rPr>
                <w:t>44</w:t>
              </w:r>
              <w:r w:rsidR="00300FA1" w:rsidRPr="00300FA1">
                <w:rPr>
                  <w:b/>
                  <w:bCs/>
                </w:rPr>
                <w:t>7</w:t>
              </w:r>
              <w:r w:rsidRPr="00300FA1">
                <w:rPr>
                  <w:b/>
                  <w:bCs/>
                </w:rPr>
                <w:t>m</w:t>
              </w:r>
            </w:ins>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Pr="009040A5" w:rsidRDefault="003471EF" w:rsidP="00BD0A0C">
            <w:pPr>
              <w:spacing w:after="120"/>
              <w:rPr>
                <w:highlight w:val="yellow"/>
                <w:rPrChange w:id="532" w:author="Authors" w:date="2024-11-27T08:46:00Z" w16du:dateUtc="2024-11-27T13:46:00Z">
                  <w:rPr/>
                </w:rPrChange>
              </w:rPr>
            </w:pPr>
            <w:r w:rsidRPr="00E66BF9">
              <w:rPr>
                <w:i/>
                <w:iCs/>
              </w:rPr>
              <w:t xml:space="preserve">    Fall/Spring</w:t>
            </w:r>
          </w:p>
        </w:tc>
        <w:tc>
          <w:tcPr>
            <w:tcW w:w="2159" w:type="dxa"/>
            <w:tcBorders>
              <w:top w:val="nil"/>
              <w:left w:val="nil"/>
              <w:bottom w:val="nil"/>
              <w:right w:val="nil"/>
            </w:tcBorders>
          </w:tcPr>
          <w:p w14:paraId="58AA4587" w14:textId="4D99D39B" w:rsidR="003471EF" w:rsidRPr="009040A5" w:rsidRDefault="00D27E09" w:rsidP="00BD0A0C">
            <w:pPr>
              <w:spacing w:after="120"/>
              <w:rPr>
                <w:highlight w:val="yellow"/>
                <w:rPrChange w:id="533" w:author="Authors" w:date="2024-11-27T08:46:00Z" w16du:dateUtc="2024-11-27T13:46:00Z">
                  <w:rPr/>
                </w:rPrChange>
              </w:rPr>
            </w:pPr>
            <w:del w:id="534" w:author="Authors" w:date="2024-11-27T08:46:00Z" w16du:dateUtc="2024-11-27T13:46:00Z">
              <w:r>
                <w:delText>310/</w:delText>
              </w:r>
              <w:r w:rsidR="001779F9">
                <w:delText>427m</w:delText>
              </w:r>
            </w:del>
            <w:ins w:id="535" w:author="Authors" w:date="2024-11-27T08:46:00Z" w16du:dateUtc="2024-11-27T13:46:00Z">
              <w:r w:rsidRPr="00FC21C7">
                <w:t>3</w:t>
              </w:r>
              <w:r w:rsidR="00254973" w:rsidRPr="00FC21C7">
                <w:t>38</w:t>
              </w:r>
              <w:r w:rsidRPr="00FC21C7">
                <w:t>/</w:t>
              </w:r>
              <w:r w:rsidR="001779F9" w:rsidRPr="00FC21C7">
                <w:t>4</w:t>
              </w:r>
              <w:r w:rsidR="006F7979" w:rsidRPr="00FC21C7">
                <w:t>4</w:t>
              </w:r>
              <w:r w:rsidR="002D771C" w:rsidRPr="00FC21C7">
                <w:t>4</w:t>
              </w:r>
              <w:r w:rsidR="001779F9" w:rsidRPr="00FC21C7">
                <w:t>m</w:t>
              </w:r>
            </w:ins>
          </w:p>
        </w:tc>
        <w:tc>
          <w:tcPr>
            <w:tcW w:w="2338" w:type="dxa"/>
            <w:tcBorders>
              <w:top w:val="nil"/>
              <w:left w:val="nil"/>
              <w:bottom w:val="nil"/>
              <w:right w:val="nil"/>
            </w:tcBorders>
          </w:tcPr>
          <w:p w14:paraId="2DF43374" w14:textId="2157CA5D" w:rsidR="003471EF" w:rsidRPr="009040A5" w:rsidRDefault="00FB1DC8" w:rsidP="00BD0A0C">
            <w:pPr>
              <w:spacing w:after="120"/>
              <w:rPr>
                <w:highlight w:val="yellow"/>
                <w:rPrChange w:id="536" w:author="Authors" w:date="2024-11-27T08:46:00Z" w16du:dateUtc="2024-11-27T13:46:00Z">
                  <w:rPr/>
                </w:rPrChange>
              </w:rPr>
            </w:pPr>
            <w:del w:id="537" w:author="Authors" w:date="2024-11-27T08:46:00Z" w16du:dateUtc="2024-11-27T13:46:00Z">
              <w:r>
                <w:delText>235</w:delText>
              </w:r>
              <w:r w:rsidR="0034024B">
                <w:delText>–</w:delText>
              </w:r>
              <w:r>
                <w:delText>392</w:delText>
              </w:r>
              <w:r w:rsidR="0034024B">
                <w:delText>/</w:delText>
              </w:r>
              <w:r w:rsidR="0006346D">
                <w:delText>326</w:delText>
              </w:r>
              <w:r w:rsidR="00811F06">
                <w:delText>–</w:delText>
              </w:r>
              <w:r w:rsidR="0006346D">
                <w:delText>544</w:delText>
              </w:r>
              <w:r w:rsidR="00811F06">
                <w:delText>m</w:delText>
              </w:r>
            </w:del>
            <w:ins w:id="538" w:author="Authors" w:date="2024-11-27T08:46:00Z" w16du:dateUtc="2024-11-27T13:46:00Z">
              <w:r w:rsidRPr="002D771C">
                <w:t>2</w:t>
              </w:r>
              <w:r w:rsidR="002D771C" w:rsidRPr="002D771C">
                <w:t>67</w:t>
              </w:r>
              <w:r w:rsidR="0034024B" w:rsidRPr="002D771C">
                <w:t>–</w:t>
              </w:r>
              <w:r w:rsidR="006F7979" w:rsidRPr="00FC21C7">
                <w:t>4</w:t>
              </w:r>
              <w:r w:rsidR="002D771C" w:rsidRPr="00FC21C7">
                <w:t>23</w:t>
              </w:r>
              <w:r w:rsidR="0034024B" w:rsidRPr="00FC21C7">
                <w:t>/</w:t>
              </w:r>
              <w:r w:rsidR="0006346D" w:rsidRPr="00FC21C7">
                <w:t>3</w:t>
              </w:r>
              <w:r w:rsidR="00FC21C7" w:rsidRPr="00FC21C7">
                <w:t>33</w:t>
              </w:r>
              <w:r w:rsidR="00811F06" w:rsidRPr="00FC21C7">
                <w:t>–</w:t>
              </w:r>
              <w:r w:rsidR="00FC21C7" w:rsidRPr="00FC21C7">
                <w:t>578</w:t>
              </w:r>
              <w:r w:rsidR="00811F06" w:rsidRPr="00FC21C7">
                <w:t>m</w:t>
              </w:r>
            </w:ins>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Pr="00DB474B" w:rsidRDefault="003471EF" w:rsidP="00BD0A0C">
            <w:pPr>
              <w:spacing w:after="120"/>
            </w:pPr>
            <w:r w:rsidRPr="00DB474B">
              <w:t xml:space="preserve">    </w:t>
            </w:r>
            <w:r w:rsidRPr="00DB474B">
              <w:rPr>
                <w:i/>
                <w:iCs/>
              </w:rPr>
              <w:t>Adult/Juvenile</w:t>
            </w:r>
          </w:p>
        </w:tc>
        <w:tc>
          <w:tcPr>
            <w:tcW w:w="2159" w:type="dxa"/>
            <w:tcBorders>
              <w:top w:val="nil"/>
              <w:left w:val="nil"/>
              <w:bottom w:val="nil"/>
              <w:right w:val="nil"/>
            </w:tcBorders>
          </w:tcPr>
          <w:p w14:paraId="08638CC3" w14:textId="3FFB03B0" w:rsidR="003471EF" w:rsidRPr="00DB474B" w:rsidRDefault="00883D3A" w:rsidP="00BD0A0C">
            <w:pPr>
              <w:spacing w:after="120"/>
            </w:pPr>
            <w:del w:id="539" w:author="Authors" w:date="2024-11-27T08:46:00Z" w16du:dateUtc="2024-11-27T13:46:00Z">
              <w:r>
                <w:delText>398</w:delText>
              </w:r>
              <w:r w:rsidR="00EF04B2">
                <w:delText>/</w:delText>
              </w:r>
              <w:r w:rsidR="00836F28">
                <w:delText>342</w:delText>
              </w:r>
              <w:r w:rsidR="003471EF">
                <w:delText>m</w:delText>
              </w:r>
            </w:del>
            <w:ins w:id="540" w:author="Authors" w:date="2024-11-27T08:46:00Z" w16du:dateUtc="2024-11-27T13:46:00Z">
              <w:r w:rsidR="00B310F6" w:rsidRPr="00DB474B">
                <w:t>43</w:t>
              </w:r>
              <w:r w:rsidR="00181D42" w:rsidRPr="00DB474B">
                <w:t>1</w:t>
              </w:r>
              <w:r w:rsidR="00EF04B2" w:rsidRPr="00DB474B">
                <w:t>/</w:t>
              </w:r>
              <w:r w:rsidR="00836F28" w:rsidRPr="00DB474B">
                <w:t>3</w:t>
              </w:r>
              <w:r w:rsidR="00DB474B" w:rsidRPr="00DB474B">
                <w:t>71</w:t>
              </w:r>
              <w:r w:rsidR="003471EF" w:rsidRPr="00DB474B">
                <w:t>m</w:t>
              </w:r>
            </w:ins>
          </w:p>
        </w:tc>
        <w:tc>
          <w:tcPr>
            <w:tcW w:w="2338" w:type="dxa"/>
            <w:tcBorders>
              <w:top w:val="nil"/>
              <w:left w:val="nil"/>
              <w:bottom w:val="nil"/>
              <w:right w:val="nil"/>
            </w:tcBorders>
          </w:tcPr>
          <w:p w14:paraId="3C33CDD6" w14:textId="1BC94FBB" w:rsidR="003471EF" w:rsidRPr="00DB474B" w:rsidRDefault="009E5A0B" w:rsidP="00BD0A0C">
            <w:pPr>
              <w:spacing w:after="120"/>
            </w:pPr>
            <w:del w:id="541" w:author="Authors" w:date="2024-11-27T08:46:00Z" w16du:dateUtc="2024-11-27T13:46:00Z">
              <w:r>
                <w:delText>293</w:delText>
              </w:r>
              <w:r w:rsidR="00EF04B2">
                <w:delText>–</w:delText>
              </w:r>
              <w:r>
                <w:delText>511</w:delText>
              </w:r>
              <w:r w:rsidR="00EF04B2">
                <w:delText>/</w:delText>
              </w:r>
              <w:r w:rsidR="00836F28">
                <w:delText>266</w:delText>
              </w:r>
              <w:r w:rsidR="00AB6043">
                <w:delText>–</w:delText>
              </w:r>
              <w:r w:rsidR="00836F28">
                <w:delText>426</w:delText>
              </w:r>
              <w:r w:rsidR="00AB6043">
                <w:delText>m</w:delText>
              </w:r>
            </w:del>
            <w:ins w:id="542" w:author="Authors" w:date="2024-11-27T08:46:00Z" w16du:dateUtc="2024-11-27T13:46:00Z">
              <w:r w:rsidR="007C56E0" w:rsidRPr="00DB474B">
                <w:t>3</w:t>
              </w:r>
              <w:r w:rsidR="00181D42" w:rsidRPr="00DB474B">
                <w:t>17</w:t>
              </w:r>
              <w:r w:rsidR="00EF04B2" w:rsidRPr="00DB474B">
                <w:t>–</w:t>
              </w:r>
              <w:r w:rsidR="00181D42" w:rsidRPr="00DB474B">
                <w:t>581</w:t>
              </w:r>
              <w:r w:rsidR="00EF04B2" w:rsidRPr="00DB474B">
                <w:t>/</w:t>
              </w:r>
              <w:r w:rsidR="00836F28" w:rsidRPr="00DB474B">
                <w:t>2</w:t>
              </w:r>
              <w:r w:rsidR="00DB474B" w:rsidRPr="00DB474B">
                <w:t>95</w:t>
              </w:r>
              <w:r w:rsidR="00AB6043" w:rsidRPr="00DB474B">
                <w:t>–</w:t>
              </w:r>
              <w:r w:rsidR="00836F28" w:rsidRPr="00DB474B">
                <w:t>4</w:t>
              </w:r>
              <w:r w:rsidR="00DB474B" w:rsidRPr="00DB474B">
                <w:t>65</w:t>
              </w:r>
              <w:r w:rsidR="00AB6043" w:rsidRPr="00DB474B">
                <w:t>m</w:t>
              </w:r>
            </w:ins>
          </w:p>
        </w:tc>
      </w:tr>
      <w:tr w:rsidR="00D873C6" w14:paraId="15A6872E" w14:textId="77777777" w:rsidTr="003471EF">
        <w:tblPrEx>
          <w:tblW w:w="0" w:type="auto"/>
          <w:jc w:val="center"/>
          <w:tblPrExChange w:id="543" w:author="Authors" w:date="2024-11-27T08:46:00Z" w16du:dateUtc="2024-11-27T13:46:00Z">
            <w:tblPrEx>
              <w:tblW w:w="0" w:type="auto"/>
              <w:jc w:val="center"/>
            </w:tblPrEx>
          </w:tblPrExChange>
        </w:tblPrEx>
        <w:trPr>
          <w:jc w:val="center"/>
          <w:trPrChange w:id="544" w:author="Authors" w:date="2024-11-27T08:46:00Z" w16du:dateUtc="2024-11-27T13:46:00Z">
            <w:trPr>
              <w:jc w:val="center"/>
            </w:trPr>
          </w:trPrChange>
        </w:trPr>
        <w:tc>
          <w:tcPr>
            <w:tcW w:w="2515" w:type="dxa"/>
            <w:tcBorders>
              <w:top w:val="nil"/>
              <w:left w:val="nil"/>
              <w:bottom w:val="nil"/>
              <w:right w:val="nil"/>
            </w:tcBorders>
            <w:tcPrChange w:id="545" w:author="Authors" w:date="2024-11-27T08:46:00Z" w16du:dateUtc="2024-11-27T13:46:00Z">
              <w:tcPr>
                <w:tcW w:w="2515" w:type="dxa"/>
                <w:tcBorders>
                  <w:top w:val="nil"/>
                  <w:left w:val="nil"/>
                  <w:bottom w:val="single" w:sz="4" w:space="0" w:color="auto"/>
                  <w:right w:val="nil"/>
                </w:tcBorders>
              </w:tcPr>
            </w:tcPrChange>
          </w:tcPr>
          <w:p w14:paraId="2D6181EA" w14:textId="24EB7D82" w:rsidR="00D873C6" w:rsidRPr="00641D8A" w:rsidRDefault="00D873C6" w:rsidP="00D873C6">
            <w:pPr>
              <w:spacing w:after="120"/>
            </w:pPr>
            <w:r w:rsidRPr="00641D8A">
              <w:t xml:space="preserve">    </w:t>
            </w:r>
            <w:r w:rsidRPr="00641D8A">
              <w:rPr>
                <w:i/>
                <w:iCs/>
              </w:rPr>
              <w:t>Male/Female</w:t>
            </w:r>
          </w:p>
        </w:tc>
        <w:tc>
          <w:tcPr>
            <w:tcW w:w="2159" w:type="dxa"/>
            <w:tcBorders>
              <w:top w:val="nil"/>
              <w:left w:val="nil"/>
              <w:bottom w:val="nil"/>
              <w:right w:val="nil"/>
            </w:tcBorders>
            <w:tcPrChange w:id="546" w:author="Authors" w:date="2024-11-27T08:46:00Z" w16du:dateUtc="2024-11-27T13:46:00Z">
              <w:tcPr>
                <w:tcW w:w="2159" w:type="dxa"/>
                <w:tcBorders>
                  <w:top w:val="nil"/>
                  <w:left w:val="nil"/>
                  <w:bottom w:val="single" w:sz="4" w:space="0" w:color="auto"/>
                  <w:right w:val="nil"/>
                </w:tcBorders>
              </w:tcPr>
            </w:tcPrChange>
          </w:tcPr>
          <w:p w14:paraId="10C1C946" w14:textId="150475C7" w:rsidR="00D873C6" w:rsidRPr="00641D8A" w:rsidRDefault="00D26404" w:rsidP="00D873C6">
            <w:pPr>
              <w:spacing w:after="120"/>
            </w:pPr>
            <w:del w:id="547" w:author="Authors" w:date="2024-11-27T08:46:00Z" w16du:dateUtc="2024-11-27T13:46:00Z">
              <w:r>
                <w:delText>392</w:delText>
              </w:r>
              <w:r w:rsidR="0087354B">
                <w:delText>/</w:delText>
              </w:r>
              <w:r>
                <w:delText>333</w:delText>
              </w:r>
              <w:r w:rsidR="00CD3645">
                <w:delText>m</w:delText>
              </w:r>
            </w:del>
            <w:ins w:id="548" w:author="Authors" w:date="2024-11-27T08:46:00Z" w16du:dateUtc="2024-11-27T13:46:00Z">
              <w:r w:rsidR="00D873C6" w:rsidRPr="00641D8A">
                <w:t>4</w:t>
              </w:r>
              <w:r w:rsidR="00093404" w:rsidRPr="00641D8A">
                <w:t>17</w:t>
              </w:r>
              <w:r w:rsidR="00D873C6" w:rsidRPr="00641D8A">
                <w:t>/3</w:t>
              </w:r>
              <w:r w:rsidR="001B5B66" w:rsidRPr="00641D8A">
                <w:t>52</w:t>
              </w:r>
              <w:r w:rsidR="00D873C6" w:rsidRPr="00641D8A">
                <w:t>m</w:t>
              </w:r>
            </w:ins>
          </w:p>
        </w:tc>
        <w:tc>
          <w:tcPr>
            <w:tcW w:w="2338" w:type="dxa"/>
            <w:tcBorders>
              <w:top w:val="nil"/>
              <w:left w:val="nil"/>
              <w:bottom w:val="nil"/>
              <w:right w:val="nil"/>
            </w:tcBorders>
            <w:tcPrChange w:id="549" w:author="Authors" w:date="2024-11-27T08:46:00Z" w16du:dateUtc="2024-11-27T13:46:00Z">
              <w:tcPr>
                <w:tcW w:w="2338" w:type="dxa"/>
                <w:tcBorders>
                  <w:top w:val="nil"/>
                  <w:left w:val="nil"/>
                  <w:bottom w:val="single" w:sz="4" w:space="0" w:color="auto"/>
                  <w:right w:val="nil"/>
                </w:tcBorders>
              </w:tcPr>
            </w:tcPrChange>
          </w:tcPr>
          <w:p w14:paraId="75533F0B" w14:textId="672719A6" w:rsidR="00D873C6" w:rsidRPr="00641D8A" w:rsidRDefault="006748CB" w:rsidP="00D873C6">
            <w:pPr>
              <w:spacing w:after="120"/>
            </w:pPr>
            <w:del w:id="550" w:author="Authors" w:date="2024-11-27T08:46:00Z" w16du:dateUtc="2024-11-27T13:46:00Z">
              <w:r>
                <w:delText>292</w:delText>
              </w:r>
              <w:r w:rsidR="0087354B">
                <w:delText>–</w:delText>
              </w:r>
              <w:r>
                <w:delText>496</w:delText>
              </w:r>
              <w:r w:rsidR="0087354B">
                <w:delText>/</w:delText>
              </w:r>
              <w:r w:rsidR="003149AC">
                <w:delText>256</w:delText>
              </w:r>
              <w:r w:rsidR="00AB6043">
                <w:delText>–</w:delText>
              </w:r>
              <w:r w:rsidR="003149AC">
                <w:delText>421</w:delText>
              </w:r>
              <w:r w:rsidR="00AB6043">
                <w:delText>m</w:delText>
              </w:r>
            </w:del>
            <w:ins w:id="551" w:author="Authors" w:date="2024-11-27T08:46:00Z" w16du:dateUtc="2024-11-27T13:46:00Z">
              <w:r w:rsidR="00093404" w:rsidRPr="00641D8A">
                <w:t>326</w:t>
              </w:r>
              <w:r w:rsidR="00D873C6" w:rsidRPr="00641D8A">
                <w:t>–5</w:t>
              </w:r>
              <w:r w:rsidR="00ED5049" w:rsidRPr="00641D8A">
                <w:t>32</w:t>
              </w:r>
              <w:r w:rsidR="00D873C6" w:rsidRPr="00641D8A">
                <w:t>/2</w:t>
              </w:r>
              <w:r w:rsidR="00641D8A" w:rsidRPr="00641D8A">
                <w:t>70</w:t>
              </w:r>
              <w:r w:rsidR="00D873C6" w:rsidRPr="00641D8A">
                <w:t>–4</w:t>
              </w:r>
              <w:r w:rsidR="00641D8A" w:rsidRPr="00641D8A">
                <w:t>56</w:t>
              </w:r>
              <w:r w:rsidR="00D873C6" w:rsidRPr="00641D8A">
                <w:t>m</w:t>
              </w:r>
            </w:ins>
          </w:p>
        </w:tc>
      </w:tr>
      <w:tr w:rsidR="00D873C6" w14:paraId="13B6113F" w14:textId="77777777" w:rsidTr="003471EF">
        <w:trPr>
          <w:jc w:val="center"/>
          <w:ins w:id="552" w:author="Authors" w:date="2024-11-27T08:46:00Z" w16du:dateUtc="2024-11-27T13:46:00Z"/>
        </w:trPr>
        <w:tc>
          <w:tcPr>
            <w:tcW w:w="2515" w:type="dxa"/>
            <w:tcBorders>
              <w:top w:val="nil"/>
              <w:left w:val="nil"/>
              <w:bottom w:val="nil"/>
              <w:right w:val="nil"/>
            </w:tcBorders>
          </w:tcPr>
          <w:p w14:paraId="160684A3" w14:textId="058B9701" w:rsidR="00D873C6" w:rsidRPr="006E06DD" w:rsidRDefault="00D873C6" w:rsidP="00D873C6">
            <w:pPr>
              <w:spacing w:after="120"/>
              <w:rPr>
                <w:ins w:id="553" w:author="Authors" w:date="2024-11-27T08:46:00Z" w16du:dateUtc="2024-11-27T13:46:00Z"/>
                <w:b/>
                <w:bCs/>
              </w:rPr>
            </w:pPr>
            <w:ins w:id="554" w:author="Authors" w:date="2024-11-27T08:46:00Z" w16du:dateUtc="2024-11-27T13:46:00Z">
              <w:r w:rsidRPr="006E06DD">
                <w:rPr>
                  <w:b/>
                  <w:bCs/>
                </w:rPr>
                <w:t>Standard deviation</w:t>
              </w:r>
            </w:ins>
          </w:p>
        </w:tc>
        <w:tc>
          <w:tcPr>
            <w:tcW w:w="2159" w:type="dxa"/>
            <w:tcBorders>
              <w:top w:val="nil"/>
              <w:left w:val="nil"/>
              <w:bottom w:val="nil"/>
              <w:right w:val="nil"/>
            </w:tcBorders>
          </w:tcPr>
          <w:p w14:paraId="131B20C2" w14:textId="1E707523" w:rsidR="00D873C6" w:rsidRPr="006E06DD" w:rsidRDefault="006E06DD" w:rsidP="00D873C6">
            <w:pPr>
              <w:spacing w:after="120"/>
              <w:rPr>
                <w:ins w:id="555" w:author="Authors" w:date="2024-11-27T08:46:00Z" w16du:dateUtc="2024-11-27T13:46:00Z"/>
                <w:b/>
                <w:bCs/>
              </w:rPr>
            </w:pPr>
            <w:ins w:id="556" w:author="Authors" w:date="2024-11-27T08:46:00Z" w16du:dateUtc="2024-11-27T13:46:00Z">
              <w:r w:rsidRPr="006E06DD">
                <w:rPr>
                  <w:b/>
                  <w:bCs/>
                </w:rPr>
                <w:t>393m</w:t>
              </w:r>
            </w:ins>
          </w:p>
        </w:tc>
        <w:tc>
          <w:tcPr>
            <w:tcW w:w="2338" w:type="dxa"/>
            <w:tcBorders>
              <w:top w:val="nil"/>
              <w:left w:val="nil"/>
              <w:bottom w:val="nil"/>
              <w:right w:val="nil"/>
            </w:tcBorders>
          </w:tcPr>
          <w:p w14:paraId="12C46727" w14:textId="02BF7A83" w:rsidR="00D873C6" w:rsidRPr="006E06DD" w:rsidRDefault="006E06DD" w:rsidP="00D873C6">
            <w:pPr>
              <w:spacing w:after="120"/>
              <w:rPr>
                <w:ins w:id="557" w:author="Authors" w:date="2024-11-27T08:46:00Z" w16du:dateUtc="2024-11-27T13:46:00Z"/>
                <w:b/>
                <w:bCs/>
              </w:rPr>
            </w:pPr>
            <w:ins w:id="558" w:author="Authors" w:date="2024-11-27T08:46:00Z" w16du:dateUtc="2024-11-27T13:46:00Z">
              <w:r w:rsidRPr="006E06DD">
                <w:rPr>
                  <w:b/>
                  <w:bCs/>
                </w:rPr>
                <w:t>279–540m</w:t>
              </w:r>
            </w:ins>
          </w:p>
        </w:tc>
      </w:tr>
      <w:tr w:rsidR="00D873C6" w14:paraId="2C638EFC" w14:textId="77777777" w:rsidTr="00D059F7">
        <w:trPr>
          <w:jc w:val="center"/>
          <w:ins w:id="559" w:author="Authors" w:date="2024-11-27T08:46:00Z" w16du:dateUtc="2024-11-27T13:46:00Z"/>
        </w:trPr>
        <w:tc>
          <w:tcPr>
            <w:tcW w:w="2515" w:type="dxa"/>
            <w:tcBorders>
              <w:top w:val="nil"/>
              <w:left w:val="nil"/>
              <w:bottom w:val="nil"/>
              <w:right w:val="nil"/>
            </w:tcBorders>
          </w:tcPr>
          <w:p w14:paraId="25D9651B" w14:textId="23642BFC" w:rsidR="00D873C6" w:rsidRPr="004E5476" w:rsidRDefault="00D873C6" w:rsidP="00D873C6">
            <w:pPr>
              <w:spacing w:after="120"/>
              <w:rPr>
                <w:ins w:id="560" w:author="Authors" w:date="2024-11-27T08:46:00Z" w16du:dateUtc="2024-11-27T13:46:00Z"/>
              </w:rPr>
            </w:pPr>
            <w:ins w:id="561" w:author="Authors" w:date="2024-11-27T08:46:00Z" w16du:dateUtc="2024-11-27T13:46:00Z">
              <w:r w:rsidRPr="004E5476">
                <w:rPr>
                  <w:i/>
                  <w:iCs/>
                </w:rPr>
                <w:t xml:space="preserve">    Fall/Spring</w:t>
              </w:r>
            </w:ins>
          </w:p>
        </w:tc>
        <w:tc>
          <w:tcPr>
            <w:tcW w:w="2159" w:type="dxa"/>
            <w:tcBorders>
              <w:top w:val="nil"/>
              <w:left w:val="nil"/>
              <w:bottom w:val="nil"/>
              <w:right w:val="nil"/>
            </w:tcBorders>
          </w:tcPr>
          <w:p w14:paraId="200879E1" w14:textId="713A89F0" w:rsidR="00D873C6" w:rsidRPr="004E5476" w:rsidRDefault="00556B3D" w:rsidP="00D873C6">
            <w:pPr>
              <w:spacing w:after="120"/>
              <w:rPr>
                <w:ins w:id="562" w:author="Authors" w:date="2024-11-27T08:46:00Z" w16du:dateUtc="2024-11-27T13:46:00Z"/>
              </w:rPr>
            </w:pPr>
            <w:ins w:id="563" w:author="Authors" w:date="2024-11-27T08:46:00Z" w16du:dateUtc="2024-11-27T13:46:00Z">
              <w:r w:rsidRPr="004E5476">
                <w:t>328/</w:t>
              </w:r>
              <w:r w:rsidR="000A0A9C" w:rsidRPr="004E5476">
                <w:t>491m</w:t>
              </w:r>
            </w:ins>
          </w:p>
        </w:tc>
        <w:tc>
          <w:tcPr>
            <w:tcW w:w="2338" w:type="dxa"/>
            <w:tcBorders>
              <w:top w:val="nil"/>
              <w:left w:val="nil"/>
              <w:bottom w:val="nil"/>
              <w:right w:val="nil"/>
            </w:tcBorders>
          </w:tcPr>
          <w:p w14:paraId="0E068D33" w14:textId="2640DD41" w:rsidR="00D873C6" w:rsidRPr="004E5476" w:rsidRDefault="00556B3D" w:rsidP="00D873C6">
            <w:pPr>
              <w:spacing w:after="120"/>
              <w:rPr>
                <w:ins w:id="564" w:author="Authors" w:date="2024-11-27T08:46:00Z" w16du:dateUtc="2024-11-27T13:46:00Z"/>
              </w:rPr>
            </w:pPr>
            <w:ins w:id="565" w:author="Authors" w:date="2024-11-27T08:46:00Z" w16du:dateUtc="2024-11-27T13:46:00Z">
              <w:r w:rsidRPr="004E5476">
                <w:t>210</w:t>
              </w:r>
              <w:r w:rsidR="000A0A9C" w:rsidRPr="004E5476">
                <w:t>–504m/292–</w:t>
              </w:r>
              <w:r w:rsidR="004E5476" w:rsidRPr="004E5476">
                <w:t>825m</w:t>
              </w:r>
            </w:ins>
          </w:p>
        </w:tc>
      </w:tr>
      <w:tr w:rsidR="00D873C6" w14:paraId="3F371FA3" w14:textId="77777777" w:rsidTr="00D059F7">
        <w:trPr>
          <w:jc w:val="center"/>
          <w:ins w:id="566" w:author="Authors" w:date="2024-11-27T08:46:00Z" w16du:dateUtc="2024-11-27T13:46:00Z"/>
        </w:trPr>
        <w:tc>
          <w:tcPr>
            <w:tcW w:w="2515" w:type="dxa"/>
            <w:tcBorders>
              <w:top w:val="nil"/>
              <w:left w:val="nil"/>
              <w:bottom w:val="nil"/>
              <w:right w:val="nil"/>
            </w:tcBorders>
          </w:tcPr>
          <w:p w14:paraId="581AC4A8" w14:textId="51FE9F84" w:rsidR="00D873C6" w:rsidRPr="00D33377" w:rsidRDefault="00D873C6" w:rsidP="00D873C6">
            <w:pPr>
              <w:spacing w:after="120"/>
              <w:rPr>
                <w:ins w:id="567" w:author="Authors" w:date="2024-11-27T08:46:00Z" w16du:dateUtc="2024-11-27T13:46:00Z"/>
              </w:rPr>
            </w:pPr>
            <w:ins w:id="568" w:author="Authors" w:date="2024-11-27T08:46:00Z" w16du:dateUtc="2024-11-27T13:46:00Z">
              <w:r w:rsidRPr="00D33377">
                <w:t xml:space="preserve">    </w:t>
              </w:r>
              <w:r w:rsidRPr="00D33377">
                <w:rPr>
                  <w:i/>
                  <w:iCs/>
                </w:rPr>
                <w:t>Adult/Juvenile</w:t>
              </w:r>
            </w:ins>
          </w:p>
        </w:tc>
        <w:tc>
          <w:tcPr>
            <w:tcW w:w="2159" w:type="dxa"/>
            <w:tcBorders>
              <w:top w:val="nil"/>
              <w:left w:val="nil"/>
              <w:bottom w:val="nil"/>
              <w:right w:val="nil"/>
            </w:tcBorders>
          </w:tcPr>
          <w:p w14:paraId="15F73FE5" w14:textId="04C81BDB" w:rsidR="00D873C6" w:rsidRPr="00D33377" w:rsidRDefault="00FA0568" w:rsidP="00D873C6">
            <w:pPr>
              <w:spacing w:after="120"/>
              <w:rPr>
                <w:ins w:id="569" w:author="Authors" w:date="2024-11-27T08:46:00Z" w16du:dateUtc="2024-11-27T13:46:00Z"/>
              </w:rPr>
            </w:pPr>
            <w:ins w:id="570" w:author="Authors" w:date="2024-11-27T08:46:00Z" w16du:dateUtc="2024-11-27T13:46:00Z">
              <w:r w:rsidRPr="00D33377">
                <w:t>465/358</w:t>
              </w:r>
              <w:r w:rsidR="00F85663" w:rsidRPr="00D33377">
                <w:t>m</w:t>
              </w:r>
            </w:ins>
          </w:p>
        </w:tc>
        <w:tc>
          <w:tcPr>
            <w:tcW w:w="2338" w:type="dxa"/>
            <w:tcBorders>
              <w:top w:val="nil"/>
              <w:left w:val="nil"/>
              <w:bottom w:val="nil"/>
              <w:right w:val="nil"/>
            </w:tcBorders>
          </w:tcPr>
          <w:p w14:paraId="495AE605" w14:textId="175358C5" w:rsidR="00D873C6" w:rsidRPr="00D33377" w:rsidRDefault="00FA0568" w:rsidP="00D873C6">
            <w:pPr>
              <w:spacing w:after="120"/>
              <w:rPr>
                <w:ins w:id="571" w:author="Authors" w:date="2024-11-27T08:46:00Z" w16du:dateUtc="2024-11-27T13:46:00Z"/>
              </w:rPr>
            </w:pPr>
            <w:ins w:id="572" w:author="Authors" w:date="2024-11-27T08:46:00Z" w16du:dateUtc="2024-11-27T13:46:00Z">
              <w:r w:rsidRPr="00D33377">
                <w:t>262–805m/</w:t>
              </w:r>
              <w:r w:rsidR="00F85663" w:rsidRPr="00D33377">
                <w:t>233–546m</w:t>
              </w:r>
            </w:ins>
          </w:p>
        </w:tc>
      </w:tr>
      <w:tr w:rsidR="00D873C6" w14:paraId="4040885E" w14:textId="77777777" w:rsidTr="00D059F7">
        <w:trPr>
          <w:jc w:val="center"/>
          <w:ins w:id="573" w:author="Authors" w:date="2024-11-27T08:46:00Z" w16du:dateUtc="2024-11-27T13:46:00Z"/>
        </w:trPr>
        <w:tc>
          <w:tcPr>
            <w:tcW w:w="2515" w:type="dxa"/>
            <w:tcBorders>
              <w:top w:val="nil"/>
              <w:left w:val="nil"/>
              <w:bottom w:val="nil"/>
              <w:right w:val="nil"/>
            </w:tcBorders>
          </w:tcPr>
          <w:p w14:paraId="114BD1CD" w14:textId="49313563" w:rsidR="00D873C6" w:rsidRPr="00305C37" w:rsidRDefault="00D873C6" w:rsidP="00D873C6">
            <w:pPr>
              <w:spacing w:after="120"/>
              <w:rPr>
                <w:ins w:id="574" w:author="Authors" w:date="2024-11-27T08:46:00Z" w16du:dateUtc="2024-11-27T13:46:00Z"/>
              </w:rPr>
            </w:pPr>
            <w:ins w:id="575" w:author="Authors" w:date="2024-11-27T08:46:00Z" w16du:dateUtc="2024-11-27T13:46:00Z">
              <w:r w:rsidRPr="00305C37">
                <w:t xml:space="preserve">    </w:t>
              </w:r>
              <w:r w:rsidRPr="00305C37">
                <w:rPr>
                  <w:i/>
                  <w:iCs/>
                </w:rPr>
                <w:t>Male/Female</w:t>
              </w:r>
            </w:ins>
          </w:p>
        </w:tc>
        <w:tc>
          <w:tcPr>
            <w:tcW w:w="2159" w:type="dxa"/>
            <w:tcBorders>
              <w:top w:val="nil"/>
              <w:left w:val="nil"/>
              <w:bottom w:val="nil"/>
              <w:right w:val="nil"/>
            </w:tcBorders>
          </w:tcPr>
          <w:p w14:paraId="24BC50EF" w14:textId="2E374679" w:rsidR="00D873C6" w:rsidRPr="00305C37" w:rsidRDefault="004E35B0" w:rsidP="00D873C6">
            <w:pPr>
              <w:spacing w:after="120"/>
              <w:rPr>
                <w:ins w:id="576" w:author="Authors" w:date="2024-11-27T08:46:00Z" w16du:dateUtc="2024-11-27T13:46:00Z"/>
              </w:rPr>
            </w:pPr>
            <w:ins w:id="577" w:author="Authors" w:date="2024-11-27T08:46:00Z" w16du:dateUtc="2024-11-27T13:46:00Z">
              <w:r w:rsidRPr="00305C37">
                <w:t>429/</w:t>
              </w:r>
              <w:r w:rsidR="00B34C72" w:rsidRPr="00305C37">
                <w:t>352m</w:t>
              </w:r>
            </w:ins>
          </w:p>
        </w:tc>
        <w:tc>
          <w:tcPr>
            <w:tcW w:w="2338" w:type="dxa"/>
            <w:tcBorders>
              <w:top w:val="nil"/>
              <w:left w:val="nil"/>
              <w:bottom w:val="nil"/>
              <w:right w:val="nil"/>
            </w:tcBorders>
          </w:tcPr>
          <w:p w14:paraId="6779A1C9" w14:textId="21209199" w:rsidR="00D873C6" w:rsidRPr="00305C37" w:rsidRDefault="004E35B0" w:rsidP="00D873C6">
            <w:pPr>
              <w:spacing w:after="120"/>
              <w:rPr>
                <w:ins w:id="578" w:author="Authors" w:date="2024-11-27T08:46:00Z" w16du:dateUtc="2024-11-27T13:46:00Z"/>
              </w:rPr>
            </w:pPr>
            <w:ins w:id="579" w:author="Authors" w:date="2024-11-27T08:46:00Z" w16du:dateUtc="2024-11-27T13:46:00Z">
              <w:r w:rsidRPr="00305C37">
                <w:t>269–674m/</w:t>
              </w:r>
              <w:r w:rsidR="00B34C72" w:rsidRPr="00305C37">
                <w:t>211–567m</w:t>
              </w:r>
            </w:ins>
          </w:p>
        </w:tc>
      </w:tr>
      <w:tr w:rsidR="00D873C6" w14:paraId="5AFC65FF" w14:textId="77777777" w:rsidTr="00D059F7">
        <w:trPr>
          <w:jc w:val="center"/>
          <w:ins w:id="580" w:author="Authors" w:date="2024-11-27T08:46:00Z" w16du:dateUtc="2024-11-27T13:46:00Z"/>
        </w:trPr>
        <w:tc>
          <w:tcPr>
            <w:tcW w:w="2515" w:type="dxa"/>
            <w:tcBorders>
              <w:top w:val="nil"/>
              <w:left w:val="nil"/>
              <w:bottom w:val="nil"/>
              <w:right w:val="nil"/>
            </w:tcBorders>
          </w:tcPr>
          <w:p w14:paraId="1FEBED08" w14:textId="6724D03C" w:rsidR="00D873C6" w:rsidRPr="00FA1127" w:rsidRDefault="00D873C6" w:rsidP="00D873C6">
            <w:pPr>
              <w:spacing w:after="120"/>
              <w:rPr>
                <w:ins w:id="581" w:author="Authors" w:date="2024-11-27T08:46:00Z" w16du:dateUtc="2024-11-27T13:46:00Z"/>
                <w:b/>
                <w:bCs/>
              </w:rPr>
            </w:pPr>
            <w:ins w:id="582" w:author="Authors" w:date="2024-11-27T08:46:00Z" w16du:dateUtc="2024-11-27T13:46:00Z">
              <w:r w:rsidRPr="00FA1127">
                <w:rPr>
                  <w:b/>
                  <w:bCs/>
                </w:rPr>
                <w:t>Skewness</w:t>
              </w:r>
            </w:ins>
          </w:p>
        </w:tc>
        <w:tc>
          <w:tcPr>
            <w:tcW w:w="2159" w:type="dxa"/>
            <w:tcBorders>
              <w:top w:val="nil"/>
              <w:left w:val="nil"/>
              <w:bottom w:val="nil"/>
              <w:right w:val="nil"/>
            </w:tcBorders>
          </w:tcPr>
          <w:p w14:paraId="38F112AE" w14:textId="1E1EFCCE" w:rsidR="00D873C6" w:rsidRPr="00FA1127" w:rsidRDefault="00FA1127" w:rsidP="00D873C6">
            <w:pPr>
              <w:spacing w:after="120"/>
              <w:rPr>
                <w:ins w:id="583" w:author="Authors" w:date="2024-11-27T08:46:00Z" w16du:dateUtc="2024-11-27T13:46:00Z"/>
                <w:b/>
                <w:bCs/>
              </w:rPr>
            </w:pPr>
            <w:ins w:id="584" w:author="Authors" w:date="2024-11-27T08:46:00Z" w16du:dateUtc="2024-11-27T13:46:00Z">
              <w:r w:rsidRPr="00FA1127">
                <w:rPr>
                  <w:b/>
                  <w:bCs/>
                </w:rPr>
                <w:t>3.95</w:t>
              </w:r>
            </w:ins>
          </w:p>
        </w:tc>
        <w:tc>
          <w:tcPr>
            <w:tcW w:w="2338" w:type="dxa"/>
            <w:tcBorders>
              <w:top w:val="nil"/>
              <w:left w:val="nil"/>
              <w:bottom w:val="nil"/>
              <w:right w:val="nil"/>
            </w:tcBorders>
          </w:tcPr>
          <w:p w14:paraId="136669FA" w14:textId="54627DA5" w:rsidR="00D873C6" w:rsidRPr="00FA1127" w:rsidRDefault="00FA1127" w:rsidP="00D873C6">
            <w:pPr>
              <w:spacing w:after="120"/>
              <w:rPr>
                <w:ins w:id="585" w:author="Authors" w:date="2024-11-27T08:46:00Z" w16du:dateUtc="2024-11-27T13:46:00Z"/>
                <w:b/>
                <w:bCs/>
              </w:rPr>
            </w:pPr>
            <w:ins w:id="586" w:author="Authors" w:date="2024-11-27T08:46:00Z" w16du:dateUtc="2024-11-27T13:46:00Z">
              <w:r w:rsidRPr="00FA1127">
                <w:rPr>
                  <w:b/>
                  <w:bCs/>
                </w:rPr>
                <w:t>2.64–6.53</w:t>
              </w:r>
            </w:ins>
          </w:p>
        </w:tc>
      </w:tr>
      <w:tr w:rsidR="00D873C6" w14:paraId="0AE85995" w14:textId="77777777" w:rsidTr="00D059F7">
        <w:trPr>
          <w:jc w:val="center"/>
          <w:ins w:id="587" w:author="Authors" w:date="2024-11-27T08:46:00Z" w16du:dateUtc="2024-11-27T13:46:00Z"/>
        </w:trPr>
        <w:tc>
          <w:tcPr>
            <w:tcW w:w="2515" w:type="dxa"/>
            <w:tcBorders>
              <w:top w:val="nil"/>
              <w:left w:val="nil"/>
              <w:bottom w:val="nil"/>
              <w:right w:val="nil"/>
            </w:tcBorders>
          </w:tcPr>
          <w:p w14:paraId="5C5750F9" w14:textId="1E17BC31" w:rsidR="00D873C6" w:rsidRPr="008F74A1" w:rsidRDefault="00D873C6" w:rsidP="00D873C6">
            <w:pPr>
              <w:spacing w:after="120"/>
              <w:rPr>
                <w:ins w:id="588" w:author="Authors" w:date="2024-11-27T08:46:00Z" w16du:dateUtc="2024-11-27T13:46:00Z"/>
              </w:rPr>
            </w:pPr>
            <w:ins w:id="589" w:author="Authors" w:date="2024-11-27T08:46:00Z" w16du:dateUtc="2024-11-27T13:46:00Z">
              <w:r w:rsidRPr="008F74A1">
                <w:rPr>
                  <w:i/>
                  <w:iCs/>
                </w:rPr>
                <w:t xml:space="preserve">    Fall/Spring</w:t>
              </w:r>
            </w:ins>
          </w:p>
        </w:tc>
        <w:tc>
          <w:tcPr>
            <w:tcW w:w="2159" w:type="dxa"/>
            <w:tcBorders>
              <w:top w:val="nil"/>
              <w:left w:val="nil"/>
              <w:bottom w:val="nil"/>
              <w:right w:val="nil"/>
            </w:tcBorders>
          </w:tcPr>
          <w:p w14:paraId="1CCA4071" w14:textId="4FD600B2" w:rsidR="00D873C6" w:rsidRPr="008F74A1" w:rsidRDefault="004E5476" w:rsidP="00D873C6">
            <w:pPr>
              <w:spacing w:after="120"/>
              <w:rPr>
                <w:ins w:id="590" w:author="Authors" w:date="2024-11-27T08:46:00Z" w16du:dateUtc="2024-11-27T13:46:00Z"/>
              </w:rPr>
            </w:pPr>
            <w:ins w:id="591" w:author="Authors" w:date="2024-11-27T08:46:00Z" w16du:dateUtc="2024-11-27T13:46:00Z">
              <w:r w:rsidRPr="008F74A1">
                <w:t>3.65/</w:t>
              </w:r>
              <w:r w:rsidR="00753D8D" w:rsidRPr="008F74A1">
                <w:t>4.34</w:t>
              </w:r>
            </w:ins>
          </w:p>
        </w:tc>
        <w:tc>
          <w:tcPr>
            <w:tcW w:w="2338" w:type="dxa"/>
            <w:tcBorders>
              <w:top w:val="nil"/>
              <w:left w:val="nil"/>
              <w:bottom w:val="nil"/>
              <w:right w:val="nil"/>
            </w:tcBorders>
          </w:tcPr>
          <w:p w14:paraId="1616FCAE" w14:textId="130EF946" w:rsidR="00D873C6" w:rsidRPr="008F74A1" w:rsidRDefault="004E5476" w:rsidP="00D873C6">
            <w:pPr>
              <w:spacing w:after="120"/>
              <w:rPr>
                <w:ins w:id="592" w:author="Authors" w:date="2024-11-27T08:46:00Z" w16du:dateUtc="2024-11-27T13:46:00Z"/>
              </w:rPr>
            </w:pPr>
            <w:ins w:id="593" w:author="Authors" w:date="2024-11-27T08:46:00Z" w16du:dateUtc="2024-11-27T13:46:00Z">
              <w:r w:rsidRPr="008F74A1">
                <w:t>2.33–</w:t>
              </w:r>
              <w:r w:rsidR="00753D8D" w:rsidRPr="008F74A1">
                <w:t>6.24/</w:t>
              </w:r>
              <w:r w:rsidR="008F74A1" w:rsidRPr="008F74A1">
                <w:t>2.48–8.38</w:t>
              </w:r>
            </w:ins>
          </w:p>
        </w:tc>
      </w:tr>
      <w:tr w:rsidR="00D873C6" w14:paraId="423AA171" w14:textId="77777777" w:rsidTr="00D059F7">
        <w:trPr>
          <w:jc w:val="center"/>
          <w:ins w:id="594" w:author="Authors" w:date="2024-11-27T08:46:00Z" w16du:dateUtc="2024-11-27T13:46:00Z"/>
        </w:trPr>
        <w:tc>
          <w:tcPr>
            <w:tcW w:w="2515" w:type="dxa"/>
            <w:tcBorders>
              <w:top w:val="nil"/>
              <w:left w:val="nil"/>
              <w:bottom w:val="nil"/>
              <w:right w:val="nil"/>
            </w:tcBorders>
          </w:tcPr>
          <w:p w14:paraId="2080BA76" w14:textId="0F9B56D5" w:rsidR="00D873C6" w:rsidRPr="00F935D6" w:rsidRDefault="00D873C6" w:rsidP="00D873C6">
            <w:pPr>
              <w:spacing w:after="120"/>
              <w:rPr>
                <w:ins w:id="595" w:author="Authors" w:date="2024-11-27T08:46:00Z" w16du:dateUtc="2024-11-27T13:46:00Z"/>
              </w:rPr>
            </w:pPr>
            <w:ins w:id="596" w:author="Authors" w:date="2024-11-27T08:46:00Z" w16du:dateUtc="2024-11-27T13:46:00Z">
              <w:r w:rsidRPr="00F935D6">
                <w:t xml:space="preserve">    </w:t>
              </w:r>
              <w:r w:rsidRPr="00F935D6">
                <w:rPr>
                  <w:i/>
                  <w:iCs/>
                </w:rPr>
                <w:t>Adult/Juvenile</w:t>
              </w:r>
            </w:ins>
          </w:p>
        </w:tc>
        <w:tc>
          <w:tcPr>
            <w:tcW w:w="2159" w:type="dxa"/>
            <w:tcBorders>
              <w:top w:val="nil"/>
              <w:left w:val="nil"/>
              <w:bottom w:val="nil"/>
              <w:right w:val="nil"/>
            </w:tcBorders>
          </w:tcPr>
          <w:p w14:paraId="057DFA31" w14:textId="0E82952C" w:rsidR="00D873C6" w:rsidRPr="00F935D6" w:rsidRDefault="00D33377" w:rsidP="00D873C6">
            <w:pPr>
              <w:spacing w:after="120"/>
              <w:rPr>
                <w:ins w:id="597" w:author="Authors" w:date="2024-11-27T08:46:00Z" w16du:dateUtc="2024-11-27T13:46:00Z"/>
              </w:rPr>
            </w:pPr>
            <w:ins w:id="598" w:author="Authors" w:date="2024-11-27T08:46:00Z" w16du:dateUtc="2024-11-27T13:46:00Z">
              <w:r w:rsidRPr="00F935D6">
                <w:t>4.19/</w:t>
              </w:r>
              <w:r w:rsidR="00F935D6" w:rsidRPr="00F935D6">
                <w:t>3.63</w:t>
              </w:r>
            </w:ins>
          </w:p>
        </w:tc>
        <w:tc>
          <w:tcPr>
            <w:tcW w:w="2338" w:type="dxa"/>
            <w:tcBorders>
              <w:top w:val="nil"/>
              <w:left w:val="nil"/>
              <w:bottom w:val="nil"/>
              <w:right w:val="nil"/>
            </w:tcBorders>
          </w:tcPr>
          <w:p w14:paraId="4CF3DB8D" w14:textId="707EF153" w:rsidR="00D873C6" w:rsidRPr="00F935D6" w:rsidRDefault="00D33377" w:rsidP="00D873C6">
            <w:pPr>
              <w:spacing w:after="120"/>
              <w:rPr>
                <w:ins w:id="599" w:author="Authors" w:date="2024-11-27T08:46:00Z" w16du:dateUtc="2024-11-27T13:46:00Z"/>
              </w:rPr>
            </w:pPr>
            <w:ins w:id="600" w:author="Authors" w:date="2024-11-27T08:46:00Z" w16du:dateUtc="2024-11-27T13:46:00Z">
              <w:r w:rsidRPr="00F935D6">
                <w:t>2.33–7.86/</w:t>
              </w:r>
              <w:r w:rsidR="00F935D6" w:rsidRPr="00F935D6">
                <w:t>2.31–6.12</w:t>
              </w:r>
            </w:ins>
          </w:p>
        </w:tc>
      </w:tr>
      <w:tr w:rsidR="00D873C6" w14:paraId="0DC0B299" w14:textId="77777777" w:rsidTr="003471EF">
        <w:trPr>
          <w:jc w:val="center"/>
          <w:ins w:id="601" w:author="Authors" w:date="2024-11-27T08:46:00Z" w16du:dateUtc="2024-11-27T13:46:00Z"/>
        </w:trPr>
        <w:tc>
          <w:tcPr>
            <w:tcW w:w="2515" w:type="dxa"/>
            <w:tcBorders>
              <w:top w:val="nil"/>
              <w:left w:val="nil"/>
              <w:bottom w:val="single" w:sz="4" w:space="0" w:color="auto"/>
              <w:right w:val="nil"/>
            </w:tcBorders>
          </w:tcPr>
          <w:p w14:paraId="0D5A3E43" w14:textId="555ED13D" w:rsidR="00D873C6" w:rsidRPr="00CC157A" w:rsidRDefault="00D873C6" w:rsidP="00D873C6">
            <w:pPr>
              <w:spacing w:after="120"/>
              <w:rPr>
                <w:ins w:id="602" w:author="Authors" w:date="2024-11-27T08:46:00Z" w16du:dateUtc="2024-11-27T13:46:00Z"/>
              </w:rPr>
            </w:pPr>
            <w:ins w:id="603" w:author="Authors" w:date="2024-11-27T08:46:00Z" w16du:dateUtc="2024-11-27T13:46:00Z">
              <w:r w:rsidRPr="00CC157A">
                <w:t xml:space="preserve">    </w:t>
              </w:r>
              <w:r w:rsidRPr="00CC157A">
                <w:rPr>
                  <w:i/>
                  <w:iCs/>
                </w:rPr>
                <w:t>Male/Female</w:t>
              </w:r>
            </w:ins>
          </w:p>
        </w:tc>
        <w:tc>
          <w:tcPr>
            <w:tcW w:w="2159" w:type="dxa"/>
            <w:tcBorders>
              <w:top w:val="nil"/>
              <w:left w:val="nil"/>
              <w:bottom w:val="single" w:sz="4" w:space="0" w:color="auto"/>
              <w:right w:val="nil"/>
            </w:tcBorders>
          </w:tcPr>
          <w:p w14:paraId="5A133D38" w14:textId="5D17CC7A" w:rsidR="00D873C6" w:rsidRPr="00CC157A" w:rsidRDefault="00305C37" w:rsidP="00D873C6">
            <w:pPr>
              <w:spacing w:after="120"/>
              <w:rPr>
                <w:ins w:id="604" w:author="Authors" w:date="2024-11-27T08:46:00Z" w16du:dateUtc="2024-11-27T13:46:00Z"/>
              </w:rPr>
            </w:pPr>
            <w:ins w:id="605" w:author="Authors" w:date="2024-11-27T08:46:00Z" w16du:dateUtc="2024-11-27T13:46:00Z">
              <w:r w:rsidRPr="00CC157A">
                <w:t>3.93/</w:t>
              </w:r>
              <w:r w:rsidR="00320B79" w:rsidRPr="00CC157A">
                <w:t>3.80</w:t>
              </w:r>
            </w:ins>
          </w:p>
        </w:tc>
        <w:tc>
          <w:tcPr>
            <w:tcW w:w="2338" w:type="dxa"/>
            <w:tcBorders>
              <w:top w:val="nil"/>
              <w:left w:val="nil"/>
              <w:bottom w:val="single" w:sz="4" w:space="0" w:color="auto"/>
              <w:right w:val="nil"/>
            </w:tcBorders>
          </w:tcPr>
          <w:p w14:paraId="2F2085FB" w14:textId="10B41C88" w:rsidR="00D873C6" w:rsidRPr="00CC157A" w:rsidRDefault="00305C37" w:rsidP="00D873C6">
            <w:pPr>
              <w:spacing w:after="120"/>
              <w:rPr>
                <w:ins w:id="606" w:author="Authors" w:date="2024-11-27T08:46:00Z" w16du:dateUtc="2024-11-27T13:46:00Z"/>
              </w:rPr>
            </w:pPr>
            <w:ins w:id="607" w:author="Authors" w:date="2024-11-27T08:46:00Z" w16du:dateUtc="2024-11-27T13:46:00Z">
              <w:r w:rsidRPr="00CC157A">
                <w:t>2.40–6.95/</w:t>
              </w:r>
              <w:r w:rsidR="00320B79" w:rsidRPr="00CC157A">
                <w:t>2.20–6.77</w:t>
              </w:r>
            </w:ins>
          </w:p>
        </w:tc>
      </w:tr>
    </w:tbl>
    <w:p w14:paraId="724B103B" w14:textId="77777777" w:rsidR="004D5A0B" w:rsidRDefault="004D5A0B">
      <w:r>
        <w:lastRenderedPageBreak/>
        <w:br w:type="page"/>
      </w:r>
    </w:p>
    <w:p w14:paraId="4D4E6CA2" w14:textId="37ECB924"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 xml:space="preserve">using </w:t>
      </w:r>
      <w:r w:rsidR="00D10E06">
        <w:t>the</w:t>
      </w:r>
      <w:r>
        <w:t xml:space="preserve"> base model (bold) as well as season</w:t>
      </w:r>
      <w:r w:rsidR="008E30E0">
        <w:t xml:space="preserve"> </w:t>
      </w:r>
      <w:r w:rsidR="00CF434B">
        <w:t>(Fall/Spring),</w:t>
      </w:r>
      <w:r w:rsidR="008E30E0">
        <w:t xml:space="preserve"> </w:t>
      </w:r>
      <w:r>
        <w:t xml:space="preserve">age </w:t>
      </w:r>
      <w:r w:rsidR="00CF434B">
        <w:t>(Adult/Juvenile), and sex (Male/Female)</w:t>
      </w:r>
      <w:r>
        <w:t xml:space="preserve"> models. Estimates indicate the </w:t>
      </w:r>
      <w:r w:rsidR="00370E5C">
        <w:t>median expected value, while credible</w:t>
      </w:r>
      <w:r w:rsidR="00BA094C">
        <w:t xml:space="preserve"> intervals reflect highest </w:t>
      </w:r>
      <w:r w:rsidR="008B0F23">
        <w:t>density intervals for each estimate.</w:t>
      </w:r>
    </w:p>
    <w:tbl>
      <w:tblPr>
        <w:tblStyle w:val="TableGrid"/>
        <w:tblW w:w="0" w:type="auto"/>
        <w:jc w:val="center"/>
        <w:tblLook w:val="04A0" w:firstRow="1" w:lastRow="0" w:firstColumn="1" w:lastColumn="0" w:noHBand="0" w:noVBand="1"/>
      </w:tblPr>
      <w:tblGrid>
        <w:gridCol w:w="3325"/>
        <w:gridCol w:w="2159"/>
        <w:gridCol w:w="2338"/>
        <w:tblGridChange w:id="608">
          <w:tblGrid>
            <w:gridCol w:w="3325"/>
            <w:gridCol w:w="2159"/>
            <w:gridCol w:w="2338"/>
          </w:tblGrid>
        </w:tblGridChange>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4A5DF5" w:rsidRDefault="00647B13" w:rsidP="00EA5F6F">
            <w:pPr>
              <w:spacing w:after="120"/>
              <w:rPr>
                <w:b/>
                <w:bCs/>
                <w:vertAlign w:val="superscript"/>
              </w:rPr>
            </w:pPr>
            <w:r w:rsidRPr="004A5DF5">
              <w:rPr>
                <w:b/>
                <w:bCs/>
              </w:rPr>
              <w:t>Below NEXRAD detection altitude (120m)</w:t>
            </w:r>
            <w:r w:rsidRPr="004A5DF5">
              <w:rPr>
                <w:b/>
                <w:bCs/>
                <w:vertAlign w:val="superscript"/>
              </w:rPr>
              <w:t>1</w:t>
            </w:r>
          </w:p>
        </w:tc>
        <w:tc>
          <w:tcPr>
            <w:tcW w:w="2159" w:type="dxa"/>
            <w:tcBorders>
              <w:top w:val="nil"/>
              <w:left w:val="nil"/>
              <w:bottom w:val="nil"/>
              <w:right w:val="nil"/>
            </w:tcBorders>
          </w:tcPr>
          <w:p w14:paraId="4320F98B" w14:textId="620FE4A5" w:rsidR="00647B13" w:rsidRPr="0031055E" w:rsidRDefault="00160780" w:rsidP="00EA5F6F">
            <w:pPr>
              <w:spacing w:after="120"/>
              <w:rPr>
                <w:b/>
                <w:bCs/>
              </w:rPr>
            </w:pPr>
            <w:del w:id="609" w:author="Authors" w:date="2024-11-27T08:46:00Z" w16du:dateUtc="2024-11-27T13:46:00Z">
              <w:r>
                <w:rPr>
                  <w:b/>
                  <w:bCs/>
                </w:rPr>
                <w:delText>33</w:delText>
              </w:r>
            </w:del>
            <w:ins w:id="610" w:author="Authors" w:date="2024-11-27T08:46:00Z" w16du:dateUtc="2024-11-27T13:46:00Z">
              <w:r w:rsidR="0031055E" w:rsidRPr="0031055E">
                <w:rPr>
                  <w:b/>
                  <w:bCs/>
                </w:rPr>
                <w:t>27</w:t>
              </w:r>
            </w:ins>
            <w:r w:rsidR="00647B13" w:rsidRPr="0031055E">
              <w:rPr>
                <w:b/>
                <w:bCs/>
              </w:rPr>
              <w:t>%</w:t>
            </w:r>
          </w:p>
        </w:tc>
        <w:tc>
          <w:tcPr>
            <w:tcW w:w="2338" w:type="dxa"/>
            <w:tcBorders>
              <w:top w:val="nil"/>
              <w:left w:val="nil"/>
              <w:bottom w:val="nil"/>
              <w:right w:val="nil"/>
            </w:tcBorders>
          </w:tcPr>
          <w:p w14:paraId="4BCB15EE" w14:textId="16C38B00" w:rsidR="00647B13" w:rsidRPr="0031055E" w:rsidRDefault="00160780" w:rsidP="00EA5F6F">
            <w:pPr>
              <w:spacing w:after="120"/>
              <w:rPr>
                <w:b/>
                <w:bCs/>
              </w:rPr>
            </w:pPr>
            <w:del w:id="611" w:author="Authors" w:date="2024-11-27T08:46:00Z" w16du:dateUtc="2024-11-27T13:46:00Z">
              <w:r>
                <w:rPr>
                  <w:b/>
                  <w:bCs/>
                </w:rPr>
                <w:delText>22</w:delText>
              </w:r>
              <w:r w:rsidR="00647B13">
                <w:rPr>
                  <w:b/>
                  <w:bCs/>
                </w:rPr>
                <w:delText>–</w:delText>
              </w:r>
              <w:r>
                <w:rPr>
                  <w:b/>
                  <w:bCs/>
                </w:rPr>
                <w:delText>43</w:delText>
              </w:r>
            </w:del>
            <w:ins w:id="612" w:author="Authors" w:date="2024-11-27T08:46:00Z" w16du:dateUtc="2024-11-27T13:46:00Z">
              <w:r w:rsidRPr="0031055E">
                <w:rPr>
                  <w:b/>
                  <w:bCs/>
                </w:rPr>
                <w:t>2</w:t>
              </w:r>
              <w:r w:rsidR="0031055E" w:rsidRPr="0031055E">
                <w:rPr>
                  <w:b/>
                  <w:bCs/>
                </w:rPr>
                <w:t>0</w:t>
              </w:r>
              <w:r w:rsidR="00647B13" w:rsidRPr="0031055E">
                <w:rPr>
                  <w:b/>
                  <w:bCs/>
                </w:rPr>
                <w:t>–</w:t>
              </w:r>
              <w:r w:rsidR="0031055E" w:rsidRPr="0031055E">
                <w:rPr>
                  <w:b/>
                  <w:bCs/>
                </w:rPr>
                <w:t>35</w:t>
              </w:r>
            </w:ins>
            <w:r w:rsidR="00647B13" w:rsidRPr="0031055E">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Pr="00343228" w:rsidRDefault="00647B13" w:rsidP="00EA5F6F">
            <w:pPr>
              <w:spacing w:after="120"/>
              <w:rPr>
                <w:highlight w:val="yellow"/>
                <w:rPrChange w:id="613" w:author="Authors" w:date="2024-11-27T08:46:00Z" w16du:dateUtc="2024-11-27T13:46:00Z">
                  <w:rPr/>
                </w:rPrChange>
              </w:rPr>
            </w:pPr>
            <w:r w:rsidRPr="00710051">
              <w:rPr>
                <w:i/>
                <w:iCs/>
              </w:rPr>
              <w:t xml:space="preserve">    Fall/Spring</w:t>
            </w:r>
          </w:p>
        </w:tc>
        <w:tc>
          <w:tcPr>
            <w:tcW w:w="2159" w:type="dxa"/>
            <w:tcBorders>
              <w:top w:val="nil"/>
              <w:left w:val="nil"/>
              <w:bottom w:val="nil"/>
              <w:right w:val="nil"/>
            </w:tcBorders>
          </w:tcPr>
          <w:p w14:paraId="5AE9C6A3" w14:textId="66B8388B" w:rsidR="00647B13" w:rsidRPr="009040A5" w:rsidRDefault="00413A84" w:rsidP="00EA5F6F">
            <w:pPr>
              <w:spacing w:after="120"/>
              <w:rPr>
                <w:highlight w:val="yellow"/>
                <w:rPrChange w:id="614" w:author="Authors" w:date="2024-11-27T08:46:00Z" w16du:dateUtc="2024-11-27T13:46:00Z">
                  <w:rPr/>
                </w:rPrChange>
              </w:rPr>
            </w:pPr>
            <w:del w:id="615" w:author="Authors" w:date="2024-11-27T08:46:00Z" w16du:dateUtc="2024-11-27T13:46:00Z">
              <w:r>
                <w:delText>37</w:delText>
              </w:r>
              <w:r w:rsidR="00647B13">
                <w:delText>/</w:delText>
              </w:r>
              <w:r w:rsidR="0060197D">
                <w:delText>26</w:delText>
              </w:r>
            </w:del>
            <w:ins w:id="616" w:author="Authors" w:date="2024-11-27T08:46:00Z" w16du:dateUtc="2024-11-27T13:46:00Z">
              <w:r w:rsidR="001E425F" w:rsidRPr="001E6374">
                <w:t>29</w:t>
              </w:r>
              <w:r w:rsidR="00647B13" w:rsidRPr="001E6374">
                <w:t>/</w:t>
              </w:r>
              <w:r w:rsidR="0060197D" w:rsidRPr="001E6374">
                <w:t>2</w:t>
              </w:r>
              <w:r w:rsidR="001E6374" w:rsidRPr="001E6374">
                <w:t>4</w:t>
              </w:r>
            </w:ins>
            <w:r w:rsidR="00647B13" w:rsidRPr="001E6374">
              <w:t>%</w:t>
            </w:r>
          </w:p>
        </w:tc>
        <w:tc>
          <w:tcPr>
            <w:tcW w:w="2338" w:type="dxa"/>
            <w:tcBorders>
              <w:top w:val="nil"/>
              <w:left w:val="nil"/>
              <w:bottom w:val="nil"/>
              <w:right w:val="nil"/>
            </w:tcBorders>
          </w:tcPr>
          <w:p w14:paraId="34C3F5E7" w14:textId="6905C1CE" w:rsidR="00647B13" w:rsidRPr="009040A5" w:rsidRDefault="00871AAC" w:rsidP="00EA5F6F">
            <w:pPr>
              <w:spacing w:after="120"/>
              <w:rPr>
                <w:highlight w:val="yellow"/>
                <w:rPrChange w:id="617" w:author="Authors" w:date="2024-11-27T08:46:00Z" w16du:dateUtc="2024-11-27T13:46:00Z">
                  <w:rPr/>
                </w:rPrChange>
              </w:rPr>
            </w:pPr>
            <w:del w:id="618" w:author="Authors" w:date="2024-11-27T08:46:00Z" w16du:dateUtc="2024-11-27T13:46:00Z">
              <w:r>
                <w:delText>23</w:delText>
              </w:r>
              <w:r w:rsidR="00647B13">
                <w:delText>–</w:delText>
              </w:r>
              <w:r>
                <w:delText>52</w:delText>
              </w:r>
            </w:del>
            <w:ins w:id="619" w:author="Authors" w:date="2024-11-27T08:46:00Z" w16du:dateUtc="2024-11-27T13:46:00Z">
              <w:r w:rsidR="001E425F" w:rsidRPr="001E425F">
                <w:t>19</w:t>
              </w:r>
              <w:r w:rsidR="00647B13" w:rsidRPr="001E425F">
                <w:t>–</w:t>
              </w:r>
              <w:r w:rsidR="001E425F" w:rsidRPr="001E425F">
                <w:t>40</w:t>
              </w:r>
            </w:ins>
            <w:r w:rsidR="00145D21" w:rsidRPr="001E6374">
              <w:t>/</w:t>
            </w:r>
            <w:r w:rsidR="0060197D" w:rsidRPr="001E6374">
              <w:t>1</w:t>
            </w:r>
            <w:r w:rsidR="001E6374" w:rsidRPr="001E6374">
              <w:t>3</w:t>
            </w:r>
            <w:r w:rsidR="00145D21" w:rsidRPr="001E6374">
              <w:t>–</w:t>
            </w:r>
            <w:del w:id="620" w:author="Authors" w:date="2024-11-27T08:46:00Z" w16du:dateUtc="2024-11-27T13:46:00Z">
              <w:r w:rsidR="0060197D">
                <w:delText>40</w:delText>
              </w:r>
            </w:del>
            <w:ins w:id="621" w:author="Authors" w:date="2024-11-27T08:46:00Z" w16du:dateUtc="2024-11-27T13:46:00Z">
              <w:r w:rsidR="001E6374" w:rsidRPr="001E6374">
                <w:t>3</w:t>
              </w:r>
              <w:r w:rsidR="002D2E79" w:rsidRPr="001E6374">
                <w:t>5</w:t>
              </w:r>
            </w:ins>
            <w:r w:rsidR="00647B13" w:rsidRPr="001E6374">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Pr="009834BD" w:rsidRDefault="00D21A80" w:rsidP="00D21A80">
            <w:pPr>
              <w:spacing w:after="120"/>
            </w:pPr>
            <w:r w:rsidRPr="009834BD">
              <w:t xml:space="preserve">    </w:t>
            </w:r>
            <w:r w:rsidRPr="009834BD">
              <w:rPr>
                <w:i/>
                <w:iCs/>
              </w:rPr>
              <w:t>Adult/Juvenile</w:t>
            </w:r>
          </w:p>
        </w:tc>
        <w:tc>
          <w:tcPr>
            <w:tcW w:w="2159" w:type="dxa"/>
            <w:tcBorders>
              <w:top w:val="nil"/>
              <w:left w:val="nil"/>
              <w:bottom w:val="nil"/>
              <w:right w:val="nil"/>
            </w:tcBorders>
          </w:tcPr>
          <w:p w14:paraId="4E1C6E7D" w14:textId="1CE8E869" w:rsidR="00D21A80" w:rsidRPr="009834BD" w:rsidRDefault="00351674" w:rsidP="00D21A80">
            <w:pPr>
              <w:spacing w:after="120"/>
            </w:pPr>
            <w:del w:id="622" w:author="Authors" w:date="2024-11-27T08:46:00Z" w16du:dateUtc="2024-11-27T13:46:00Z">
              <w:r>
                <w:delText>29/32</w:delText>
              </w:r>
            </w:del>
            <w:ins w:id="623" w:author="Authors" w:date="2024-11-27T08:46:00Z" w16du:dateUtc="2024-11-27T13:46:00Z">
              <w:r w:rsidR="00554A50" w:rsidRPr="009834BD">
                <w:t>24</w:t>
              </w:r>
              <w:r w:rsidRPr="009834BD">
                <w:t>/</w:t>
              </w:r>
              <w:r w:rsidR="009A65A5" w:rsidRPr="009834BD">
                <w:t>2</w:t>
              </w:r>
              <w:r w:rsidR="009834BD" w:rsidRPr="009834BD">
                <w:t>5</w:t>
              </w:r>
            </w:ins>
            <w:r w:rsidRPr="009834BD">
              <w:t>%</w:t>
            </w:r>
          </w:p>
        </w:tc>
        <w:tc>
          <w:tcPr>
            <w:tcW w:w="2338" w:type="dxa"/>
            <w:tcBorders>
              <w:top w:val="nil"/>
              <w:left w:val="nil"/>
              <w:bottom w:val="nil"/>
              <w:right w:val="nil"/>
            </w:tcBorders>
          </w:tcPr>
          <w:p w14:paraId="087270B8" w14:textId="2E28BF30" w:rsidR="00D21A80" w:rsidRPr="009834BD" w:rsidRDefault="00351674" w:rsidP="00D21A80">
            <w:pPr>
              <w:spacing w:after="120"/>
            </w:pPr>
            <w:ins w:id="624" w:author="Authors" w:date="2024-11-27T08:46:00Z" w16du:dateUtc="2024-11-27T13:46:00Z">
              <w:r w:rsidRPr="009834BD">
                <w:t>1</w:t>
              </w:r>
              <w:r w:rsidR="00554A50" w:rsidRPr="009834BD">
                <w:t>3</w:t>
              </w:r>
              <w:r w:rsidRPr="009834BD">
                <w:t>–</w:t>
              </w:r>
              <w:r w:rsidR="00554A50" w:rsidRPr="009834BD">
                <w:t>3</w:t>
              </w:r>
              <w:r w:rsidR="00675C76" w:rsidRPr="009834BD">
                <w:t>5</w:t>
              </w:r>
              <w:r w:rsidRPr="009834BD">
                <w:t>/</w:t>
              </w:r>
            </w:ins>
            <w:r w:rsidRPr="009834BD">
              <w:t>1</w:t>
            </w:r>
            <w:r w:rsidR="009834BD" w:rsidRPr="009834BD">
              <w:t>5</w:t>
            </w:r>
            <w:r w:rsidRPr="009834BD">
              <w:t>–</w:t>
            </w:r>
            <w:del w:id="625" w:author="Authors" w:date="2024-11-27T08:46:00Z" w16du:dateUtc="2024-11-27T13:46:00Z">
              <w:r>
                <w:delText>44/18–45</w:delText>
              </w:r>
            </w:del>
            <w:ins w:id="626" w:author="Authors" w:date="2024-11-27T08:46:00Z" w16du:dateUtc="2024-11-27T13:46:00Z">
              <w:r w:rsidR="009834BD" w:rsidRPr="009834BD">
                <w:t>36</w:t>
              </w:r>
            </w:ins>
            <w:r w:rsidRPr="009834BD">
              <w:t>%</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Pr="0003587F" w:rsidRDefault="00D21A80" w:rsidP="00D21A80">
            <w:pPr>
              <w:spacing w:after="120"/>
            </w:pPr>
            <w:r w:rsidRPr="0003587F">
              <w:t xml:space="preserve">    </w:t>
            </w:r>
            <w:r w:rsidRPr="0003587F">
              <w:rPr>
                <w:i/>
                <w:iCs/>
              </w:rPr>
              <w:t>Male/Female</w:t>
            </w:r>
          </w:p>
        </w:tc>
        <w:tc>
          <w:tcPr>
            <w:tcW w:w="2159" w:type="dxa"/>
            <w:tcBorders>
              <w:top w:val="nil"/>
              <w:left w:val="nil"/>
              <w:bottom w:val="nil"/>
              <w:right w:val="nil"/>
            </w:tcBorders>
          </w:tcPr>
          <w:p w14:paraId="748A88DA" w14:textId="6C3B735F" w:rsidR="00D21A80" w:rsidRPr="00530B77" w:rsidRDefault="009C73DC" w:rsidP="00D21A80">
            <w:pPr>
              <w:spacing w:after="120"/>
            </w:pPr>
            <w:ins w:id="627" w:author="Authors" w:date="2024-11-27T08:46:00Z" w16du:dateUtc="2024-11-27T13:46:00Z">
              <w:r w:rsidRPr="00530B77">
                <w:t>2</w:t>
              </w:r>
              <w:r w:rsidR="00CC157A" w:rsidRPr="00530B77">
                <w:t>3</w:t>
              </w:r>
              <w:r w:rsidR="005D38D5" w:rsidRPr="00530B77">
                <w:t>/</w:t>
              </w:r>
            </w:ins>
            <w:r w:rsidR="00530B77" w:rsidRPr="00530B77">
              <w:t>29</w:t>
            </w:r>
            <w:del w:id="628" w:author="Authors" w:date="2024-11-27T08:46:00Z" w16du:dateUtc="2024-11-27T13:46:00Z">
              <w:r w:rsidR="005D38D5">
                <w:delText>/</w:delText>
              </w:r>
              <w:r w:rsidR="00747956">
                <w:delText>32</w:delText>
              </w:r>
            </w:del>
            <w:r w:rsidR="005D38D5" w:rsidRPr="00530B77">
              <w:t>%</w:t>
            </w:r>
          </w:p>
        </w:tc>
        <w:tc>
          <w:tcPr>
            <w:tcW w:w="2338" w:type="dxa"/>
            <w:tcBorders>
              <w:top w:val="nil"/>
              <w:left w:val="nil"/>
              <w:bottom w:val="nil"/>
              <w:right w:val="nil"/>
            </w:tcBorders>
          </w:tcPr>
          <w:p w14:paraId="02309725" w14:textId="3FC5E2AC" w:rsidR="00D21A80" w:rsidRPr="00530B77" w:rsidRDefault="00747956" w:rsidP="00D21A80">
            <w:pPr>
              <w:spacing w:after="120"/>
            </w:pPr>
            <w:del w:id="629" w:author="Authors" w:date="2024-11-27T08:46:00Z" w16du:dateUtc="2024-11-27T13:46:00Z">
              <w:r>
                <w:delText>15</w:delText>
              </w:r>
              <w:r w:rsidR="00145D21">
                <w:delText>–</w:delText>
              </w:r>
              <w:r>
                <w:delText>45</w:delText>
              </w:r>
              <w:r w:rsidR="00145D21">
                <w:delText>/</w:delText>
              </w:r>
              <w:r>
                <w:delText>18</w:delText>
              </w:r>
              <w:r w:rsidR="00145D21">
                <w:delText>–</w:delText>
              </w:r>
              <w:r>
                <w:delText>46</w:delText>
              </w:r>
            </w:del>
            <w:ins w:id="630" w:author="Authors" w:date="2024-11-27T08:46:00Z" w16du:dateUtc="2024-11-27T13:46:00Z">
              <w:r w:rsidRPr="00530B77">
                <w:t>1</w:t>
              </w:r>
              <w:r w:rsidR="00CC157A" w:rsidRPr="00530B77">
                <w:t>4</w:t>
              </w:r>
              <w:r w:rsidR="00145D21" w:rsidRPr="00530B77">
                <w:t>–</w:t>
              </w:r>
              <w:r w:rsidR="00CC157A" w:rsidRPr="00530B77">
                <w:t>34</w:t>
              </w:r>
              <w:r w:rsidR="00145D21" w:rsidRPr="00530B77">
                <w:t>/</w:t>
              </w:r>
              <w:r w:rsidRPr="00530B77">
                <w:t>1</w:t>
              </w:r>
              <w:r w:rsidR="0003587F" w:rsidRPr="00530B77">
                <w:t>7</w:t>
              </w:r>
              <w:r w:rsidR="00145D21" w:rsidRPr="00530B77">
                <w:t>–</w:t>
              </w:r>
              <w:r w:rsidR="00530B77" w:rsidRPr="00530B77">
                <w:t>41</w:t>
              </w:r>
            </w:ins>
            <w:r w:rsidR="00145D21" w:rsidRPr="00530B77">
              <w:t>%</w:t>
            </w:r>
          </w:p>
        </w:tc>
      </w:tr>
      <w:tr w:rsidR="00145D21" w14:paraId="493996CA" w14:textId="77777777" w:rsidTr="00CD6144">
        <w:tblPrEx>
          <w:tblW w:w="0" w:type="auto"/>
          <w:jc w:val="center"/>
          <w:tblPrExChange w:id="631" w:author="Authors" w:date="2024-11-27T08:46:00Z" w16du:dateUtc="2024-11-27T13:46:00Z">
            <w:tblPrEx>
              <w:tblW w:w="0" w:type="auto"/>
              <w:jc w:val="center"/>
            </w:tblPrEx>
          </w:tblPrExChange>
        </w:tblPrEx>
        <w:trPr>
          <w:jc w:val="center"/>
          <w:trPrChange w:id="632" w:author="Authors" w:date="2024-11-27T08:46:00Z" w16du:dateUtc="2024-11-27T13:46:00Z">
            <w:trPr>
              <w:jc w:val="center"/>
            </w:trPr>
          </w:trPrChange>
        </w:trPr>
        <w:tc>
          <w:tcPr>
            <w:tcW w:w="3325" w:type="dxa"/>
            <w:tcBorders>
              <w:top w:val="nil"/>
              <w:left w:val="nil"/>
              <w:bottom w:val="nil"/>
              <w:right w:val="nil"/>
            </w:tcBorders>
            <w:tcPrChange w:id="633" w:author="Authors" w:date="2024-11-27T08:46:00Z" w16du:dateUtc="2024-11-27T13:46:00Z">
              <w:tcPr>
                <w:tcW w:w="3325" w:type="dxa"/>
                <w:tcBorders>
                  <w:top w:val="nil"/>
                  <w:left w:val="nil"/>
                  <w:bottom w:val="nil"/>
                  <w:right w:val="nil"/>
                </w:tcBorders>
              </w:tcPr>
            </w:tcPrChange>
          </w:tcPr>
          <w:p w14:paraId="6857925A" w14:textId="5337F710" w:rsidR="00145D21" w:rsidRPr="002D1AA3" w:rsidRDefault="00145D21" w:rsidP="00145D21">
            <w:pPr>
              <w:spacing w:after="120"/>
              <w:rPr>
                <w:b/>
                <w:bCs/>
                <w:vertAlign w:val="superscript"/>
              </w:rPr>
            </w:pPr>
            <w:r w:rsidRPr="002D1AA3">
              <w:rPr>
                <w:b/>
                <w:bCs/>
              </w:rPr>
              <w:t>Below height of low-rise buildings (47m)</w:t>
            </w:r>
            <w:r w:rsidRPr="002D1AA3">
              <w:rPr>
                <w:b/>
                <w:bCs/>
                <w:vertAlign w:val="superscript"/>
              </w:rPr>
              <w:t>2</w:t>
            </w:r>
          </w:p>
        </w:tc>
        <w:tc>
          <w:tcPr>
            <w:tcW w:w="2159" w:type="dxa"/>
            <w:tcBorders>
              <w:top w:val="nil"/>
              <w:left w:val="nil"/>
              <w:bottom w:val="nil"/>
              <w:right w:val="nil"/>
            </w:tcBorders>
            <w:tcPrChange w:id="634" w:author="Authors" w:date="2024-11-27T08:46:00Z" w16du:dateUtc="2024-11-27T13:46:00Z">
              <w:tcPr>
                <w:tcW w:w="2159" w:type="dxa"/>
                <w:tcBorders>
                  <w:top w:val="nil"/>
                  <w:left w:val="nil"/>
                  <w:bottom w:val="nil"/>
                  <w:right w:val="nil"/>
                </w:tcBorders>
              </w:tcPr>
            </w:tcPrChange>
          </w:tcPr>
          <w:p w14:paraId="02968266" w14:textId="2595AE30" w:rsidR="00145D21" w:rsidRPr="002D1AA3" w:rsidRDefault="0054578A" w:rsidP="00145D21">
            <w:pPr>
              <w:spacing w:after="120"/>
              <w:rPr>
                <w:b/>
                <w:bCs/>
              </w:rPr>
            </w:pPr>
            <w:del w:id="635" w:author="Authors" w:date="2024-11-27T08:46:00Z" w16du:dateUtc="2024-11-27T13:46:00Z">
              <w:r>
                <w:rPr>
                  <w:b/>
                  <w:bCs/>
                </w:rPr>
                <w:delText>10</w:delText>
              </w:r>
            </w:del>
            <w:ins w:id="636" w:author="Authors" w:date="2024-11-27T08:46:00Z" w16du:dateUtc="2024-11-27T13:46:00Z">
              <w:r w:rsidR="002D1AA3" w:rsidRPr="002D1AA3">
                <w:rPr>
                  <w:b/>
                  <w:bCs/>
                </w:rPr>
                <w:t>2</w:t>
              </w:r>
            </w:ins>
            <w:r w:rsidR="00145D21" w:rsidRPr="002D1AA3">
              <w:rPr>
                <w:b/>
                <w:bCs/>
              </w:rPr>
              <w:t>%</w:t>
            </w:r>
          </w:p>
        </w:tc>
        <w:tc>
          <w:tcPr>
            <w:tcW w:w="2338" w:type="dxa"/>
            <w:tcBorders>
              <w:top w:val="nil"/>
              <w:left w:val="nil"/>
              <w:bottom w:val="nil"/>
              <w:right w:val="nil"/>
            </w:tcBorders>
            <w:shd w:val="clear" w:color="auto" w:fill="auto"/>
            <w:tcPrChange w:id="637" w:author="Authors" w:date="2024-11-27T08:46:00Z" w16du:dateUtc="2024-11-27T13:46:00Z">
              <w:tcPr>
                <w:tcW w:w="2338" w:type="dxa"/>
                <w:tcBorders>
                  <w:top w:val="nil"/>
                  <w:left w:val="nil"/>
                  <w:bottom w:val="nil"/>
                  <w:right w:val="nil"/>
                </w:tcBorders>
              </w:tcPr>
            </w:tcPrChange>
          </w:tcPr>
          <w:p w14:paraId="4218B737" w14:textId="7A4828C6" w:rsidR="00145D21" w:rsidRPr="002D1AA3" w:rsidRDefault="0054578A" w:rsidP="00145D21">
            <w:pPr>
              <w:spacing w:after="120"/>
              <w:rPr>
                <w:b/>
                <w:bCs/>
              </w:rPr>
            </w:pPr>
            <w:del w:id="638" w:author="Authors" w:date="2024-11-27T08:46:00Z" w16du:dateUtc="2024-11-27T13:46:00Z">
              <w:r>
                <w:rPr>
                  <w:b/>
                  <w:bCs/>
                </w:rPr>
                <w:delText>4</w:delText>
              </w:r>
              <w:r w:rsidR="00145D21">
                <w:rPr>
                  <w:b/>
                  <w:bCs/>
                </w:rPr>
                <w:delText>–</w:delText>
              </w:r>
              <w:r>
                <w:rPr>
                  <w:b/>
                  <w:bCs/>
                </w:rPr>
                <w:delText>18</w:delText>
              </w:r>
            </w:del>
            <w:ins w:id="639" w:author="Authors" w:date="2024-11-27T08:46:00Z" w16du:dateUtc="2024-11-27T13:46:00Z">
              <w:r w:rsidR="00CD6144" w:rsidRPr="002D1AA3">
                <w:rPr>
                  <w:b/>
                  <w:bCs/>
                </w:rPr>
                <w:t>0</w:t>
              </w:r>
              <w:r w:rsidR="00145D21" w:rsidRPr="002D1AA3">
                <w:rPr>
                  <w:b/>
                  <w:bCs/>
                </w:rPr>
                <w:t>–</w:t>
              </w:r>
              <w:r w:rsidR="001247D1" w:rsidRPr="002D1AA3">
                <w:rPr>
                  <w:b/>
                  <w:bCs/>
                </w:rPr>
                <w:t>5</w:t>
              </w:r>
            </w:ins>
            <w:r w:rsidR="00145D21" w:rsidRPr="002D1AA3">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Pr="005866AF" w:rsidRDefault="00D21A80" w:rsidP="00D21A80">
            <w:pPr>
              <w:spacing w:after="120"/>
            </w:pPr>
            <w:r w:rsidRPr="005866AF">
              <w:rPr>
                <w:i/>
                <w:iCs/>
              </w:rPr>
              <w:t xml:space="preserve">    Fall/Spring</w:t>
            </w:r>
          </w:p>
        </w:tc>
        <w:tc>
          <w:tcPr>
            <w:tcW w:w="2159" w:type="dxa"/>
            <w:tcBorders>
              <w:top w:val="nil"/>
              <w:left w:val="nil"/>
              <w:bottom w:val="nil"/>
              <w:right w:val="nil"/>
            </w:tcBorders>
          </w:tcPr>
          <w:p w14:paraId="4EAFC9F6" w14:textId="3D511CC1" w:rsidR="00D21A80" w:rsidRPr="00F8070C" w:rsidRDefault="004E7C51" w:rsidP="00D21A80">
            <w:pPr>
              <w:spacing w:after="120"/>
            </w:pPr>
            <w:del w:id="640" w:author="Authors" w:date="2024-11-27T08:46:00Z" w16du:dateUtc="2024-11-27T13:46:00Z">
              <w:r>
                <w:delText>12</w:delText>
              </w:r>
              <w:r w:rsidR="005D38D5">
                <w:delText>/</w:delText>
              </w:r>
              <w:r w:rsidR="00BC58B0">
                <w:delText>7</w:delText>
              </w:r>
            </w:del>
            <w:ins w:id="641" w:author="Authors" w:date="2024-11-27T08:46:00Z" w16du:dateUtc="2024-11-27T13:46:00Z">
              <w:r w:rsidR="001D4091" w:rsidRPr="00F8070C">
                <w:t>2</w:t>
              </w:r>
              <w:r w:rsidR="005D38D5" w:rsidRPr="00F8070C">
                <w:t>/</w:t>
              </w:r>
              <w:r w:rsidR="00F8070C" w:rsidRPr="00F8070C">
                <w:t>2</w:t>
              </w:r>
            </w:ins>
            <w:r w:rsidR="005D38D5" w:rsidRPr="00F8070C">
              <w:t>%</w:t>
            </w:r>
          </w:p>
        </w:tc>
        <w:tc>
          <w:tcPr>
            <w:tcW w:w="2338" w:type="dxa"/>
            <w:tcBorders>
              <w:top w:val="nil"/>
              <w:left w:val="nil"/>
              <w:bottom w:val="nil"/>
              <w:right w:val="nil"/>
            </w:tcBorders>
          </w:tcPr>
          <w:p w14:paraId="64F440B3" w14:textId="6BC8F672" w:rsidR="00D21A80" w:rsidRPr="00F8070C" w:rsidRDefault="004E7C51" w:rsidP="00D21A80">
            <w:pPr>
              <w:spacing w:after="120"/>
            </w:pPr>
            <w:del w:id="642" w:author="Authors" w:date="2024-11-27T08:46:00Z" w16du:dateUtc="2024-11-27T13:46:00Z">
              <w:r>
                <w:delText>3</w:delText>
              </w:r>
              <w:r w:rsidR="00145D21">
                <w:delText>–</w:delText>
              </w:r>
              <w:r>
                <w:delText>23</w:delText>
              </w:r>
              <w:r w:rsidR="00145D21">
                <w:delText>/</w:delText>
              </w:r>
              <w:r w:rsidR="00BC58B0">
                <w:delText>1</w:delText>
              </w:r>
              <w:r w:rsidR="00145D21">
                <w:delText>–</w:delText>
              </w:r>
              <w:r w:rsidR="00BC58B0">
                <w:delText>16</w:delText>
              </w:r>
            </w:del>
            <w:ins w:id="643" w:author="Authors" w:date="2024-11-27T08:46:00Z" w16du:dateUtc="2024-11-27T13:46:00Z">
              <w:r w:rsidR="00E03320" w:rsidRPr="00F8070C">
                <w:t>0</w:t>
              </w:r>
              <w:r w:rsidR="00145D21" w:rsidRPr="00F8070C">
                <w:t>–</w:t>
              </w:r>
              <w:r w:rsidR="008A7E71" w:rsidRPr="00F8070C">
                <w:t>6</w:t>
              </w:r>
              <w:r w:rsidR="00145D21" w:rsidRPr="00F8070C">
                <w:t>/</w:t>
              </w:r>
              <w:r w:rsidR="005866AF" w:rsidRPr="00F8070C">
                <w:t>0</w:t>
              </w:r>
              <w:r w:rsidR="00145D21" w:rsidRPr="00F8070C">
                <w:t>–</w:t>
              </w:r>
              <w:r w:rsidR="00F8070C" w:rsidRPr="00F8070C">
                <w:t>6</w:t>
              </w:r>
            </w:ins>
            <w:r w:rsidR="00145D21" w:rsidRPr="00F8070C">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Pr="00C26C2B" w:rsidRDefault="00D21A80" w:rsidP="00D21A80">
            <w:pPr>
              <w:spacing w:after="120"/>
            </w:pPr>
            <w:r w:rsidRPr="00C26C2B">
              <w:t xml:space="preserve">    </w:t>
            </w:r>
            <w:r w:rsidRPr="00C26C2B">
              <w:rPr>
                <w:i/>
                <w:iCs/>
              </w:rPr>
              <w:t>Adult/Juvenile</w:t>
            </w:r>
          </w:p>
        </w:tc>
        <w:tc>
          <w:tcPr>
            <w:tcW w:w="2159" w:type="dxa"/>
            <w:tcBorders>
              <w:top w:val="nil"/>
              <w:left w:val="nil"/>
              <w:bottom w:val="nil"/>
              <w:right w:val="nil"/>
            </w:tcBorders>
          </w:tcPr>
          <w:p w14:paraId="3536D38F" w14:textId="17A3678E" w:rsidR="00D21A80" w:rsidRPr="00E40950" w:rsidRDefault="004F6226" w:rsidP="00D21A80">
            <w:pPr>
              <w:spacing w:after="120"/>
            </w:pPr>
            <w:del w:id="644" w:author="Authors" w:date="2024-11-27T08:46:00Z" w16du:dateUtc="2024-11-27T13:46:00Z">
              <w:r>
                <w:delText>8</w:delText>
              </w:r>
              <w:r w:rsidR="00351674">
                <w:delText>/</w:delText>
              </w:r>
              <w:r>
                <w:delText>9</w:delText>
              </w:r>
            </w:del>
            <w:ins w:id="645" w:author="Authors" w:date="2024-11-27T08:46:00Z" w16du:dateUtc="2024-11-27T13:46:00Z">
              <w:r w:rsidR="0037666F" w:rsidRPr="00E40950">
                <w:t>2</w:t>
              </w:r>
              <w:r w:rsidR="00351674" w:rsidRPr="00E40950">
                <w:t>/</w:t>
              </w:r>
              <w:r w:rsidR="00E40950" w:rsidRPr="00E40950">
                <w:t>2</w:t>
              </w:r>
            </w:ins>
            <w:r w:rsidR="00351674" w:rsidRPr="00E40950">
              <w:t>%</w:t>
            </w:r>
          </w:p>
        </w:tc>
        <w:tc>
          <w:tcPr>
            <w:tcW w:w="2338" w:type="dxa"/>
            <w:tcBorders>
              <w:top w:val="nil"/>
              <w:left w:val="nil"/>
              <w:bottom w:val="nil"/>
              <w:right w:val="nil"/>
            </w:tcBorders>
          </w:tcPr>
          <w:p w14:paraId="396F0A6A" w14:textId="72C87AE4" w:rsidR="00D21A80" w:rsidRPr="00E40950" w:rsidRDefault="004F6226" w:rsidP="00D21A80">
            <w:pPr>
              <w:spacing w:after="120"/>
            </w:pPr>
            <w:del w:id="646" w:author="Authors" w:date="2024-11-27T08:46:00Z" w16du:dateUtc="2024-11-27T13:46:00Z">
              <w:r>
                <w:delText>1</w:delText>
              </w:r>
              <w:r w:rsidR="00351674">
                <w:delText>–</w:delText>
              </w:r>
              <w:r>
                <w:delText>19</w:delText>
              </w:r>
              <w:r w:rsidR="00351674">
                <w:delText>/</w:delText>
              </w:r>
              <w:r>
                <w:delText>2</w:delText>
              </w:r>
              <w:r w:rsidR="00351674">
                <w:delText>–</w:delText>
              </w:r>
              <w:r>
                <w:delText>18</w:delText>
              </w:r>
            </w:del>
            <w:ins w:id="647" w:author="Authors" w:date="2024-11-27T08:46:00Z" w16du:dateUtc="2024-11-27T13:46:00Z">
              <w:r w:rsidR="00E60AE0" w:rsidRPr="00E40950">
                <w:t>0</w:t>
              </w:r>
              <w:r w:rsidR="00351674" w:rsidRPr="00E40950">
                <w:t>–</w:t>
              </w:r>
              <w:r w:rsidR="0037666F" w:rsidRPr="00E40950">
                <w:t>6</w:t>
              </w:r>
              <w:r w:rsidR="00351674" w:rsidRPr="00E40950">
                <w:t>/</w:t>
              </w:r>
              <w:r w:rsidR="00F37DF8" w:rsidRPr="00E40950">
                <w:t>0</w:t>
              </w:r>
              <w:r w:rsidR="00351674" w:rsidRPr="00E40950">
                <w:t>–</w:t>
              </w:r>
              <w:r w:rsidR="00E40950" w:rsidRPr="00E40950">
                <w:t>5</w:t>
              </w:r>
            </w:ins>
            <w:r w:rsidR="00351674" w:rsidRPr="00E40950">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Pr="003D5104" w:rsidRDefault="00D21A80" w:rsidP="00D21A80">
            <w:pPr>
              <w:spacing w:after="120"/>
            </w:pPr>
            <w:r w:rsidRPr="003D5104">
              <w:t xml:space="preserve">    </w:t>
            </w:r>
            <w:r w:rsidRPr="003D5104">
              <w:rPr>
                <w:i/>
                <w:iCs/>
              </w:rPr>
              <w:t>Male/Female</w:t>
            </w:r>
          </w:p>
        </w:tc>
        <w:tc>
          <w:tcPr>
            <w:tcW w:w="2159" w:type="dxa"/>
            <w:tcBorders>
              <w:top w:val="nil"/>
              <w:left w:val="nil"/>
              <w:bottom w:val="nil"/>
              <w:right w:val="nil"/>
            </w:tcBorders>
          </w:tcPr>
          <w:p w14:paraId="70898EEC" w14:textId="101F6189" w:rsidR="00D21A80" w:rsidRPr="003D5104" w:rsidRDefault="00A676C2" w:rsidP="00D21A80">
            <w:pPr>
              <w:spacing w:after="120"/>
            </w:pPr>
            <w:del w:id="648" w:author="Authors" w:date="2024-11-27T08:46:00Z" w16du:dateUtc="2024-11-27T13:46:00Z">
              <w:r>
                <w:delText>9</w:delText>
              </w:r>
              <w:r w:rsidR="005D38D5">
                <w:delText>/</w:delText>
              </w:r>
              <w:r w:rsidR="00B36652">
                <w:delText>8</w:delText>
              </w:r>
            </w:del>
            <w:ins w:id="649" w:author="Authors" w:date="2024-11-27T08:46:00Z" w16du:dateUtc="2024-11-27T13:46:00Z">
              <w:r w:rsidR="00530B77" w:rsidRPr="003D5104">
                <w:t>2</w:t>
              </w:r>
              <w:r w:rsidR="005D38D5" w:rsidRPr="003D5104">
                <w:t>/</w:t>
              </w:r>
              <w:r w:rsidR="003D5104" w:rsidRPr="003D5104">
                <w:t>2</w:t>
              </w:r>
            </w:ins>
            <w:r w:rsidR="005D38D5" w:rsidRPr="003D5104">
              <w:t>%</w:t>
            </w:r>
          </w:p>
        </w:tc>
        <w:tc>
          <w:tcPr>
            <w:tcW w:w="2338" w:type="dxa"/>
            <w:tcBorders>
              <w:top w:val="nil"/>
              <w:left w:val="nil"/>
              <w:bottom w:val="nil"/>
              <w:right w:val="nil"/>
            </w:tcBorders>
          </w:tcPr>
          <w:p w14:paraId="03EE80CE" w14:textId="1EED7D0B" w:rsidR="00D21A80" w:rsidRPr="003D5104" w:rsidRDefault="00A676C2" w:rsidP="00D21A80">
            <w:pPr>
              <w:spacing w:after="120"/>
            </w:pPr>
            <w:del w:id="650" w:author="Authors" w:date="2024-11-27T08:46:00Z" w16du:dateUtc="2024-11-27T13:46:00Z">
              <w:r>
                <w:delText>1</w:delText>
              </w:r>
              <w:r w:rsidR="00145D21">
                <w:delText>–</w:delText>
              </w:r>
              <w:r>
                <w:delText>20</w:delText>
              </w:r>
              <w:r w:rsidR="00145D21">
                <w:delText>/</w:delText>
              </w:r>
              <w:r w:rsidR="00B36652">
                <w:delText>2</w:delText>
              </w:r>
              <w:r w:rsidR="00145D21">
                <w:delText>–</w:delText>
              </w:r>
              <w:r w:rsidR="00B36652">
                <w:delText>18</w:delText>
              </w:r>
              <w:r w:rsidR="00145D21">
                <w:delText xml:space="preserve"> </w:delText>
              </w:r>
            </w:del>
            <w:ins w:id="651" w:author="Authors" w:date="2024-11-27T08:46:00Z" w16du:dateUtc="2024-11-27T13:46:00Z">
              <w:r w:rsidR="00573D33" w:rsidRPr="003D5104">
                <w:t>0</w:t>
              </w:r>
              <w:r w:rsidR="00145D21" w:rsidRPr="003D5104">
                <w:t>–</w:t>
              </w:r>
              <w:r w:rsidR="00530B77" w:rsidRPr="003D5104">
                <w:t>5</w:t>
              </w:r>
              <w:r w:rsidR="00145D21" w:rsidRPr="003D5104">
                <w:t>/</w:t>
              </w:r>
              <w:r w:rsidR="00C26C2B" w:rsidRPr="003D5104">
                <w:t>0</w:t>
              </w:r>
              <w:r w:rsidR="00145D21" w:rsidRPr="003D5104">
                <w:t>–</w:t>
              </w:r>
              <w:r w:rsidR="003D5104" w:rsidRPr="003D5104">
                <w:t>7</w:t>
              </w:r>
            </w:ins>
            <w:r w:rsidR="00145D21" w:rsidRPr="003D5104">
              <w:t>%</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F0701A" w:rsidRDefault="00145D21" w:rsidP="00145D21">
            <w:pPr>
              <w:spacing w:after="120"/>
              <w:rPr>
                <w:b/>
                <w:bCs/>
                <w:vertAlign w:val="superscript"/>
              </w:rPr>
            </w:pPr>
            <w:r w:rsidRPr="00F0701A">
              <w:rPr>
                <w:b/>
                <w:bCs/>
              </w:rPr>
              <w:t>Within sweep of land-based wind turbines (32–164m)</w:t>
            </w:r>
            <w:r w:rsidRPr="00F0701A">
              <w:rPr>
                <w:b/>
                <w:bCs/>
                <w:vertAlign w:val="superscript"/>
              </w:rPr>
              <w:t>3</w:t>
            </w:r>
          </w:p>
        </w:tc>
        <w:tc>
          <w:tcPr>
            <w:tcW w:w="2159" w:type="dxa"/>
            <w:tcBorders>
              <w:top w:val="nil"/>
              <w:left w:val="nil"/>
              <w:bottom w:val="nil"/>
              <w:right w:val="nil"/>
            </w:tcBorders>
          </w:tcPr>
          <w:p w14:paraId="12F4917E" w14:textId="17E2D249" w:rsidR="00145D21" w:rsidRPr="008B777D" w:rsidRDefault="006834E9" w:rsidP="00145D21">
            <w:pPr>
              <w:spacing w:after="120"/>
              <w:rPr>
                <w:b/>
                <w:bCs/>
              </w:rPr>
            </w:pPr>
            <w:del w:id="652" w:author="Authors" w:date="2024-11-27T08:46:00Z" w16du:dateUtc="2024-11-27T13:46:00Z">
              <w:r>
                <w:rPr>
                  <w:b/>
                  <w:bCs/>
                </w:rPr>
                <w:delText>27</w:delText>
              </w:r>
            </w:del>
            <w:ins w:id="653" w:author="Authors" w:date="2024-11-27T08:46:00Z" w16du:dateUtc="2024-11-27T13:46:00Z">
              <w:r w:rsidR="008B777D" w:rsidRPr="008B777D">
                <w:rPr>
                  <w:b/>
                  <w:bCs/>
                </w:rPr>
                <w:t>28</w:t>
              </w:r>
            </w:ins>
            <w:r w:rsidR="00145D21" w:rsidRPr="008B777D">
              <w:rPr>
                <w:b/>
                <w:bCs/>
              </w:rPr>
              <w:t>%</w:t>
            </w:r>
          </w:p>
        </w:tc>
        <w:tc>
          <w:tcPr>
            <w:tcW w:w="2338" w:type="dxa"/>
            <w:tcBorders>
              <w:top w:val="nil"/>
              <w:left w:val="nil"/>
              <w:bottom w:val="nil"/>
              <w:right w:val="nil"/>
            </w:tcBorders>
          </w:tcPr>
          <w:p w14:paraId="49B43566" w14:textId="73A9F257" w:rsidR="00145D21" w:rsidRPr="008B777D" w:rsidRDefault="00D41172" w:rsidP="00145D21">
            <w:pPr>
              <w:spacing w:after="120"/>
              <w:rPr>
                <w:b/>
                <w:bCs/>
              </w:rPr>
            </w:pPr>
            <w:r w:rsidRPr="008B777D">
              <w:rPr>
                <w:b/>
                <w:bCs/>
              </w:rPr>
              <w:t>2</w:t>
            </w:r>
            <w:r w:rsidR="008B777D" w:rsidRPr="008B777D">
              <w:rPr>
                <w:b/>
                <w:bCs/>
              </w:rPr>
              <w:t>1</w:t>
            </w:r>
            <w:r w:rsidR="00145D21" w:rsidRPr="008B777D">
              <w:rPr>
                <w:b/>
                <w:bCs/>
              </w:rPr>
              <w:t>–</w:t>
            </w:r>
            <w:del w:id="654" w:author="Authors" w:date="2024-11-27T08:46:00Z" w16du:dateUtc="2024-11-27T13:46:00Z">
              <w:r>
                <w:rPr>
                  <w:b/>
                  <w:bCs/>
                </w:rPr>
                <w:delText>32</w:delText>
              </w:r>
            </w:del>
            <w:ins w:id="655" w:author="Authors" w:date="2024-11-27T08:46:00Z" w16du:dateUtc="2024-11-27T13:46:00Z">
              <w:r w:rsidR="008B777D" w:rsidRPr="008B777D">
                <w:rPr>
                  <w:b/>
                  <w:bCs/>
                </w:rPr>
                <w:t>35</w:t>
              </w:r>
            </w:ins>
            <w:r w:rsidR="00145D21" w:rsidRPr="008B777D">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Pr="00343228" w:rsidRDefault="00F950F9" w:rsidP="00D21A80">
            <w:pPr>
              <w:spacing w:after="120"/>
              <w:rPr>
                <w:highlight w:val="yellow"/>
                <w:rPrChange w:id="656" w:author="Authors" w:date="2024-11-27T08:46:00Z" w16du:dateUtc="2024-11-27T13:46:00Z">
                  <w:rPr/>
                </w:rPrChange>
              </w:rPr>
            </w:pPr>
            <w:r w:rsidRPr="00B15F95">
              <w:rPr>
                <w:i/>
                <w:iCs/>
              </w:rPr>
              <w:t xml:space="preserve">    Fall/Spring</w:t>
            </w:r>
          </w:p>
        </w:tc>
        <w:tc>
          <w:tcPr>
            <w:tcW w:w="2159" w:type="dxa"/>
            <w:tcBorders>
              <w:top w:val="nil"/>
              <w:left w:val="nil"/>
              <w:bottom w:val="nil"/>
              <w:right w:val="nil"/>
            </w:tcBorders>
          </w:tcPr>
          <w:p w14:paraId="143846D6" w14:textId="59C2D9CE" w:rsidR="00D21A80" w:rsidRPr="00D93C88" w:rsidRDefault="00556A0A" w:rsidP="00D21A80">
            <w:pPr>
              <w:spacing w:after="120"/>
            </w:pPr>
            <w:r w:rsidRPr="00D93C88">
              <w:t>3</w:t>
            </w:r>
            <w:r w:rsidR="0006061F" w:rsidRPr="00D93C88">
              <w:t>1</w:t>
            </w:r>
            <w:r w:rsidR="005D38D5" w:rsidRPr="00D93C88">
              <w:t>/</w:t>
            </w:r>
            <w:del w:id="657" w:author="Authors" w:date="2024-11-27T08:46:00Z" w16du:dateUtc="2024-11-27T13:46:00Z">
              <w:r w:rsidR="006F63A1">
                <w:delText>23</w:delText>
              </w:r>
            </w:del>
            <w:ins w:id="658" w:author="Authors" w:date="2024-11-27T08:46:00Z" w16du:dateUtc="2024-11-27T13:46:00Z">
              <w:r w:rsidR="006F63A1" w:rsidRPr="00D93C88">
                <w:t>2</w:t>
              </w:r>
              <w:r w:rsidR="00D93C88" w:rsidRPr="00D93C88">
                <w:t>5</w:t>
              </w:r>
            </w:ins>
            <w:r w:rsidR="005D38D5" w:rsidRPr="00D93C88">
              <w:t>%</w:t>
            </w:r>
          </w:p>
        </w:tc>
        <w:tc>
          <w:tcPr>
            <w:tcW w:w="2338" w:type="dxa"/>
            <w:tcBorders>
              <w:top w:val="nil"/>
              <w:left w:val="nil"/>
              <w:bottom w:val="nil"/>
              <w:right w:val="nil"/>
            </w:tcBorders>
          </w:tcPr>
          <w:p w14:paraId="48C3B6DD" w14:textId="232AAAC0" w:rsidR="00D21A80" w:rsidRPr="00D93C88" w:rsidRDefault="00556A0A" w:rsidP="00D21A80">
            <w:pPr>
              <w:spacing w:after="120"/>
            </w:pPr>
            <w:del w:id="659" w:author="Authors" w:date="2024-11-27T08:46:00Z" w16du:dateUtc="2024-11-27T13:46:00Z">
              <w:r>
                <w:delText>23</w:delText>
              </w:r>
              <w:r w:rsidR="00145D21">
                <w:delText>–</w:delText>
              </w:r>
              <w:r>
                <w:delText>37</w:delText>
              </w:r>
              <w:r w:rsidR="00145D21">
                <w:delText>/</w:delText>
              </w:r>
              <w:r w:rsidR="006F63A1">
                <w:delText>14</w:delText>
              </w:r>
              <w:r w:rsidR="00145D21">
                <w:delText>–</w:delText>
              </w:r>
              <w:r w:rsidR="006F63A1">
                <w:delText>30</w:delText>
              </w:r>
            </w:del>
            <w:ins w:id="660" w:author="Authors" w:date="2024-11-27T08:46:00Z" w16du:dateUtc="2024-11-27T13:46:00Z">
              <w:r w:rsidRPr="00D93C88">
                <w:t>2</w:t>
              </w:r>
              <w:r w:rsidR="0006061F" w:rsidRPr="00D93C88">
                <w:t>2</w:t>
              </w:r>
              <w:r w:rsidR="00145D21" w:rsidRPr="00D93C88">
                <w:t>–</w:t>
              </w:r>
              <w:r w:rsidR="00351E5E" w:rsidRPr="00D93C88">
                <w:t>4</w:t>
              </w:r>
              <w:r w:rsidR="0006061F" w:rsidRPr="00D93C88">
                <w:t>1</w:t>
              </w:r>
              <w:r w:rsidR="00145D21" w:rsidRPr="00D93C88">
                <w:t>/</w:t>
              </w:r>
              <w:r w:rsidR="006F63A1" w:rsidRPr="00D93C88">
                <w:t>1</w:t>
              </w:r>
              <w:r w:rsidR="00D93C88" w:rsidRPr="00D93C88">
                <w:t>5</w:t>
              </w:r>
              <w:r w:rsidR="00145D21" w:rsidRPr="00D93C88">
                <w:t>–</w:t>
              </w:r>
              <w:r w:rsidR="00D93C88" w:rsidRPr="00D93C88">
                <w:t>35</w:t>
              </w:r>
            </w:ins>
            <w:r w:rsidR="00145D21" w:rsidRPr="00D93C88">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Pr="00BC7A8D" w:rsidRDefault="00F950F9" w:rsidP="00D21A80">
            <w:pPr>
              <w:spacing w:after="120"/>
            </w:pPr>
            <w:r w:rsidRPr="00BC7A8D">
              <w:t xml:space="preserve">    </w:t>
            </w:r>
            <w:r w:rsidRPr="00BC7A8D">
              <w:rPr>
                <w:i/>
                <w:iCs/>
              </w:rPr>
              <w:t>Adult/Juvenile</w:t>
            </w:r>
          </w:p>
        </w:tc>
        <w:tc>
          <w:tcPr>
            <w:tcW w:w="2159" w:type="dxa"/>
            <w:tcBorders>
              <w:top w:val="nil"/>
              <w:left w:val="nil"/>
              <w:bottom w:val="nil"/>
              <w:right w:val="nil"/>
            </w:tcBorders>
          </w:tcPr>
          <w:p w14:paraId="1913D546" w14:textId="36E54558" w:rsidR="00D21A80" w:rsidRPr="00CA6F86" w:rsidRDefault="00D6133B" w:rsidP="00D21A80">
            <w:pPr>
              <w:spacing w:after="120"/>
            </w:pPr>
            <w:r w:rsidRPr="00CA6F86">
              <w:t>2</w:t>
            </w:r>
            <w:r w:rsidR="00CA6F86" w:rsidRPr="00CA6F86">
              <w:t>5</w:t>
            </w:r>
            <w:r w:rsidR="005D38D5" w:rsidRPr="00CA6F86">
              <w:t>/</w:t>
            </w:r>
            <w:del w:id="661" w:author="Authors" w:date="2024-11-27T08:46:00Z" w16du:dateUtc="2024-11-27T13:46:00Z">
              <w:r w:rsidR="00232DF2">
                <w:delText>28</w:delText>
              </w:r>
            </w:del>
            <w:ins w:id="662" w:author="Authors" w:date="2024-11-27T08:46:00Z" w16du:dateUtc="2024-11-27T13:46:00Z">
              <w:r w:rsidR="00CA6F86" w:rsidRPr="00CA6F86">
                <w:t>27</w:t>
              </w:r>
            </w:ins>
            <w:r w:rsidR="005D38D5" w:rsidRPr="00CA6F86">
              <w:t>%</w:t>
            </w:r>
          </w:p>
        </w:tc>
        <w:tc>
          <w:tcPr>
            <w:tcW w:w="2338" w:type="dxa"/>
            <w:tcBorders>
              <w:top w:val="nil"/>
              <w:left w:val="nil"/>
              <w:bottom w:val="nil"/>
              <w:right w:val="nil"/>
            </w:tcBorders>
          </w:tcPr>
          <w:p w14:paraId="24A8F648" w14:textId="14A20049" w:rsidR="00D21A80" w:rsidRPr="00CA6F86" w:rsidRDefault="00D6133B" w:rsidP="00D21A80">
            <w:pPr>
              <w:spacing w:after="120"/>
            </w:pPr>
            <w:del w:id="663" w:author="Authors" w:date="2024-11-27T08:46:00Z" w16du:dateUtc="2024-11-27T13:46:00Z">
              <w:r>
                <w:delText>16</w:delText>
              </w:r>
              <w:r w:rsidR="00145D21">
                <w:delText>–</w:delText>
              </w:r>
              <w:r>
                <w:delText>32</w:delText>
              </w:r>
              <w:r w:rsidR="00145D21">
                <w:delText>/</w:delText>
              </w:r>
              <w:r w:rsidR="00232DF2">
                <w:delText>19</w:delText>
              </w:r>
            </w:del>
            <w:ins w:id="664" w:author="Authors" w:date="2024-11-27T08:46:00Z" w16du:dateUtc="2024-11-27T13:46:00Z">
              <w:r w:rsidRPr="00CA6F86">
                <w:t>1</w:t>
              </w:r>
              <w:r w:rsidR="00CA6F86" w:rsidRPr="00CA6F86">
                <w:t>5</w:t>
              </w:r>
            </w:ins>
            <w:r w:rsidR="00145D21" w:rsidRPr="00CA6F86">
              <w:t>–</w:t>
            </w:r>
            <w:r w:rsidR="00CA6F86" w:rsidRPr="00CA6F86">
              <w:t>35</w:t>
            </w:r>
            <w:ins w:id="665" w:author="Authors" w:date="2024-11-27T08:46:00Z" w16du:dateUtc="2024-11-27T13:46:00Z">
              <w:r w:rsidR="00145D21" w:rsidRPr="00CA6F86">
                <w:t>/</w:t>
              </w:r>
              <w:r w:rsidR="00232DF2" w:rsidRPr="00CA6F86">
                <w:t>1</w:t>
              </w:r>
              <w:r w:rsidR="00CA6F86" w:rsidRPr="00CA6F86">
                <w:t>8</w:t>
              </w:r>
              <w:r w:rsidR="00145D21" w:rsidRPr="00CA6F86">
                <w:t>–</w:t>
              </w:r>
              <w:r w:rsidR="00CA6F86" w:rsidRPr="00CA6F86">
                <w:t>36</w:t>
              </w:r>
            </w:ins>
            <w:r w:rsidR="00145D21" w:rsidRPr="00CA6F86">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Pr="00BC7A8D" w:rsidRDefault="00F950F9" w:rsidP="00D21A80">
            <w:pPr>
              <w:spacing w:after="120"/>
            </w:pPr>
            <w:r w:rsidRPr="00BC7A8D">
              <w:t xml:space="preserve">    </w:t>
            </w:r>
            <w:r w:rsidRPr="00BC7A8D">
              <w:rPr>
                <w:i/>
                <w:iCs/>
              </w:rPr>
              <w:t>Male/Female</w:t>
            </w:r>
          </w:p>
        </w:tc>
        <w:tc>
          <w:tcPr>
            <w:tcW w:w="2159" w:type="dxa"/>
            <w:tcBorders>
              <w:top w:val="nil"/>
              <w:left w:val="nil"/>
              <w:bottom w:val="nil"/>
              <w:right w:val="nil"/>
            </w:tcBorders>
          </w:tcPr>
          <w:p w14:paraId="7B4B3743" w14:textId="25F1B6A8" w:rsidR="00D21A80" w:rsidRPr="00DC4E0F" w:rsidRDefault="002312AA" w:rsidP="00D21A80">
            <w:pPr>
              <w:spacing w:after="120"/>
            </w:pPr>
            <w:r w:rsidRPr="00DC4E0F">
              <w:t>2</w:t>
            </w:r>
            <w:r w:rsidR="00525C22" w:rsidRPr="00DC4E0F">
              <w:t>5</w:t>
            </w:r>
            <w:r w:rsidR="005D38D5" w:rsidRPr="00DC4E0F">
              <w:t>/</w:t>
            </w:r>
            <w:del w:id="666" w:author="Authors" w:date="2024-11-27T08:46:00Z" w16du:dateUtc="2024-11-27T13:46:00Z">
              <w:r w:rsidR="002E7423">
                <w:delText>28</w:delText>
              </w:r>
            </w:del>
            <w:ins w:id="667" w:author="Authors" w:date="2024-11-27T08:46:00Z" w16du:dateUtc="2024-11-27T13:46:00Z">
              <w:r w:rsidR="00BC7A8D" w:rsidRPr="00DC4E0F">
                <w:t>3</w:t>
              </w:r>
              <w:r w:rsidR="00DC4E0F" w:rsidRPr="00DC4E0F">
                <w:t>0</w:t>
              </w:r>
            </w:ins>
            <w:r w:rsidR="005D38D5" w:rsidRPr="00DC4E0F">
              <w:t>%</w:t>
            </w:r>
          </w:p>
        </w:tc>
        <w:tc>
          <w:tcPr>
            <w:tcW w:w="2338" w:type="dxa"/>
            <w:tcBorders>
              <w:top w:val="nil"/>
              <w:left w:val="nil"/>
              <w:bottom w:val="nil"/>
              <w:right w:val="nil"/>
            </w:tcBorders>
          </w:tcPr>
          <w:p w14:paraId="3E617C4C" w14:textId="1F5F91DE" w:rsidR="00D21A80" w:rsidRPr="00DC4E0F" w:rsidRDefault="002312AA" w:rsidP="00D21A80">
            <w:pPr>
              <w:spacing w:after="120"/>
            </w:pPr>
            <w:r w:rsidRPr="00DC4E0F">
              <w:t>1</w:t>
            </w:r>
            <w:r w:rsidR="00525C22" w:rsidRPr="00DC4E0F">
              <w:t>6</w:t>
            </w:r>
            <w:r w:rsidR="00145D21" w:rsidRPr="00DC4E0F">
              <w:t>–</w:t>
            </w:r>
            <w:del w:id="668" w:author="Authors" w:date="2024-11-27T08:46:00Z" w16du:dateUtc="2024-11-27T13:46:00Z">
              <w:r>
                <w:delText>32</w:delText>
              </w:r>
            </w:del>
            <w:ins w:id="669" w:author="Authors" w:date="2024-11-27T08:46:00Z" w16du:dateUtc="2024-11-27T13:46:00Z">
              <w:r w:rsidR="00525C22" w:rsidRPr="00DC4E0F">
                <w:t>34</w:t>
              </w:r>
            </w:ins>
            <w:r w:rsidR="00145D21" w:rsidRPr="00DC4E0F">
              <w:t>/</w:t>
            </w:r>
            <w:r w:rsidR="002E7423" w:rsidRPr="00DC4E0F">
              <w:t>20</w:t>
            </w:r>
            <w:r w:rsidR="00145D21" w:rsidRPr="00DC4E0F">
              <w:t>–</w:t>
            </w:r>
            <w:del w:id="670" w:author="Authors" w:date="2024-11-27T08:46:00Z" w16du:dateUtc="2024-11-27T13:46:00Z">
              <w:r w:rsidR="002E7423">
                <w:delText>36</w:delText>
              </w:r>
            </w:del>
            <w:ins w:id="671" w:author="Authors" w:date="2024-11-27T08:46:00Z" w16du:dateUtc="2024-11-27T13:46:00Z">
              <w:r w:rsidR="00BC7A8D" w:rsidRPr="00DC4E0F">
                <w:t>4</w:t>
              </w:r>
              <w:r w:rsidR="00DC4E0F" w:rsidRPr="00DC4E0F">
                <w:t>1</w:t>
              </w:r>
            </w:ins>
            <w:r w:rsidR="00145D21" w:rsidRPr="00DC4E0F">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8F3D05" w:rsidRDefault="00145D21" w:rsidP="00145D21">
            <w:pPr>
              <w:spacing w:after="120"/>
              <w:rPr>
                <w:b/>
                <w:bCs/>
                <w:vertAlign w:val="superscript"/>
              </w:rPr>
            </w:pPr>
            <w:r w:rsidRPr="008F3D05">
              <w:rPr>
                <w:b/>
                <w:bCs/>
              </w:rPr>
              <w:t>Below height of large communication towers (305m)</w:t>
            </w:r>
            <w:r w:rsidRPr="008F3D05">
              <w:rPr>
                <w:b/>
                <w:bCs/>
                <w:vertAlign w:val="superscript"/>
              </w:rPr>
              <w:t>4</w:t>
            </w:r>
          </w:p>
        </w:tc>
        <w:tc>
          <w:tcPr>
            <w:tcW w:w="2159" w:type="dxa"/>
            <w:tcBorders>
              <w:top w:val="nil"/>
              <w:left w:val="nil"/>
              <w:bottom w:val="nil"/>
              <w:right w:val="nil"/>
            </w:tcBorders>
          </w:tcPr>
          <w:p w14:paraId="4ABD2BC0" w14:textId="306BAA12" w:rsidR="00145D21" w:rsidRPr="008B777D" w:rsidRDefault="00CC20CC" w:rsidP="00145D21">
            <w:pPr>
              <w:spacing w:after="120"/>
              <w:rPr>
                <w:b/>
                <w:bCs/>
              </w:rPr>
            </w:pPr>
            <w:del w:id="672" w:author="Authors" w:date="2024-11-27T08:46:00Z" w16du:dateUtc="2024-11-27T13:46:00Z">
              <w:r>
                <w:rPr>
                  <w:b/>
                  <w:bCs/>
                </w:rPr>
                <w:delText>56</w:delText>
              </w:r>
            </w:del>
            <w:ins w:id="673" w:author="Authors" w:date="2024-11-27T08:46:00Z" w16du:dateUtc="2024-11-27T13:46:00Z">
              <w:r w:rsidR="008B777D" w:rsidRPr="008B777D">
                <w:rPr>
                  <w:b/>
                  <w:bCs/>
                </w:rPr>
                <w:t>57</w:t>
              </w:r>
            </w:ins>
            <w:r w:rsidR="00145D21" w:rsidRPr="008B777D">
              <w:rPr>
                <w:b/>
                <w:bCs/>
              </w:rPr>
              <w:t>%</w:t>
            </w:r>
          </w:p>
        </w:tc>
        <w:tc>
          <w:tcPr>
            <w:tcW w:w="2338" w:type="dxa"/>
            <w:tcBorders>
              <w:top w:val="nil"/>
              <w:left w:val="nil"/>
              <w:bottom w:val="nil"/>
              <w:right w:val="nil"/>
            </w:tcBorders>
          </w:tcPr>
          <w:p w14:paraId="15C2A5BB" w14:textId="2D6845C3" w:rsidR="00145D21" w:rsidRPr="008B777D" w:rsidRDefault="00CC20CC" w:rsidP="00145D21">
            <w:pPr>
              <w:spacing w:after="120"/>
              <w:rPr>
                <w:b/>
                <w:bCs/>
              </w:rPr>
            </w:pPr>
            <w:del w:id="674" w:author="Authors" w:date="2024-11-27T08:46:00Z" w16du:dateUtc="2024-11-27T13:46:00Z">
              <w:r>
                <w:rPr>
                  <w:b/>
                  <w:bCs/>
                </w:rPr>
                <w:delText>46</w:delText>
              </w:r>
            </w:del>
            <w:ins w:id="675" w:author="Authors" w:date="2024-11-27T08:46:00Z" w16du:dateUtc="2024-11-27T13:46:00Z">
              <w:r w:rsidR="008F3D05" w:rsidRPr="008B777D">
                <w:rPr>
                  <w:b/>
                  <w:bCs/>
                </w:rPr>
                <w:t>5</w:t>
              </w:r>
              <w:r w:rsidR="008B777D" w:rsidRPr="008B777D">
                <w:rPr>
                  <w:b/>
                  <w:bCs/>
                </w:rPr>
                <w:t>0</w:t>
              </w:r>
            </w:ins>
            <w:r w:rsidR="00145D21" w:rsidRPr="008B777D">
              <w:rPr>
                <w:b/>
                <w:bCs/>
              </w:rPr>
              <w:t>–</w:t>
            </w:r>
            <w:r w:rsidR="008B777D" w:rsidRPr="008B777D">
              <w:rPr>
                <w:b/>
                <w:bCs/>
              </w:rPr>
              <w:t>64</w:t>
            </w:r>
            <w:r w:rsidR="00145D21" w:rsidRPr="008B777D">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Pr="00B31176" w:rsidRDefault="00F950F9" w:rsidP="00D21A80">
            <w:pPr>
              <w:spacing w:after="120"/>
            </w:pPr>
            <w:r w:rsidRPr="00B31176">
              <w:rPr>
                <w:i/>
                <w:iCs/>
              </w:rPr>
              <w:t xml:space="preserve">    Fall/Spring</w:t>
            </w:r>
          </w:p>
        </w:tc>
        <w:tc>
          <w:tcPr>
            <w:tcW w:w="2159" w:type="dxa"/>
            <w:tcBorders>
              <w:top w:val="nil"/>
              <w:left w:val="nil"/>
              <w:bottom w:val="nil"/>
              <w:right w:val="nil"/>
            </w:tcBorders>
          </w:tcPr>
          <w:p w14:paraId="513AF458" w14:textId="14491FC9" w:rsidR="00D21A80" w:rsidRPr="00F310BE" w:rsidRDefault="002D5070" w:rsidP="00D21A80">
            <w:pPr>
              <w:spacing w:after="120"/>
            </w:pPr>
            <w:del w:id="676" w:author="Authors" w:date="2024-11-27T08:46:00Z" w16du:dateUtc="2024-11-27T13:46:00Z">
              <w:r>
                <w:delText>62</w:delText>
              </w:r>
              <w:r w:rsidR="005D38D5">
                <w:delText>/</w:delText>
              </w:r>
              <w:r w:rsidR="002E2A16">
                <w:delText>48</w:delText>
              </w:r>
            </w:del>
            <w:ins w:id="677" w:author="Authors" w:date="2024-11-27T08:46:00Z" w16du:dateUtc="2024-11-27T13:46:00Z">
              <w:r w:rsidRPr="00F310BE">
                <w:t>6</w:t>
              </w:r>
              <w:r w:rsidR="005864AA" w:rsidRPr="00F310BE">
                <w:t>1</w:t>
              </w:r>
              <w:r w:rsidR="005D38D5" w:rsidRPr="00F310BE">
                <w:t>/</w:t>
              </w:r>
              <w:r w:rsidR="00D571CB" w:rsidRPr="00F310BE">
                <w:t>5</w:t>
              </w:r>
              <w:r w:rsidR="00F310BE" w:rsidRPr="00F310BE">
                <w:t>2</w:t>
              </w:r>
            </w:ins>
            <w:r w:rsidR="005D38D5" w:rsidRPr="00F310BE">
              <w:t>%</w:t>
            </w:r>
          </w:p>
        </w:tc>
        <w:tc>
          <w:tcPr>
            <w:tcW w:w="2338" w:type="dxa"/>
            <w:tcBorders>
              <w:top w:val="nil"/>
              <w:left w:val="nil"/>
              <w:bottom w:val="nil"/>
              <w:right w:val="nil"/>
            </w:tcBorders>
          </w:tcPr>
          <w:p w14:paraId="29E63590" w14:textId="5455229B" w:rsidR="00D21A80" w:rsidRPr="00F310BE" w:rsidRDefault="002D5070" w:rsidP="00D21A80">
            <w:pPr>
              <w:spacing w:after="120"/>
            </w:pPr>
            <w:del w:id="678" w:author="Authors" w:date="2024-11-27T08:46:00Z" w16du:dateUtc="2024-11-27T13:46:00Z">
              <w:r>
                <w:delText>50</w:delText>
              </w:r>
              <w:r w:rsidR="00145D21">
                <w:delText>–</w:delText>
              </w:r>
              <w:r>
                <w:delText>73</w:delText>
              </w:r>
              <w:r w:rsidR="00145D21">
                <w:delText>/</w:delText>
              </w:r>
              <w:r w:rsidR="002E2A16">
                <w:delText>35</w:delText>
              </w:r>
              <w:r w:rsidR="00145D21">
                <w:delText>–</w:delText>
              </w:r>
              <w:r w:rsidR="002E2A16">
                <w:delText>61</w:delText>
              </w:r>
            </w:del>
            <w:ins w:id="679" w:author="Authors" w:date="2024-11-27T08:46:00Z" w16du:dateUtc="2024-11-27T13:46:00Z">
              <w:r w:rsidRPr="00F310BE">
                <w:t>5</w:t>
              </w:r>
              <w:r w:rsidR="005864AA" w:rsidRPr="00F310BE">
                <w:t>1</w:t>
              </w:r>
              <w:r w:rsidR="00145D21" w:rsidRPr="00F310BE">
                <w:t>–</w:t>
              </w:r>
              <w:r w:rsidRPr="00F310BE">
                <w:t>7</w:t>
              </w:r>
              <w:r w:rsidR="005864AA" w:rsidRPr="00F310BE">
                <w:t>1</w:t>
              </w:r>
              <w:r w:rsidR="00145D21" w:rsidRPr="00F310BE">
                <w:t>/</w:t>
              </w:r>
              <w:r w:rsidR="00F310BE" w:rsidRPr="00F310BE">
                <w:t>40</w:t>
              </w:r>
              <w:r w:rsidR="00145D21" w:rsidRPr="00F310BE">
                <w:t>–</w:t>
              </w:r>
              <w:r w:rsidR="002E2A16" w:rsidRPr="00F310BE">
                <w:t>6</w:t>
              </w:r>
              <w:r w:rsidR="00F310BE" w:rsidRPr="00F310BE">
                <w:t>3</w:t>
              </w:r>
            </w:ins>
            <w:r w:rsidR="00145D21" w:rsidRPr="00F310BE">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Pr="00B31176" w:rsidRDefault="00F950F9" w:rsidP="00D21A80">
            <w:pPr>
              <w:spacing w:after="120"/>
            </w:pPr>
            <w:r w:rsidRPr="00B31176">
              <w:t xml:space="preserve">    </w:t>
            </w:r>
            <w:r w:rsidRPr="00B31176">
              <w:rPr>
                <w:i/>
                <w:iCs/>
              </w:rPr>
              <w:t>Adult/Juvenile</w:t>
            </w:r>
          </w:p>
        </w:tc>
        <w:tc>
          <w:tcPr>
            <w:tcW w:w="2159" w:type="dxa"/>
            <w:tcBorders>
              <w:top w:val="nil"/>
              <w:left w:val="nil"/>
              <w:bottom w:val="nil"/>
              <w:right w:val="nil"/>
            </w:tcBorders>
          </w:tcPr>
          <w:p w14:paraId="77077974" w14:textId="73815F47" w:rsidR="00D21A80" w:rsidRPr="004A4BDC" w:rsidRDefault="008700A7" w:rsidP="00D21A80">
            <w:pPr>
              <w:spacing w:after="120"/>
            </w:pPr>
            <w:r w:rsidRPr="004A4BDC">
              <w:t>5</w:t>
            </w:r>
            <w:r w:rsidR="00BE4137" w:rsidRPr="004A4BDC">
              <w:t>2</w:t>
            </w:r>
            <w:r w:rsidR="005D38D5" w:rsidRPr="004A4BDC">
              <w:t>/</w:t>
            </w:r>
            <w:r w:rsidR="00C8376F" w:rsidRPr="004A4BDC">
              <w:t>5</w:t>
            </w:r>
            <w:r w:rsidR="004A4BDC" w:rsidRPr="004A4BDC">
              <w:t>7</w:t>
            </w:r>
            <w:r w:rsidR="005D38D5" w:rsidRPr="004A4BDC">
              <w:t>%</w:t>
            </w:r>
          </w:p>
        </w:tc>
        <w:tc>
          <w:tcPr>
            <w:tcW w:w="2338" w:type="dxa"/>
            <w:tcBorders>
              <w:top w:val="nil"/>
              <w:left w:val="nil"/>
              <w:bottom w:val="nil"/>
              <w:right w:val="nil"/>
            </w:tcBorders>
          </w:tcPr>
          <w:p w14:paraId="39750A9C" w14:textId="611D842D" w:rsidR="00D21A80" w:rsidRPr="004A4BDC" w:rsidRDefault="005B09DA" w:rsidP="00D21A80">
            <w:pPr>
              <w:spacing w:after="120"/>
            </w:pPr>
            <w:del w:id="680" w:author="Authors" w:date="2024-11-27T08:46:00Z" w16du:dateUtc="2024-11-27T13:46:00Z">
              <w:r>
                <w:delText>37</w:delText>
              </w:r>
              <w:r w:rsidR="00145D21">
                <w:delText>–</w:delText>
              </w:r>
              <w:r>
                <w:delText>65</w:delText>
              </w:r>
              <w:r w:rsidR="00145D21">
                <w:delText>/</w:delText>
              </w:r>
              <w:r>
                <w:delText>45</w:delText>
              </w:r>
              <w:r w:rsidR="00145D21">
                <w:delText>–</w:delText>
              </w:r>
              <w:r>
                <w:delText>69</w:delText>
              </w:r>
            </w:del>
            <w:ins w:id="681" w:author="Authors" w:date="2024-11-27T08:46:00Z" w16du:dateUtc="2024-11-27T13:46:00Z">
              <w:r w:rsidR="004A4BDC" w:rsidRPr="004A4BDC">
                <w:t>41</w:t>
              </w:r>
              <w:r w:rsidR="00145D21" w:rsidRPr="004A4BDC">
                <w:t>–</w:t>
              </w:r>
              <w:r w:rsidRPr="004A4BDC">
                <w:t>6</w:t>
              </w:r>
              <w:r w:rsidR="004A4BDC" w:rsidRPr="004A4BDC">
                <w:t>4</w:t>
              </w:r>
              <w:r w:rsidR="00145D21" w:rsidRPr="004A4BDC">
                <w:t>/</w:t>
              </w:r>
              <w:r w:rsidRPr="004A4BDC">
                <w:t>4</w:t>
              </w:r>
              <w:r w:rsidR="00FF3915" w:rsidRPr="004A4BDC">
                <w:t>6</w:t>
              </w:r>
              <w:r w:rsidR="00145D21" w:rsidRPr="004A4BDC">
                <w:t>–</w:t>
              </w:r>
              <w:r w:rsidR="004A4BDC" w:rsidRPr="004A4BDC">
                <w:t>66</w:t>
              </w:r>
            </w:ins>
            <w:r w:rsidR="00145D21" w:rsidRPr="004A4BDC">
              <w:t>%</w:t>
            </w:r>
          </w:p>
        </w:tc>
      </w:tr>
      <w:tr w:rsidR="00D21A80" w14:paraId="4F7DB9FC" w14:textId="77777777" w:rsidTr="002E2A16">
        <w:trPr>
          <w:jc w:val="center"/>
        </w:trPr>
        <w:tc>
          <w:tcPr>
            <w:tcW w:w="3325" w:type="dxa"/>
            <w:tcBorders>
              <w:top w:val="nil"/>
              <w:left w:val="nil"/>
              <w:right w:val="nil"/>
            </w:tcBorders>
          </w:tcPr>
          <w:p w14:paraId="12290B8B" w14:textId="11CDC7AB" w:rsidR="00D21A80" w:rsidRPr="00343228" w:rsidRDefault="00F950F9" w:rsidP="00D21A80">
            <w:pPr>
              <w:spacing w:after="120"/>
            </w:pPr>
            <w:r w:rsidRPr="00343228">
              <w:t xml:space="preserve">    </w:t>
            </w:r>
            <w:r w:rsidRPr="00343228">
              <w:rPr>
                <w:i/>
                <w:iCs/>
              </w:rPr>
              <w:t>Male/Female</w:t>
            </w:r>
          </w:p>
        </w:tc>
        <w:tc>
          <w:tcPr>
            <w:tcW w:w="2159" w:type="dxa"/>
            <w:tcBorders>
              <w:top w:val="nil"/>
              <w:left w:val="nil"/>
              <w:right w:val="nil"/>
            </w:tcBorders>
          </w:tcPr>
          <w:p w14:paraId="4BAC9FEC" w14:textId="44649374" w:rsidR="00D21A80" w:rsidRPr="00525C22" w:rsidRDefault="00192ACB" w:rsidP="00D21A80">
            <w:pPr>
              <w:spacing w:after="120"/>
            </w:pPr>
            <w:del w:id="682" w:author="Authors" w:date="2024-11-27T08:46:00Z" w16du:dateUtc="2024-11-27T13:46:00Z">
              <w:r>
                <w:delText>52</w:delText>
              </w:r>
              <w:r w:rsidR="005D38D5">
                <w:delText>/</w:delText>
              </w:r>
              <w:r>
                <w:delText>58</w:delText>
              </w:r>
            </w:del>
            <w:ins w:id="683" w:author="Authors" w:date="2024-11-27T08:46:00Z" w16du:dateUtc="2024-11-27T13:46:00Z">
              <w:r w:rsidRPr="00525C22">
                <w:t>5</w:t>
              </w:r>
              <w:r w:rsidR="003D5104" w:rsidRPr="00525C22">
                <w:t>3</w:t>
              </w:r>
              <w:r w:rsidR="005D38D5" w:rsidRPr="00525C22">
                <w:t>/</w:t>
              </w:r>
              <w:r w:rsidR="0057266F" w:rsidRPr="00525C22">
                <w:t>6</w:t>
              </w:r>
              <w:r w:rsidR="00525C22" w:rsidRPr="00525C22">
                <w:t>0</w:t>
              </w:r>
            </w:ins>
            <w:r w:rsidR="005D38D5" w:rsidRPr="00525C22">
              <w:t>%</w:t>
            </w:r>
          </w:p>
        </w:tc>
        <w:tc>
          <w:tcPr>
            <w:tcW w:w="2338" w:type="dxa"/>
            <w:tcBorders>
              <w:top w:val="nil"/>
              <w:left w:val="nil"/>
              <w:right w:val="nil"/>
            </w:tcBorders>
          </w:tcPr>
          <w:p w14:paraId="224F18F8" w14:textId="6179B290" w:rsidR="00D21A80" w:rsidRPr="00525C22" w:rsidRDefault="00192ACB" w:rsidP="00D21A80">
            <w:pPr>
              <w:spacing w:after="120"/>
            </w:pPr>
            <w:del w:id="684" w:author="Authors" w:date="2024-11-27T08:46:00Z" w16du:dateUtc="2024-11-27T13:46:00Z">
              <w:r>
                <w:delText>38</w:delText>
              </w:r>
              <w:r w:rsidR="00145D21">
                <w:delText>–</w:delText>
              </w:r>
              <w:r>
                <w:delText>65</w:delText>
              </w:r>
              <w:r w:rsidR="00145D21">
                <w:delText>/</w:delText>
              </w:r>
              <w:r>
                <w:delText>45</w:delText>
              </w:r>
              <w:r w:rsidR="00145D21">
                <w:delText>–</w:delText>
              </w:r>
              <w:r>
                <w:delText>70</w:delText>
              </w:r>
            </w:del>
            <w:ins w:id="685" w:author="Authors" w:date="2024-11-27T08:46:00Z" w16du:dateUtc="2024-11-27T13:46:00Z">
              <w:r w:rsidR="0057266F" w:rsidRPr="00525C22">
                <w:t>4</w:t>
              </w:r>
              <w:r w:rsidR="003D5104" w:rsidRPr="00525C22">
                <w:t>2</w:t>
              </w:r>
              <w:r w:rsidR="00145D21" w:rsidRPr="00525C22">
                <w:t>–</w:t>
              </w:r>
              <w:r w:rsidR="003D5104" w:rsidRPr="00525C22">
                <w:t>63</w:t>
              </w:r>
              <w:r w:rsidR="00145D21" w:rsidRPr="00525C22">
                <w:t>/</w:t>
              </w:r>
              <w:r w:rsidR="008A4BB2" w:rsidRPr="00525C22">
                <w:t>49</w:t>
              </w:r>
              <w:r w:rsidR="00145D21" w:rsidRPr="00525C22">
                <w:t>–</w:t>
              </w:r>
              <w:r w:rsidRPr="00525C22">
                <w:t>7</w:t>
              </w:r>
              <w:r w:rsidR="00525C22" w:rsidRPr="00525C22">
                <w:t>1</w:t>
              </w:r>
            </w:ins>
            <w:r w:rsidR="00145D21" w:rsidRPr="00525C22">
              <w:t>%</w:t>
            </w:r>
          </w:p>
        </w:tc>
      </w:tr>
    </w:tbl>
    <w:p w14:paraId="4B7B1B17" w14:textId="77777777" w:rsidR="005C505F" w:rsidRDefault="005C505F" w:rsidP="005C505F">
      <w:pPr>
        <w:spacing w:line="480" w:lineRule="auto"/>
      </w:pPr>
      <w:r w:rsidRPr="00C744E8">
        <w:rPr>
          <w:vertAlign w:val="superscript"/>
        </w:rPr>
        <w:lastRenderedPageBreak/>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14C42DF5" w14:textId="77777777" w:rsidR="00FA2B33" w:rsidRDefault="009661C3" w:rsidP="009661C3">
      <w:pPr>
        <w:spacing w:line="480" w:lineRule="auto"/>
        <w:jc w:val="center"/>
        <w:rPr>
          <w:del w:id="686" w:author="Authors" w:date="2024-11-27T08:46:00Z" w16du:dateUtc="2024-11-27T13:46:00Z"/>
        </w:rPr>
      </w:pPr>
      <w:del w:id="687" w:author="Authors" w:date="2024-11-27T08:46:00Z" w16du:dateUtc="2024-11-27T13:46:00Z">
        <w:r>
          <w:rPr>
            <w:noProof/>
          </w:rPr>
          <w:lastRenderedPageBreak/>
          <w:drawing>
            <wp:inline distT="0" distB="0" distL="0" distR="0" wp14:anchorId="4523DC35" wp14:editId="0BC3ACAE">
              <wp:extent cx="6308333" cy="2365625"/>
              <wp:effectExtent l="0" t="0" r="3810" b="0"/>
              <wp:docPr id="316014957"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del>
    </w:p>
    <w:p w14:paraId="34916849" w14:textId="445EC633" w:rsidR="00FA2B33" w:rsidRDefault="009661C3" w:rsidP="009661C3">
      <w:pPr>
        <w:spacing w:line="480" w:lineRule="auto"/>
        <w:jc w:val="center"/>
        <w:rPr>
          <w:ins w:id="688" w:author="Authors" w:date="2024-11-27T08:46:00Z" w16du:dateUtc="2024-11-27T13:46:00Z"/>
        </w:rPr>
      </w:pPr>
      <w:ins w:id="689" w:author="Authors" w:date="2024-11-27T08:46:00Z" w16du:dateUtc="2024-11-27T13:46:00Z">
        <w:r>
          <w:rPr>
            <w:noProof/>
          </w:rPr>
          <w:drawing>
            <wp:inline distT="0" distB="0" distL="0" distR="0" wp14:anchorId="0974638E" wp14:editId="302247CB">
              <wp:extent cx="6414598" cy="2263975"/>
              <wp:effectExtent l="0" t="0" r="0" b="0"/>
              <wp:docPr id="1082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97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4598" cy="2263975"/>
                      </a:xfrm>
                      <a:prstGeom prst="rect">
                        <a:avLst/>
                      </a:prstGeom>
                    </pic:spPr>
                  </pic:pic>
                </a:graphicData>
              </a:graphic>
            </wp:inline>
          </w:drawing>
        </w:r>
      </w:ins>
    </w:p>
    <w:p w14:paraId="2EA744A0" w14:textId="237D2FF4"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CC4575D" w14:textId="77777777" w:rsidR="0087784B" w:rsidRDefault="001C35E0" w:rsidP="00ED05CE">
      <w:pPr>
        <w:jc w:val="center"/>
        <w:rPr>
          <w:del w:id="690" w:author="Authors" w:date="2024-11-27T08:46:00Z" w16du:dateUtc="2024-11-27T13:46:00Z"/>
        </w:rPr>
      </w:pPr>
      <w:del w:id="691" w:author="Authors" w:date="2024-11-27T08:46:00Z" w16du:dateUtc="2024-11-27T13:46:00Z">
        <w:r>
          <w:rPr>
            <w:noProof/>
          </w:rPr>
          <w:lastRenderedPageBreak/>
          <w:drawing>
            <wp:inline distT="0" distB="0" distL="0" distR="0" wp14:anchorId="435887EA" wp14:editId="23A0B629">
              <wp:extent cx="5244940" cy="3746385"/>
              <wp:effectExtent l="0" t="0" r="635" b="635"/>
              <wp:docPr id="738934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4940" cy="3746385"/>
                      </a:xfrm>
                      <a:prstGeom prst="rect">
                        <a:avLst/>
                      </a:prstGeom>
                    </pic:spPr>
                  </pic:pic>
                </a:graphicData>
              </a:graphic>
            </wp:inline>
          </w:drawing>
        </w:r>
      </w:del>
    </w:p>
    <w:p w14:paraId="62685812" w14:textId="65E11680" w:rsidR="0087784B" w:rsidRDefault="001C35E0" w:rsidP="00ED05CE">
      <w:pPr>
        <w:jc w:val="center"/>
        <w:rPr>
          <w:ins w:id="692" w:author="Authors" w:date="2024-11-27T08:46:00Z" w16du:dateUtc="2024-11-27T13:46:00Z"/>
        </w:rPr>
      </w:pPr>
      <w:ins w:id="693" w:author="Authors" w:date="2024-11-27T08:46:00Z" w16du:dateUtc="2024-11-27T13:46:00Z">
        <w:r>
          <w:rPr>
            <w:noProof/>
          </w:rPr>
          <w:drawing>
            <wp:inline distT="0" distB="0" distL="0" distR="0" wp14:anchorId="0729201E" wp14:editId="7B5FC1F4">
              <wp:extent cx="5244939"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ins>
    </w:p>
    <w:p w14:paraId="14327A7A" w14:textId="30AC1D68" w:rsidR="0087784B" w:rsidRDefault="0087784B" w:rsidP="00432EB4">
      <w:pPr>
        <w:spacing w:line="480" w:lineRule="auto"/>
      </w:pPr>
      <w:r>
        <w:lastRenderedPageBreak/>
        <w:t xml:space="preserve">Figure </w:t>
      </w:r>
      <w:r w:rsidR="00E1331B">
        <w:t>2</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3114F550"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w:t>
      </w:r>
      <w:r w:rsidR="001B0CBF" w:rsidRPr="00AD3113">
        <w:t xml:space="preserve">fall (woodcock: </w:t>
      </w:r>
      <w:del w:id="694" w:author="Authors" w:date="2024-11-27T08:46:00Z" w16du:dateUtc="2024-11-27T13:46:00Z">
        <w:r w:rsidR="00367598">
          <w:delText>31</w:delText>
        </w:r>
        <w:r w:rsidR="00E91922">
          <w:delText>0</w:delText>
        </w:r>
        <w:r w:rsidR="00367598">
          <w:delText>m</w:delText>
        </w:r>
      </w:del>
      <w:ins w:id="695" w:author="Authors" w:date="2024-11-27T08:46:00Z" w16du:dateUtc="2024-11-27T13:46:00Z">
        <w:r w:rsidR="00367598" w:rsidRPr="00AD3113">
          <w:t>3</w:t>
        </w:r>
        <w:r w:rsidR="00EA3A9D" w:rsidRPr="00AD3113">
          <w:t>38</w:t>
        </w:r>
        <w:r w:rsidR="00367598" w:rsidRPr="00AD3113">
          <w:t>m</w:t>
        </w:r>
      </w:ins>
      <w:r w:rsidR="001B0CBF" w:rsidRPr="00AD3113">
        <w:t xml:space="preserve">; </w:t>
      </w:r>
      <w:r w:rsidR="003442E6" w:rsidRPr="00AD3113">
        <w:t>all birds</w:t>
      </w:r>
      <w:r w:rsidR="001B0CBF" w:rsidRPr="00AD3113">
        <w:t xml:space="preserve">: </w:t>
      </w:r>
      <w:r w:rsidR="0085598A" w:rsidRPr="00AD3113">
        <w:t>418</w:t>
      </w:r>
      <w:r w:rsidR="001B0CBF" w:rsidRPr="00AD3113">
        <w:t>–</w:t>
      </w:r>
      <w:r w:rsidR="00071F63" w:rsidRPr="00AD3113">
        <w:t>491m</w:t>
      </w:r>
      <w:r w:rsidR="00A96C0D" w:rsidRPr="00AD3113">
        <w:t xml:space="preserve">) and spring (woodcock: </w:t>
      </w:r>
      <w:del w:id="696" w:author="Authors" w:date="2024-11-27T08:46:00Z" w16du:dateUtc="2024-11-27T13:46:00Z">
        <w:r w:rsidR="00367598">
          <w:delText>42</w:delText>
        </w:r>
        <w:r w:rsidR="00E91922">
          <w:delText>7</w:delText>
        </w:r>
        <w:r w:rsidR="00367598">
          <w:delText>m</w:delText>
        </w:r>
      </w:del>
      <w:ins w:id="697" w:author="Authors" w:date="2024-11-27T08:46:00Z" w16du:dateUtc="2024-11-27T13:46:00Z">
        <w:r w:rsidR="00367598" w:rsidRPr="00AD3113">
          <w:t>4</w:t>
        </w:r>
        <w:r w:rsidR="00E14663" w:rsidRPr="00AD3113">
          <w:t>4</w:t>
        </w:r>
        <w:r w:rsidR="00AD3113" w:rsidRPr="00AD3113">
          <w:t>4</w:t>
        </w:r>
        <w:r w:rsidR="00367598" w:rsidRPr="00AD3113">
          <w:t>m</w:t>
        </w:r>
      </w:ins>
      <w:r w:rsidR="00A96C0D" w:rsidRPr="00AD3113">
        <w:t xml:space="preserve">; all birds: </w:t>
      </w:r>
      <w:r w:rsidR="001F4E5B" w:rsidRPr="00AD3113">
        <w:t>438</w:t>
      </w:r>
      <w:r w:rsidR="00A96C0D" w:rsidRPr="00AD3113">
        <w:t>–</w:t>
      </w:r>
      <w:r w:rsidR="002F34E8" w:rsidRPr="00AD3113">
        <w:t>559m</w:t>
      </w:r>
      <w:r w:rsidR="00A96C0D" w:rsidRPr="00AD3113">
        <w:t xml:space="preserve">; </w:t>
      </w:r>
      <w:r w:rsidR="00A96C0D" w:rsidRPr="00AD3113">
        <w:rPr>
          <w:rFonts w:ascii="Aptos" w:hAnsi="Aptos"/>
        </w:rPr>
        <w:t>Horton et al. 2016)</w:t>
      </w:r>
      <w:r w:rsidR="00CB4058" w:rsidRPr="00AD3113">
        <w:t>. This result may be due</w:t>
      </w:r>
      <w:r w:rsidR="00E7227A" w:rsidRPr="00AD3113">
        <w:t>,</w:t>
      </w:r>
      <w:r w:rsidR="00CB4058" w:rsidRPr="00AD3113">
        <w:t xml:space="preserve"> in part</w:t>
      </w:r>
      <w:r w:rsidR="00E7227A" w:rsidRPr="00AD3113">
        <w:t>,</w:t>
      </w:r>
      <w:r w:rsidR="00CB4058" w:rsidRPr="00AD3113">
        <w:t xml:space="preserve"> to </w:t>
      </w:r>
      <w:r w:rsidR="00A36647" w:rsidRPr="00AD3113">
        <w:t xml:space="preserve">the </w:t>
      </w:r>
      <w:r w:rsidR="00E7227A" w:rsidRPr="00AD3113">
        <w:t xml:space="preserve">greater </w:t>
      </w:r>
      <w:r w:rsidR="00A36647" w:rsidRPr="00AD3113">
        <w:t>representation of lower altitude flight locations in our data</w:t>
      </w:r>
      <w:r w:rsidR="00561480" w:rsidRPr="00AD3113">
        <w:t>, as</w:t>
      </w:r>
      <w:r w:rsidR="00A36647" w:rsidRPr="00AD3113">
        <w:t xml:space="preserve"> </w:t>
      </w:r>
      <w:del w:id="698" w:author="Authors" w:date="2024-11-27T08:46:00Z" w16du:dateUtc="2024-11-27T13:46:00Z">
        <w:r w:rsidR="008117C8">
          <w:delText>33</w:delText>
        </w:r>
      </w:del>
      <w:ins w:id="699" w:author="Authors" w:date="2024-11-27T08:46:00Z" w16du:dateUtc="2024-11-27T13:46:00Z">
        <w:r w:rsidR="00AD3113" w:rsidRPr="00AD3113">
          <w:t>27</w:t>
        </w:r>
      </w:ins>
      <w:r w:rsidR="00AC7C24" w:rsidRPr="00AD3113">
        <w:t>% of</w:t>
      </w:r>
      <w:r w:rsidR="00AC7C24">
        <w:t xml:space="preserve">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566FC2" w:rsidRPr="003D0227">
        <w:t>Woodcock</w:t>
      </w:r>
      <w:r w:rsidR="00FF0968" w:rsidRPr="003D0227">
        <w:t xml:space="preserve">s’ </w:t>
      </w:r>
      <w:r w:rsidR="0027285B" w:rsidRPr="003D0227">
        <w:t xml:space="preserve">unconventional </w:t>
      </w:r>
      <w:r w:rsidR="00FF0968" w:rsidRPr="003D0227">
        <w:t>use of low altitudes</w:t>
      </w:r>
      <w:r w:rsidR="004B066E" w:rsidRPr="003D0227">
        <w:t xml:space="preserve"> </w:t>
      </w:r>
      <w:r w:rsidR="00364EB1" w:rsidRPr="003D0227">
        <w:t xml:space="preserve">may be </w:t>
      </w:r>
      <w:r w:rsidR="006E3805" w:rsidRPr="003D0227">
        <w:t>related to morphology</w:t>
      </w:r>
      <w:r w:rsidR="00B26569" w:rsidRPr="003D0227">
        <w:t>, as they</w:t>
      </w:r>
      <w:r w:rsidR="005D28EB" w:rsidRPr="003D0227">
        <w:t xml:space="preserve"> have a greater wing loading than 79% of species sampled by </w:t>
      </w:r>
      <w:r w:rsidR="00B26569" w:rsidRPr="003D0227">
        <w:rPr>
          <w:rFonts w:ascii="Aptos" w:hAnsi="Aptos"/>
        </w:rPr>
        <w:t>Poole (1938)</w:t>
      </w:r>
      <w:r w:rsidR="005D28EB" w:rsidRPr="003D0227">
        <w:t xml:space="preserve">, and their wing loading appears to be considerably higher than other birds </w:t>
      </w:r>
      <w:r w:rsidR="00485E5B" w:rsidRPr="003D0227">
        <w:t>of comparable</w:t>
      </w:r>
      <w:r w:rsidR="005D28EB" w:rsidRPr="003D0227">
        <w:t xml:space="preserve"> size. </w:t>
      </w:r>
      <w:r w:rsidR="00485E5B" w:rsidRPr="003D0227">
        <w:t>B</w:t>
      </w:r>
      <w:r w:rsidR="005D28EB" w:rsidRPr="003D0227">
        <w:t xml:space="preserve">irds with a higher wing loading than woodcock </w:t>
      </w:r>
      <w:r w:rsidR="00485E5B" w:rsidRPr="003D0227">
        <w:t>were generally</w:t>
      </w:r>
      <w:r w:rsidR="005D28EB" w:rsidRPr="003D0227">
        <w:t xml:space="preserve"> non-migratory gamebirds or ducks, </w:t>
      </w:r>
      <w:r w:rsidR="00585E14" w:rsidRPr="003D0227">
        <w:t>with</w:t>
      </w:r>
      <w:r w:rsidR="005D28EB" w:rsidRPr="003D0227">
        <w:t xml:space="preserve"> the </w:t>
      </w:r>
      <w:r w:rsidR="00F05789" w:rsidRPr="003D0227">
        <w:t>most similar</w:t>
      </w:r>
      <w:r w:rsidR="005D28EB" w:rsidRPr="003D0227">
        <w:t xml:space="preserve"> species</w:t>
      </w:r>
      <w:r w:rsidR="00F05789" w:rsidRPr="003D0227">
        <w:t xml:space="preserve"> in terms of</w:t>
      </w:r>
      <w:r w:rsidR="005D28EB" w:rsidRPr="003D0227">
        <w:t xml:space="preserve"> wing loading and mass </w:t>
      </w:r>
      <w:r w:rsidR="00585E14" w:rsidRPr="003D0227">
        <w:t>being</w:t>
      </w:r>
      <w:r w:rsidR="005D28EB" w:rsidRPr="003D0227">
        <w:t xml:space="preserve"> the non-migratory Rock Pigeon (</w:t>
      </w:r>
      <w:r w:rsidR="006F37AC" w:rsidRPr="003D0227">
        <w:rPr>
          <w:i/>
          <w:iCs/>
        </w:rPr>
        <w:t xml:space="preserve">Columba </w:t>
      </w:r>
      <w:proofErr w:type="spellStart"/>
      <w:r w:rsidR="006F37AC" w:rsidRPr="003D0227">
        <w:rPr>
          <w:i/>
          <w:iCs/>
        </w:rPr>
        <w:t>livia</w:t>
      </w:r>
      <w:proofErr w:type="spellEnd"/>
      <w:r w:rsidR="00C80E29" w:rsidRPr="003D0227">
        <w:t>; Poole 1938</w:t>
      </w:r>
      <w:r w:rsidR="006F37AC" w:rsidRPr="003D0227">
        <w:t>)</w:t>
      </w:r>
      <w:r w:rsidR="005D28EB" w:rsidRPr="003D0227">
        <w:t xml:space="preserve">. As </w:t>
      </w:r>
      <w:r w:rsidR="00DA407C" w:rsidRPr="003D0227">
        <w:t xml:space="preserve">high </w:t>
      </w:r>
      <w:r w:rsidR="005D28EB" w:rsidRPr="003D0227">
        <w:t>wing</w:t>
      </w:r>
      <w:r w:rsidR="0038775B" w:rsidRPr="003D0227">
        <w:t xml:space="preserve"> </w:t>
      </w:r>
      <w:r w:rsidR="005D28EB" w:rsidRPr="003D0227">
        <w:t xml:space="preserve">loading is speculated to be associated with migratory </w:t>
      </w:r>
      <w:r w:rsidR="00DA407C" w:rsidRPr="003D0227">
        <w:t>in</w:t>
      </w:r>
      <w:r w:rsidR="005D28EB" w:rsidRPr="003D0227">
        <w:t xml:space="preserve">efficiency </w:t>
      </w:r>
      <w:r w:rsidR="0034074A" w:rsidRPr="003D0227">
        <w:rPr>
          <w:rFonts w:ascii="Aptos" w:hAnsi="Aptos"/>
        </w:rPr>
        <w:t xml:space="preserve">(Bowlin </w:t>
      </w:r>
      <w:del w:id="700" w:author="Authors" w:date="2024-11-27T08:46:00Z" w16du:dateUtc="2024-11-27T13:46:00Z">
        <w:r w:rsidR="0034074A" w:rsidRPr="0034074A">
          <w:rPr>
            <w:rFonts w:ascii="Aptos" w:hAnsi="Aptos"/>
          </w:rPr>
          <w:delText>et al. 2015</w:delText>
        </w:r>
      </w:del>
      <w:ins w:id="701" w:author="Authors" w:date="2024-11-27T08:46:00Z" w16du:dateUtc="2024-11-27T13:46:00Z">
        <w:r w:rsidR="0094135E" w:rsidRPr="003D0227">
          <w:rPr>
            <w:rFonts w:ascii="Aptos" w:hAnsi="Aptos"/>
          </w:rPr>
          <w:t xml:space="preserve">&amp; </w:t>
        </w:r>
        <w:proofErr w:type="spellStart"/>
        <w:r w:rsidR="0094135E" w:rsidRPr="003D0227">
          <w:rPr>
            <w:rFonts w:ascii="Aptos" w:hAnsi="Aptos"/>
          </w:rPr>
          <w:t>Wikelski</w:t>
        </w:r>
        <w:proofErr w:type="spellEnd"/>
        <w:r w:rsidR="0094135E" w:rsidRPr="003D0227">
          <w:rPr>
            <w:rFonts w:ascii="Aptos" w:hAnsi="Aptos"/>
          </w:rPr>
          <w:t xml:space="preserve"> </w:t>
        </w:r>
        <w:r w:rsidR="0034074A" w:rsidRPr="003D0227">
          <w:rPr>
            <w:rFonts w:ascii="Aptos" w:hAnsi="Aptos"/>
          </w:rPr>
          <w:t>20</w:t>
        </w:r>
        <w:r w:rsidR="0094135E" w:rsidRPr="003D0227">
          <w:rPr>
            <w:rFonts w:ascii="Aptos" w:hAnsi="Aptos"/>
          </w:rPr>
          <w:t>08</w:t>
        </w:r>
      </w:ins>
      <w:r w:rsidR="0034074A" w:rsidRPr="003D0227">
        <w:rPr>
          <w:rFonts w:ascii="Aptos" w:hAnsi="Aptos"/>
        </w:rPr>
        <w:t>)</w:t>
      </w:r>
      <w:r w:rsidR="00AC1B4F" w:rsidRPr="003D0227">
        <w:t>, woodcock may be inefficient fliers and choose lower altitudes as a result</w:t>
      </w:r>
      <w:r w:rsidR="00C6475B" w:rsidRPr="003D0227">
        <w:t xml:space="preserve"> </w:t>
      </w:r>
      <w:r w:rsidR="00C6475B" w:rsidRPr="003D0227">
        <w:rPr>
          <w:rFonts w:ascii="Aptos" w:hAnsi="Aptos"/>
        </w:rPr>
        <w:t>(</w:t>
      </w:r>
      <w:del w:id="702" w:author="Authors" w:date="2024-11-27T08:46:00Z" w16du:dateUtc="2024-11-27T13:46:00Z">
        <w:r w:rsidR="00C6475B" w:rsidRPr="00C6475B">
          <w:rPr>
            <w:rFonts w:ascii="Aptos" w:hAnsi="Aptos"/>
          </w:rPr>
          <w:delText>Galtbalt</w:delText>
        </w:r>
      </w:del>
      <w:ins w:id="703" w:author="Authors" w:date="2024-11-27T08:46:00Z" w16du:dateUtc="2024-11-27T13:46:00Z">
        <w:r w:rsidR="00804F4F">
          <w:rPr>
            <w:rFonts w:ascii="Aptos" w:hAnsi="Aptos"/>
          </w:rPr>
          <w:t>Grilli</w:t>
        </w:r>
      </w:ins>
      <w:r w:rsidR="00804F4F">
        <w:rPr>
          <w:rFonts w:ascii="Aptos" w:hAnsi="Aptos"/>
        </w:rPr>
        <w:t xml:space="preserve"> et al. </w:t>
      </w:r>
      <w:del w:id="704" w:author="Authors" w:date="2024-11-27T08:46:00Z" w16du:dateUtc="2024-11-27T13:46:00Z">
        <w:r w:rsidR="00C6475B" w:rsidRPr="00C6475B">
          <w:rPr>
            <w:rFonts w:ascii="Aptos" w:hAnsi="Aptos"/>
          </w:rPr>
          <w:delText>2021</w:delText>
        </w:r>
      </w:del>
      <w:ins w:id="705" w:author="Authors" w:date="2024-11-27T08:46:00Z" w16du:dateUtc="2024-11-27T13:46:00Z">
        <w:r w:rsidR="00804F4F">
          <w:rPr>
            <w:rFonts w:ascii="Aptos" w:hAnsi="Aptos"/>
          </w:rPr>
          <w:t>2017</w:t>
        </w:r>
      </w:ins>
      <w:r w:rsidR="00C6475B" w:rsidRPr="003D0227">
        <w:rPr>
          <w:rFonts w:ascii="Aptos" w:hAnsi="Aptos"/>
        </w:rPr>
        <w:t>)</w:t>
      </w:r>
      <w:r w:rsidR="00AC1B4F" w:rsidRPr="003D0227">
        <w:t>.</w:t>
      </w:r>
    </w:p>
    <w:p w14:paraId="59374B6F" w14:textId="45A12B6C" w:rsidR="00193CBE"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rsidRPr="00FE20C6">
        <w:t>spring</w:t>
      </w:r>
      <w:r w:rsidR="00E5489A" w:rsidRPr="00FE20C6">
        <w:t xml:space="preserve"> </w:t>
      </w:r>
      <w:r w:rsidR="008E42C0" w:rsidRPr="00FE20C6">
        <w:t xml:space="preserve">(mean: </w:t>
      </w:r>
      <w:del w:id="706" w:author="Authors" w:date="2024-11-27T08:46:00Z" w16du:dateUtc="2024-11-27T13:46:00Z">
        <w:r w:rsidR="008E42C0">
          <w:delText>42</w:delText>
        </w:r>
        <w:r w:rsidR="006F0BE9">
          <w:delText>7</w:delText>
        </w:r>
        <w:r w:rsidR="008E42C0">
          <w:delText>m</w:delText>
        </w:r>
      </w:del>
      <w:ins w:id="707" w:author="Authors" w:date="2024-11-27T08:46:00Z" w16du:dateUtc="2024-11-27T13:46:00Z">
        <w:r w:rsidR="008E42C0" w:rsidRPr="00FE20C6">
          <w:t>4</w:t>
        </w:r>
        <w:r w:rsidR="00FC79B5" w:rsidRPr="00FE20C6">
          <w:t>4</w:t>
        </w:r>
        <w:r w:rsidR="00D13920" w:rsidRPr="00FE20C6">
          <w:t>4</w:t>
        </w:r>
        <w:r w:rsidR="008E42C0" w:rsidRPr="00FE20C6">
          <w:t>m</w:t>
        </w:r>
      </w:ins>
      <w:r w:rsidR="008E42C0" w:rsidRPr="00FE20C6">
        <w:t xml:space="preserve">, 95% CRI: </w:t>
      </w:r>
      <w:del w:id="708" w:author="Authors" w:date="2024-11-27T08:46:00Z" w16du:dateUtc="2024-11-27T13:46:00Z">
        <w:r w:rsidR="008E42C0">
          <w:delText>32</w:delText>
        </w:r>
        <w:r w:rsidR="006F0BE9">
          <w:delText>4</w:delText>
        </w:r>
        <w:r w:rsidR="008E42C0">
          <w:delText>–53</w:delText>
        </w:r>
        <w:r w:rsidR="006F0BE9">
          <w:delText>6</w:delText>
        </w:r>
        <w:r w:rsidR="008E42C0">
          <w:delText>m</w:delText>
        </w:r>
      </w:del>
      <w:ins w:id="709" w:author="Authors" w:date="2024-11-27T08:46:00Z" w16du:dateUtc="2024-11-27T13:46:00Z">
        <w:r w:rsidR="008E42C0" w:rsidRPr="00FE20C6">
          <w:t>3</w:t>
        </w:r>
        <w:r w:rsidR="00FE20C6" w:rsidRPr="00FE20C6">
          <w:t>33</w:t>
        </w:r>
        <w:r w:rsidR="008E42C0" w:rsidRPr="00FE20C6">
          <w:t>–</w:t>
        </w:r>
        <w:r w:rsidR="00FE20C6" w:rsidRPr="00FE20C6">
          <w:t>578</w:t>
        </w:r>
        <w:r w:rsidR="008E42C0" w:rsidRPr="00FE20C6">
          <w:t>m</w:t>
        </w:r>
      </w:ins>
      <w:r w:rsidR="008E42C0" w:rsidRPr="00555ABB">
        <w:t xml:space="preserve">) than fall </w:t>
      </w:r>
      <w:r w:rsidR="00E5489A" w:rsidRPr="00555ABB">
        <w:t xml:space="preserve">(mean: </w:t>
      </w:r>
      <w:del w:id="710" w:author="Authors" w:date="2024-11-27T08:46:00Z" w16du:dateUtc="2024-11-27T13:46:00Z">
        <w:r w:rsidR="00027A34">
          <w:delText>31</w:delText>
        </w:r>
        <w:r w:rsidR="00EF4BDD">
          <w:delText>0</w:delText>
        </w:r>
        <w:r w:rsidR="00027A34">
          <w:delText>m</w:delText>
        </w:r>
      </w:del>
      <w:ins w:id="711" w:author="Authors" w:date="2024-11-27T08:46:00Z" w16du:dateUtc="2024-11-27T13:46:00Z">
        <w:r w:rsidR="00027A34" w:rsidRPr="00555ABB">
          <w:t>3</w:t>
        </w:r>
        <w:r w:rsidR="00FE20C6" w:rsidRPr="00555ABB">
          <w:t>38</w:t>
        </w:r>
        <w:r w:rsidR="00027A34" w:rsidRPr="00555ABB">
          <w:t>m</w:t>
        </w:r>
      </w:ins>
      <w:r w:rsidR="00E5489A" w:rsidRPr="00555ABB">
        <w:t xml:space="preserve">, 95% CRI: </w:t>
      </w:r>
      <w:del w:id="712" w:author="Authors" w:date="2024-11-27T08:46:00Z" w16du:dateUtc="2024-11-27T13:46:00Z">
        <w:r w:rsidR="00027A34">
          <w:delText>23</w:delText>
        </w:r>
        <w:r w:rsidR="00EF4BDD">
          <w:delText>5</w:delText>
        </w:r>
        <w:r w:rsidR="00027A34">
          <w:delText>–39</w:delText>
        </w:r>
        <w:r w:rsidR="00EF4BDD">
          <w:delText>3</w:delText>
        </w:r>
        <w:r w:rsidR="00027A34">
          <w:delText>m</w:delText>
        </w:r>
      </w:del>
      <w:ins w:id="713" w:author="Authors" w:date="2024-11-27T08:46:00Z" w16du:dateUtc="2024-11-27T13:46:00Z">
        <w:r w:rsidR="00027A34" w:rsidRPr="00555ABB">
          <w:t>2</w:t>
        </w:r>
        <w:r w:rsidR="00555ABB" w:rsidRPr="00555ABB">
          <w:t>67</w:t>
        </w:r>
        <w:r w:rsidR="00027A34" w:rsidRPr="00555ABB">
          <w:t>–</w:t>
        </w:r>
        <w:r w:rsidR="004A7398" w:rsidRPr="00555ABB">
          <w:t>4</w:t>
        </w:r>
        <w:r w:rsidR="00555ABB" w:rsidRPr="00555ABB">
          <w:t>23</w:t>
        </w:r>
        <w:r w:rsidR="00027A34" w:rsidRPr="00555ABB">
          <w:t>m</w:t>
        </w:r>
      </w:ins>
      <w:r w:rsidR="00E5489A" w:rsidRPr="00555ABB">
        <w:t>)</w:t>
      </w:r>
      <w:r w:rsidR="008E42C0" w:rsidRPr="00555ABB">
        <w:t>.</w:t>
      </w:r>
      <w:r w:rsidR="00E5489A" w:rsidRPr="00555ABB">
        <w:t xml:space="preserve"> </w:t>
      </w:r>
      <w:r w:rsidR="00F46EDE" w:rsidRPr="00555ABB">
        <w:t>Thi</w:t>
      </w:r>
      <w:r w:rsidR="00F46EDE">
        <w:t xml:space="preserve">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714" w:name="_Hlk162893181"/>
      <w:r w:rsidR="00685A3F" w:rsidRPr="00685A3F">
        <w:t>As a result</w:t>
      </w:r>
      <w:r w:rsidR="0000577D">
        <w:t xml:space="preserve"> of these seasonal differences</w:t>
      </w:r>
      <w:r w:rsidR="00685A3F" w:rsidRPr="00685A3F">
        <w:t xml:space="preserve">, woodcock are more likely to fly at altitudes </w:t>
      </w:r>
      <w:r w:rsidR="000D43FC">
        <w:t>that</w:t>
      </w:r>
      <w:r w:rsidR="00685A3F" w:rsidRPr="00685A3F">
        <w:t xml:space="preserve"> intersect </w:t>
      </w:r>
      <w:del w:id="715" w:author="Authors" w:date="2024-11-27T08:46:00Z" w16du:dateUtc="2024-11-27T13:46:00Z">
        <w:r w:rsidR="00685A3F" w:rsidRPr="00685A3F">
          <w:delText>airspace obstacles during fall</w:delText>
        </w:r>
        <w:r w:rsidR="000D43FC">
          <w:delText xml:space="preserve"> </w:delText>
        </w:r>
        <w:r w:rsidR="000D43FC">
          <w:lastRenderedPageBreak/>
          <w:delText>than during spring</w:delText>
        </w:r>
        <w:r w:rsidR="00685A3F">
          <w:delText xml:space="preserve">, </w:delText>
        </w:r>
      </w:del>
      <w:r w:rsidR="00906AA2">
        <w:t xml:space="preserve">with </w:t>
      </w:r>
      <w:del w:id="716" w:author="Authors" w:date="2024-11-27T08:46:00Z" w16du:dateUtc="2024-11-27T13:46:00Z">
        <w:r w:rsidR="00C06ACA">
          <w:delText>5</w:delText>
        </w:r>
        <w:r w:rsidR="006A69C6">
          <w:delText xml:space="preserve">% </w:delText>
        </w:r>
        <w:r w:rsidR="008E1122">
          <w:delText>more</w:delText>
        </w:r>
        <w:r w:rsidR="006A69C6">
          <w:delText xml:space="preserve"> locations occurring at low-rise building altitude, </w:delText>
        </w:r>
        <w:r w:rsidR="00C06ACA">
          <w:delText>8</w:delText>
        </w:r>
        <w:r w:rsidR="001B4E28">
          <w:delText xml:space="preserve">% </w:delText>
        </w:r>
        <w:r w:rsidR="008E1122">
          <w:delText>more</w:delText>
        </w:r>
        <w:r w:rsidR="001B4E28">
          <w:delText xml:space="preserve"> at </w:delText>
        </w:r>
      </w:del>
      <w:r w:rsidR="00906AA2">
        <w:t xml:space="preserve">wind </w:t>
      </w:r>
      <w:del w:id="717" w:author="Authors" w:date="2024-11-27T08:46:00Z" w16du:dateUtc="2024-11-27T13:46:00Z">
        <w:r w:rsidR="001B4E28">
          <w:delText xml:space="preserve">turbine </w:delText>
        </w:r>
        <w:r w:rsidR="00427416">
          <w:delText>altitude</w:delText>
        </w:r>
        <w:r w:rsidR="001B4E28">
          <w:delText>,</w:delText>
        </w:r>
      </w:del>
      <w:ins w:id="718" w:author="Authors" w:date="2024-11-27T08:46:00Z" w16du:dateUtc="2024-11-27T13:46:00Z">
        <w:r w:rsidR="00906AA2">
          <w:t>turbines</w:t>
        </w:r>
        <w:r w:rsidR="004A2A0E">
          <w:t xml:space="preserve"> (</w:t>
        </w:r>
        <w:r w:rsidR="00D56A87">
          <w:t>31% vs. 25%</w:t>
        </w:r>
        <w:r w:rsidR="00B2742F">
          <w:t xml:space="preserve"> of altitudes</w:t>
        </w:r>
        <w:r w:rsidR="004A2A0E">
          <w:t>)</w:t>
        </w:r>
      </w:ins>
      <w:r w:rsidR="000279EE">
        <w:t xml:space="preserve"> and </w:t>
      </w:r>
      <w:del w:id="719" w:author="Authors" w:date="2024-11-27T08:46:00Z" w16du:dateUtc="2024-11-27T13:46:00Z">
        <w:r w:rsidR="001B4E28">
          <w:delText>1</w:delText>
        </w:r>
        <w:r w:rsidR="00C06ACA">
          <w:delText>4</w:delText>
        </w:r>
        <w:r w:rsidR="001B4E28">
          <w:delText xml:space="preserve">% </w:delText>
        </w:r>
        <w:r w:rsidR="008E1122">
          <w:delText>more</w:delText>
        </w:r>
        <w:r w:rsidR="00427416">
          <w:delText xml:space="preserve"> at </w:delText>
        </w:r>
      </w:del>
      <w:r w:rsidR="000279EE">
        <w:t xml:space="preserve">communication </w:t>
      </w:r>
      <w:del w:id="720" w:author="Authors" w:date="2024-11-27T08:46:00Z" w16du:dateUtc="2024-11-27T13:46:00Z">
        <w:r w:rsidR="00427416">
          <w:delText>tower altitude.</w:delText>
        </w:r>
      </w:del>
      <w:ins w:id="721" w:author="Authors" w:date="2024-11-27T08:46:00Z" w16du:dateUtc="2024-11-27T13:46:00Z">
        <w:r w:rsidR="000279EE">
          <w:t>towers</w:t>
        </w:r>
        <w:r w:rsidR="00D56A87">
          <w:t xml:space="preserve"> (</w:t>
        </w:r>
        <w:r w:rsidR="00B2742F">
          <w:t>61% vs. 52%</w:t>
        </w:r>
        <w:r w:rsidR="00D56A87">
          <w:t>)</w:t>
        </w:r>
        <w:r w:rsidR="000279EE">
          <w:t xml:space="preserve"> in fall than spring.</w:t>
        </w:r>
      </w:ins>
      <w:bookmarkEnd w:id="714"/>
      <w:r w:rsidR="009106F3">
        <w:t xml:space="preserve"> </w:t>
      </w:r>
      <w:r w:rsidR="008E1122">
        <w:t>Woodcock</w:t>
      </w:r>
      <w:r w:rsidR="0040721D">
        <w:t xml:space="preserve"> collisions</w:t>
      </w:r>
      <w:r w:rsidR="008E1122">
        <w:t xml:space="preserve"> with buildings </w:t>
      </w:r>
      <w:del w:id="722" w:author="Authors" w:date="2024-11-27T08:46:00Z" w16du:dateUtc="2024-11-27T13:46:00Z">
        <w:r w:rsidR="008E1122">
          <w:delText>are</w:delText>
        </w:r>
        <w:r w:rsidR="0040721D">
          <w:delText xml:space="preserve"> generally observed</w:delText>
        </w:r>
      </w:del>
      <w:ins w:id="723" w:author="Authors" w:date="2024-11-27T08:46:00Z" w16du:dateUtc="2024-11-27T13:46:00Z">
        <w:r w:rsidR="00ED328B">
          <w:t>appear to occur more frequently</w:t>
        </w:r>
      </w:ins>
      <w:r w:rsidR="0040721D">
        <w:t xml:space="preserve"> during the spring</w:t>
      </w:r>
      <w:r w:rsidR="008E1122">
        <w:t xml:space="preserve"> rather than fall</w:t>
      </w:r>
      <w:r w:rsidR="0040721D">
        <w:t xml:space="preserve"> </w:t>
      </w:r>
      <w:r w:rsidR="0065259B" w:rsidRPr="0065259B">
        <w:rPr>
          <w:rFonts w:ascii="Aptos" w:hAnsi="Aptos"/>
        </w:rPr>
        <w:t>(Loss et al. 2019</w:t>
      </w:r>
      <w:ins w:id="724" w:author="Authors" w:date="2024-11-27T08:46:00Z" w16du:dateUtc="2024-11-27T13:46:00Z">
        <w:r w:rsidR="00ED328B">
          <w:rPr>
            <w:rFonts w:ascii="Aptos" w:hAnsi="Aptos"/>
          </w:rPr>
          <w:t xml:space="preserve">, </w:t>
        </w:r>
        <w:r w:rsidR="00ED328B" w:rsidRPr="00C02FAA">
          <w:rPr>
            <w:rFonts w:ascii="Aptos" w:hAnsi="Aptos"/>
          </w:rPr>
          <w:t>Loss et al. 2020</w:t>
        </w:r>
      </w:ins>
      <w:r w:rsidR="0065259B" w:rsidRPr="0065259B">
        <w:rPr>
          <w:rFonts w:ascii="Aptos" w:hAnsi="Aptos"/>
        </w:rPr>
        <w:t>)</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as</w:t>
      </w:r>
      <w:r w:rsidR="00CB218A">
        <w:rPr>
          <w:rFonts w:ascii="Aptos" w:hAnsi="Aptos"/>
        </w:rPr>
        <w:t xml:space="preserve"> </w:t>
      </w:r>
      <w:r w:rsidR="008E1122">
        <w:rPr>
          <w:rFonts w:ascii="Aptos" w:hAnsi="Aptos"/>
        </w:rPr>
        <w:t>flight altitudes are generally higher during spring</w:t>
      </w:r>
      <w:r w:rsidR="0040721D">
        <w:t>. This may be due to</w:t>
      </w:r>
      <w:del w:id="725" w:author="Authors" w:date="2024-11-27T08:46:00Z" w16du:dateUtc="2024-11-27T13:46:00Z">
        <w:r w:rsidR="0040721D">
          <w:delText xml:space="preserve"> the</w:delText>
        </w:r>
        <w:r w:rsidR="00A50437">
          <w:delText xml:space="preserve"> short migratory durations of woodcock in the fall </w:delText>
        </w:r>
        <w:r w:rsidR="00054F68" w:rsidRPr="00054F68">
          <w:rPr>
            <w:rFonts w:ascii="Aptos" w:hAnsi="Aptos"/>
          </w:rPr>
          <w:delText>(Fish et al. 2024)</w:delText>
        </w:r>
        <w:r w:rsidR="00A50437">
          <w:delText xml:space="preserve"> or</w:delText>
        </w:r>
      </w:del>
      <w:r w:rsidR="0040721D">
        <w:t xml:space="preserve"> </w:t>
      </w:r>
      <w:r w:rsidR="00E778DC">
        <w:t xml:space="preserve">a mismatch between the data collection windows for bird collision studies and the fall migratory periods of woodcock </w:t>
      </w:r>
      <w:r w:rsidR="00C02FAA" w:rsidRPr="00C02FAA">
        <w:rPr>
          <w:rFonts w:ascii="Aptos" w:hAnsi="Aptos"/>
        </w:rPr>
        <w:t xml:space="preserve">(Loss et al. </w:t>
      </w:r>
      <w:moveToRangeStart w:id="726" w:author="Authors" w:date="2024-11-27T08:46:00Z" w:name="move183589631"/>
      <w:moveTo w:id="727" w:author="Authors" w:date="2024-11-27T08:46:00Z" w16du:dateUtc="2024-11-27T13:46:00Z">
        <w:r w:rsidR="00C02FAA" w:rsidRPr="00C02FAA">
          <w:rPr>
            <w:rFonts w:ascii="Aptos" w:hAnsi="Aptos"/>
          </w:rPr>
          <w:t>2020)</w:t>
        </w:r>
        <w:r w:rsidR="008F51C4">
          <w:rPr>
            <w:rPrChange w:id="728" w:author="Authors" w:date="2024-11-27T08:46:00Z" w16du:dateUtc="2024-11-27T13:46:00Z">
              <w:rPr>
                <w:rFonts w:ascii="Aptos" w:hAnsi="Aptos"/>
              </w:rPr>
            </w:rPrChange>
          </w:rPr>
          <w:t>.</w:t>
        </w:r>
      </w:moveTo>
      <w:moveToRangeEnd w:id="726"/>
      <w:del w:id="729" w:author="Authors" w:date="2024-11-27T08:46:00Z" w16du:dateUtc="2024-11-27T13:46:00Z">
        <w:r w:rsidR="00C02FAA" w:rsidRPr="00C02FAA">
          <w:rPr>
            <w:rFonts w:ascii="Aptos" w:hAnsi="Aptos"/>
          </w:rPr>
          <w:delText>2020)</w:delText>
        </w:r>
        <w:r w:rsidR="008F51C4">
          <w:delText>.</w:delText>
        </w:r>
      </w:del>
      <w:ins w:id="730" w:author="Authors" w:date="2024-11-27T08:46:00Z" w16du:dateUtc="2024-11-27T13:46:00Z">
        <w:r w:rsidR="007B6512">
          <w:t xml:space="preserve"> These</w:t>
        </w:r>
        <w:r w:rsidR="00AB5C36">
          <w:t xml:space="preserve"> building collisions may also be</w:t>
        </w:r>
        <w:r w:rsidR="00381D25">
          <w:t xml:space="preserve"> associated with</w:t>
        </w:r>
        <w:r w:rsidR="00971B94">
          <w:t xml:space="preserve"> the frequency</w:t>
        </w:r>
        <w:r w:rsidR="006D15E7">
          <w:t xml:space="preserve"> of</w:t>
        </w:r>
        <w:r w:rsidR="0024432E">
          <w:t xml:space="preserve"> migratory stopovers: w</w:t>
        </w:r>
        <w:r w:rsidR="007B6512">
          <w:t xml:space="preserve">oodcock </w:t>
        </w:r>
        <w:r w:rsidR="00DF7485">
          <w:t>spend longer migrating during</w:t>
        </w:r>
        <w:r w:rsidR="00E260CD">
          <w:t xml:space="preserve"> spring, </w:t>
        </w:r>
        <w:r w:rsidR="005861A5">
          <w:t xml:space="preserve">and the increased number of stopovers may expose </w:t>
        </w:r>
        <w:r w:rsidR="005F295A">
          <w:t xml:space="preserve">woodcock to a greater risk of </w:t>
        </w:r>
        <w:r w:rsidR="00AC6BAF">
          <w:t xml:space="preserve">building collision during crepuscular </w:t>
        </w:r>
        <w:r w:rsidR="00207BCD">
          <w:t>flights</w:t>
        </w:r>
        <w:r w:rsidR="001D54EE">
          <w:t xml:space="preserve"> (</w:t>
        </w:r>
        <w:r w:rsidR="00445C08">
          <w:t>Berigan 2024</w:t>
        </w:r>
        <w:r w:rsidR="001D54EE">
          <w:t xml:space="preserve">). </w:t>
        </w:r>
        <w:r w:rsidR="003D477F">
          <w:t xml:space="preserve">Woodcock also </w:t>
        </w:r>
        <w:proofErr w:type="gramStart"/>
        <w:r w:rsidR="00BE529C">
          <w:t>conduct</w:t>
        </w:r>
        <w:proofErr w:type="gramEnd"/>
        <w:r w:rsidR="00BE529C">
          <w:t xml:space="preserve"> lengthy aerial displays during the spring, which may </w:t>
        </w:r>
        <w:r w:rsidR="003862E8">
          <w:t>provide an additional opportunity for collision with buildings.</w:t>
        </w:r>
      </w:ins>
    </w:p>
    <w:p w14:paraId="62AEC6D4" w14:textId="4541D1D4" w:rsidR="007367EB" w:rsidRDefault="00597B09" w:rsidP="00E5489A">
      <w:pPr>
        <w:spacing w:line="480" w:lineRule="auto"/>
      </w:pPr>
      <w:r>
        <w:tab/>
      </w:r>
      <w:r w:rsidR="006619B4" w:rsidRPr="00AD4331">
        <w:t>D</w:t>
      </w:r>
      <w:r w:rsidR="00A11BB7" w:rsidRPr="00AD4331">
        <w:t xml:space="preserve">espite a </w:t>
      </w:r>
      <w:r w:rsidR="00A11BB7" w:rsidRPr="006B0D5A">
        <w:t xml:space="preserve">mean flight altitude of </w:t>
      </w:r>
      <w:del w:id="731" w:author="Authors" w:date="2024-11-27T08:46:00Z" w16du:dateUtc="2024-11-27T13:46:00Z">
        <w:r w:rsidR="005A2BD5">
          <w:delText>36</w:delText>
        </w:r>
        <w:r w:rsidR="00E743B4">
          <w:delText>2</w:delText>
        </w:r>
        <w:r w:rsidR="005A2BD5">
          <w:delText>m</w:delText>
        </w:r>
      </w:del>
      <w:ins w:id="732" w:author="Authors" w:date="2024-11-27T08:46:00Z" w16du:dateUtc="2024-11-27T13:46:00Z">
        <w:r w:rsidR="005A2BD5" w:rsidRPr="006B0D5A">
          <w:t>3</w:t>
        </w:r>
        <w:r w:rsidR="009106F3" w:rsidRPr="006B0D5A">
          <w:t>79</w:t>
        </w:r>
        <w:r w:rsidR="005A2BD5" w:rsidRPr="006B0D5A">
          <w:t>m</w:t>
        </w:r>
      </w:ins>
      <w:r w:rsidR="005A2BD5" w:rsidRPr="006B0D5A">
        <w:t xml:space="preserve">, </w:t>
      </w:r>
      <w:r w:rsidR="006619B4" w:rsidRPr="006B0D5A">
        <w:t>we</w:t>
      </w:r>
      <w:r w:rsidR="00A046F4" w:rsidRPr="006B0D5A">
        <w:t xml:space="preserve"> </w:t>
      </w:r>
      <w:r w:rsidR="00615FC5" w:rsidRPr="006B0D5A">
        <w:t xml:space="preserve">found that </w:t>
      </w:r>
      <w:del w:id="733" w:author="Authors" w:date="2024-11-27T08:46:00Z" w16du:dateUtc="2024-11-27T13:46:00Z">
        <w:r w:rsidR="00615FC5">
          <w:delText>more than</w:delText>
        </w:r>
        <w:r w:rsidR="00615FC5" w:rsidRPr="00615FC5">
          <w:delText xml:space="preserve"> half</w:delText>
        </w:r>
      </w:del>
      <w:ins w:id="734" w:author="Authors" w:date="2024-11-27T08:46:00Z" w16du:dateUtc="2024-11-27T13:46:00Z">
        <w:r w:rsidR="0038358A" w:rsidRPr="006B0D5A">
          <w:t>57</w:t>
        </w:r>
        <w:r w:rsidR="00AD4331" w:rsidRPr="006B0D5A">
          <w:t>%</w:t>
        </w:r>
      </w:ins>
      <w:r w:rsidR="00615FC5" w:rsidRPr="006B0D5A">
        <w:t xml:space="preserve"> of woodcock flight altitudes occurred below 305m.</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w:t>
      </w:r>
      <w:r w:rsidR="004921B9">
        <w:lastRenderedPageBreak/>
        <w:t xml:space="preserve">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w:t>
      </w:r>
      <w:r w:rsidR="004C540F">
        <w:t>wires</w:t>
      </w:r>
      <w:r w:rsidR="00434AAD">
        <w:t xml:space="preserve"> are present </w:t>
      </w:r>
      <w:r w:rsidR="0053186A" w:rsidRPr="0053186A">
        <w:rPr>
          <w:rFonts w:ascii="Aptos" w:hAnsi="Aptos"/>
        </w:rPr>
        <w:t>(Gehring et al. 2011)</w:t>
      </w:r>
      <w:r w:rsidR="00434AAD">
        <w:t xml:space="preserve">. </w:t>
      </w:r>
      <w:r w:rsidR="00593E6E">
        <w:t>Understanding these differing risk profiles is an important facet of interpreting the relative</w:t>
      </w:r>
      <w:r w:rsidR="000D43FC">
        <w:t xml:space="preserve"> mortality</w:t>
      </w:r>
      <w:r w:rsidR="00593E6E">
        <w:t xml:space="preserve"> risk of low altitude </w:t>
      </w:r>
      <w:r w:rsidR="00E51666">
        <w:t>flights and</w:t>
      </w:r>
      <w:r w:rsidR="00593E6E">
        <w:t xml:space="preserve"> </w:t>
      </w:r>
      <w:r w:rsidR="000E6D0E">
        <w:t>drawing connections between low altitude flights and increased rates of bird collisions.</w:t>
      </w:r>
      <w:del w:id="735" w:author="Authors" w:date="2024-11-27T08:46:00Z" w16du:dateUtc="2024-11-27T13:46:00Z">
        <w:r w:rsidR="005B785D">
          <w:delText xml:space="preserve"> </w:delText>
        </w:r>
      </w:del>
    </w:p>
    <w:p w14:paraId="62CEABA1" w14:textId="0855851A" w:rsidR="00893ACC" w:rsidRDefault="00E01025" w:rsidP="006B11F3">
      <w:pPr>
        <w:spacing w:line="480" w:lineRule="auto"/>
        <w:ind w:firstLine="720"/>
      </w:pPr>
      <w:r>
        <w:t xml:space="preserve">Low flight altitudes are one of several </w:t>
      </w:r>
      <w:r w:rsidR="00922F8E">
        <w:t>risk factor</w:t>
      </w:r>
      <w:r w:rsidR="0020547D">
        <w:t xml:space="preserve">s for obstacle collisions, which may differ in importance based on </w:t>
      </w:r>
      <w:r w:rsidR="00FD063D">
        <w:t>whether collisions occur during diurnal</w:t>
      </w:r>
      <w:r w:rsidR="001725E6">
        <w:t xml:space="preserve"> stopovers</w:t>
      </w:r>
      <w:r w:rsidR="00FD063D">
        <w:t xml:space="preserve"> or nocturnal </w:t>
      </w:r>
      <w:r w:rsidR="005C0DA1">
        <w:t>migratory flights</w:t>
      </w:r>
      <w:r w:rsidR="005C6982">
        <w:t xml:space="preserve">. A proper understanding of how collision risk changes </w:t>
      </w:r>
      <w:r w:rsidR="001725E6">
        <w:t>between those periods</w:t>
      </w:r>
      <w:r w:rsidR="005C6982">
        <w:t xml:space="preserve">, </w:t>
      </w:r>
      <w:r w:rsidR="00A83FCE">
        <w:t>especially</w:t>
      </w:r>
      <w:r w:rsidR="005C6982">
        <w:t xml:space="preserve"> </w:t>
      </w:r>
      <w:r w:rsidR="007C5E78">
        <w:t>on a species</w:t>
      </w:r>
      <w:r w:rsidR="000D2291">
        <w:t xml:space="preserve">-level, </w:t>
      </w:r>
      <w:r w:rsidR="00844C7E">
        <w:t>is critical to the implementation of mitigation measures, as most measures will reduce obstacle collision chance during one period but not the other.</w:t>
      </w:r>
      <w:r w:rsidR="00772FFD">
        <w:t xml:space="preserve"> </w:t>
      </w:r>
      <w:r w:rsidR="00330C8A">
        <w:t>Reduction of artificial light at night</w:t>
      </w:r>
      <w:r w:rsidR="00372E33">
        <w:t xml:space="preserve">, as well as </w:t>
      </w:r>
      <w:r w:rsidR="00667A68">
        <w:t xml:space="preserve">flashing lights </w:t>
      </w:r>
      <w:r w:rsidR="0064319A">
        <w:t xml:space="preserve">and reduction of guy </w:t>
      </w:r>
      <w:r w:rsidR="004C540F">
        <w:t>wires</w:t>
      </w:r>
      <w:r w:rsidR="0064319A">
        <w:t xml:space="preserve"> on communication towers, are all seen as potential mechanisms to reduce obstacle collisions during nocturnal migratory flights</w:t>
      </w:r>
      <w:r w:rsidR="004C540F">
        <w:t xml:space="preserve"> (</w:t>
      </w:r>
      <w:r w:rsidR="004E7C65">
        <w:t>Gehring et al. 2009</w:t>
      </w:r>
      <w:r w:rsidR="00322389">
        <w:t>, Gehring et al. 2011</w:t>
      </w:r>
      <w:r w:rsidR="00484F38">
        <w:t>, Van Doren et al. 2021</w:t>
      </w:r>
      <w:r w:rsidR="00A21B60">
        <w:t>)</w:t>
      </w:r>
      <w:r w:rsidR="0064319A">
        <w:t xml:space="preserve">. </w:t>
      </w:r>
      <w:r w:rsidR="001F0BA4">
        <w:t xml:space="preserve">The application of </w:t>
      </w:r>
      <w:r w:rsidR="0002073F">
        <w:t>ultraviolet</w:t>
      </w:r>
      <w:r w:rsidR="001F0BA4">
        <w:t xml:space="preserve"> reflective stickers to windows or the use of bird safe glass</w:t>
      </w:r>
      <w:r w:rsidR="003551AB">
        <w:t xml:space="preserve">, on the other hand, focus on reducing obstacle collisions </w:t>
      </w:r>
      <w:r w:rsidR="00515414">
        <w:t>during diurnal hours</w:t>
      </w:r>
      <w:r w:rsidR="005444C5">
        <w:t xml:space="preserve"> (De Groot et al. 2022)</w:t>
      </w:r>
      <w:r w:rsidR="003551AB">
        <w:t>. As</w:t>
      </w:r>
      <w:r w:rsidR="00404CF1">
        <w:t xml:space="preserve"> </w:t>
      </w:r>
      <w:r w:rsidR="00DA54B1">
        <w:t xml:space="preserve">birds may </w:t>
      </w:r>
      <w:r w:rsidR="00375927">
        <w:t xml:space="preserve">differ in their vulnerability to obstacle collisions </w:t>
      </w:r>
      <w:r w:rsidR="00C260D3">
        <w:t xml:space="preserve">during </w:t>
      </w:r>
      <w:r w:rsidR="00375927">
        <w:t>diurnal vs. nocturnal hours</w:t>
      </w:r>
      <w:r w:rsidR="00285F89">
        <w:t xml:space="preserve"> (e.g. woodcock, </w:t>
      </w:r>
      <w:r w:rsidR="007E4665">
        <w:t xml:space="preserve">which </w:t>
      </w:r>
      <w:r w:rsidR="00051A08">
        <w:t>migrate</w:t>
      </w:r>
      <w:r w:rsidR="007E4665">
        <w:t xml:space="preserve"> at low altitudes and are likely </w:t>
      </w:r>
      <w:r w:rsidR="00E3754B">
        <w:t xml:space="preserve">more </w:t>
      </w:r>
      <w:r w:rsidR="007E4665">
        <w:t>prone to nocturnal collisions</w:t>
      </w:r>
      <w:r w:rsidR="00285F89">
        <w:t>)</w:t>
      </w:r>
      <w:r w:rsidR="00375927">
        <w:t xml:space="preserve">, </w:t>
      </w:r>
      <w:r w:rsidR="00F177A4">
        <w:t>the</w:t>
      </w:r>
      <w:r w:rsidR="00E05016">
        <w:t xml:space="preserve"> impact of</w:t>
      </w:r>
      <w:r w:rsidR="007D325F">
        <w:t xml:space="preserve"> individual</w:t>
      </w:r>
      <w:r w:rsidR="00E05016">
        <w:t xml:space="preserve"> mitigation efforts on </w:t>
      </w:r>
      <w:r w:rsidR="004D26FF">
        <w:t xml:space="preserve">collision risk will be species-specific. </w:t>
      </w:r>
      <w:r w:rsidR="0038052F">
        <w:t>A well-balanced effor</w:t>
      </w:r>
      <w:r w:rsidR="00C77C5F">
        <w:t>t</w:t>
      </w:r>
      <w:r w:rsidR="0038052F">
        <w:t xml:space="preserve"> focusing on reducing </w:t>
      </w:r>
      <w:r w:rsidR="00B84F4B">
        <w:t xml:space="preserve">both nocturnal and diurnal </w:t>
      </w:r>
      <w:r w:rsidR="0038052F">
        <w:t>collision risk</w:t>
      </w:r>
      <w:r w:rsidR="005B2ADD">
        <w:t xml:space="preserve"> while </w:t>
      </w:r>
      <w:r w:rsidR="0038052F">
        <w:t xml:space="preserve">accommodating for </w:t>
      </w:r>
      <w:r w:rsidR="00C77C5F">
        <w:t xml:space="preserve">local </w:t>
      </w:r>
      <w:r w:rsidR="008622C7">
        <w:t xml:space="preserve">phenomena such as </w:t>
      </w:r>
      <w:r w:rsidR="00A468D7">
        <w:t>migratory staging areas</w:t>
      </w:r>
      <w:r w:rsidR="007D325F">
        <w:t xml:space="preserve"> or </w:t>
      </w:r>
      <w:r w:rsidR="008622C7">
        <w:t xml:space="preserve">reduced flight altitudes during overwater crossings </w:t>
      </w:r>
      <w:r w:rsidR="005F09F9">
        <w:t>(</w:t>
      </w:r>
      <w:r w:rsidR="00FD3A7F">
        <w:t xml:space="preserve">Howell et al. </w:t>
      </w:r>
      <w:r w:rsidR="006C2107">
        <w:t>2020</w:t>
      </w:r>
      <w:r w:rsidR="00FD3A7F">
        <w:t xml:space="preserve">, </w:t>
      </w:r>
      <w:proofErr w:type="spellStart"/>
      <w:r w:rsidR="005F09F9" w:rsidRPr="00EB2B74">
        <w:rPr>
          <w:rFonts w:ascii="Aptos" w:hAnsi="Aptos"/>
        </w:rPr>
        <w:t>Galtbalt</w:t>
      </w:r>
      <w:proofErr w:type="spellEnd"/>
      <w:r w:rsidR="005F09F9" w:rsidRPr="00EB2B74">
        <w:rPr>
          <w:rFonts w:ascii="Aptos" w:hAnsi="Aptos"/>
        </w:rPr>
        <w:t xml:space="preserve"> et al.</w:t>
      </w:r>
      <w:r w:rsidR="005F09F9">
        <w:rPr>
          <w:rFonts w:ascii="Aptos" w:hAnsi="Aptos"/>
        </w:rPr>
        <w:t xml:space="preserve"> </w:t>
      </w:r>
      <w:r w:rsidR="005F09F9" w:rsidRPr="00EB2B74">
        <w:rPr>
          <w:rFonts w:ascii="Aptos" w:hAnsi="Aptos"/>
        </w:rPr>
        <w:t>2021)</w:t>
      </w:r>
      <w:r w:rsidR="008622C7">
        <w:t xml:space="preserve">, will be required </w:t>
      </w:r>
      <w:r w:rsidR="00FE41F7">
        <w:t>to</w:t>
      </w:r>
      <w:r w:rsidR="008622C7">
        <w:t xml:space="preserve"> </w:t>
      </w:r>
      <w:r w:rsidR="00954C3A">
        <w:t xml:space="preserve">effectively reduce </w:t>
      </w:r>
      <w:r w:rsidR="00D758EE">
        <w:t>bird collision mortality</w:t>
      </w:r>
      <w:r w:rsidR="008622C7">
        <w:t>.</w:t>
      </w:r>
    </w:p>
    <w:p w14:paraId="0D4B15F0" w14:textId="1488A585" w:rsidR="00C947C6" w:rsidRDefault="003101F2" w:rsidP="00F84A5F">
      <w:pPr>
        <w:spacing w:line="480" w:lineRule="auto"/>
      </w:pPr>
      <w:r>
        <w:t xml:space="preserve"> </w:t>
      </w:r>
      <w:r w:rsidR="00C947C6">
        <w:br w:type="page"/>
      </w:r>
    </w:p>
    <w:p w14:paraId="0873CDE6" w14:textId="07B30A49" w:rsidR="00BF1AE3" w:rsidRDefault="007E137F" w:rsidP="00057D1B">
      <w:pPr>
        <w:pStyle w:val="Heading1"/>
      </w:pPr>
      <w:r>
        <w:lastRenderedPageBreak/>
        <w:t>Literature cited</w:t>
      </w:r>
    </w:p>
    <w:p w14:paraId="5DD7AA2C" w14:textId="65805591"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w:t>
      </w:r>
      <w:r w:rsidR="00A64B0D">
        <w:rPr>
          <w:rFonts w:ascii="Aptos" w:hAnsi="Aptos"/>
        </w:rPr>
        <w:t>f</w:t>
      </w:r>
      <w:r w:rsidRPr="0044679B">
        <w:rPr>
          <w:rFonts w:ascii="Aptos" w:hAnsi="Aptos"/>
        </w:rPr>
        <w:t xml:space="preserve">light </w:t>
      </w:r>
      <w:r w:rsidR="00A64B0D">
        <w:rPr>
          <w:rFonts w:ascii="Aptos" w:hAnsi="Aptos"/>
        </w:rPr>
        <w:t>s</w:t>
      </w:r>
      <w:r w:rsidRPr="0044679B">
        <w:rPr>
          <w:rFonts w:ascii="Aptos" w:hAnsi="Aptos"/>
        </w:rPr>
        <w:t xml:space="preserve">trategies of Western Marsh Harrier </w:t>
      </w:r>
      <w:r w:rsidRPr="00932241">
        <w:rPr>
          <w:rFonts w:ascii="Aptos" w:hAnsi="Aptos"/>
          <w:i/>
          <w:iCs/>
        </w:rPr>
        <w:t xml:space="preserve">Circus </w:t>
      </w:r>
      <w:proofErr w:type="spellStart"/>
      <w:r w:rsidRPr="00932241">
        <w:rPr>
          <w:rFonts w:ascii="Aptos" w:hAnsi="Aptos"/>
          <w:i/>
          <w:iCs/>
        </w:rPr>
        <w:t>aeruginosus</w:t>
      </w:r>
      <w:proofErr w:type="spellEnd"/>
      <w:r w:rsidRPr="0044679B">
        <w:rPr>
          <w:rFonts w:ascii="Aptos" w:hAnsi="Aptos"/>
        </w:rPr>
        <w:t xml:space="preserve"> in </w:t>
      </w:r>
      <w:r w:rsidR="00A64B0D">
        <w:rPr>
          <w:rFonts w:ascii="Aptos" w:hAnsi="Aptos"/>
        </w:rPr>
        <w:t>r</w:t>
      </w:r>
      <w:r w:rsidRPr="0044679B">
        <w:rPr>
          <w:rFonts w:ascii="Aptos" w:hAnsi="Aptos"/>
        </w:rPr>
        <w:t xml:space="preserve">elation to </w:t>
      </w:r>
      <w:r w:rsidR="00A64B0D">
        <w:rPr>
          <w:rFonts w:ascii="Aptos" w:hAnsi="Aptos"/>
        </w:rPr>
        <w:t>s</w:t>
      </w:r>
      <w:r w:rsidRPr="0044679B">
        <w:rPr>
          <w:rFonts w:ascii="Aptos" w:hAnsi="Aptos"/>
        </w:rPr>
        <w:t xml:space="preserve">ex and </w:t>
      </w:r>
      <w:r w:rsidR="00A64B0D">
        <w:rPr>
          <w:rFonts w:ascii="Aptos" w:hAnsi="Aptos"/>
        </w:rPr>
        <w:t>a</w:t>
      </w:r>
      <w:r w:rsidRPr="0044679B">
        <w:rPr>
          <w:rFonts w:ascii="Aptos" w:hAnsi="Aptos"/>
        </w:rPr>
        <w:t xml:space="preserve">ge </w:t>
      </w:r>
      <w:r w:rsidR="00A64B0D">
        <w:rPr>
          <w:rFonts w:ascii="Aptos" w:hAnsi="Aptos"/>
        </w:rPr>
        <w:t>c</w:t>
      </w:r>
      <w:r w:rsidRPr="0044679B">
        <w:rPr>
          <w:rFonts w:ascii="Aptos" w:hAnsi="Aptos"/>
        </w:rPr>
        <w:t xml:space="preserve">lass during </w:t>
      </w:r>
      <w:r w:rsidR="00932241">
        <w:rPr>
          <w:rFonts w:ascii="Aptos" w:hAnsi="Aptos"/>
        </w:rPr>
        <w:t>s</w:t>
      </w:r>
      <w:r w:rsidRPr="0044679B">
        <w:rPr>
          <w:rFonts w:ascii="Aptos" w:hAnsi="Aptos"/>
        </w:rPr>
        <w:t xml:space="preserve">pring </w:t>
      </w:r>
      <w:r w:rsidR="00932241">
        <w:rPr>
          <w:rFonts w:ascii="Aptos" w:hAnsi="Aptos"/>
        </w:rPr>
        <w:t>m</w:t>
      </w:r>
      <w:r w:rsidRPr="0044679B">
        <w:rPr>
          <w:rFonts w:ascii="Aptos" w:hAnsi="Aptos"/>
        </w:rPr>
        <w:t xml:space="preserve">igration in the </w:t>
      </w:r>
      <w:r w:rsidR="00FC0368">
        <w:rPr>
          <w:rFonts w:ascii="Aptos" w:hAnsi="Aptos"/>
        </w:rPr>
        <w:t>c</w:t>
      </w:r>
      <w:r w:rsidRPr="0044679B">
        <w:rPr>
          <w:rFonts w:ascii="Aptos" w:hAnsi="Aptos"/>
        </w:rPr>
        <w:t xml:space="preserve">entral Mediterranean. </w:t>
      </w:r>
      <w:r w:rsidRPr="00CE1F25">
        <w:rPr>
          <w:rFonts w:ascii="Aptos" w:hAnsi="Aptos"/>
          <w:i/>
          <w:iCs/>
        </w:rPr>
        <w:t xml:space="preserve">Acta </w:t>
      </w:r>
      <w:proofErr w:type="spellStart"/>
      <w:r w:rsidRPr="00CE1F25">
        <w:rPr>
          <w:rFonts w:ascii="Aptos" w:hAnsi="Aptos"/>
          <w:i/>
          <w:iC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E0BCA">
        <w:rPr>
          <w:rFonts w:ascii="Aptos" w:hAnsi="Aptos"/>
          <w:i/>
          <w:iCs/>
        </w:rPr>
        <w:t>Ecography</w:t>
      </w:r>
      <w:proofErr w:type="spellEnd"/>
      <w:r w:rsidRPr="0044679B">
        <w:rPr>
          <w:rFonts w:ascii="Aptos" w:hAnsi="Aptos"/>
        </w:rPr>
        <w:t xml:space="preserve"> 42:861–875.</w:t>
      </w:r>
    </w:p>
    <w:p w14:paraId="3AC270C4" w14:textId="5E12E560"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xml:space="preserve">. </w:t>
      </w:r>
      <w:r w:rsidRPr="00C040EA">
        <w:rPr>
          <w:i/>
          <w:iCs/>
        </w:rPr>
        <w:t>Full annual cycle analysis of American Woodcock (</w:t>
      </w:r>
      <w:proofErr w:type="spellStart"/>
      <w:r w:rsidRPr="00C040EA">
        <w:rPr>
          <w:i/>
          <w:iCs/>
        </w:rPr>
        <w:t>Scolopax</w:t>
      </w:r>
      <w:proofErr w:type="spellEnd"/>
      <w:r w:rsidRPr="00C040EA">
        <w:rPr>
          <w:i/>
          <w:iCs/>
        </w:rPr>
        <w:t xml:space="preserve"> minor) distribution, habitat use, and migration ecology</w:t>
      </w:r>
      <w:r w:rsidR="005C2D61">
        <w:t xml:space="preserve">. </w:t>
      </w:r>
      <w:r w:rsidR="00B87D0F">
        <w:t>PhD d</w:t>
      </w:r>
      <w:r w:rsidRPr="00EF74CA">
        <w:t>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w:t>
      </w:r>
      <w:r w:rsidRPr="00E02184">
        <w:rPr>
          <w:rFonts w:ascii="Aptos" w:hAnsi="Aptos"/>
          <w:i/>
          <w:iCs/>
        </w:rPr>
        <w:t>The Journal of Wildlife Management</w:t>
      </w:r>
      <w:r w:rsidRPr="0044679B">
        <w:rPr>
          <w:rFonts w:ascii="Aptos" w:hAnsi="Aptos"/>
        </w:rPr>
        <w:t xml:space="preserve"> </w:t>
      </w:r>
      <w:proofErr w:type="gramStart"/>
      <w:r w:rsidRPr="0044679B">
        <w:rPr>
          <w:rFonts w:ascii="Aptos" w:hAnsi="Aptos"/>
        </w:rPr>
        <w:t>87:e</w:t>
      </w:r>
      <w:proofErr w:type="gramEnd"/>
      <w:r w:rsidRPr="0044679B">
        <w:rPr>
          <w:rFonts w:ascii="Aptos" w:hAnsi="Aptos"/>
        </w:rPr>
        <w:t>22488.</w:t>
      </w:r>
    </w:p>
    <w:p w14:paraId="535FF206" w14:textId="091B9D8B" w:rsidR="002453EB" w:rsidRDefault="007132A7" w:rsidP="007132A7">
      <w:pPr>
        <w:spacing w:line="480" w:lineRule="auto"/>
        <w:ind w:left="720" w:hanging="720"/>
        <w:rPr>
          <w:rPrChange w:id="736" w:author="Authors" w:date="2024-11-27T08:46:00Z" w16du:dateUtc="2024-11-27T13:46:00Z">
            <w:rPr>
              <w:rFonts w:ascii="Aptos" w:hAnsi="Aptos"/>
            </w:rPr>
          </w:rPrChange>
        </w:rPr>
        <w:pPrChange w:id="737" w:author="Authors" w:date="2024-11-27T08:46:00Z" w16du:dateUtc="2024-11-27T13:46:00Z">
          <w:pPr>
            <w:pStyle w:val="Bibliography"/>
            <w:spacing w:line="480" w:lineRule="auto"/>
          </w:pPr>
        </w:pPrChange>
      </w:pPr>
      <w:r w:rsidRPr="007132A7">
        <w:rPr>
          <w:rPrChange w:id="738" w:author="Authors" w:date="2024-11-27T08:46:00Z" w16du:dateUtc="2024-11-27T13:46:00Z">
            <w:rPr>
              <w:rFonts w:ascii="Aptos" w:hAnsi="Aptos"/>
            </w:rPr>
          </w:rPrChange>
        </w:rPr>
        <w:t xml:space="preserve">Bowlin, M. S., </w:t>
      </w:r>
      <w:del w:id="739" w:author="Authors" w:date="2024-11-27T08:46:00Z" w16du:dateUtc="2024-11-27T13:46:00Z">
        <w:r w:rsidR="0044679B" w:rsidRPr="0044679B">
          <w:rPr>
            <w:rFonts w:ascii="Aptos" w:hAnsi="Aptos"/>
          </w:rPr>
          <w:delText xml:space="preserve">D. A. Enstrom, B. J. Murphy, E. Plaza, P. Jurich, and J. Cochran (2015). Unexplained altitude changes in a migrating thrush: long-flight altitude data from radio-telemetry. </w:delText>
        </w:r>
        <w:r w:rsidR="0044679B" w:rsidRPr="00E02184">
          <w:rPr>
            <w:rFonts w:ascii="Aptos" w:hAnsi="Aptos"/>
            <w:i/>
            <w:iCs/>
          </w:rPr>
          <w:delText xml:space="preserve">The Auk: Ornithological Advances </w:delText>
        </w:r>
        <w:r w:rsidR="0044679B" w:rsidRPr="0044679B">
          <w:rPr>
            <w:rFonts w:ascii="Aptos" w:hAnsi="Aptos"/>
          </w:rPr>
          <w:delText>132:808–816</w:delText>
        </w:r>
      </w:del>
      <w:ins w:id="740" w:author="Authors" w:date="2024-11-27T08:46:00Z" w16du:dateUtc="2024-11-27T13:46:00Z">
        <w:r w:rsidRPr="007132A7">
          <w:t xml:space="preserve">and M. </w:t>
        </w:r>
        <w:proofErr w:type="spellStart"/>
        <w:r w:rsidRPr="007132A7">
          <w:t>Wikelski</w:t>
        </w:r>
        <w:proofErr w:type="spellEnd"/>
        <w:r w:rsidRPr="007132A7">
          <w:t xml:space="preserve"> (2008). Pointed </w:t>
        </w:r>
        <w:r w:rsidR="00144135">
          <w:t>w</w:t>
        </w:r>
        <w:r w:rsidRPr="007132A7">
          <w:t xml:space="preserve">ings, </w:t>
        </w:r>
        <w:r w:rsidR="00144135">
          <w:t>l</w:t>
        </w:r>
        <w:r w:rsidRPr="007132A7">
          <w:t xml:space="preserve">ow </w:t>
        </w:r>
        <w:proofErr w:type="spellStart"/>
        <w:r w:rsidR="00144135">
          <w:t>w</w:t>
        </w:r>
        <w:r w:rsidRPr="007132A7">
          <w:t>ingloading</w:t>
        </w:r>
        <w:proofErr w:type="spellEnd"/>
        <w:r w:rsidRPr="007132A7">
          <w:t xml:space="preserve"> and </w:t>
        </w:r>
        <w:r w:rsidR="00144135">
          <w:t>c</w:t>
        </w:r>
        <w:r w:rsidRPr="007132A7">
          <w:t xml:space="preserve">alm </w:t>
        </w:r>
        <w:r w:rsidR="00144135">
          <w:t>a</w:t>
        </w:r>
        <w:r w:rsidRPr="007132A7">
          <w:t xml:space="preserve">ir </w:t>
        </w:r>
        <w:r w:rsidR="00144135">
          <w:t>r</w:t>
        </w:r>
        <w:r w:rsidRPr="007132A7">
          <w:t xml:space="preserve">educe </w:t>
        </w:r>
        <w:r w:rsidR="00144135">
          <w:t>m</w:t>
        </w:r>
        <w:r w:rsidRPr="007132A7">
          <w:t xml:space="preserve">igratory </w:t>
        </w:r>
        <w:r w:rsidR="00144135">
          <w:t>f</w:t>
        </w:r>
        <w:r w:rsidRPr="007132A7">
          <w:t xml:space="preserve">light </w:t>
        </w:r>
        <w:r w:rsidR="00144135">
          <w:t>c</w:t>
        </w:r>
        <w:r w:rsidRPr="007132A7">
          <w:t xml:space="preserve">osts in </w:t>
        </w:r>
        <w:r w:rsidR="00144135">
          <w:t>s</w:t>
        </w:r>
        <w:r w:rsidRPr="007132A7">
          <w:t xml:space="preserve">ongbirds. </w:t>
        </w:r>
        <w:r w:rsidRPr="007132A7">
          <w:rPr>
            <w:i/>
            <w:iCs/>
          </w:rPr>
          <w:t>PLOS ONE</w:t>
        </w:r>
        <w:r w:rsidRPr="007132A7">
          <w:t xml:space="preserve"> </w:t>
        </w:r>
        <w:proofErr w:type="gramStart"/>
        <w:r w:rsidRPr="007132A7">
          <w:t>3:e</w:t>
        </w:r>
        <w:proofErr w:type="gramEnd"/>
        <w:r w:rsidRPr="007132A7">
          <w:t>2154</w:t>
        </w:r>
      </w:ins>
      <w:r w:rsidRPr="007132A7">
        <w:rPr>
          <w:rPrChange w:id="741" w:author="Authors" w:date="2024-11-27T08:46:00Z" w16du:dateUtc="2024-11-27T13:46:00Z">
            <w:rPr>
              <w:rFonts w:ascii="Aptos" w:hAnsi="Aptos"/>
            </w:rPr>
          </w:rPrChange>
        </w:rPr>
        <w:t>.</w:t>
      </w:r>
    </w:p>
    <w:p w14:paraId="08FE11F9" w14:textId="1CD4FEBC" w:rsidR="00FD1E51" w:rsidRPr="00FD1E51" w:rsidRDefault="00FD1E51" w:rsidP="00FD1E51">
      <w:pPr>
        <w:spacing w:line="480" w:lineRule="auto"/>
        <w:ind w:left="720" w:hanging="720"/>
      </w:pPr>
      <w:r w:rsidRPr="00FD1E51">
        <w:t xml:space="preserve">Brooks, S. P., and A. Gelman (1998). General </w:t>
      </w:r>
      <w:del w:id="742" w:author="Authors" w:date="2024-11-27T08:46:00Z" w16du:dateUtc="2024-11-27T13:46:00Z">
        <w:r w:rsidRPr="00FD1E51">
          <w:delText>Methods</w:delText>
        </w:r>
      </w:del>
      <w:ins w:id="743" w:author="Authors" w:date="2024-11-27T08:46:00Z" w16du:dateUtc="2024-11-27T13:46:00Z">
        <w:r w:rsidR="00144135">
          <w:t>m</w:t>
        </w:r>
        <w:r w:rsidRPr="00FD1E51">
          <w:t>ethods</w:t>
        </w:r>
      </w:ins>
      <w:r w:rsidRPr="00FD1E51">
        <w:t xml:space="preserve"> for </w:t>
      </w:r>
      <w:del w:id="744" w:author="Authors" w:date="2024-11-27T08:46:00Z" w16du:dateUtc="2024-11-27T13:46:00Z">
        <w:r w:rsidRPr="00FD1E51">
          <w:delText>Monitoring Convergence</w:delText>
        </w:r>
      </w:del>
      <w:ins w:id="745" w:author="Authors" w:date="2024-11-27T08:46:00Z" w16du:dateUtc="2024-11-27T13:46:00Z">
        <w:r w:rsidR="00144135">
          <w:t>m</w:t>
        </w:r>
        <w:r w:rsidRPr="00FD1E51">
          <w:t xml:space="preserve">onitoring </w:t>
        </w:r>
        <w:r w:rsidR="00144135">
          <w:t>c</w:t>
        </w:r>
        <w:r w:rsidRPr="00FD1E51">
          <w:t>onvergence</w:t>
        </w:r>
      </w:ins>
      <w:r w:rsidRPr="00FD1E51">
        <w:t xml:space="preserve"> of </w:t>
      </w:r>
      <w:del w:id="746" w:author="Authors" w:date="2024-11-27T08:46:00Z" w16du:dateUtc="2024-11-27T13:46:00Z">
        <w:r w:rsidRPr="00FD1E51">
          <w:delText>Iterative Simulations</w:delText>
        </w:r>
      </w:del>
      <w:ins w:id="747" w:author="Authors" w:date="2024-11-27T08:46:00Z" w16du:dateUtc="2024-11-27T13:46:00Z">
        <w:r w:rsidR="00144135">
          <w:t>i</w:t>
        </w:r>
        <w:r w:rsidRPr="00FD1E51">
          <w:t xml:space="preserve">terative </w:t>
        </w:r>
        <w:r w:rsidR="00144135">
          <w:t>s</w:t>
        </w:r>
        <w:r w:rsidRPr="00FD1E51">
          <w:t>imulations</w:t>
        </w:r>
      </w:ins>
      <w:r w:rsidRPr="00FD1E51">
        <w:t xml:space="preserve">. </w:t>
      </w:r>
      <w:r w:rsidRPr="00E02184">
        <w:rPr>
          <w:i/>
          <w:iCs/>
        </w:rPr>
        <w:t>Journal of Computational and Graphical Statistics</w:t>
      </w:r>
      <w:r w:rsidRPr="00FD1E51">
        <w:t xml:space="preserve"> 7:434–455.</w:t>
      </w:r>
    </w:p>
    <w:p w14:paraId="0153CF80" w14:textId="7922C4E2"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Clements, S. J., L. A. Berigan, A. C. Fish, R. L. Darling, A. M. Roth, G. Balkcom, B. Carpenter, G. Costanzo, J. Duguay, and K. Filkins (2024). Satellite tracking of American Woodcock reveals a gradient of migration strategies. </w:t>
      </w:r>
      <w:r w:rsidRPr="008B19B3">
        <w:rPr>
          <w:rFonts w:ascii="Aptos" w:hAnsi="Aptos"/>
          <w:i/>
          <w:iCs/>
        </w:rPr>
        <w:t>Ornithology</w:t>
      </w:r>
      <w:r w:rsidR="008B19B3">
        <w:rPr>
          <w:rFonts w:ascii="Aptos" w:hAnsi="Aptos"/>
        </w:rPr>
        <w:t xml:space="preserve"> </w:t>
      </w:r>
      <w:proofErr w:type="gramStart"/>
      <w:r w:rsidR="008B19B3">
        <w:rPr>
          <w:rFonts w:ascii="Aptos" w:hAnsi="Aptos"/>
        </w:rPr>
        <w:t>141</w:t>
      </w:r>
      <w:r w:rsidRPr="0044679B">
        <w:rPr>
          <w:rFonts w:ascii="Aptos" w:hAnsi="Aptos"/>
        </w:rPr>
        <w:t>:ukae</w:t>
      </w:r>
      <w:proofErr w:type="gramEnd"/>
      <w:r w:rsidRPr="0044679B">
        <w:rPr>
          <w:rFonts w:ascii="Aptos" w:hAnsi="Aptos"/>
        </w:rPr>
        <w:t>008.</w:t>
      </w:r>
    </w:p>
    <w:p w14:paraId="150DC516" w14:textId="77777777" w:rsidR="0044679B" w:rsidRPr="0044679B" w:rsidRDefault="0044679B" w:rsidP="00A62F0A">
      <w:pPr>
        <w:pStyle w:val="Bibliography"/>
        <w:spacing w:line="480" w:lineRule="auto"/>
        <w:rPr>
          <w:del w:id="748" w:author="Authors" w:date="2024-11-27T08:46:00Z" w16du:dateUtc="2024-11-27T13:46:00Z"/>
          <w:rFonts w:ascii="Aptos" w:hAnsi="Aptos"/>
        </w:rPr>
      </w:pPr>
      <w:del w:id="749" w:author="Authors" w:date="2024-11-27T08:46:00Z" w16du:dateUtc="2024-11-27T13:46:00Z">
        <w:r w:rsidRPr="0044679B">
          <w:rPr>
            <w:rFonts w:ascii="Aptos" w:hAnsi="Aptos"/>
          </w:rPr>
          <w:delText>Cobb,</w:delText>
        </w:r>
      </w:del>
      <w:moveFromRangeStart w:id="750" w:author="Authors" w:date="2024-11-27T08:46:00Z" w:name="move183589632"/>
      <w:moveFrom w:id="751" w:author="Authors" w:date="2024-11-27T08:46:00Z" w16du:dateUtc="2024-11-27T13:46:00Z">
        <w:r w:rsidR="003018AA" w:rsidRPr="003018AA">
          <w:rPr>
            <w:rPrChange w:id="752" w:author="Authors" w:date="2024-11-27T08:46:00Z" w16du:dateUtc="2024-11-27T13:46:00Z">
              <w:rPr>
                <w:rFonts w:ascii="Aptos" w:hAnsi="Aptos"/>
              </w:rPr>
            </w:rPrChange>
          </w:rPr>
          <w:t xml:space="preserve"> S. </w:t>
        </w:r>
      </w:moveFrom>
      <w:moveFromRangeEnd w:id="750"/>
      <w:del w:id="753" w:author="Authors" w:date="2024-11-27T08:46:00Z" w16du:dateUtc="2024-11-27T13:46:00Z">
        <w:r w:rsidRPr="0044679B">
          <w:rPr>
            <w:rFonts w:ascii="Aptos" w:hAnsi="Aptos"/>
          </w:rPr>
          <w:delText xml:space="preserve">(1959). On the angle of the cerebral axis in the American woodcock. </w:delText>
        </w:r>
        <w:r w:rsidRPr="008B19B3">
          <w:rPr>
            <w:rFonts w:ascii="Aptos" w:hAnsi="Aptos"/>
            <w:i/>
            <w:iCs/>
          </w:rPr>
          <w:delText>The Auk</w:delText>
        </w:r>
        <w:r w:rsidRPr="0044679B">
          <w:rPr>
            <w:rFonts w:ascii="Aptos" w:hAnsi="Aptos"/>
          </w:rPr>
          <w:delText xml:space="preserve"> 76:55–59.</w:delText>
        </w:r>
      </w:del>
    </w:p>
    <w:p w14:paraId="0C661127" w14:textId="4C4EA54C" w:rsidR="0044679B" w:rsidRPr="0044679B" w:rsidRDefault="0044679B" w:rsidP="00A62F0A">
      <w:pPr>
        <w:pStyle w:val="Bibliography"/>
        <w:spacing w:line="480" w:lineRule="auto"/>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w:t>
      </w:r>
      <w:r w:rsidRPr="008B19B3">
        <w:rPr>
          <w:rFonts w:ascii="Aptos" w:hAnsi="Aptos"/>
          <w:i/>
          <w:iCs/>
        </w:rPr>
        <w:t>Conservation Letters</w:t>
      </w:r>
      <w:r w:rsidRPr="0044679B">
        <w:rPr>
          <w:rFonts w:ascii="Aptos" w:hAnsi="Aptos"/>
        </w:rPr>
        <w:t xml:space="preserve"> </w:t>
      </w:r>
      <w:proofErr w:type="gramStart"/>
      <w:r w:rsidRPr="0044679B">
        <w:rPr>
          <w:rFonts w:ascii="Aptos" w:hAnsi="Aptos"/>
        </w:rPr>
        <w:t>15:e</w:t>
      </w:r>
      <w:proofErr w:type="gramEnd"/>
      <w:r w:rsidRPr="0044679B">
        <w:rPr>
          <w:rFonts w:ascii="Aptos" w:hAnsi="Aptos"/>
        </w:rPr>
        <w:t>12887.</w:t>
      </w:r>
    </w:p>
    <w:p w14:paraId="42ACBE9A" w14:textId="03EEB8A3" w:rsidR="0044679B" w:rsidRPr="0044679B" w:rsidRDefault="0044679B" w:rsidP="00A62F0A">
      <w:pPr>
        <w:pStyle w:val="Bibliography"/>
        <w:spacing w:line="480" w:lineRule="auto"/>
        <w:rPr>
          <w:rFonts w:ascii="Aptos" w:hAnsi="Aptos"/>
        </w:rPr>
      </w:pPr>
      <w:r w:rsidRPr="0044679B">
        <w:rPr>
          <w:rFonts w:ascii="Aptos" w:hAnsi="Aptos"/>
        </w:rPr>
        <w:t xml:space="preserve">Cooper, T. R., and R. D. Rau (2012). </w:t>
      </w:r>
      <w:r w:rsidRPr="008B19B3">
        <w:rPr>
          <w:rFonts w:ascii="Aptos" w:hAnsi="Aptos"/>
          <w:i/>
          <w:iCs/>
        </w:rPr>
        <w:t>American Woodcock: Population Status, 2012</w:t>
      </w:r>
      <w:r w:rsidRPr="0044679B">
        <w:rPr>
          <w:rFonts w:ascii="Aptos" w:hAnsi="Aptos"/>
        </w:rPr>
        <w:t>. U.S. Fish and Wildlife Service</w:t>
      </w:r>
      <w:r w:rsidR="00661206" w:rsidRPr="00661206">
        <w:rPr>
          <w:rFonts w:ascii="Aptos" w:hAnsi="Aptos"/>
        </w:rPr>
        <w:t>, Laurel, Maryland</w:t>
      </w:r>
      <w:r w:rsidRPr="0044679B">
        <w:rPr>
          <w:rFonts w:ascii="Aptos" w:hAnsi="Aptos"/>
        </w:rPr>
        <w:t>.</w:t>
      </w:r>
    </w:p>
    <w:p w14:paraId="7818E954" w14:textId="77777777" w:rsidR="0044679B" w:rsidRDefault="0044679B" w:rsidP="00A62F0A">
      <w:pPr>
        <w:pStyle w:val="Bibliography"/>
        <w:spacing w:line="480" w:lineRule="auto"/>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w:t>
      </w:r>
      <w:r w:rsidRPr="00661206">
        <w:rPr>
          <w:rFonts w:ascii="Aptos" w:hAnsi="Aptos"/>
          <w:i/>
          <w:iCs/>
        </w:rPr>
        <w:t>Urban Ecosystems</w:t>
      </w:r>
      <w:r w:rsidRPr="0044679B">
        <w:rPr>
          <w:rFonts w:ascii="Aptos" w:hAnsi="Aptos"/>
        </w:rPr>
        <w:t xml:space="preserve"> 18:1427–1446.</w:t>
      </w:r>
    </w:p>
    <w:p w14:paraId="27A139F9" w14:textId="685351AA" w:rsidR="00472284" w:rsidRPr="00472284" w:rsidRDefault="00472284" w:rsidP="00472284">
      <w:pPr>
        <w:spacing w:line="480" w:lineRule="auto"/>
        <w:ind w:left="720" w:hanging="720"/>
      </w:pPr>
      <w:r w:rsidRPr="00472284">
        <w:t xml:space="preserve">De Groot, K. L., A. G. Wilson, R. McKibbin, S. A. Hudson, K. M. Dohms, A. R. Norris, A. C. Huang, I. B. Whitehorne, K. T. Fort, and C. Roy (2022). Bird protection treatments reduce bird-window collision risk at low-rise buildings within a Pacific coastal protected area. </w:t>
      </w:r>
      <w:proofErr w:type="spellStart"/>
      <w:r w:rsidRPr="00661206">
        <w:rPr>
          <w:i/>
          <w:iCs/>
        </w:rPr>
        <w:t>PeerJ</w:t>
      </w:r>
      <w:proofErr w:type="spellEnd"/>
      <w:r w:rsidRPr="00472284">
        <w:t xml:space="preserve"> </w:t>
      </w:r>
      <w:proofErr w:type="gramStart"/>
      <w:r w:rsidRPr="00472284">
        <w:t>10:e</w:t>
      </w:r>
      <w:proofErr w:type="gramEnd"/>
      <w:r w:rsidRPr="00472284">
        <w:t>13142.</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661206">
        <w:rPr>
          <w:rFonts w:ascii="Aptos" w:hAnsi="Aptos"/>
          <w:i/>
          <w:iCs/>
        </w:rPr>
        <w:t>Tachycineta</w:t>
      </w:r>
      <w:proofErr w:type="spellEnd"/>
      <w:r w:rsidRPr="00661206">
        <w:rPr>
          <w:rFonts w:ascii="Aptos" w:hAnsi="Aptos"/>
          <w:i/>
          <w:iCs/>
        </w:rPr>
        <w:t xml:space="preserve"> bicolor</w:t>
      </w:r>
      <w:r w:rsidRPr="0044679B">
        <w:rPr>
          <w:rFonts w:ascii="Aptos" w:hAnsi="Aptos"/>
        </w:rPr>
        <w:t xml:space="preserve">) roost during fall migration. </w:t>
      </w:r>
      <w:r w:rsidRPr="000444E2">
        <w:rPr>
          <w:rFonts w:ascii="Aptos" w:hAnsi="Aptos"/>
          <w:i/>
          <w:iCs/>
        </w:rPr>
        <w:t>The Wilson Journal of Ornithology</w:t>
      </w:r>
      <w:r w:rsidRPr="0044679B">
        <w:rPr>
          <w:rFonts w:ascii="Aptos" w:hAnsi="Aptos"/>
        </w:rPr>
        <w:t xml:space="preserve"> 134:623–632.</w:t>
      </w:r>
    </w:p>
    <w:p w14:paraId="6C073AAE" w14:textId="3749852B" w:rsidR="006519A8" w:rsidRDefault="006519A8" w:rsidP="00A62F0A">
      <w:pPr>
        <w:pStyle w:val="Bibliography"/>
        <w:spacing w:line="480" w:lineRule="auto"/>
        <w:rPr>
          <w:rFonts w:ascii="Aptos" w:hAnsi="Aptos"/>
        </w:rPr>
      </w:pPr>
      <w:r w:rsidRPr="0044679B">
        <w:rPr>
          <w:rFonts w:ascii="Aptos" w:hAnsi="Aptos"/>
        </w:rPr>
        <w:t>ESRI (2024</w:t>
      </w:r>
      <w:r>
        <w:rPr>
          <w:rFonts w:ascii="Aptos" w:hAnsi="Aptos"/>
        </w:rPr>
        <w:t>a</w:t>
      </w:r>
      <w:r w:rsidRPr="0044679B">
        <w:rPr>
          <w:rFonts w:ascii="Aptos" w:hAnsi="Aptos"/>
        </w:rPr>
        <w:t xml:space="preserve">). </w:t>
      </w:r>
      <w:r w:rsidRPr="004F0451">
        <w:rPr>
          <w:rFonts w:ascii="Aptos" w:hAnsi="Aptos"/>
          <w:i/>
          <w:iCs/>
        </w:rPr>
        <w:t>ArcGIS Pro</w:t>
      </w:r>
      <w:r w:rsidRPr="0044679B">
        <w:rPr>
          <w:rFonts w:ascii="Aptos" w:hAnsi="Aptos"/>
        </w:rPr>
        <w:t xml:space="preserve">. </w:t>
      </w:r>
      <w:r>
        <w:rPr>
          <w:rFonts w:ascii="Aptos" w:hAnsi="Aptos"/>
        </w:rPr>
        <w:t>Redlands, CA, USA.</w:t>
      </w:r>
    </w:p>
    <w:p w14:paraId="45FE3702" w14:textId="4F7F91BF" w:rsidR="0044679B" w:rsidRPr="0044679B" w:rsidRDefault="0044679B" w:rsidP="00A62F0A">
      <w:pPr>
        <w:pStyle w:val="Bibliography"/>
        <w:spacing w:line="480" w:lineRule="auto"/>
        <w:rPr>
          <w:rFonts w:ascii="Aptos" w:hAnsi="Aptos"/>
        </w:rPr>
      </w:pPr>
      <w:r w:rsidRPr="0044679B">
        <w:rPr>
          <w:rFonts w:ascii="Aptos" w:hAnsi="Aptos"/>
        </w:rPr>
        <w:t>ESRI (202</w:t>
      </w:r>
      <w:r w:rsidR="006519A8">
        <w:rPr>
          <w:rFonts w:ascii="Aptos" w:hAnsi="Aptos"/>
        </w:rPr>
        <w:t>4b</w:t>
      </w:r>
      <w:r w:rsidRPr="0044679B">
        <w:rPr>
          <w:rFonts w:ascii="Aptos" w:hAnsi="Aptos"/>
        </w:rPr>
        <w:t xml:space="preserve">). </w:t>
      </w:r>
      <w:r w:rsidRPr="00993CC8">
        <w:rPr>
          <w:rFonts w:ascii="Aptos" w:hAnsi="Aptos"/>
          <w:i/>
          <w:iCs/>
        </w:rPr>
        <w:t>Terrain</w:t>
      </w:r>
      <w:r w:rsidRPr="0044679B">
        <w:rPr>
          <w:rFonts w:ascii="Aptos" w:hAnsi="Aptos"/>
        </w:rPr>
        <w:t>. [Online.] Available at https://www.arcgis.com/home/item.html?id=58a541efc59545e6b7137f961d7de883.</w:t>
      </w:r>
    </w:p>
    <w:p w14:paraId="0E209098" w14:textId="6395B93E"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Fish, A. C., A. M. Roth, G. Balkcom, L. Berigan, K. Brunette, S. Clements, G. Costanzo, C. L. Graham, W. F. Harvey, M. Hook, D. L. Howell, et al. (2024). American woodcock migration phenology in eastern North America: implications for hunting season timing. </w:t>
      </w:r>
      <w:r w:rsidRPr="004F0451">
        <w:rPr>
          <w:rFonts w:ascii="Aptos" w:hAnsi="Aptos"/>
          <w:i/>
          <w:iCs/>
        </w:rPr>
        <w:t>The Journal of Wildlife Management</w:t>
      </w:r>
      <w:r w:rsidR="00BA5462" w:rsidRPr="00BA5462">
        <w:t xml:space="preserve"> </w:t>
      </w:r>
      <w:proofErr w:type="gramStart"/>
      <w:r w:rsidR="00BA5462" w:rsidRPr="00BA5462">
        <w:rPr>
          <w:rFonts w:ascii="Aptos" w:hAnsi="Aptos"/>
        </w:rPr>
        <w:t>88:</w:t>
      </w:r>
      <w:r w:rsidRPr="0044679B">
        <w:rPr>
          <w:rFonts w:ascii="Aptos" w:hAnsi="Aptos"/>
        </w:rPr>
        <w:t>e</w:t>
      </w:r>
      <w:proofErr w:type="gramEnd"/>
      <w:r w:rsidRPr="0044679B">
        <w:rPr>
          <w:rFonts w:ascii="Aptos" w:hAnsi="Aptos"/>
        </w:rPr>
        <w:t>22565.</w:t>
      </w:r>
    </w:p>
    <w:p w14:paraId="1257CAD9" w14:textId="77777777" w:rsidR="0044679B" w:rsidRDefault="0044679B" w:rsidP="00A62F0A">
      <w:pPr>
        <w:pStyle w:val="Bibliography"/>
        <w:spacing w:line="480" w:lineRule="auto"/>
        <w:rPr>
          <w:rFonts w:ascii="Aptos" w:hAnsi="Aptos"/>
        </w:rPr>
      </w:pPr>
      <w:proofErr w:type="spellStart"/>
      <w:r w:rsidRPr="0044679B">
        <w:rPr>
          <w:rFonts w:ascii="Aptos" w:hAnsi="Aptos"/>
        </w:rPr>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FF3558">
        <w:rPr>
          <w:rFonts w:ascii="Aptos" w:hAnsi="Aptos"/>
          <w:i/>
          <w:iCs/>
        </w:rPr>
        <w:t>Movement Ecology</w:t>
      </w:r>
      <w:r w:rsidRPr="0044679B">
        <w:rPr>
          <w:rFonts w:ascii="Aptos" w:hAnsi="Aptos"/>
        </w:rPr>
        <w:t xml:space="preserve"> 9:32.</w:t>
      </w:r>
    </w:p>
    <w:p w14:paraId="4AACC0BE" w14:textId="7B1E167A" w:rsidR="00EC1942" w:rsidRPr="00EC1942" w:rsidRDefault="00EC1942" w:rsidP="00EC1942">
      <w:pPr>
        <w:spacing w:line="480" w:lineRule="auto"/>
        <w:ind w:left="720" w:hanging="720"/>
      </w:pPr>
      <w:r w:rsidRPr="00EC1942">
        <w:t xml:space="preserve">Gehring, J., P. Kerlinger, and A. M. Manville (2009). Communication towers, lights, and birds: successful methods of reducing the frequency of avian collisions. </w:t>
      </w:r>
      <w:r w:rsidRPr="00FF3558">
        <w:rPr>
          <w:i/>
          <w:iCs/>
        </w:rPr>
        <w:t>Ecological Applications</w:t>
      </w:r>
      <w:r w:rsidRPr="00EC1942">
        <w:t xml:space="preserve"> 19:505–514.</w:t>
      </w:r>
    </w:p>
    <w:p w14:paraId="4D0DA014" w14:textId="77777777" w:rsidR="0044679B" w:rsidRDefault="0044679B" w:rsidP="00A62F0A">
      <w:pPr>
        <w:pStyle w:val="Bibliography"/>
        <w:spacing w:line="480" w:lineRule="auto"/>
        <w:rPr>
          <w:rFonts w:ascii="Aptos" w:hAnsi="Aptos"/>
        </w:rPr>
      </w:pPr>
      <w:r w:rsidRPr="0044679B">
        <w:rPr>
          <w:rFonts w:ascii="Aptos" w:hAnsi="Aptos"/>
        </w:rPr>
        <w:t xml:space="preserve">Gehring, J., P. Kerlinger, and A. M. Manville (2011). The role of tower height and guy wires on avian collisions with communication towers. </w:t>
      </w:r>
      <w:r w:rsidRPr="00FF3558">
        <w:rPr>
          <w:rFonts w:ascii="Aptos" w:hAnsi="Aptos"/>
          <w:i/>
          <w:iCs/>
        </w:rPr>
        <w:t>The Journal of Wildlife Management</w:t>
      </w:r>
      <w:r w:rsidRPr="0044679B">
        <w:rPr>
          <w:rFonts w:ascii="Aptos" w:hAnsi="Aptos"/>
        </w:rPr>
        <w:t xml:space="preserve"> 75:848–855.</w:t>
      </w:r>
    </w:p>
    <w:p w14:paraId="5EEFC765" w14:textId="4EDCF5D7" w:rsidR="003018AA" w:rsidRPr="003018AA" w:rsidRDefault="003018AA" w:rsidP="003018AA">
      <w:pPr>
        <w:spacing w:line="480" w:lineRule="auto"/>
        <w:ind w:left="720" w:hanging="720"/>
        <w:rPr>
          <w:ins w:id="754" w:author="Authors" w:date="2024-11-27T08:46:00Z" w16du:dateUtc="2024-11-27T13:46:00Z"/>
        </w:rPr>
      </w:pPr>
      <w:ins w:id="755" w:author="Authors" w:date="2024-11-27T08:46:00Z" w16du:dateUtc="2024-11-27T13:46:00Z">
        <w:r w:rsidRPr="003018AA">
          <w:t>Grilli, M. G.,</w:t>
        </w:r>
      </w:ins>
      <w:moveToRangeStart w:id="756" w:author="Authors" w:date="2024-11-27T08:46:00Z" w:name="move183589632"/>
      <w:moveTo w:id="757" w:author="Authors" w:date="2024-11-27T08:46:00Z" w16du:dateUtc="2024-11-27T13:46:00Z">
        <w:r w:rsidRPr="003018AA">
          <w:rPr>
            <w:rPrChange w:id="758" w:author="Authors" w:date="2024-11-27T08:46:00Z" w16du:dateUtc="2024-11-27T13:46:00Z">
              <w:rPr>
                <w:rFonts w:ascii="Aptos" w:hAnsi="Aptos"/>
              </w:rPr>
            </w:rPrChange>
          </w:rPr>
          <w:t xml:space="preserve"> S. </w:t>
        </w:r>
      </w:moveTo>
      <w:moveToRangeEnd w:id="756"/>
      <w:ins w:id="759" w:author="Authors" w:date="2024-11-27T08:46:00Z" w16du:dateUtc="2024-11-27T13:46:00Z">
        <w:r w:rsidRPr="003018AA">
          <w:t xml:space="preserve">A. </w:t>
        </w:r>
        <w:proofErr w:type="spellStart"/>
        <w:r w:rsidRPr="003018AA">
          <w:t>Lambertucci</w:t>
        </w:r>
        <w:proofErr w:type="spellEnd"/>
        <w:r w:rsidRPr="003018AA">
          <w:t xml:space="preserve">, J. Therrien, and K. L. </w:t>
        </w:r>
        <w:proofErr w:type="spellStart"/>
        <w:r w:rsidRPr="003018AA">
          <w:t>Bildstein</w:t>
        </w:r>
        <w:proofErr w:type="spellEnd"/>
        <w:r w:rsidRPr="003018AA">
          <w:t xml:space="preserve"> (2017). Wing size but not wing shape is related to migratory behavior in a soaring bird. </w:t>
        </w:r>
        <w:r w:rsidRPr="003018AA">
          <w:rPr>
            <w:i/>
            <w:iCs/>
          </w:rPr>
          <w:t>Journal of Avian Biology</w:t>
        </w:r>
        <w:r w:rsidRPr="003018AA">
          <w:t xml:space="preserve"> 48:669–678.</w:t>
        </w:r>
      </w:ins>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Tomaszewska, and G. M. Henebry (2023). Artificial light at night is a top predictor of bird migration stopover density. </w:t>
      </w:r>
      <w:r w:rsidRPr="00FF3558">
        <w:rPr>
          <w:rFonts w:ascii="Aptos" w:hAnsi="Aptos"/>
          <w:i/>
          <w:iCs/>
        </w:rPr>
        <w:t>Nature Communications</w:t>
      </w:r>
      <w:r w:rsidRPr="0044679B">
        <w:rPr>
          <w:rFonts w:ascii="Aptos" w:hAnsi="Aptos"/>
        </w:rPr>
        <w:t xml:space="preserve"> 14:7446.</w:t>
      </w:r>
    </w:p>
    <w:p w14:paraId="378DE17C" w14:textId="77777777" w:rsidR="0044679B" w:rsidRDefault="0044679B" w:rsidP="00A62F0A">
      <w:pPr>
        <w:pStyle w:val="Bibliography"/>
        <w:spacing w:line="480" w:lineRule="auto"/>
        <w:rPr>
          <w:rFonts w:ascii="Aptos" w:hAnsi="Aptos"/>
        </w:rPr>
      </w:pPr>
      <w:r w:rsidRPr="0044679B">
        <w:rPr>
          <w:rFonts w:ascii="Aptos" w:hAnsi="Aptos"/>
        </w:rPr>
        <w:t xml:space="preserve">Horton, K. G., B. M. Van Doren, P. M. Stepanian, A. Farnsworth, and J. F. Kelly (2016). Where in the air? Aerial habitat use of nocturnally migrating birds. </w:t>
      </w:r>
      <w:r w:rsidRPr="00FF3558">
        <w:rPr>
          <w:rFonts w:ascii="Aptos" w:hAnsi="Aptos"/>
          <w:i/>
          <w:iCs/>
        </w:rPr>
        <w:t>Biology Letters</w:t>
      </w:r>
      <w:r w:rsidRPr="0044679B">
        <w:rPr>
          <w:rFonts w:ascii="Aptos" w:hAnsi="Aptos"/>
        </w:rPr>
        <w:t xml:space="preserve"> 12:20160591.</w:t>
      </w:r>
    </w:p>
    <w:p w14:paraId="31D1E883" w14:textId="72D8ACAF" w:rsidR="006C2107" w:rsidRDefault="006C2107" w:rsidP="006C2107">
      <w:pPr>
        <w:spacing w:line="480" w:lineRule="auto"/>
        <w:ind w:left="720" w:hanging="720"/>
      </w:pPr>
      <w:r w:rsidRPr="006C2107">
        <w:lastRenderedPageBreak/>
        <w:t xml:space="preserve">Howell, J. E., A. E. McKellar, R. H. M. Espie, and C. A. Morrissey (2020). Predictable shorebird departure patterns from a staging site can inform collision risks and mitigation of wind energy developments. </w:t>
      </w:r>
      <w:r w:rsidRPr="00FF3558">
        <w:rPr>
          <w:i/>
          <w:iCs/>
        </w:rPr>
        <w:t>Ibis</w:t>
      </w:r>
      <w:r w:rsidRPr="006C2107">
        <w:t xml:space="preserve"> 162:535–547.</w:t>
      </w:r>
    </w:p>
    <w:p w14:paraId="3ED636D0" w14:textId="54F3CC2D" w:rsidR="00E86D05" w:rsidRPr="006C2107" w:rsidRDefault="00E86D05" w:rsidP="00E86D05">
      <w:pPr>
        <w:spacing w:line="480" w:lineRule="auto"/>
        <w:ind w:left="720" w:hanging="720"/>
        <w:rPr>
          <w:ins w:id="760" w:author="Authors" w:date="2024-11-27T08:46:00Z" w16du:dateUtc="2024-11-27T13:46:00Z"/>
        </w:rPr>
      </w:pPr>
      <w:ins w:id="761" w:author="Authors" w:date="2024-11-27T08:46:00Z" w16du:dateUtc="2024-11-27T13:46:00Z">
        <w:r w:rsidRPr="00E86D05">
          <w:t xml:space="preserve">Juárez, M. A., and M. F. J. Steel (2010). Model-Based Clustering of Non-Gaussian Panel Data Based on Skew- </w:t>
        </w:r>
        <w:r w:rsidRPr="00E86D05">
          <w:rPr>
            <w:i/>
            <w:iCs/>
          </w:rPr>
          <w:t>t</w:t>
        </w:r>
        <w:r w:rsidRPr="00E86D05">
          <w:t xml:space="preserve"> Distributions. </w:t>
        </w:r>
        <w:r w:rsidRPr="00E86D05">
          <w:rPr>
            <w:i/>
            <w:iCs/>
          </w:rPr>
          <w:t>Journal of Business &amp; Economic Statistics</w:t>
        </w:r>
        <w:r w:rsidRPr="00E86D05">
          <w:t xml:space="preserve"> 28:52–66.</w:t>
        </w:r>
      </w:ins>
    </w:p>
    <w:p w14:paraId="665B9149" w14:textId="5F6EB651" w:rsidR="00100D0C" w:rsidRPr="00100D0C" w:rsidRDefault="00100D0C" w:rsidP="00100D0C">
      <w:pPr>
        <w:spacing w:line="480" w:lineRule="auto"/>
        <w:ind w:left="720" w:hanging="720"/>
      </w:pPr>
      <w:proofErr w:type="spellStart"/>
      <w:r w:rsidRPr="00100D0C">
        <w:t>Kruschke</w:t>
      </w:r>
      <w:proofErr w:type="spellEnd"/>
      <w:r w:rsidRPr="00100D0C">
        <w:t xml:space="preserve">, J. (2014). </w:t>
      </w:r>
      <w:r w:rsidRPr="004E0BC7">
        <w:rPr>
          <w:i/>
          <w:iCs/>
        </w:rPr>
        <w:t>Doing Bayesian data analysis: A tutorial with R, JAGS, and Stan</w:t>
      </w:r>
      <w:r w:rsidR="00F21AA9">
        <w:t>, 2</w:t>
      </w:r>
      <w:r w:rsidR="00F21AA9" w:rsidRPr="00F21AA9">
        <w:rPr>
          <w:vertAlign w:val="superscript"/>
        </w:rPr>
        <w:t>nd</w:t>
      </w:r>
      <w:r w:rsidR="00F21AA9">
        <w:t xml:space="preserve"> edition.</w:t>
      </w:r>
      <w:r w:rsidR="004E0BC7">
        <w:t xml:space="preserve"> Academic Press, London, U</w:t>
      </w:r>
      <w:r w:rsidR="000A7681">
        <w:t xml:space="preserve">nited </w:t>
      </w:r>
      <w:r w:rsidR="004E0BC7">
        <w:t>K</w:t>
      </w:r>
      <w:r w:rsidR="000A7681">
        <w:t>ingdom</w:t>
      </w:r>
      <w:r w:rsidR="004E0BC7">
        <w:t>.</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w:t>
      </w:r>
      <w:r w:rsidRPr="00010D66">
        <w:rPr>
          <w:rFonts w:ascii="Aptos" w:hAnsi="Aptos"/>
          <w:i/>
          <w:iCs/>
        </w:rPr>
        <w:t>Journal of Biogeography</w:t>
      </w:r>
      <w:r w:rsidRPr="0044679B">
        <w:rPr>
          <w:rFonts w:ascii="Aptos" w:hAnsi="Aptos"/>
        </w:rPr>
        <w:t xml:space="preserve">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Lao, S., B. A. Robertson, A. W. Anderson, R. B. Blair, J. W. Eckles, R. J. Turner, and S. R. Loss (2020). The influence of artificial light at night and polarized light on bird-building collisions. </w:t>
      </w:r>
      <w:r w:rsidRPr="00010D66">
        <w:rPr>
          <w:rFonts w:ascii="Aptos" w:hAnsi="Aptos"/>
          <w:i/>
          <w:iCs/>
        </w:rPr>
        <w:t>Biological Conservation</w:t>
      </w:r>
      <w:r w:rsidRPr="0044679B">
        <w:rPr>
          <w:rFonts w:ascii="Aptos" w:hAnsi="Aptos"/>
        </w:rPr>
        <w:t xml:space="preserve"> 241:108358.</w:t>
      </w:r>
    </w:p>
    <w:p w14:paraId="67B9F3EF" w14:textId="4F737F0A" w:rsidR="0044679B" w:rsidRPr="0044679B" w:rsidRDefault="0044679B" w:rsidP="00A62F0A">
      <w:pPr>
        <w:pStyle w:val="Bibliography"/>
        <w:spacing w:line="480" w:lineRule="auto"/>
        <w:rPr>
          <w:rFonts w:ascii="Aptos" w:hAnsi="Aptos"/>
        </w:rPr>
      </w:pPr>
      <w:r w:rsidRPr="0044679B">
        <w:rPr>
          <w:rFonts w:ascii="Aptos" w:hAnsi="Aptos"/>
        </w:rPr>
        <w:t xml:space="preserve">Loss, S. R., S. Lao, A. W. Anderson, R. B. Blair, J. W. Eckles, and R. J. Turner (2020). Inclement weather and American woodcock building collisions during spring migration. </w:t>
      </w:r>
      <w:r w:rsidRPr="00664DEC">
        <w:rPr>
          <w:rFonts w:ascii="Aptos" w:hAnsi="Aptos"/>
          <w:i/>
          <w:iCs/>
        </w:rPr>
        <w:t>Wildlife Biology</w:t>
      </w:r>
      <w:r w:rsidRPr="0044679B">
        <w:rPr>
          <w:rFonts w:ascii="Aptos" w:hAnsi="Aptos"/>
        </w:rPr>
        <w:t xml:space="preserve"> </w:t>
      </w:r>
      <w:proofErr w:type="gramStart"/>
      <w:r w:rsidRPr="0044679B">
        <w:rPr>
          <w:rFonts w:ascii="Aptos" w:hAnsi="Aptos"/>
        </w:rPr>
        <w:t>2020</w:t>
      </w:r>
      <w:r w:rsidR="00664DEC">
        <w:rPr>
          <w:rFonts w:ascii="Aptos" w:hAnsi="Aptos"/>
        </w:rPr>
        <w:t>:</w:t>
      </w:r>
      <w:r w:rsidR="00664DEC" w:rsidRPr="00664DEC">
        <w:rPr>
          <w:rFonts w:ascii="Aptos" w:hAnsi="Aptos"/>
        </w:rPr>
        <w:t>wlb</w:t>
      </w:r>
      <w:proofErr w:type="gramEnd"/>
      <w:r w:rsidR="00664DEC" w:rsidRPr="00664DEC">
        <w:rPr>
          <w:rFonts w:ascii="Aptos" w:hAnsi="Aptos"/>
        </w:rPr>
        <w:t>.00623</w:t>
      </w:r>
      <w:r w:rsidRPr="0044679B">
        <w:rPr>
          <w:rFonts w:ascii="Aptos" w:hAnsi="Aptos"/>
        </w:rPr>
        <w:t>.</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w:t>
      </w:r>
      <w:r w:rsidRPr="00664DEC">
        <w:rPr>
          <w:rFonts w:ascii="Aptos" w:hAnsi="Aptos"/>
          <w:i/>
          <w:iCs/>
        </w:rPr>
        <w:t>PLOS ONE</w:t>
      </w:r>
      <w:r w:rsidRPr="0044679B">
        <w:rPr>
          <w:rFonts w:ascii="Aptos" w:hAnsi="Aptos"/>
        </w:rPr>
        <w:t xml:space="preserv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Loss, S. R., T. Will, S. S. Loss, and P. P. Marra (2014). Bird–building collisions in the United States: Estimates of annual mortality and species vulnerability. </w:t>
      </w:r>
      <w:r w:rsidRPr="00A24413">
        <w:rPr>
          <w:rFonts w:ascii="Aptos" w:hAnsi="Aptos"/>
          <w:i/>
          <w:iCs/>
        </w:rPr>
        <w:t>The Condor</w:t>
      </w:r>
      <w:r w:rsidRPr="0044679B">
        <w:rPr>
          <w:rFonts w:ascii="Aptos" w:hAnsi="Aptos"/>
        </w:rPr>
        <w:t xml:space="preserve">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and P. P. Marra (2013). Estimates of bird collision mortality at wind facilities in the contiguous United States. </w:t>
      </w:r>
      <w:r w:rsidRPr="00D70BEB">
        <w:rPr>
          <w:rFonts w:ascii="Aptos" w:hAnsi="Aptos"/>
          <w:i/>
          <w:iCs/>
        </w:rPr>
        <w:t>Biological Conservation</w:t>
      </w:r>
      <w:r w:rsidRPr="0044679B">
        <w:rPr>
          <w:rFonts w:ascii="Aptos" w:hAnsi="Aptos"/>
        </w:rPr>
        <w:t xml:space="preserve"> 168:201–209.</w:t>
      </w:r>
    </w:p>
    <w:p w14:paraId="1E2315DC" w14:textId="59DF5D13" w:rsidR="0044679B" w:rsidRPr="0044679B" w:rsidRDefault="0044679B" w:rsidP="00A62F0A">
      <w:pPr>
        <w:pStyle w:val="Bibliography"/>
        <w:spacing w:line="480" w:lineRule="auto"/>
        <w:rPr>
          <w:rFonts w:ascii="Aptos" w:hAnsi="Aptos"/>
        </w:rPr>
      </w:pPr>
      <w:r w:rsidRPr="0044679B">
        <w:rPr>
          <w:rFonts w:ascii="Aptos" w:hAnsi="Aptos"/>
        </w:rPr>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w:t>
      </w:r>
      <w:r w:rsidR="00D70BEB">
        <w:rPr>
          <w:rFonts w:ascii="Aptos" w:hAnsi="Aptos"/>
        </w:rPr>
        <w:t>d</w:t>
      </w:r>
      <w:r w:rsidRPr="0044679B">
        <w:rPr>
          <w:rFonts w:ascii="Aptos" w:hAnsi="Aptos"/>
        </w:rPr>
        <w:t xml:space="preserve">escribing </w:t>
      </w:r>
      <w:r w:rsidR="00D70BEB">
        <w:rPr>
          <w:rFonts w:ascii="Aptos" w:hAnsi="Aptos"/>
        </w:rPr>
        <w:t>e</w:t>
      </w:r>
      <w:r w:rsidRPr="0044679B">
        <w:rPr>
          <w:rFonts w:ascii="Aptos" w:hAnsi="Aptos"/>
        </w:rPr>
        <w:t xml:space="preserve">ffects and their </w:t>
      </w:r>
      <w:r w:rsidR="00D70BEB">
        <w:rPr>
          <w:rFonts w:ascii="Aptos" w:hAnsi="Aptos"/>
        </w:rPr>
        <w:t>u</w:t>
      </w:r>
      <w:r w:rsidRPr="0044679B">
        <w:rPr>
          <w:rFonts w:ascii="Aptos" w:hAnsi="Aptos"/>
        </w:rPr>
        <w:t xml:space="preserve">ncertainty, </w:t>
      </w:r>
      <w:r w:rsidR="00D70BEB">
        <w:rPr>
          <w:rFonts w:ascii="Aptos" w:hAnsi="Aptos"/>
        </w:rPr>
        <w:t>e</w:t>
      </w:r>
      <w:r w:rsidRPr="0044679B">
        <w:rPr>
          <w:rFonts w:ascii="Aptos" w:hAnsi="Aptos"/>
        </w:rPr>
        <w:t xml:space="preserve">xistence and </w:t>
      </w:r>
      <w:r w:rsidR="00D70BEB">
        <w:rPr>
          <w:rFonts w:ascii="Aptos" w:hAnsi="Aptos"/>
        </w:rPr>
        <w:t>s</w:t>
      </w:r>
      <w:r w:rsidRPr="0044679B">
        <w:rPr>
          <w:rFonts w:ascii="Aptos" w:hAnsi="Aptos"/>
        </w:rPr>
        <w:t xml:space="preserve">ignificance within the Bayesian </w:t>
      </w:r>
      <w:r w:rsidR="00D70BEB">
        <w:rPr>
          <w:rFonts w:ascii="Aptos" w:hAnsi="Aptos"/>
        </w:rPr>
        <w:t>f</w:t>
      </w:r>
      <w:r w:rsidRPr="0044679B">
        <w:rPr>
          <w:rFonts w:ascii="Aptos" w:hAnsi="Aptos"/>
        </w:rPr>
        <w:t>ramework</w:t>
      </w:r>
      <w:r w:rsidRPr="00D70BEB">
        <w:rPr>
          <w:rFonts w:ascii="Aptos" w:hAnsi="Aptos"/>
          <w:i/>
          <w:iCs/>
        </w:rPr>
        <w:t xml:space="preserve">. Journal of </w:t>
      </w:r>
      <w:proofErr w:type="gramStart"/>
      <w:r w:rsidRPr="00D70BEB">
        <w:rPr>
          <w:rFonts w:ascii="Aptos" w:hAnsi="Aptos"/>
          <w:i/>
          <w:iCs/>
        </w:rPr>
        <w:t>Open Source</w:t>
      </w:r>
      <w:proofErr w:type="gramEnd"/>
      <w:r w:rsidRPr="00D70BEB">
        <w:rPr>
          <w:rFonts w:ascii="Aptos" w:hAnsi="Aptos"/>
          <w:i/>
          <w:iCs/>
        </w:rPr>
        <w:t xml:space="preserve"> Software</w:t>
      </w:r>
      <w:r w:rsidRPr="0044679B">
        <w:rPr>
          <w:rFonts w:ascii="Aptos" w:hAnsi="Aptos"/>
        </w:rPr>
        <w:t xml:space="preserve"> 4:1541.</w:t>
      </w:r>
    </w:p>
    <w:p w14:paraId="00283951" w14:textId="77777777" w:rsidR="0044679B" w:rsidRPr="0044679B" w:rsidRDefault="0044679B" w:rsidP="00A62F0A">
      <w:pPr>
        <w:pStyle w:val="Bibliography"/>
        <w:spacing w:line="480" w:lineRule="auto"/>
        <w:rPr>
          <w:del w:id="762" w:author="Authors" w:date="2024-11-27T08:46:00Z" w16du:dateUtc="2024-11-27T13:46:00Z"/>
          <w:rFonts w:ascii="Aptos" w:hAnsi="Aptos"/>
        </w:rPr>
      </w:pPr>
      <w:del w:id="763" w:author="Authors" w:date="2024-11-27T08:46:00Z" w16du:dateUtc="2024-11-27T13:46:00Z">
        <w:r w:rsidRPr="0044679B">
          <w:rPr>
            <w:rFonts w:ascii="Aptos" w:hAnsi="Aptos"/>
          </w:rPr>
          <w:delText xml:space="preserve">Martin, G. R. (1994). Visual fields in woodcocks </w:delText>
        </w:r>
        <w:r w:rsidRPr="00213F7F">
          <w:rPr>
            <w:rFonts w:ascii="Aptos" w:hAnsi="Aptos"/>
            <w:i/>
            <w:iCs/>
          </w:rPr>
          <w:delText>Scolopax rusticola</w:delText>
        </w:r>
        <w:r w:rsidRPr="0044679B">
          <w:rPr>
            <w:rFonts w:ascii="Aptos" w:hAnsi="Aptos"/>
          </w:rPr>
          <w:delText xml:space="preserve"> (Scolopacidae; Charadriiformes). </w:delText>
        </w:r>
        <w:r w:rsidRPr="00193F1C">
          <w:rPr>
            <w:rFonts w:ascii="Aptos" w:hAnsi="Aptos"/>
            <w:i/>
            <w:iCs/>
          </w:rPr>
          <w:delText>Journal of Comparative Physiology A</w:delText>
        </w:r>
        <w:r w:rsidRPr="0044679B">
          <w:rPr>
            <w:rFonts w:ascii="Aptos" w:hAnsi="Aptos"/>
          </w:rPr>
          <w:delText xml:space="preserve"> 174</w:delText>
        </w:r>
        <w:r w:rsidR="00155512">
          <w:delText>:7</w:delText>
        </w:r>
        <w:r w:rsidR="00193F1C" w:rsidRPr="00193F1C">
          <w:rPr>
            <w:rFonts w:ascii="Aptos" w:hAnsi="Aptos"/>
          </w:rPr>
          <w:delText>87</w:delText>
        </w:r>
        <w:r w:rsidR="00155512" w:rsidRPr="0044679B">
          <w:rPr>
            <w:rFonts w:ascii="Aptos" w:hAnsi="Aptos"/>
          </w:rPr>
          <w:delText>–</w:delText>
        </w:r>
        <w:r w:rsidR="00193F1C" w:rsidRPr="00193F1C">
          <w:rPr>
            <w:rFonts w:ascii="Aptos" w:hAnsi="Aptos"/>
          </w:rPr>
          <w:delText>793</w:delText>
        </w:r>
        <w:r w:rsidRPr="0044679B">
          <w:rPr>
            <w:rFonts w:ascii="Aptos" w:hAnsi="Aptos"/>
          </w:rPr>
          <w:delText>.</w:delText>
        </w:r>
      </w:del>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xml:space="preserve">, and R. M. Whiting Jr. (2020). </w:t>
      </w:r>
      <w:r w:rsidRPr="00D705D9">
        <w:rPr>
          <w:rFonts w:ascii="Aptos" w:hAnsi="Aptos"/>
        </w:rPr>
        <w:t>American Woodcock (</w:t>
      </w:r>
      <w:proofErr w:type="spellStart"/>
      <w:r w:rsidRPr="00D705D9">
        <w:rPr>
          <w:rFonts w:ascii="Aptos" w:hAnsi="Aptos"/>
          <w:i/>
          <w:iCs/>
        </w:rPr>
        <w:t>Scolopax</w:t>
      </w:r>
      <w:proofErr w:type="spellEnd"/>
      <w:r w:rsidRPr="00D705D9">
        <w:rPr>
          <w:rFonts w:ascii="Aptos" w:hAnsi="Aptos"/>
          <w:i/>
          <w:iCs/>
        </w:rPr>
        <w:t xml:space="preserve"> minor</w:t>
      </w:r>
      <w:r w:rsidRPr="00D705D9">
        <w:rPr>
          <w:rFonts w:ascii="Aptos" w:hAnsi="Aptos"/>
        </w:rPr>
        <w:t>), version 1.0.</w:t>
      </w:r>
      <w:r w:rsidRPr="0044679B">
        <w:rPr>
          <w:rFonts w:ascii="Aptos" w:hAnsi="Aptos"/>
        </w:rPr>
        <w:t xml:space="preserve"> In </w:t>
      </w:r>
      <w:r w:rsidRPr="00D705D9">
        <w:rPr>
          <w:rFonts w:ascii="Aptos" w:hAnsi="Aptos"/>
          <w:i/>
          <w:iCs/>
        </w:rPr>
        <w:t>Birds of the World</w:t>
      </w:r>
      <w:r w:rsidRPr="0044679B">
        <w:rPr>
          <w:rFonts w:ascii="Aptos" w:hAnsi="Aptos"/>
        </w:rPr>
        <w:t xml:space="preserve">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Longcore, and G. F. Sepik (1993). Techniques for Research into Woodcocks: Experiences and Recommendations. </w:t>
      </w:r>
      <w:r w:rsidRPr="00D705D9">
        <w:rPr>
          <w:rFonts w:ascii="Aptos" w:hAnsi="Aptos"/>
          <w:i/>
          <w:iCs/>
        </w:rPr>
        <w:t>Proceedings of the eighth American woodcock symposium</w:t>
      </w:r>
      <w:r w:rsidRPr="0044679B">
        <w:rPr>
          <w:rFonts w:ascii="Aptos" w:hAnsi="Aptos"/>
        </w:rPr>
        <w:t>. U.S. Fish and Wildlife Service, p. 5.</w:t>
      </w:r>
    </w:p>
    <w:p w14:paraId="222B90B3" w14:textId="77777777" w:rsidR="0044679B" w:rsidRPr="0044679B" w:rsidRDefault="0044679B" w:rsidP="00A62F0A">
      <w:pPr>
        <w:pStyle w:val="Bibliography"/>
        <w:spacing w:line="480" w:lineRule="auto"/>
        <w:rPr>
          <w:del w:id="764" w:author="Authors" w:date="2024-11-27T08:46:00Z" w16du:dateUtc="2024-11-27T13:46:00Z"/>
          <w:rFonts w:ascii="Aptos" w:hAnsi="Aptos"/>
        </w:rPr>
      </w:pPr>
      <w:del w:id="765" w:author="Authors" w:date="2024-11-27T08:46:00Z" w16du:dateUtc="2024-11-27T13:46:00Z">
        <w:r w:rsidRPr="0044679B">
          <w:rPr>
            <w:rFonts w:ascii="Aptos" w:hAnsi="Aptos"/>
          </w:rPr>
          <w:delText>McElreath, R. (2018</w:delText>
        </w:r>
        <w:r w:rsidRPr="00777E8F">
          <w:rPr>
            <w:rFonts w:ascii="Aptos" w:hAnsi="Aptos"/>
            <w:i/>
            <w:iCs/>
          </w:rPr>
          <w:delText>). Statistical rethinking: A Bayesian course with examples in R and Stan</w:delText>
        </w:r>
        <w:r w:rsidRPr="0044679B">
          <w:rPr>
            <w:rFonts w:ascii="Aptos" w:hAnsi="Aptos"/>
          </w:rPr>
          <w:delText>. CRC</w:delText>
        </w:r>
        <w:r w:rsidR="00B86140">
          <w:rPr>
            <w:rFonts w:ascii="Aptos" w:hAnsi="Aptos"/>
          </w:rPr>
          <w:delText xml:space="preserve"> Press, Boca Raton, Florida</w:delText>
        </w:r>
        <w:r w:rsidRPr="0044679B">
          <w:rPr>
            <w:rFonts w:ascii="Aptos" w:hAnsi="Aptos"/>
          </w:rPr>
          <w:delText>.</w:delText>
        </w:r>
      </w:del>
    </w:p>
    <w:p w14:paraId="3918C0B1" w14:textId="363B2E85" w:rsidR="0044679B" w:rsidRPr="0044679B" w:rsidRDefault="0044679B" w:rsidP="00A62F0A">
      <w:pPr>
        <w:pStyle w:val="Bibliography"/>
        <w:spacing w:line="480" w:lineRule="auto"/>
        <w:rPr>
          <w:rFonts w:ascii="Aptos" w:hAnsi="Aptos"/>
        </w:rPr>
      </w:pPr>
      <w:proofErr w:type="spellStart"/>
      <w:r w:rsidRPr="0044679B">
        <w:rPr>
          <w:rFonts w:ascii="Aptos" w:hAnsi="Aptos"/>
        </w:rPr>
        <w:t>Mendall</w:t>
      </w:r>
      <w:proofErr w:type="spellEnd"/>
      <w:r w:rsidRPr="0044679B">
        <w:rPr>
          <w:rFonts w:ascii="Aptos" w:hAnsi="Aptos"/>
        </w:rPr>
        <w:t xml:space="preserve">, H. L., and C. M. Aldous (1943). </w:t>
      </w:r>
      <w:r w:rsidRPr="006D5382">
        <w:rPr>
          <w:rFonts w:ascii="Aptos" w:hAnsi="Aptos"/>
          <w:i/>
          <w:iCs/>
        </w:rPr>
        <w:t>The ecology and management of American woodcock</w:t>
      </w:r>
      <w:r w:rsidRPr="0044679B">
        <w:rPr>
          <w:rFonts w:ascii="Aptos" w:hAnsi="Aptos"/>
        </w:rPr>
        <w:t>. Maine Cooperative Wildlife Research Unit</w:t>
      </w:r>
      <w:r w:rsidR="00777E8F">
        <w:rPr>
          <w:rFonts w:ascii="Aptos" w:hAnsi="Aptos"/>
        </w:rPr>
        <w:t>, Orono, Maine</w:t>
      </w:r>
      <w:r w:rsidRPr="0044679B">
        <w:rPr>
          <w:rFonts w:ascii="Aptos" w:hAnsi="Aptos"/>
        </w:rPr>
        <w:t>.</w:t>
      </w:r>
    </w:p>
    <w:p w14:paraId="05A50E50" w14:textId="77777777" w:rsidR="0044679B" w:rsidRDefault="0044679B" w:rsidP="00A62F0A">
      <w:pPr>
        <w:pStyle w:val="Bibliography"/>
        <w:spacing w:line="480" w:lineRule="auto"/>
        <w:rPr>
          <w:rFonts w:ascii="Aptos" w:hAnsi="Aptos"/>
        </w:rPr>
      </w:pPr>
      <w:r w:rsidRPr="0044679B">
        <w:rPr>
          <w:rFonts w:ascii="Aptos" w:hAnsi="Aptos"/>
        </w:rPr>
        <w:lastRenderedPageBreak/>
        <w:t xml:space="preserve">Nichols, K. S., T. Homayoun, J. Eckles, and R. B. Blair (2018). Bird-building collision risk: An assessment of the collision risk of birds with buildings by phylogeny and behavior using two citizen-science datasets. </w:t>
      </w:r>
      <w:r w:rsidRPr="006D5382">
        <w:rPr>
          <w:rFonts w:ascii="Aptos" w:hAnsi="Aptos"/>
          <w:i/>
          <w:iCs/>
        </w:rPr>
        <w:t>PLOS ONE</w:t>
      </w:r>
      <w:r w:rsidRPr="0044679B">
        <w:rPr>
          <w:rFonts w:ascii="Aptos" w:hAnsi="Aptos"/>
        </w:rPr>
        <w:t xml:space="preserve"> </w:t>
      </w:r>
      <w:proofErr w:type="gramStart"/>
      <w:r w:rsidRPr="0044679B">
        <w:rPr>
          <w:rFonts w:ascii="Aptos" w:hAnsi="Aptos"/>
        </w:rPr>
        <w:t>13:e</w:t>
      </w:r>
      <w:proofErr w:type="gramEnd"/>
      <w:r w:rsidRPr="0044679B">
        <w:rPr>
          <w:rFonts w:ascii="Aptos" w:hAnsi="Aptos"/>
        </w:rPr>
        <w:t>0201558.</w:t>
      </w:r>
    </w:p>
    <w:p w14:paraId="5E87F733" w14:textId="76AF4889" w:rsidR="00E811F3" w:rsidRPr="00961D23" w:rsidRDefault="004C5839" w:rsidP="00961D23">
      <w:pPr>
        <w:spacing w:line="480" w:lineRule="auto"/>
        <w:ind w:left="720" w:hanging="720"/>
        <w:rPr>
          <w:rFonts w:ascii="Aptos" w:hAnsi="Aptos"/>
        </w:rPr>
        <w:pPrChange w:id="766" w:author="Authors" w:date="2024-11-27T08:46:00Z" w16du:dateUtc="2024-11-27T13:46:00Z">
          <w:pPr>
            <w:pStyle w:val="Bibliography"/>
            <w:spacing w:line="480" w:lineRule="auto"/>
          </w:pPr>
        </w:pPrChange>
      </w:pPr>
      <w:proofErr w:type="spellStart"/>
      <w:r w:rsidRPr="00961D23">
        <w:rPr>
          <w:rFonts w:ascii="Aptos" w:hAnsi="Aptos"/>
        </w:rPr>
        <w:t>Péron</w:t>
      </w:r>
      <w:proofErr w:type="spellEnd"/>
      <w:r w:rsidRPr="00961D23">
        <w:rPr>
          <w:rFonts w:ascii="Aptos" w:hAnsi="Aptos"/>
        </w:rPr>
        <w:t xml:space="preserve">, G., </w:t>
      </w:r>
      <w:del w:id="767" w:author="Authors" w:date="2024-11-27T08:46:00Z" w16du:dateUtc="2024-11-27T13:46:00Z">
        <w:r w:rsidR="0044679B" w:rsidRPr="0044679B">
          <w:rPr>
            <w:rFonts w:ascii="Aptos" w:hAnsi="Aptos"/>
          </w:rPr>
          <w:delText xml:space="preserve">J. M. Calabrese, O. Duriez, </w:delText>
        </w:r>
      </w:del>
      <w:r w:rsidRPr="00961D23">
        <w:rPr>
          <w:rFonts w:ascii="Aptos" w:hAnsi="Aptos"/>
        </w:rPr>
        <w:t xml:space="preserve">C. H. Fleming, </w:t>
      </w:r>
      <w:del w:id="768" w:author="Authors" w:date="2024-11-27T08:46:00Z" w16du:dateUtc="2024-11-27T13:46:00Z">
        <w:r w:rsidR="0044679B" w:rsidRPr="0044679B">
          <w:rPr>
            <w:rFonts w:ascii="Aptos" w:hAnsi="Aptos"/>
          </w:rPr>
          <w:delText>R. García-Jiménez, A. Johnston</w:delText>
        </w:r>
      </w:del>
      <w:ins w:id="769" w:author="Authors" w:date="2024-11-27T08:46:00Z" w16du:dateUtc="2024-11-27T13:46:00Z">
        <w:r w:rsidRPr="00961D23">
          <w:rPr>
            <w:rFonts w:ascii="Aptos" w:hAnsi="Aptos"/>
          </w:rPr>
          <w:t xml:space="preserve">O. </w:t>
        </w:r>
        <w:proofErr w:type="spellStart"/>
        <w:r w:rsidRPr="00961D23">
          <w:rPr>
            <w:rFonts w:ascii="Aptos" w:hAnsi="Aptos"/>
          </w:rPr>
          <w:t>Duriez</w:t>
        </w:r>
        <w:proofErr w:type="spellEnd"/>
        <w:r w:rsidRPr="00961D23">
          <w:rPr>
            <w:rFonts w:ascii="Aptos" w:hAnsi="Aptos"/>
          </w:rPr>
          <w:t xml:space="preserve">, J. </w:t>
        </w:r>
        <w:proofErr w:type="spellStart"/>
        <w:r w:rsidRPr="00961D23">
          <w:rPr>
            <w:rFonts w:ascii="Aptos" w:hAnsi="Aptos"/>
          </w:rPr>
          <w:t>Fluhr</w:t>
        </w:r>
        <w:proofErr w:type="spellEnd"/>
        <w:r w:rsidRPr="00961D23">
          <w:rPr>
            <w:rFonts w:ascii="Aptos" w:hAnsi="Aptos"/>
          </w:rPr>
          <w:t>, C. Itty</w:t>
        </w:r>
      </w:ins>
      <w:r w:rsidRPr="00961D23">
        <w:rPr>
          <w:rFonts w:ascii="Aptos" w:hAnsi="Aptos"/>
        </w:rPr>
        <w:t xml:space="preserve">, S. </w:t>
      </w:r>
      <w:del w:id="770" w:author="Authors" w:date="2024-11-27T08:46:00Z" w16du:dateUtc="2024-11-27T13:46:00Z">
        <w:r w:rsidR="0044679B" w:rsidRPr="0044679B">
          <w:rPr>
            <w:rFonts w:ascii="Aptos" w:hAnsi="Aptos"/>
          </w:rPr>
          <w:delText xml:space="preserve">A. </w:delText>
        </w:r>
      </w:del>
      <w:proofErr w:type="spellStart"/>
      <w:r w:rsidRPr="00961D23">
        <w:rPr>
          <w:rFonts w:ascii="Aptos" w:hAnsi="Aptos"/>
        </w:rPr>
        <w:t>Lambertucci</w:t>
      </w:r>
      <w:proofErr w:type="spellEnd"/>
      <w:r w:rsidRPr="00961D23">
        <w:rPr>
          <w:rFonts w:ascii="Aptos" w:hAnsi="Aptos"/>
        </w:rPr>
        <w:t xml:space="preserve">, K. Safi, </w:t>
      </w:r>
      <w:del w:id="771" w:author="Authors" w:date="2024-11-27T08:46:00Z" w16du:dateUtc="2024-11-27T13:46:00Z">
        <w:r w:rsidR="0044679B" w:rsidRPr="0044679B">
          <w:rPr>
            <w:rFonts w:ascii="Aptos" w:hAnsi="Aptos"/>
          </w:rPr>
          <w:delText xml:space="preserve">and </w:delText>
        </w:r>
      </w:del>
      <w:r w:rsidRPr="00961D23">
        <w:rPr>
          <w:rFonts w:ascii="Aptos" w:hAnsi="Aptos"/>
        </w:rPr>
        <w:t>E. L. C. Shepard</w:t>
      </w:r>
      <w:del w:id="772" w:author="Authors" w:date="2024-11-27T08:46:00Z" w16du:dateUtc="2024-11-27T13:46:00Z">
        <w:r w:rsidR="0044679B" w:rsidRPr="0044679B">
          <w:rPr>
            <w:rFonts w:ascii="Aptos" w:hAnsi="Aptos"/>
          </w:rPr>
          <w:delText xml:space="preserve"> (</w:delText>
        </w:r>
      </w:del>
      <w:ins w:id="773" w:author="Authors" w:date="2024-11-27T08:46:00Z" w16du:dateUtc="2024-11-27T13:46:00Z">
        <w:r w:rsidRPr="00961D23">
          <w:rPr>
            <w:rFonts w:ascii="Aptos" w:hAnsi="Aptos"/>
          </w:rPr>
          <w:t>, and J. M. Calabrese (2017).</w:t>
        </w:r>
      </w:ins>
      <w:moveFromRangeStart w:id="774" w:author="Authors" w:date="2024-11-27T08:46:00Z" w:name="move183589631"/>
      <w:moveFrom w:id="775" w:author="Authors" w:date="2024-11-27T08:46:00Z" w16du:dateUtc="2024-11-27T13:46:00Z">
        <w:r w:rsidR="00C02FAA" w:rsidRPr="00C02FAA">
          <w:rPr>
            <w:rFonts w:ascii="Aptos" w:hAnsi="Aptos"/>
          </w:rPr>
          <w:t>2020)</w:t>
        </w:r>
        <w:r w:rsidR="008F51C4">
          <w:rPr>
            <w:rPrChange w:id="776" w:author="Authors" w:date="2024-11-27T08:46:00Z" w16du:dateUtc="2024-11-27T13:46:00Z">
              <w:rPr>
                <w:rFonts w:ascii="Aptos" w:hAnsi="Aptos"/>
              </w:rPr>
            </w:rPrChange>
          </w:rPr>
          <w:t>.</w:t>
        </w:r>
      </w:moveFrom>
      <w:moveFromRangeEnd w:id="774"/>
      <w:r w:rsidRPr="00961D23">
        <w:rPr>
          <w:rFonts w:ascii="Aptos" w:hAnsi="Aptos"/>
        </w:rPr>
        <w:t xml:space="preserve"> The </w:t>
      </w:r>
      <w:del w:id="777" w:author="Authors" w:date="2024-11-27T08:46:00Z" w16du:dateUtc="2024-11-27T13:46:00Z">
        <w:r w:rsidR="0044679B" w:rsidRPr="0044679B">
          <w:rPr>
            <w:rFonts w:ascii="Aptos" w:hAnsi="Aptos"/>
          </w:rPr>
          <w:delText xml:space="preserve">challenges of estimating the distribution of </w:delText>
        </w:r>
      </w:del>
      <w:ins w:id="778" w:author="Authors" w:date="2024-11-27T08:46:00Z" w16du:dateUtc="2024-11-27T13:46:00Z">
        <w:r w:rsidRPr="00961D23">
          <w:rPr>
            <w:rFonts w:ascii="Aptos" w:hAnsi="Aptos"/>
          </w:rPr>
          <w:t xml:space="preserve">energy landscape predicts </w:t>
        </w:r>
      </w:ins>
      <w:r w:rsidRPr="00961D23">
        <w:rPr>
          <w:rFonts w:ascii="Aptos" w:hAnsi="Aptos"/>
        </w:rPr>
        <w:t xml:space="preserve">flight </w:t>
      </w:r>
      <w:del w:id="779" w:author="Authors" w:date="2024-11-27T08:46:00Z" w16du:dateUtc="2024-11-27T13:46:00Z">
        <w:r w:rsidR="0044679B" w:rsidRPr="0044679B">
          <w:rPr>
            <w:rFonts w:ascii="Aptos" w:hAnsi="Aptos"/>
          </w:rPr>
          <w:delText xml:space="preserve">heights from telemetry or altimetry data. </w:delText>
        </w:r>
        <w:r w:rsidR="0044679B" w:rsidRPr="006D5382">
          <w:rPr>
            <w:rFonts w:ascii="Aptos" w:hAnsi="Aptos"/>
            <w:i/>
            <w:iCs/>
          </w:rPr>
          <w:delText>Animal Biotelemetry</w:delText>
        </w:r>
        <w:r w:rsidR="0044679B" w:rsidRPr="0044679B">
          <w:rPr>
            <w:rFonts w:ascii="Aptos" w:hAnsi="Aptos"/>
          </w:rPr>
          <w:delText xml:space="preserve"> 8:5</w:delText>
        </w:r>
      </w:del>
      <w:ins w:id="780" w:author="Authors" w:date="2024-11-27T08:46:00Z" w16du:dateUtc="2024-11-27T13:46:00Z">
        <w:r w:rsidRPr="00961D23">
          <w:rPr>
            <w:rFonts w:ascii="Aptos" w:hAnsi="Aptos"/>
          </w:rPr>
          <w:t>height and wind turbine collision hazard in three species of large soaring raptor. Journal of Applied Ecology 54:1895–1906</w:t>
        </w:r>
      </w:ins>
      <w:r w:rsidRPr="00961D23">
        <w:rPr>
          <w:rFonts w:ascii="Aptos" w:hAnsi="Aptos"/>
        </w:rPr>
        <w:t>.</w:t>
      </w:r>
    </w:p>
    <w:p w14:paraId="3D7EA58F" w14:textId="77777777" w:rsidR="0044679B" w:rsidRPr="0044679B" w:rsidRDefault="0044679B" w:rsidP="00A62F0A">
      <w:pPr>
        <w:pStyle w:val="Bibliography"/>
        <w:spacing w:line="480" w:lineRule="auto"/>
        <w:rPr>
          <w:del w:id="781" w:author="Authors" w:date="2024-11-27T08:46:00Z" w16du:dateUtc="2024-11-27T13:46:00Z"/>
          <w:rFonts w:ascii="Aptos" w:hAnsi="Aptos"/>
        </w:rPr>
      </w:pPr>
      <w:del w:id="782" w:author="Authors" w:date="2024-11-27T08:46:00Z" w16du:dateUtc="2024-11-27T13:46:00Z">
        <w:r w:rsidRPr="0044679B">
          <w:rPr>
            <w:rFonts w:ascii="Aptos" w:hAnsi="Aptos"/>
          </w:rPr>
          <w:delText xml:space="preserve">Poessel, S. A., A. E. Duerr, J. C. Hall, M. A. Braham, and T. E. Katzner (2018). Improving estimation of flight altitude in wildlife telemetry studies. </w:delText>
        </w:r>
        <w:r w:rsidRPr="0015030F">
          <w:rPr>
            <w:rFonts w:ascii="Aptos" w:hAnsi="Aptos"/>
            <w:i/>
            <w:iCs/>
          </w:rPr>
          <w:delText>Journal of Applied Ecology</w:delText>
        </w:r>
        <w:r w:rsidRPr="0044679B">
          <w:rPr>
            <w:rFonts w:ascii="Aptos" w:hAnsi="Aptos"/>
          </w:rPr>
          <w:delText xml:space="preserve"> 55:2064–2070.</w:delText>
        </w:r>
      </w:del>
    </w:p>
    <w:p w14:paraId="7909CE44" w14:textId="03988C79" w:rsidR="0044679B" w:rsidRDefault="0044679B" w:rsidP="00A62F0A">
      <w:pPr>
        <w:pStyle w:val="Bibliography"/>
        <w:spacing w:line="480" w:lineRule="auto"/>
        <w:rPr>
          <w:rFonts w:ascii="Aptos" w:hAnsi="Aptos"/>
        </w:rPr>
      </w:pPr>
      <w:r w:rsidRPr="0044679B">
        <w:rPr>
          <w:rFonts w:ascii="Aptos" w:hAnsi="Aptos"/>
        </w:rPr>
        <w:t xml:space="preserve">Poole, E. L. (1938). Weights and </w:t>
      </w:r>
      <w:r w:rsidR="00194FDA">
        <w:rPr>
          <w:rFonts w:ascii="Aptos" w:hAnsi="Aptos"/>
        </w:rPr>
        <w:t>w</w:t>
      </w:r>
      <w:r w:rsidRPr="0044679B">
        <w:rPr>
          <w:rFonts w:ascii="Aptos" w:hAnsi="Aptos"/>
        </w:rPr>
        <w:t xml:space="preserve">ing </w:t>
      </w:r>
      <w:r w:rsidR="00194FDA">
        <w:rPr>
          <w:rFonts w:ascii="Aptos" w:hAnsi="Aptos"/>
        </w:rPr>
        <w:t>a</w:t>
      </w:r>
      <w:r w:rsidRPr="0044679B">
        <w:rPr>
          <w:rFonts w:ascii="Aptos" w:hAnsi="Aptos"/>
        </w:rPr>
        <w:t xml:space="preserve">reas in North American </w:t>
      </w:r>
      <w:r w:rsidR="00194FDA">
        <w:rPr>
          <w:rFonts w:ascii="Aptos" w:hAnsi="Aptos"/>
        </w:rPr>
        <w:t>b</w:t>
      </w:r>
      <w:r w:rsidRPr="0044679B">
        <w:rPr>
          <w:rFonts w:ascii="Aptos" w:hAnsi="Aptos"/>
        </w:rPr>
        <w:t xml:space="preserve">irds. </w:t>
      </w:r>
      <w:r w:rsidRPr="00194FDA">
        <w:rPr>
          <w:rFonts w:ascii="Aptos" w:hAnsi="Aptos"/>
          <w:i/>
          <w:iCs/>
        </w:rPr>
        <w:t>The Auk</w:t>
      </w:r>
      <w:r w:rsidRPr="0044679B">
        <w:rPr>
          <w:rFonts w:ascii="Aptos" w:hAnsi="Aptos"/>
        </w:rPr>
        <w:t xml:space="preserve"> 55:511–517.</w:t>
      </w:r>
    </w:p>
    <w:p w14:paraId="14D69B29" w14:textId="780AF289" w:rsidR="00B255D5" w:rsidRDefault="000B4E48" w:rsidP="000B4E48">
      <w:pPr>
        <w:spacing w:line="480" w:lineRule="auto"/>
        <w:ind w:left="720" w:hanging="720"/>
      </w:pPr>
      <w:r w:rsidRPr="000B4E48">
        <w:t xml:space="preserve">R Core Team (2024). </w:t>
      </w:r>
      <w:r w:rsidRPr="00194FDA">
        <w:rPr>
          <w:i/>
          <w:iCs/>
        </w:rPr>
        <w:t>R: A Language and Environment for Statistical Computing</w:t>
      </w:r>
      <w:r w:rsidRPr="000B4E48">
        <w:t>. R Foundation for Statistical Computing, Vienna, Austria.</w:t>
      </w:r>
    </w:p>
    <w:p w14:paraId="53020B74" w14:textId="10017C19" w:rsidR="00DC290B" w:rsidRPr="00B255D5" w:rsidRDefault="00DC290B" w:rsidP="000B4E48">
      <w:pPr>
        <w:spacing w:line="480" w:lineRule="auto"/>
        <w:ind w:left="720" w:hanging="720"/>
        <w:rPr>
          <w:ins w:id="783" w:author="Authors" w:date="2024-11-27T08:46:00Z" w16du:dateUtc="2024-11-27T13:46:00Z"/>
        </w:rPr>
      </w:pPr>
      <w:ins w:id="784" w:author="Authors" w:date="2024-11-27T08:46:00Z" w16du:dateUtc="2024-11-27T13:46:00Z">
        <w:r w:rsidRPr="00DC290B">
          <w:t>Rabe, D. L., H. H. Prince, and E. D. Goodman (1983). The effect of weather on bioenergetics of breeding American woodcock. The Journal of Wildlife Management:762–771.</w:t>
        </w:r>
      </w:ins>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xml:space="preserve">, C. E. Wainwright, and H. A. Campbell (2020). Opportunities and challenges in using weather radar for detecting and monitoring flying animals in the Southern Hemisphere. </w:t>
      </w:r>
      <w:r w:rsidRPr="00273A05">
        <w:rPr>
          <w:rFonts w:ascii="Aptos" w:hAnsi="Aptos"/>
          <w:i/>
          <w:iCs/>
        </w:rPr>
        <w:t>Austral Ecology</w:t>
      </w:r>
      <w:r w:rsidRPr="0044679B">
        <w:rPr>
          <w:rFonts w:ascii="Aptos" w:hAnsi="Aptos"/>
        </w:rPr>
        <w:t xml:space="preserve"> 45:127–136.</w:t>
      </w:r>
    </w:p>
    <w:p w14:paraId="5879C700" w14:textId="77777777" w:rsidR="0044679B" w:rsidRDefault="0044679B" w:rsidP="00A62F0A">
      <w:pPr>
        <w:pStyle w:val="Bibliography"/>
        <w:spacing w:line="480" w:lineRule="auto"/>
        <w:rPr>
          <w:rFonts w:ascii="Aptos" w:hAnsi="Aptos"/>
        </w:rPr>
      </w:pPr>
      <w:r w:rsidRPr="0044679B">
        <w:rPr>
          <w:rFonts w:ascii="Aptos" w:hAnsi="Aptos"/>
        </w:rPr>
        <w:t xml:space="preserve">Ruscio, J. (2008). A probability-based measure of effect size: robustness to base rates and other factors. </w:t>
      </w:r>
      <w:r w:rsidRPr="00273A05">
        <w:rPr>
          <w:rFonts w:ascii="Aptos" w:hAnsi="Aptos"/>
          <w:i/>
          <w:iCs/>
        </w:rPr>
        <w:t>Psychological methods</w:t>
      </w:r>
      <w:r w:rsidRPr="0044679B">
        <w:rPr>
          <w:rFonts w:ascii="Aptos" w:hAnsi="Aptos"/>
        </w:rPr>
        <w:t xml:space="preserve"> 13:19.</w:t>
      </w:r>
    </w:p>
    <w:p w14:paraId="32EB9229" w14:textId="4F190247" w:rsidR="00795BAA" w:rsidRPr="00795BAA" w:rsidRDefault="00795BAA" w:rsidP="00A62F0A">
      <w:pPr>
        <w:spacing w:line="480" w:lineRule="auto"/>
        <w:ind w:left="720" w:hanging="720"/>
      </w:pPr>
      <w:r>
        <w:lastRenderedPageBreak/>
        <w:t xml:space="preserve">Stan Development Team (2024). </w:t>
      </w:r>
      <w:r w:rsidR="00563A54" w:rsidRPr="00273A05">
        <w:rPr>
          <w:i/>
          <w:iCs/>
        </w:rPr>
        <w:t>Stan Modeling Language Users Guide and Reference Manual</w:t>
      </w:r>
      <w:r w:rsidR="00563A54" w:rsidRPr="00563A54">
        <w:t xml:space="preserve">, </w:t>
      </w:r>
      <w:r w:rsidR="00C72002">
        <w:t>V</w:t>
      </w:r>
      <w:r w:rsidR="00265AE9">
        <w:t>ersion 2.3.5</w:t>
      </w:r>
      <w:r w:rsidR="00563A54" w:rsidRPr="00563A54">
        <w:t>. https://mc-stan.org</w:t>
      </w:r>
      <w:r w:rsidR="00C72002">
        <w:t>.</w:t>
      </w:r>
    </w:p>
    <w:p w14:paraId="52D428A9" w14:textId="603ED496"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w:t>
      </w:r>
      <w:r w:rsidRPr="00B16A51">
        <w:rPr>
          <w:rFonts w:ascii="Aptos" w:hAnsi="Aptos"/>
          <w:i/>
          <w:iCs/>
        </w:rPr>
        <w:t xml:space="preserve">How </w:t>
      </w:r>
      <w:r w:rsidR="00BB15A8" w:rsidRPr="00B16A51">
        <w:rPr>
          <w:rFonts w:ascii="Aptos" w:hAnsi="Aptos"/>
          <w:i/>
          <w:iCs/>
        </w:rPr>
        <w:t>h</w:t>
      </w:r>
      <w:r w:rsidRPr="00B16A51">
        <w:rPr>
          <w:rFonts w:ascii="Aptos" w:hAnsi="Aptos"/>
          <w:i/>
          <w:iCs/>
        </w:rPr>
        <w:t xml:space="preserve">igh </w:t>
      </w:r>
      <w:r w:rsidR="00BB15A8" w:rsidRPr="00B16A51">
        <w:rPr>
          <w:rFonts w:ascii="Aptos" w:hAnsi="Aptos"/>
          <w:i/>
          <w:iCs/>
        </w:rPr>
        <w:t>d</w:t>
      </w:r>
      <w:r w:rsidRPr="00B16A51">
        <w:rPr>
          <w:rFonts w:ascii="Aptos" w:hAnsi="Aptos"/>
          <w:i/>
          <w:iCs/>
        </w:rPr>
        <w:t xml:space="preserve">o </w:t>
      </w:r>
      <w:r w:rsidR="00BB15A8" w:rsidRPr="00B16A51">
        <w:rPr>
          <w:rFonts w:ascii="Aptos" w:hAnsi="Aptos"/>
          <w:i/>
          <w:iCs/>
        </w:rPr>
        <w:t>b</w:t>
      </w:r>
      <w:r w:rsidRPr="00B16A51">
        <w:rPr>
          <w:rFonts w:ascii="Aptos" w:hAnsi="Aptos"/>
          <w:i/>
          <w:iCs/>
        </w:rPr>
        <w:t xml:space="preserve">irds </w:t>
      </w:r>
      <w:r w:rsidR="00BB15A8" w:rsidRPr="00B16A51">
        <w:rPr>
          <w:rFonts w:ascii="Aptos" w:hAnsi="Aptos"/>
          <w:i/>
          <w:iCs/>
        </w:rPr>
        <w:t>f</w:t>
      </w:r>
      <w:r w:rsidRPr="00B16A51">
        <w:rPr>
          <w:rFonts w:ascii="Aptos" w:hAnsi="Aptos"/>
          <w:i/>
          <w:iCs/>
        </w:rPr>
        <w:t xml:space="preserve">ly? </w:t>
      </w:r>
      <w:r w:rsidR="00BC731C" w:rsidRPr="00B16A51">
        <w:rPr>
          <w:rFonts w:ascii="Aptos" w:hAnsi="Aptos"/>
          <w:i/>
          <w:iCs/>
        </w:rPr>
        <w:t>A</w:t>
      </w:r>
      <w:r w:rsidRPr="00B16A51">
        <w:rPr>
          <w:rFonts w:ascii="Aptos" w:hAnsi="Aptos"/>
          <w:i/>
          <w:iCs/>
        </w:rPr>
        <w:t xml:space="preserve"> </w:t>
      </w:r>
      <w:r w:rsidR="00BB15A8" w:rsidRPr="00B16A51">
        <w:rPr>
          <w:rFonts w:ascii="Aptos" w:hAnsi="Aptos"/>
          <w:i/>
          <w:iCs/>
        </w:rPr>
        <w:t>r</w:t>
      </w:r>
      <w:r w:rsidRPr="00B16A51">
        <w:rPr>
          <w:rFonts w:ascii="Aptos" w:hAnsi="Aptos"/>
          <w:i/>
          <w:iCs/>
        </w:rPr>
        <w:t xml:space="preserve">eview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d</w:t>
      </w:r>
      <w:r w:rsidRPr="00B16A51">
        <w:rPr>
          <w:rFonts w:ascii="Aptos" w:hAnsi="Aptos"/>
          <w:i/>
          <w:iCs/>
        </w:rPr>
        <w:t xml:space="preserve">atasets and an </w:t>
      </w:r>
      <w:r w:rsidR="00BB15A8" w:rsidRPr="00B16A51">
        <w:rPr>
          <w:rFonts w:ascii="Aptos" w:hAnsi="Aptos"/>
          <w:i/>
          <w:iCs/>
        </w:rPr>
        <w:t>a</w:t>
      </w:r>
      <w:r w:rsidRPr="00B16A51">
        <w:rPr>
          <w:rFonts w:ascii="Aptos" w:hAnsi="Aptos"/>
          <w:i/>
          <w:iCs/>
        </w:rPr>
        <w:t xml:space="preserve">ppraisal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m</w:t>
      </w:r>
      <w:r w:rsidRPr="00B16A51">
        <w:rPr>
          <w:rFonts w:ascii="Aptos" w:hAnsi="Aptos"/>
          <w:i/>
          <w:iCs/>
        </w:rPr>
        <w:t xml:space="preserve">ethodologies for </w:t>
      </w:r>
      <w:r w:rsidR="00BB15A8" w:rsidRPr="00B16A51">
        <w:rPr>
          <w:rFonts w:ascii="Aptos" w:hAnsi="Aptos"/>
          <w:i/>
          <w:iCs/>
        </w:rPr>
        <w:t>c</w:t>
      </w:r>
      <w:r w:rsidRPr="00B16A51">
        <w:rPr>
          <w:rFonts w:ascii="Aptos" w:hAnsi="Aptos"/>
          <w:i/>
          <w:iCs/>
        </w:rPr>
        <w:t xml:space="preserve">ollecting </w:t>
      </w:r>
      <w:r w:rsidR="00BB15A8" w:rsidRPr="00B16A51">
        <w:rPr>
          <w:rFonts w:ascii="Aptos" w:hAnsi="Aptos"/>
          <w:i/>
          <w:iCs/>
        </w:rPr>
        <w:t>f</w:t>
      </w:r>
      <w:r w:rsidRPr="00B16A51">
        <w:rPr>
          <w:rFonts w:ascii="Aptos" w:hAnsi="Aptos"/>
          <w:i/>
          <w:iCs/>
        </w:rPr>
        <w:t xml:space="preserve">light </w:t>
      </w:r>
      <w:r w:rsidR="00BB15A8" w:rsidRPr="00B16A51">
        <w:rPr>
          <w:rFonts w:ascii="Aptos" w:hAnsi="Aptos"/>
          <w:i/>
          <w:iCs/>
        </w:rPr>
        <w:t>h</w:t>
      </w:r>
      <w:r w:rsidRPr="00B16A51">
        <w:rPr>
          <w:rFonts w:ascii="Aptos" w:hAnsi="Aptos"/>
          <w:i/>
          <w:iCs/>
        </w:rPr>
        <w:t xml:space="preserve">eight </w:t>
      </w:r>
      <w:r w:rsidR="00E92ADB" w:rsidRPr="00B16A51">
        <w:rPr>
          <w:rFonts w:ascii="Aptos" w:hAnsi="Aptos"/>
          <w:i/>
          <w:iCs/>
        </w:rPr>
        <w:t>d</w:t>
      </w:r>
      <w:r w:rsidRPr="00B16A51">
        <w:rPr>
          <w:rFonts w:ascii="Aptos" w:hAnsi="Aptos"/>
          <w:i/>
          <w:iCs/>
        </w:rPr>
        <w:t>ata</w:t>
      </w:r>
      <w:r w:rsidR="00BC731C" w:rsidRPr="00B16A51">
        <w:rPr>
          <w:rFonts w:ascii="Aptos" w:hAnsi="Aptos"/>
          <w:i/>
          <w:iCs/>
        </w:rPr>
        <w:t>:</w:t>
      </w:r>
      <w:r w:rsidRPr="00B16A51">
        <w:rPr>
          <w:rFonts w:ascii="Aptos" w:hAnsi="Aptos"/>
          <w:i/>
          <w:iCs/>
        </w:rPr>
        <w:t xml:space="preserve"> </w:t>
      </w:r>
      <w:r w:rsidR="00BC731C" w:rsidRPr="00B16A51">
        <w:rPr>
          <w:rFonts w:ascii="Aptos" w:hAnsi="Aptos"/>
          <w:i/>
          <w:iCs/>
        </w:rPr>
        <w:t>l</w:t>
      </w:r>
      <w:r w:rsidR="00BB15A8" w:rsidRPr="00B16A51">
        <w:rPr>
          <w:rFonts w:ascii="Aptos" w:hAnsi="Aptos"/>
          <w:i/>
          <w:iCs/>
        </w:rPr>
        <w:t>iterature</w:t>
      </w:r>
      <w:r w:rsidRPr="00B16A51">
        <w:rPr>
          <w:rFonts w:ascii="Aptos" w:hAnsi="Aptos"/>
          <w:i/>
          <w:iCs/>
        </w:rPr>
        <w:t xml:space="preserve"> </w:t>
      </w:r>
      <w:r w:rsidR="00BC731C" w:rsidRPr="00B16A51">
        <w:rPr>
          <w:rFonts w:ascii="Aptos" w:hAnsi="Aptos"/>
          <w:i/>
          <w:iCs/>
        </w:rPr>
        <w:t>r</w:t>
      </w:r>
      <w:r w:rsidRPr="00B16A51">
        <w:rPr>
          <w:rFonts w:ascii="Aptos" w:hAnsi="Aptos"/>
          <w:i/>
          <w:iCs/>
        </w:rPr>
        <w:t>eview</w:t>
      </w:r>
      <w:r w:rsidRPr="0044679B">
        <w:rPr>
          <w:rFonts w:ascii="Aptos" w:hAnsi="Aptos"/>
        </w:rPr>
        <w:t>. British Trust for Ornithology</w:t>
      </w:r>
      <w:r w:rsidR="00777BDD">
        <w:rPr>
          <w:rFonts w:ascii="Aptos" w:hAnsi="Aptos"/>
        </w:rPr>
        <w:t>, Thetford, United Kingdom</w:t>
      </w:r>
      <w:r w:rsidRPr="0044679B">
        <w:rPr>
          <w:rFonts w:ascii="Aptos" w:hAnsi="Aptos"/>
        </w:rPr>
        <w:t>.</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w:t>
      </w:r>
      <w:r w:rsidRPr="00A0476E">
        <w:rPr>
          <w:rFonts w:ascii="Aptos" w:hAnsi="Aptos"/>
          <w:i/>
          <w:iCs/>
        </w:rPr>
        <w:t>Proceedings of the National Academy of Sciences</w:t>
      </w:r>
      <w:r w:rsidRPr="0044679B">
        <w:rPr>
          <w:rFonts w:ascii="Aptos" w:hAnsi="Aptos"/>
        </w:rPr>
        <w:t xml:space="preserve"> </w:t>
      </w:r>
      <w:proofErr w:type="gramStart"/>
      <w:r w:rsidRPr="0044679B">
        <w:rPr>
          <w:rFonts w:ascii="Aptos" w:hAnsi="Aptos"/>
        </w:rPr>
        <w:t>118:e</w:t>
      </w:r>
      <w:proofErr w:type="gramEnd"/>
      <w:r w:rsidRPr="0044679B">
        <w:rPr>
          <w:rFonts w:ascii="Aptos" w:hAnsi="Aptos"/>
        </w:rPr>
        <w:t>2101666118.</w:t>
      </w:r>
    </w:p>
    <w:p w14:paraId="25084D1C" w14:textId="71037F03" w:rsidR="0044679B" w:rsidRPr="0044679B" w:rsidRDefault="0044679B" w:rsidP="00A62F0A">
      <w:pPr>
        <w:pStyle w:val="Bibliography"/>
        <w:spacing w:line="480" w:lineRule="auto"/>
        <w:rPr>
          <w:rFonts w:ascii="Aptos" w:hAnsi="Aptos"/>
        </w:rPr>
      </w:pPr>
      <w:r w:rsidRPr="0044679B">
        <w:rPr>
          <w:rFonts w:ascii="Aptos" w:hAnsi="Aptos"/>
        </w:rPr>
        <w:t xml:space="preserve">White, J. D., K. W. Heist, and M. T. Wells (2020). </w:t>
      </w:r>
      <w:r w:rsidRPr="000D6D0A">
        <w:rPr>
          <w:rFonts w:ascii="Aptos" w:hAnsi="Aptos"/>
          <w:i/>
          <w:iCs/>
        </w:rPr>
        <w:t xml:space="preserve">Great Lakes </w:t>
      </w:r>
      <w:r w:rsidR="00A0476E" w:rsidRPr="000D6D0A">
        <w:rPr>
          <w:rFonts w:ascii="Aptos" w:hAnsi="Aptos"/>
          <w:i/>
          <w:iCs/>
        </w:rPr>
        <w:t>a</w:t>
      </w:r>
      <w:r w:rsidRPr="000D6D0A">
        <w:rPr>
          <w:rFonts w:ascii="Aptos" w:hAnsi="Aptos"/>
          <w:i/>
          <w:iCs/>
        </w:rPr>
        <w:t xml:space="preserve">vian </w:t>
      </w:r>
      <w:r w:rsidR="00561CA0" w:rsidRPr="000D6D0A">
        <w:rPr>
          <w:rFonts w:ascii="Aptos" w:hAnsi="Aptos"/>
          <w:i/>
          <w:iCs/>
        </w:rPr>
        <w:t>r</w:t>
      </w:r>
      <w:r w:rsidRPr="000D6D0A">
        <w:rPr>
          <w:rFonts w:ascii="Aptos" w:hAnsi="Aptos"/>
          <w:i/>
          <w:iCs/>
        </w:rPr>
        <w:t xml:space="preserve">adar </w:t>
      </w:r>
      <w:r w:rsidR="00561CA0" w:rsidRPr="000D6D0A">
        <w:rPr>
          <w:rFonts w:ascii="Aptos" w:hAnsi="Aptos"/>
          <w:i/>
          <w:iCs/>
        </w:rPr>
        <w:t>t</w:t>
      </w:r>
      <w:r w:rsidRPr="000D6D0A">
        <w:rPr>
          <w:rFonts w:ascii="Aptos" w:hAnsi="Aptos"/>
          <w:i/>
          <w:iCs/>
        </w:rPr>
        <w:t xml:space="preserve">echnical </w:t>
      </w:r>
      <w:r w:rsidR="00561CA0" w:rsidRPr="000D6D0A">
        <w:rPr>
          <w:rFonts w:ascii="Aptos" w:hAnsi="Aptos"/>
          <w:i/>
          <w:iCs/>
        </w:rPr>
        <w:t>r</w:t>
      </w:r>
      <w:r w:rsidRPr="000D6D0A">
        <w:rPr>
          <w:rFonts w:ascii="Aptos" w:hAnsi="Aptos"/>
          <w:i/>
          <w:iCs/>
        </w:rPr>
        <w:t xml:space="preserve">eport Lake Erie </w:t>
      </w:r>
      <w:r w:rsidR="006B70B7" w:rsidRPr="000D6D0A">
        <w:rPr>
          <w:rFonts w:ascii="Aptos" w:hAnsi="Aptos"/>
          <w:i/>
          <w:iCs/>
        </w:rPr>
        <w:t>l</w:t>
      </w:r>
      <w:r w:rsidRPr="000D6D0A">
        <w:rPr>
          <w:rFonts w:ascii="Aptos" w:hAnsi="Aptos"/>
          <w:i/>
          <w:iCs/>
        </w:rPr>
        <w:t>akeshore: Macomb and Wayne County, MI</w:t>
      </w:r>
      <w:r w:rsidR="00A067B5" w:rsidRPr="000D6D0A">
        <w:rPr>
          <w:rFonts w:ascii="Aptos" w:hAnsi="Aptos"/>
          <w:i/>
          <w:iCs/>
        </w:rPr>
        <w:t>, F</w:t>
      </w:r>
      <w:r w:rsidRPr="000D6D0A">
        <w:rPr>
          <w:rFonts w:ascii="Aptos" w:hAnsi="Aptos"/>
          <w:i/>
          <w:iCs/>
        </w:rPr>
        <w:t>all 2018</w:t>
      </w:r>
      <w:r w:rsidRPr="0044679B">
        <w:rPr>
          <w:rFonts w:ascii="Aptos" w:hAnsi="Aptos"/>
        </w:rPr>
        <w:t>. U.S. Fish and Wildlife Service.</w:t>
      </w:r>
    </w:p>
    <w:p w14:paraId="5A752C85" w14:textId="0A0703B3" w:rsidR="00C947C6" w:rsidRPr="00C947C6" w:rsidRDefault="0044679B" w:rsidP="00A62F0A">
      <w:pPr>
        <w:pStyle w:val="Bibliography"/>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xml:space="preserve">, W. Gorman, S. Jeong, and E. O’Shaughnessy (2023). </w:t>
      </w:r>
      <w:r w:rsidRPr="00270FF1">
        <w:rPr>
          <w:rFonts w:ascii="Aptos" w:hAnsi="Aptos"/>
          <w:i/>
          <w:iCs/>
        </w:rPr>
        <w:t>Land-based wind market report: 2023 edition</w:t>
      </w:r>
      <w:r w:rsidRPr="0044679B">
        <w:rPr>
          <w:rFonts w:ascii="Aptos" w:hAnsi="Aptos"/>
        </w:rPr>
        <w:t xml:space="preserve">. Lawrence Berkeley National Laboratory, Berkeley, </w:t>
      </w:r>
      <w:r w:rsidR="00270FF1">
        <w:rPr>
          <w:rFonts w:ascii="Aptos" w:hAnsi="Aptos"/>
        </w:rPr>
        <w:t>California</w:t>
      </w:r>
      <w:r w:rsidRPr="0044679B">
        <w:rPr>
          <w:rFonts w:ascii="Aptos" w:hAnsi="Aptos"/>
        </w:rPr>
        <w:t>.</w:t>
      </w:r>
    </w:p>
    <w:sectPr w:rsidR="00C947C6" w:rsidRPr="00C947C6" w:rsidSect="00A4481F">
      <w:headerReference w:type="default" r:id="rId12"/>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521E3" w14:textId="77777777" w:rsidR="001E035C" w:rsidRDefault="001E035C" w:rsidP="00724EEF">
      <w:pPr>
        <w:spacing w:after="0" w:line="240" w:lineRule="auto"/>
      </w:pPr>
      <w:r>
        <w:separator/>
      </w:r>
    </w:p>
  </w:endnote>
  <w:endnote w:type="continuationSeparator" w:id="0">
    <w:p w14:paraId="78330277" w14:textId="77777777" w:rsidR="001E035C" w:rsidRDefault="001E035C" w:rsidP="00724EEF">
      <w:pPr>
        <w:spacing w:after="0" w:line="240" w:lineRule="auto"/>
      </w:pPr>
      <w:r>
        <w:continuationSeparator/>
      </w:r>
    </w:p>
  </w:endnote>
  <w:endnote w:type="continuationNotice" w:id="1">
    <w:p w14:paraId="0C8728C1" w14:textId="77777777" w:rsidR="001E035C" w:rsidRDefault="001E03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EndPr>
      <w:rPr>
        <w:rStyle w:val="PageNumber"/>
      </w:rPr>
    </w:sdtEnd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EndPr>
      <w:rPr>
        <w:rStyle w:val="PageNumber"/>
      </w:rPr>
    </w:sdtEnd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F39BF" w14:textId="77777777" w:rsidR="001E035C" w:rsidRDefault="001E035C" w:rsidP="00724EEF">
      <w:pPr>
        <w:spacing w:after="0" w:line="240" w:lineRule="auto"/>
      </w:pPr>
      <w:r>
        <w:separator/>
      </w:r>
    </w:p>
  </w:footnote>
  <w:footnote w:type="continuationSeparator" w:id="0">
    <w:p w14:paraId="4D93EF1D" w14:textId="77777777" w:rsidR="001E035C" w:rsidRDefault="001E035C" w:rsidP="00724EEF">
      <w:pPr>
        <w:spacing w:after="0" w:line="240" w:lineRule="auto"/>
      </w:pPr>
      <w:r>
        <w:continuationSeparator/>
      </w:r>
    </w:p>
  </w:footnote>
  <w:footnote w:type="continuationNotice" w:id="1">
    <w:p w14:paraId="72AA3FA7" w14:textId="77777777" w:rsidR="001E035C" w:rsidRDefault="001E03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0D93" w14:textId="77777777" w:rsidR="001E035C" w:rsidRDefault="001E0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FB2"/>
    <w:rsid w:val="0000318C"/>
    <w:rsid w:val="00005162"/>
    <w:rsid w:val="0000577D"/>
    <w:rsid w:val="000057E1"/>
    <w:rsid w:val="00005E45"/>
    <w:rsid w:val="00006399"/>
    <w:rsid w:val="0000645C"/>
    <w:rsid w:val="000077DB"/>
    <w:rsid w:val="000103D8"/>
    <w:rsid w:val="00010605"/>
    <w:rsid w:val="00010D66"/>
    <w:rsid w:val="00010E87"/>
    <w:rsid w:val="00011512"/>
    <w:rsid w:val="00011A0A"/>
    <w:rsid w:val="0001288F"/>
    <w:rsid w:val="00013934"/>
    <w:rsid w:val="0001423F"/>
    <w:rsid w:val="000165DF"/>
    <w:rsid w:val="00016AF8"/>
    <w:rsid w:val="0002073F"/>
    <w:rsid w:val="00020AE6"/>
    <w:rsid w:val="00020C0B"/>
    <w:rsid w:val="00022ACD"/>
    <w:rsid w:val="00023E1A"/>
    <w:rsid w:val="00025BAF"/>
    <w:rsid w:val="00025C20"/>
    <w:rsid w:val="00026BC8"/>
    <w:rsid w:val="0002701A"/>
    <w:rsid w:val="00027317"/>
    <w:rsid w:val="000278C4"/>
    <w:rsid w:val="000279EE"/>
    <w:rsid w:val="00027A34"/>
    <w:rsid w:val="00030B73"/>
    <w:rsid w:val="00030B9A"/>
    <w:rsid w:val="00031C53"/>
    <w:rsid w:val="00031F25"/>
    <w:rsid w:val="00032732"/>
    <w:rsid w:val="00032CE0"/>
    <w:rsid w:val="00033769"/>
    <w:rsid w:val="00034384"/>
    <w:rsid w:val="00034A23"/>
    <w:rsid w:val="00034B6C"/>
    <w:rsid w:val="0003587F"/>
    <w:rsid w:val="0003644D"/>
    <w:rsid w:val="000374DB"/>
    <w:rsid w:val="00037660"/>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0BC"/>
    <w:rsid w:val="00050526"/>
    <w:rsid w:val="00051307"/>
    <w:rsid w:val="00051592"/>
    <w:rsid w:val="00051A08"/>
    <w:rsid w:val="00051F3A"/>
    <w:rsid w:val="0005251C"/>
    <w:rsid w:val="000526A4"/>
    <w:rsid w:val="000532DB"/>
    <w:rsid w:val="0005335B"/>
    <w:rsid w:val="00054762"/>
    <w:rsid w:val="00054F68"/>
    <w:rsid w:val="00056C4B"/>
    <w:rsid w:val="00057B9B"/>
    <w:rsid w:val="00057D1B"/>
    <w:rsid w:val="00057D64"/>
    <w:rsid w:val="0006061F"/>
    <w:rsid w:val="0006174B"/>
    <w:rsid w:val="0006305C"/>
    <w:rsid w:val="0006346D"/>
    <w:rsid w:val="00067739"/>
    <w:rsid w:val="000677FE"/>
    <w:rsid w:val="00067F0F"/>
    <w:rsid w:val="00070162"/>
    <w:rsid w:val="00071F63"/>
    <w:rsid w:val="00072C07"/>
    <w:rsid w:val="000730DC"/>
    <w:rsid w:val="000741B7"/>
    <w:rsid w:val="000745E8"/>
    <w:rsid w:val="00074D54"/>
    <w:rsid w:val="00074E85"/>
    <w:rsid w:val="0007511C"/>
    <w:rsid w:val="00077095"/>
    <w:rsid w:val="000803A4"/>
    <w:rsid w:val="00081805"/>
    <w:rsid w:val="00083026"/>
    <w:rsid w:val="0008464F"/>
    <w:rsid w:val="00084BE3"/>
    <w:rsid w:val="00085D8F"/>
    <w:rsid w:val="00090808"/>
    <w:rsid w:val="00090D7E"/>
    <w:rsid w:val="00090E26"/>
    <w:rsid w:val="0009108C"/>
    <w:rsid w:val="000911E7"/>
    <w:rsid w:val="00093404"/>
    <w:rsid w:val="00094012"/>
    <w:rsid w:val="00094C4B"/>
    <w:rsid w:val="00095504"/>
    <w:rsid w:val="0009636F"/>
    <w:rsid w:val="00096ED9"/>
    <w:rsid w:val="0009776C"/>
    <w:rsid w:val="000A0371"/>
    <w:rsid w:val="000A09B8"/>
    <w:rsid w:val="000A0A9C"/>
    <w:rsid w:val="000A0B1E"/>
    <w:rsid w:val="000A0D14"/>
    <w:rsid w:val="000A27A4"/>
    <w:rsid w:val="000A2BF7"/>
    <w:rsid w:val="000A452A"/>
    <w:rsid w:val="000A4CA4"/>
    <w:rsid w:val="000A4FEA"/>
    <w:rsid w:val="000A52EB"/>
    <w:rsid w:val="000A627F"/>
    <w:rsid w:val="000A655E"/>
    <w:rsid w:val="000A662A"/>
    <w:rsid w:val="000A7681"/>
    <w:rsid w:val="000A7793"/>
    <w:rsid w:val="000A7C90"/>
    <w:rsid w:val="000B018B"/>
    <w:rsid w:val="000B1EEB"/>
    <w:rsid w:val="000B2343"/>
    <w:rsid w:val="000B2473"/>
    <w:rsid w:val="000B33F2"/>
    <w:rsid w:val="000B3C8D"/>
    <w:rsid w:val="000B3C94"/>
    <w:rsid w:val="000B4E48"/>
    <w:rsid w:val="000B6285"/>
    <w:rsid w:val="000B7CD5"/>
    <w:rsid w:val="000C04AA"/>
    <w:rsid w:val="000C1822"/>
    <w:rsid w:val="000C2134"/>
    <w:rsid w:val="000C2F5C"/>
    <w:rsid w:val="000C324C"/>
    <w:rsid w:val="000C5186"/>
    <w:rsid w:val="000C59CB"/>
    <w:rsid w:val="000C5A7C"/>
    <w:rsid w:val="000C5C27"/>
    <w:rsid w:val="000C60DD"/>
    <w:rsid w:val="000C65FB"/>
    <w:rsid w:val="000C6B69"/>
    <w:rsid w:val="000C6C4F"/>
    <w:rsid w:val="000D1A99"/>
    <w:rsid w:val="000D1B31"/>
    <w:rsid w:val="000D2291"/>
    <w:rsid w:val="000D401F"/>
    <w:rsid w:val="000D41A1"/>
    <w:rsid w:val="000D43FC"/>
    <w:rsid w:val="000D4522"/>
    <w:rsid w:val="000D609A"/>
    <w:rsid w:val="000D60B0"/>
    <w:rsid w:val="000D61AE"/>
    <w:rsid w:val="000D6C0F"/>
    <w:rsid w:val="000D6D0A"/>
    <w:rsid w:val="000D73B3"/>
    <w:rsid w:val="000E3940"/>
    <w:rsid w:val="000E439F"/>
    <w:rsid w:val="000E6D0E"/>
    <w:rsid w:val="000E71F1"/>
    <w:rsid w:val="000E77F1"/>
    <w:rsid w:val="000E78F8"/>
    <w:rsid w:val="000E7B9A"/>
    <w:rsid w:val="000F0B2D"/>
    <w:rsid w:val="000F0B44"/>
    <w:rsid w:val="000F1835"/>
    <w:rsid w:val="000F25E2"/>
    <w:rsid w:val="000F326E"/>
    <w:rsid w:val="000F496E"/>
    <w:rsid w:val="000F59BD"/>
    <w:rsid w:val="000F5BF7"/>
    <w:rsid w:val="000F5D29"/>
    <w:rsid w:val="000F7BEF"/>
    <w:rsid w:val="000F7C04"/>
    <w:rsid w:val="00100D0C"/>
    <w:rsid w:val="00101061"/>
    <w:rsid w:val="00101323"/>
    <w:rsid w:val="00103615"/>
    <w:rsid w:val="00103E69"/>
    <w:rsid w:val="00105604"/>
    <w:rsid w:val="00106D54"/>
    <w:rsid w:val="00107059"/>
    <w:rsid w:val="001078DA"/>
    <w:rsid w:val="00111029"/>
    <w:rsid w:val="00114955"/>
    <w:rsid w:val="00114A98"/>
    <w:rsid w:val="00114DE7"/>
    <w:rsid w:val="001168E5"/>
    <w:rsid w:val="00117373"/>
    <w:rsid w:val="00117A9F"/>
    <w:rsid w:val="00122FAA"/>
    <w:rsid w:val="00123A30"/>
    <w:rsid w:val="00123BF6"/>
    <w:rsid w:val="00124008"/>
    <w:rsid w:val="00124113"/>
    <w:rsid w:val="0012428B"/>
    <w:rsid w:val="001247D1"/>
    <w:rsid w:val="00125098"/>
    <w:rsid w:val="00125841"/>
    <w:rsid w:val="0012661B"/>
    <w:rsid w:val="00130D3B"/>
    <w:rsid w:val="00131F0A"/>
    <w:rsid w:val="00132549"/>
    <w:rsid w:val="0013457A"/>
    <w:rsid w:val="001357D3"/>
    <w:rsid w:val="00140B83"/>
    <w:rsid w:val="00140BD8"/>
    <w:rsid w:val="00143425"/>
    <w:rsid w:val="00144135"/>
    <w:rsid w:val="001457F9"/>
    <w:rsid w:val="00145C14"/>
    <w:rsid w:val="00145D21"/>
    <w:rsid w:val="0014690A"/>
    <w:rsid w:val="001470A9"/>
    <w:rsid w:val="0014735B"/>
    <w:rsid w:val="0015030F"/>
    <w:rsid w:val="00150BFF"/>
    <w:rsid w:val="00150D5D"/>
    <w:rsid w:val="00154CB8"/>
    <w:rsid w:val="00155512"/>
    <w:rsid w:val="00157135"/>
    <w:rsid w:val="00160780"/>
    <w:rsid w:val="00160DB2"/>
    <w:rsid w:val="00162C18"/>
    <w:rsid w:val="0016353E"/>
    <w:rsid w:val="00163B34"/>
    <w:rsid w:val="00163C11"/>
    <w:rsid w:val="00164553"/>
    <w:rsid w:val="00166E29"/>
    <w:rsid w:val="0017180D"/>
    <w:rsid w:val="00172520"/>
    <w:rsid w:val="001725E6"/>
    <w:rsid w:val="00174A38"/>
    <w:rsid w:val="00175734"/>
    <w:rsid w:val="001759F9"/>
    <w:rsid w:val="00177480"/>
    <w:rsid w:val="00177594"/>
    <w:rsid w:val="001779F9"/>
    <w:rsid w:val="00177B49"/>
    <w:rsid w:val="00181078"/>
    <w:rsid w:val="001814B1"/>
    <w:rsid w:val="00181D42"/>
    <w:rsid w:val="0018205B"/>
    <w:rsid w:val="00182569"/>
    <w:rsid w:val="00184CF8"/>
    <w:rsid w:val="00184E5D"/>
    <w:rsid w:val="00186988"/>
    <w:rsid w:val="00190291"/>
    <w:rsid w:val="00190959"/>
    <w:rsid w:val="00190ABE"/>
    <w:rsid w:val="0019205D"/>
    <w:rsid w:val="00192ACB"/>
    <w:rsid w:val="00192B65"/>
    <w:rsid w:val="00193CBE"/>
    <w:rsid w:val="00193E02"/>
    <w:rsid w:val="00193F1C"/>
    <w:rsid w:val="00194AB5"/>
    <w:rsid w:val="00194FDA"/>
    <w:rsid w:val="001968B7"/>
    <w:rsid w:val="001972D3"/>
    <w:rsid w:val="001A0247"/>
    <w:rsid w:val="001A03BC"/>
    <w:rsid w:val="001A0691"/>
    <w:rsid w:val="001A085B"/>
    <w:rsid w:val="001A0BC4"/>
    <w:rsid w:val="001A0EC9"/>
    <w:rsid w:val="001A12CE"/>
    <w:rsid w:val="001A2CF3"/>
    <w:rsid w:val="001A37D1"/>
    <w:rsid w:val="001A39B8"/>
    <w:rsid w:val="001A4B52"/>
    <w:rsid w:val="001A6A68"/>
    <w:rsid w:val="001A6EC0"/>
    <w:rsid w:val="001A6F97"/>
    <w:rsid w:val="001A7E3F"/>
    <w:rsid w:val="001B0CBF"/>
    <w:rsid w:val="001B1972"/>
    <w:rsid w:val="001B4169"/>
    <w:rsid w:val="001B47E1"/>
    <w:rsid w:val="001B4C99"/>
    <w:rsid w:val="001B4E28"/>
    <w:rsid w:val="001B5B66"/>
    <w:rsid w:val="001B5E9D"/>
    <w:rsid w:val="001B69B0"/>
    <w:rsid w:val="001B6FB6"/>
    <w:rsid w:val="001C02D8"/>
    <w:rsid w:val="001C123A"/>
    <w:rsid w:val="001C1284"/>
    <w:rsid w:val="001C2114"/>
    <w:rsid w:val="001C2C11"/>
    <w:rsid w:val="001C2E57"/>
    <w:rsid w:val="001C35E0"/>
    <w:rsid w:val="001C4BA0"/>
    <w:rsid w:val="001C5565"/>
    <w:rsid w:val="001C74DA"/>
    <w:rsid w:val="001C7A5F"/>
    <w:rsid w:val="001C7BCF"/>
    <w:rsid w:val="001D041B"/>
    <w:rsid w:val="001D0730"/>
    <w:rsid w:val="001D2377"/>
    <w:rsid w:val="001D27FF"/>
    <w:rsid w:val="001D2E62"/>
    <w:rsid w:val="001D3F1D"/>
    <w:rsid w:val="001D4091"/>
    <w:rsid w:val="001D4839"/>
    <w:rsid w:val="001D4B1A"/>
    <w:rsid w:val="001D4E66"/>
    <w:rsid w:val="001D5014"/>
    <w:rsid w:val="001D54EE"/>
    <w:rsid w:val="001D7ABB"/>
    <w:rsid w:val="001E035C"/>
    <w:rsid w:val="001E1C1E"/>
    <w:rsid w:val="001E425F"/>
    <w:rsid w:val="001E6374"/>
    <w:rsid w:val="001E6B77"/>
    <w:rsid w:val="001E6DD5"/>
    <w:rsid w:val="001E7943"/>
    <w:rsid w:val="001F0BA4"/>
    <w:rsid w:val="001F0E2B"/>
    <w:rsid w:val="001F270D"/>
    <w:rsid w:val="001F37C0"/>
    <w:rsid w:val="001F416C"/>
    <w:rsid w:val="001F4761"/>
    <w:rsid w:val="001F47D4"/>
    <w:rsid w:val="001F4E5B"/>
    <w:rsid w:val="001F6812"/>
    <w:rsid w:val="001F6E5E"/>
    <w:rsid w:val="002000BC"/>
    <w:rsid w:val="00201CBC"/>
    <w:rsid w:val="00202436"/>
    <w:rsid w:val="0020265D"/>
    <w:rsid w:val="00203EDA"/>
    <w:rsid w:val="002047A3"/>
    <w:rsid w:val="0020547D"/>
    <w:rsid w:val="00206284"/>
    <w:rsid w:val="00206B08"/>
    <w:rsid w:val="00206E0F"/>
    <w:rsid w:val="002071A1"/>
    <w:rsid w:val="0020747D"/>
    <w:rsid w:val="00207BCD"/>
    <w:rsid w:val="002100E4"/>
    <w:rsid w:val="0021358B"/>
    <w:rsid w:val="00213F7F"/>
    <w:rsid w:val="00214F22"/>
    <w:rsid w:val="002159C8"/>
    <w:rsid w:val="00216C03"/>
    <w:rsid w:val="0022057C"/>
    <w:rsid w:val="00221A06"/>
    <w:rsid w:val="00222CDA"/>
    <w:rsid w:val="00223258"/>
    <w:rsid w:val="002236BE"/>
    <w:rsid w:val="00224299"/>
    <w:rsid w:val="002243AF"/>
    <w:rsid w:val="002312AA"/>
    <w:rsid w:val="002315DB"/>
    <w:rsid w:val="00232699"/>
    <w:rsid w:val="00232DF2"/>
    <w:rsid w:val="00234EA1"/>
    <w:rsid w:val="00236A36"/>
    <w:rsid w:val="002370FC"/>
    <w:rsid w:val="00237286"/>
    <w:rsid w:val="002402DD"/>
    <w:rsid w:val="0024189B"/>
    <w:rsid w:val="00242BAA"/>
    <w:rsid w:val="00243888"/>
    <w:rsid w:val="00244228"/>
    <w:rsid w:val="0024432E"/>
    <w:rsid w:val="0024518C"/>
    <w:rsid w:val="002453EB"/>
    <w:rsid w:val="00247242"/>
    <w:rsid w:val="002473DF"/>
    <w:rsid w:val="00247D4B"/>
    <w:rsid w:val="0025065A"/>
    <w:rsid w:val="00251B56"/>
    <w:rsid w:val="00251F60"/>
    <w:rsid w:val="002529E8"/>
    <w:rsid w:val="00252E7D"/>
    <w:rsid w:val="00253245"/>
    <w:rsid w:val="00254066"/>
    <w:rsid w:val="00254111"/>
    <w:rsid w:val="002548DB"/>
    <w:rsid w:val="00254973"/>
    <w:rsid w:val="00254D2F"/>
    <w:rsid w:val="00256F4B"/>
    <w:rsid w:val="0025755E"/>
    <w:rsid w:val="002601A0"/>
    <w:rsid w:val="00262272"/>
    <w:rsid w:val="00263A63"/>
    <w:rsid w:val="00263B19"/>
    <w:rsid w:val="00264104"/>
    <w:rsid w:val="002654E3"/>
    <w:rsid w:val="00265917"/>
    <w:rsid w:val="00265AE9"/>
    <w:rsid w:val="00265C19"/>
    <w:rsid w:val="00266082"/>
    <w:rsid w:val="00270FF1"/>
    <w:rsid w:val="002722D1"/>
    <w:rsid w:val="0027285B"/>
    <w:rsid w:val="00273A05"/>
    <w:rsid w:val="00274EA4"/>
    <w:rsid w:val="00275272"/>
    <w:rsid w:val="002759A3"/>
    <w:rsid w:val="00276958"/>
    <w:rsid w:val="00277E8E"/>
    <w:rsid w:val="002807B0"/>
    <w:rsid w:val="00280BD7"/>
    <w:rsid w:val="002813B2"/>
    <w:rsid w:val="00281C52"/>
    <w:rsid w:val="002829A8"/>
    <w:rsid w:val="00282AF3"/>
    <w:rsid w:val="00282B4E"/>
    <w:rsid w:val="00283ACB"/>
    <w:rsid w:val="0028529E"/>
    <w:rsid w:val="002855D5"/>
    <w:rsid w:val="00285F89"/>
    <w:rsid w:val="002874EC"/>
    <w:rsid w:val="00287AD4"/>
    <w:rsid w:val="0029046E"/>
    <w:rsid w:val="0029158F"/>
    <w:rsid w:val="0029228E"/>
    <w:rsid w:val="00293AA4"/>
    <w:rsid w:val="0029450C"/>
    <w:rsid w:val="00294F24"/>
    <w:rsid w:val="00294F7E"/>
    <w:rsid w:val="00295708"/>
    <w:rsid w:val="002960C6"/>
    <w:rsid w:val="002A2115"/>
    <w:rsid w:val="002A3287"/>
    <w:rsid w:val="002A44BE"/>
    <w:rsid w:val="002A47EF"/>
    <w:rsid w:val="002A5EB2"/>
    <w:rsid w:val="002A6F20"/>
    <w:rsid w:val="002B00BC"/>
    <w:rsid w:val="002B038C"/>
    <w:rsid w:val="002B1F18"/>
    <w:rsid w:val="002B3961"/>
    <w:rsid w:val="002B5B1D"/>
    <w:rsid w:val="002B623B"/>
    <w:rsid w:val="002B624F"/>
    <w:rsid w:val="002B712B"/>
    <w:rsid w:val="002B7672"/>
    <w:rsid w:val="002C02A3"/>
    <w:rsid w:val="002C0C2A"/>
    <w:rsid w:val="002C1BFD"/>
    <w:rsid w:val="002C552E"/>
    <w:rsid w:val="002C5C74"/>
    <w:rsid w:val="002C5E37"/>
    <w:rsid w:val="002C6A7D"/>
    <w:rsid w:val="002C7222"/>
    <w:rsid w:val="002D1031"/>
    <w:rsid w:val="002D1427"/>
    <w:rsid w:val="002D1AA3"/>
    <w:rsid w:val="002D209B"/>
    <w:rsid w:val="002D2776"/>
    <w:rsid w:val="002D2E79"/>
    <w:rsid w:val="002D2FF9"/>
    <w:rsid w:val="002D335C"/>
    <w:rsid w:val="002D4453"/>
    <w:rsid w:val="002D4931"/>
    <w:rsid w:val="002D5070"/>
    <w:rsid w:val="002D50A6"/>
    <w:rsid w:val="002D5371"/>
    <w:rsid w:val="002D73FC"/>
    <w:rsid w:val="002D771C"/>
    <w:rsid w:val="002D7C7F"/>
    <w:rsid w:val="002E0192"/>
    <w:rsid w:val="002E0196"/>
    <w:rsid w:val="002E20C4"/>
    <w:rsid w:val="002E2A16"/>
    <w:rsid w:val="002E2BB2"/>
    <w:rsid w:val="002E3CEA"/>
    <w:rsid w:val="002E4336"/>
    <w:rsid w:val="002E46A4"/>
    <w:rsid w:val="002E5C2A"/>
    <w:rsid w:val="002E6F2B"/>
    <w:rsid w:val="002E7423"/>
    <w:rsid w:val="002F0F9D"/>
    <w:rsid w:val="002F0FD5"/>
    <w:rsid w:val="002F120D"/>
    <w:rsid w:val="002F3375"/>
    <w:rsid w:val="002F34E8"/>
    <w:rsid w:val="002F5AA7"/>
    <w:rsid w:val="002F65A8"/>
    <w:rsid w:val="0030088A"/>
    <w:rsid w:val="00300FA1"/>
    <w:rsid w:val="003013D3"/>
    <w:rsid w:val="003018AA"/>
    <w:rsid w:val="00301E3C"/>
    <w:rsid w:val="00301FBA"/>
    <w:rsid w:val="00302943"/>
    <w:rsid w:val="00305392"/>
    <w:rsid w:val="00305C37"/>
    <w:rsid w:val="00306007"/>
    <w:rsid w:val="00306811"/>
    <w:rsid w:val="003070B7"/>
    <w:rsid w:val="003101F2"/>
    <w:rsid w:val="0031055E"/>
    <w:rsid w:val="003109FB"/>
    <w:rsid w:val="00311094"/>
    <w:rsid w:val="0031144D"/>
    <w:rsid w:val="00311877"/>
    <w:rsid w:val="00311CBB"/>
    <w:rsid w:val="00311F9B"/>
    <w:rsid w:val="00312547"/>
    <w:rsid w:val="00312FFC"/>
    <w:rsid w:val="00313539"/>
    <w:rsid w:val="00313632"/>
    <w:rsid w:val="003143C0"/>
    <w:rsid w:val="00314482"/>
    <w:rsid w:val="003149AC"/>
    <w:rsid w:val="0031579B"/>
    <w:rsid w:val="003159CB"/>
    <w:rsid w:val="003176D7"/>
    <w:rsid w:val="003200F4"/>
    <w:rsid w:val="00320B79"/>
    <w:rsid w:val="00322389"/>
    <w:rsid w:val="003228FD"/>
    <w:rsid w:val="00323F39"/>
    <w:rsid w:val="00323FA3"/>
    <w:rsid w:val="00324DAE"/>
    <w:rsid w:val="00325687"/>
    <w:rsid w:val="00327F32"/>
    <w:rsid w:val="00330C8A"/>
    <w:rsid w:val="00330D12"/>
    <w:rsid w:val="00330E66"/>
    <w:rsid w:val="003314A9"/>
    <w:rsid w:val="00331CF4"/>
    <w:rsid w:val="003321FE"/>
    <w:rsid w:val="00332D6E"/>
    <w:rsid w:val="00333574"/>
    <w:rsid w:val="00333703"/>
    <w:rsid w:val="0033501D"/>
    <w:rsid w:val="00335684"/>
    <w:rsid w:val="00335C2D"/>
    <w:rsid w:val="00335F4F"/>
    <w:rsid w:val="00336131"/>
    <w:rsid w:val="0033654C"/>
    <w:rsid w:val="00337BE6"/>
    <w:rsid w:val="00337EA7"/>
    <w:rsid w:val="00337EBC"/>
    <w:rsid w:val="0034024B"/>
    <w:rsid w:val="0034074A"/>
    <w:rsid w:val="0034074F"/>
    <w:rsid w:val="00340EF2"/>
    <w:rsid w:val="00342DE8"/>
    <w:rsid w:val="00343228"/>
    <w:rsid w:val="003442E6"/>
    <w:rsid w:val="00344591"/>
    <w:rsid w:val="00345474"/>
    <w:rsid w:val="00345FDB"/>
    <w:rsid w:val="003471EF"/>
    <w:rsid w:val="00350BE0"/>
    <w:rsid w:val="00350DA3"/>
    <w:rsid w:val="00351674"/>
    <w:rsid w:val="00351E5E"/>
    <w:rsid w:val="0035452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67D3B"/>
    <w:rsid w:val="0037072F"/>
    <w:rsid w:val="00370E5C"/>
    <w:rsid w:val="003712CB"/>
    <w:rsid w:val="00372A07"/>
    <w:rsid w:val="00372E2D"/>
    <w:rsid w:val="00372E33"/>
    <w:rsid w:val="003733E9"/>
    <w:rsid w:val="003754E8"/>
    <w:rsid w:val="00375927"/>
    <w:rsid w:val="00376641"/>
    <w:rsid w:val="0037666F"/>
    <w:rsid w:val="00376A44"/>
    <w:rsid w:val="00380241"/>
    <w:rsid w:val="0038052F"/>
    <w:rsid w:val="003806CB"/>
    <w:rsid w:val="00381D25"/>
    <w:rsid w:val="003821AB"/>
    <w:rsid w:val="0038358A"/>
    <w:rsid w:val="00383667"/>
    <w:rsid w:val="00383878"/>
    <w:rsid w:val="003838F1"/>
    <w:rsid w:val="00384C86"/>
    <w:rsid w:val="00385ECD"/>
    <w:rsid w:val="003862E8"/>
    <w:rsid w:val="00386539"/>
    <w:rsid w:val="00386640"/>
    <w:rsid w:val="0038751B"/>
    <w:rsid w:val="0038775B"/>
    <w:rsid w:val="00390ECA"/>
    <w:rsid w:val="00391A43"/>
    <w:rsid w:val="0039270C"/>
    <w:rsid w:val="0039295D"/>
    <w:rsid w:val="00393078"/>
    <w:rsid w:val="00394149"/>
    <w:rsid w:val="00394C41"/>
    <w:rsid w:val="003955F6"/>
    <w:rsid w:val="00397066"/>
    <w:rsid w:val="00397A5A"/>
    <w:rsid w:val="003A107D"/>
    <w:rsid w:val="003A1506"/>
    <w:rsid w:val="003A2A58"/>
    <w:rsid w:val="003A2A6D"/>
    <w:rsid w:val="003A2DA6"/>
    <w:rsid w:val="003A2F67"/>
    <w:rsid w:val="003A46FF"/>
    <w:rsid w:val="003A5210"/>
    <w:rsid w:val="003A5DA2"/>
    <w:rsid w:val="003A6426"/>
    <w:rsid w:val="003A6FCC"/>
    <w:rsid w:val="003A7BCE"/>
    <w:rsid w:val="003B088C"/>
    <w:rsid w:val="003B0D8C"/>
    <w:rsid w:val="003B1622"/>
    <w:rsid w:val="003B4044"/>
    <w:rsid w:val="003B4C1D"/>
    <w:rsid w:val="003B4D87"/>
    <w:rsid w:val="003B6656"/>
    <w:rsid w:val="003C0531"/>
    <w:rsid w:val="003C0FFE"/>
    <w:rsid w:val="003C2E26"/>
    <w:rsid w:val="003C2F22"/>
    <w:rsid w:val="003C432B"/>
    <w:rsid w:val="003C4A93"/>
    <w:rsid w:val="003C65D3"/>
    <w:rsid w:val="003C6BD0"/>
    <w:rsid w:val="003C7D13"/>
    <w:rsid w:val="003D0227"/>
    <w:rsid w:val="003D0D73"/>
    <w:rsid w:val="003D2268"/>
    <w:rsid w:val="003D2EAE"/>
    <w:rsid w:val="003D4137"/>
    <w:rsid w:val="003D477F"/>
    <w:rsid w:val="003D4C71"/>
    <w:rsid w:val="003D4CD4"/>
    <w:rsid w:val="003D5104"/>
    <w:rsid w:val="003D5785"/>
    <w:rsid w:val="003D6D3F"/>
    <w:rsid w:val="003D7B6C"/>
    <w:rsid w:val="003E00A4"/>
    <w:rsid w:val="003E02ED"/>
    <w:rsid w:val="003E10F7"/>
    <w:rsid w:val="003E1B10"/>
    <w:rsid w:val="003E272E"/>
    <w:rsid w:val="003E42E4"/>
    <w:rsid w:val="003E4332"/>
    <w:rsid w:val="003E4BEB"/>
    <w:rsid w:val="003E4DF1"/>
    <w:rsid w:val="003E5A29"/>
    <w:rsid w:val="003E5BF6"/>
    <w:rsid w:val="003E6510"/>
    <w:rsid w:val="003E6932"/>
    <w:rsid w:val="003E7657"/>
    <w:rsid w:val="003F20AB"/>
    <w:rsid w:val="003F2326"/>
    <w:rsid w:val="003F294C"/>
    <w:rsid w:val="003F2A3F"/>
    <w:rsid w:val="003F3B2D"/>
    <w:rsid w:val="003F487D"/>
    <w:rsid w:val="003F4C93"/>
    <w:rsid w:val="003F5691"/>
    <w:rsid w:val="003F68EE"/>
    <w:rsid w:val="003F6DA2"/>
    <w:rsid w:val="003F79B4"/>
    <w:rsid w:val="004007BF"/>
    <w:rsid w:val="00400E8D"/>
    <w:rsid w:val="00401169"/>
    <w:rsid w:val="004015C9"/>
    <w:rsid w:val="00402D35"/>
    <w:rsid w:val="00404883"/>
    <w:rsid w:val="00404CF1"/>
    <w:rsid w:val="00404F38"/>
    <w:rsid w:val="004054B5"/>
    <w:rsid w:val="0040721D"/>
    <w:rsid w:val="004075C6"/>
    <w:rsid w:val="0041072D"/>
    <w:rsid w:val="004118ED"/>
    <w:rsid w:val="004132A5"/>
    <w:rsid w:val="00413A84"/>
    <w:rsid w:val="0041578D"/>
    <w:rsid w:val="00416A7F"/>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2936"/>
    <w:rsid w:val="00432EB4"/>
    <w:rsid w:val="004332FD"/>
    <w:rsid w:val="004338D2"/>
    <w:rsid w:val="004339C5"/>
    <w:rsid w:val="00434A7E"/>
    <w:rsid w:val="00434AAD"/>
    <w:rsid w:val="004352EF"/>
    <w:rsid w:val="00436875"/>
    <w:rsid w:val="0043696E"/>
    <w:rsid w:val="00437BD3"/>
    <w:rsid w:val="0044038E"/>
    <w:rsid w:val="0044123A"/>
    <w:rsid w:val="004412A9"/>
    <w:rsid w:val="004421D4"/>
    <w:rsid w:val="004436EC"/>
    <w:rsid w:val="00444969"/>
    <w:rsid w:val="00444C62"/>
    <w:rsid w:val="00445150"/>
    <w:rsid w:val="004457A8"/>
    <w:rsid w:val="00445C08"/>
    <w:rsid w:val="0044679B"/>
    <w:rsid w:val="004506A6"/>
    <w:rsid w:val="00450D49"/>
    <w:rsid w:val="004510C4"/>
    <w:rsid w:val="00451EC8"/>
    <w:rsid w:val="004523BB"/>
    <w:rsid w:val="00453157"/>
    <w:rsid w:val="00453391"/>
    <w:rsid w:val="00453B6D"/>
    <w:rsid w:val="00454099"/>
    <w:rsid w:val="004546C4"/>
    <w:rsid w:val="00454D0D"/>
    <w:rsid w:val="00456816"/>
    <w:rsid w:val="00456C64"/>
    <w:rsid w:val="00457BC7"/>
    <w:rsid w:val="00462478"/>
    <w:rsid w:val="004626A7"/>
    <w:rsid w:val="00462998"/>
    <w:rsid w:val="004634E8"/>
    <w:rsid w:val="00463DE7"/>
    <w:rsid w:val="004650D9"/>
    <w:rsid w:val="0047075C"/>
    <w:rsid w:val="00470BD4"/>
    <w:rsid w:val="00471A4B"/>
    <w:rsid w:val="00471DA6"/>
    <w:rsid w:val="00472284"/>
    <w:rsid w:val="0047282C"/>
    <w:rsid w:val="00472A1D"/>
    <w:rsid w:val="00472AED"/>
    <w:rsid w:val="004749B4"/>
    <w:rsid w:val="0047569C"/>
    <w:rsid w:val="00475BDD"/>
    <w:rsid w:val="00475F41"/>
    <w:rsid w:val="00476252"/>
    <w:rsid w:val="004772A2"/>
    <w:rsid w:val="0047743C"/>
    <w:rsid w:val="0048042E"/>
    <w:rsid w:val="00480931"/>
    <w:rsid w:val="0048318B"/>
    <w:rsid w:val="00483AE2"/>
    <w:rsid w:val="00484F38"/>
    <w:rsid w:val="00485E5B"/>
    <w:rsid w:val="00487223"/>
    <w:rsid w:val="004921B9"/>
    <w:rsid w:val="00493277"/>
    <w:rsid w:val="004951E5"/>
    <w:rsid w:val="00496231"/>
    <w:rsid w:val="00497074"/>
    <w:rsid w:val="004A0997"/>
    <w:rsid w:val="004A148A"/>
    <w:rsid w:val="004A2A0E"/>
    <w:rsid w:val="004A3194"/>
    <w:rsid w:val="004A340D"/>
    <w:rsid w:val="004A3AF6"/>
    <w:rsid w:val="004A478C"/>
    <w:rsid w:val="004A4BDC"/>
    <w:rsid w:val="004A5453"/>
    <w:rsid w:val="004A5A06"/>
    <w:rsid w:val="004A5DF5"/>
    <w:rsid w:val="004A6268"/>
    <w:rsid w:val="004A7398"/>
    <w:rsid w:val="004B0022"/>
    <w:rsid w:val="004B036D"/>
    <w:rsid w:val="004B03F6"/>
    <w:rsid w:val="004B066E"/>
    <w:rsid w:val="004B1FC4"/>
    <w:rsid w:val="004B2489"/>
    <w:rsid w:val="004B32E4"/>
    <w:rsid w:val="004B33CE"/>
    <w:rsid w:val="004B4650"/>
    <w:rsid w:val="004B5A68"/>
    <w:rsid w:val="004B6E35"/>
    <w:rsid w:val="004C0AFB"/>
    <w:rsid w:val="004C15A8"/>
    <w:rsid w:val="004C20C6"/>
    <w:rsid w:val="004C2168"/>
    <w:rsid w:val="004C27BA"/>
    <w:rsid w:val="004C3357"/>
    <w:rsid w:val="004C51E7"/>
    <w:rsid w:val="004C540F"/>
    <w:rsid w:val="004C5839"/>
    <w:rsid w:val="004C61A9"/>
    <w:rsid w:val="004C6A17"/>
    <w:rsid w:val="004C737E"/>
    <w:rsid w:val="004C7B14"/>
    <w:rsid w:val="004D1022"/>
    <w:rsid w:val="004D26FF"/>
    <w:rsid w:val="004D3E73"/>
    <w:rsid w:val="004D5A0B"/>
    <w:rsid w:val="004D6D56"/>
    <w:rsid w:val="004D7EA2"/>
    <w:rsid w:val="004E0520"/>
    <w:rsid w:val="004E0645"/>
    <w:rsid w:val="004E0BC7"/>
    <w:rsid w:val="004E0BCA"/>
    <w:rsid w:val="004E35B0"/>
    <w:rsid w:val="004E41C2"/>
    <w:rsid w:val="004E5476"/>
    <w:rsid w:val="004E6196"/>
    <w:rsid w:val="004E7C51"/>
    <w:rsid w:val="004E7C65"/>
    <w:rsid w:val="004F0451"/>
    <w:rsid w:val="004F19E8"/>
    <w:rsid w:val="004F28ED"/>
    <w:rsid w:val="004F2E93"/>
    <w:rsid w:val="004F425E"/>
    <w:rsid w:val="004F4844"/>
    <w:rsid w:val="004F4A36"/>
    <w:rsid w:val="004F6226"/>
    <w:rsid w:val="004F6B88"/>
    <w:rsid w:val="004F7D3C"/>
    <w:rsid w:val="005020CB"/>
    <w:rsid w:val="00504700"/>
    <w:rsid w:val="00504CE9"/>
    <w:rsid w:val="00505191"/>
    <w:rsid w:val="00505F02"/>
    <w:rsid w:val="005069E3"/>
    <w:rsid w:val="00507ECF"/>
    <w:rsid w:val="00511986"/>
    <w:rsid w:val="0051198F"/>
    <w:rsid w:val="00512C0E"/>
    <w:rsid w:val="005130B9"/>
    <w:rsid w:val="005146F3"/>
    <w:rsid w:val="00514B3D"/>
    <w:rsid w:val="0051504D"/>
    <w:rsid w:val="005152E5"/>
    <w:rsid w:val="00515414"/>
    <w:rsid w:val="0051644D"/>
    <w:rsid w:val="0052027B"/>
    <w:rsid w:val="00520561"/>
    <w:rsid w:val="0052145A"/>
    <w:rsid w:val="005224E6"/>
    <w:rsid w:val="00522DA6"/>
    <w:rsid w:val="00523F3F"/>
    <w:rsid w:val="00524F7A"/>
    <w:rsid w:val="00525C22"/>
    <w:rsid w:val="00525F32"/>
    <w:rsid w:val="00526828"/>
    <w:rsid w:val="00526D58"/>
    <w:rsid w:val="00526F5B"/>
    <w:rsid w:val="00530B77"/>
    <w:rsid w:val="0053186A"/>
    <w:rsid w:val="005319BF"/>
    <w:rsid w:val="00534AF9"/>
    <w:rsid w:val="005357A0"/>
    <w:rsid w:val="005362B3"/>
    <w:rsid w:val="005364EB"/>
    <w:rsid w:val="005369A6"/>
    <w:rsid w:val="005371FB"/>
    <w:rsid w:val="00537F9B"/>
    <w:rsid w:val="0054066C"/>
    <w:rsid w:val="00540B79"/>
    <w:rsid w:val="00540C15"/>
    <w:rsid w:val="00540DBD"/>
    <w:rsid w:val="005419E1"/>
    <w:rsid w:val="0054233B"/>
    <w:rsid w:val="00542ACF"/>
    <w:rsid w:val="00542DCD"/>
    <w:rsid w:val="00542E39"/>
    <w:rsid w:val="005432BC"/>
    <w:rsid w:val="00543D87"/>
    <w:rsid w:val="005444C5"/>
    <w:rsid w:val="00544C44"/>
    <w:rsid w:val="005451AE"/>
    <w:rsid w:val="0054578A"/>
    <w:rsid w:val="00546486"/>
    <w:rsid w:val="00546672"/>
    <w:rsid w:val="00547520"/>
    <w:rsid w:val="00547E02"/>
    <w:rsid w:val="00550A6D"/>
    <w:rsid w:val="005512B8"/>
    <w:rsid w:val="005531E8"/>
    <w:rsid w:val="00554A50"/>
    <w:rsid w:val="00555ABB"/>
    <w:rsid w:val="00556A0A"/>
    <w:rsid w:val="00556B3D"/>
    <w:rsid w:val="00556EAE"/>
    <w:rsid w:val="005574BA"/>
    <w:rsid w:val="00557ECD"/>
    <w:rsid w:val="005600AB"/>
    <w:rsid w:val="00560C10"/>
    <w:rsid w:val="00560C1E"/>
    <w:rsid w:val="00561480"/>
    <w:rsid w:val="005615C2"/>
    <w:rsid w:val="00561CA0"/>
    <w:rsid w:val="00562A78"/>
    <w:rsid w:val="00562FDD"/>
    <w:rsid w:val="00563240"/>
    <w:rsid w:val="005636BC"/>
    <w:rsid w:val="00563A54"/>
    <w:rsid w:val="00564E3B"/>
    <w:rsid w:val="00566FC2"/>
    <w:rsid w:val="0056726E"/>
    <w:rsid w:val="005678DD"/>
    <w:rsid w:val="00570608"/>
    <w:rsid w:val="00570E84"/>
    <w:rsid w:val="00570F51"/>
    <w:rsid w:val="005711A0"/>
    <w:rsid w:val="0057266F"/>
    <w:rsid w:val="00573604"/>
    <w:rsid w:val="00573D33"/>
    <w:rsid w:val="005740E1"/>
    <w:rsid w:val="005742F0"/>
    <w:rsid w:val="00574778"/>
    <w:rsid w:val="005760B4"/>
    <w:rsid w:val="005762E8"/>
    <w:rsid w:val="00577558"/>
    <w:rsid w:val="00580558"/>
    <w:rsid w:val="005811CD"/>
    <w:rsid w:val="00582374"/>
    <w:rsid w:val="00582670"/>
    <w:rsid w:val="00582E3D"/>
    <w:rsid w:val="00583C9F"/>
    <w:rsid w:val="005842F4"/>
    <w:rsid w:val="00584B88"/>
    <w:rsid w:val="00585E14"/>
    <w:rsid w:val="005861A5"/>
    <w:rsid w:val="005864AA"/>
    <w:rsid w:val="005866AF"/>
    <w:rsid w:val="00587A33"/>
    <w:rsid w:val="00590208"/>
    <w:rsid w:val="005919B5"/>
    <w:rsid w:val="00591FA1"/>
    <w:rsid w:val="0059321C"/>
    <w:rsid w:val="00593E6E"/>
    <w:rsid w:val="005944C8"/>
    <w:rsid w:val="00594577"/>
    <w:rsid w:val="00594946"/>
    <w:rsid w:val="00594F98"/>
    <w:rsid w:val="00597B09"/>
    <w:rsid w:val="005A0F48"/>
    <w:rsid w:val="005A2BD5"/>
    <w:rsid w:val="005A449E"/>
    <w:rsid w:val="005A63F6"/>
    <w:rsid w:val="005B0133"/>
    <w:rsid w:val="005B0902"/>
    <w:rsid w:val="005B09DA"/>
    <w:rsid w:val="005B0AF5"/>
    <w:rsid w:val="005B17AF"/>
    <w:rsid w:val="005B2ADD"/>
    <w:rsid w:val="005B44EF"/>
    <w:rsid w:val="005B49D7"/>
    <w:rsid w:val="005B5A4A"/>
    <w:rsid w:val="005B6A27"/>
    <w:rsid w:val="005B785D"/>
    <w:rsid w:val="005C07B7"/>
    <w:rsid w:val="005C0DA1"/>
    <w:rsid w:val="005C2D61"/>
    <w:rsid w:val="005C4CA3"/>
    <w:rsid w:val="005C505F"/>
    <w:rsid w:val="005C5785"/>
    <w:rsid w:val="005C5E81"/>
    <w:rsid w:val="005C5F51"/>
    <w:rsid w:val="005C605F"/>
    <w:rsid w:val="005C6527"/>
    <w:rsid w:val="005C6982"/>
    <w:rsid w:val="005C7BCA"/>
    <w:rsid w:val="005D19A1"/>
    <w:rsid w:val="005D1A58"/>
    <w:rsid w:val="005D26DE"/>
    <w:rsid w:val="005D28EB"/>
    <w:rsid w:val="005D3073"/>
    <w:rsid w:val="005D32E5"/>
    <w:rsid w:val="005D33BD"/>
    <w:rsid w:val="005D38D5"/>
    <w:rsid w:val="005D6A72"/>
    <w:rsid w:val="005D76C4"/>
    <w:rsid w:val="005E00B7"/>
    <w:rsid w:val="005E0561"/>
    <w:rsid w:val="005E0BCC"/>
    <w:rsid w:val="005E0E66"/>
    <w:rsid w:val="005E1DD7"/>
    <w:rsid w:val="005E2238"/>
    <w:rsid w:val="005E504E"/>
    <w:rsid w:val="005F09F9"/>
    <w:rsid w:val="005F0C43"/>
    <w:rsid w:val="005F295A"/>
    <w:rsid w:val="005F3B77"/>
    <w:rsid w:val="005F4207"/>
    <w:rsid w:val="005F53CA"/>
    <w:rsid w:val="005F794B"/>
    <w:rsid w:val="0060123D"/>
    <w:rsid w:val="0060197D"/>
    <w:rsid w:val="00602B22"/>
    <w:rsid w:val="00603793"/>
    <w:rsid w:val="00603EBB"/>
    <w:rsid w:val="00605538"/>
    <w:rsid w:val="00605D83"/>
    <w:rsid w:val="0060672F"/>
    <w:rsid w:val="00607977"/>
    <w:rsid w:val="00607B6A"/>
    <w:rsid w:val="00610232"/>
    <w:rsid w:val="006125DD"/>
    <w:rsid w:val="00612F17"/>
    <w:rsid w:val="00613095"/>
    <w:rsid w:val="00615FC5"/>
    <w:rsid w:val="00627002"/>
    <w:rsid w:val="00627907"/>
    <w:rsid w:val="00631B3A"/>
    <w:rsid w:val="006325D1"/>
    <w:rsid w:val="006328A5"/>
    <w:rsid w:val="00632D86"/>
    <w:rsid w:val="00633B37"/>
    <w:rsid w:val="00634A30"/>
    <w:rsid w:val="0063744F"/>
    <w:rsid w:val="006407D1"/>
    <w:rsid w:val="00640D31"/>
    <w:rsid w:val="00641D8A"/>
    <w:rsid w:val="006426F2"/>
    <w:rsid w:val="00642C9F"/>
    <w:rsid w:val="0064319A"/>
    <w:rsid w:val="006434FA"/>
    <w:rsid w:val="0064432B"/>
    <w:rsid w:val="0064610A"/>
    <w:rsid w:val="00647B13"/>
    <w:rsid w:val="00647B29"/>
    <w:rsid w:val="00650371"/>
    <w:rsid w:val="006519A8"/>
    <w:rsid w:val="0065259B"/>
    <w:rsid w:val="00653957"/>
    <w:rsid w:val="00653E00"/>
    <w:rsid w:val="00654A58"/>
    <w:rsid w:val="00654F08"/>
    <w:rsid w:val="0065500D"/>
    <w:rsid w:val="0065641D"/>
    <w:rsid w:val="0065720D"/>
    <w:rsid w:val="00660159"/>
    <w:rsid w:val="00661206"/>
    <w:rsid w:val="006619B4"/>
    <w:rsid w:val="00661B04"/>
    <w:rsid w:val="006636E7"/>
    <w:rsid w:val="00663C78"/>
    <w:rsid w:val="00664DEC"/>
    <w:rsid w:val="00664E7C"/>
    <w:rsid w:val="00665009"/>
    <w:rsid w:val="00665310"/>
    <w:rsid w:val="00665390"/>
    <w:rsid w:val="00666F1E"/>
    <w:rsid w:val="0066739E"/>
    <w:rsid w:val="00667A68"/>
    <w:rsid w:val="00670C05"/>
    <w:rsid w:val="0067153E"/>
    <w:rsid w:val="00671ECB"/>
    <w:rsid w:val="00671F3B"/>
    <w:rsid w:val="006726F1"/>
    <w:rsid w:val="00672E84"/>
    <w:rsid w:val="00672F74"/>
    <w:rsid w:val="00673C01"/>
    <w:rsid w:val="00673F19"/>
    <w:rsid w:val="006748CB"/>
    <w:rsid w:val="0067491B"/>
    <w:rsid w:val="00674A47"/>
    <w:rsid w:val="006755A6"/>
    <w:rsid w:val="006757B1"/>
    <w:rsid w:val="00675C76"/>
    <w:rsid w:val="00676994"/>
    <w:rsid w:val="00676E70"/>
    <w:rsid w:val="0067797D"/>
    <w:rsid w:val="0068016D"/>
    <w:rsid w:val="0068110C"/>
    <w:rsid w:val="00681DB5"/>
    <w:rsid w:val="006834E9"/>
    <w:rsid w:val="00684253"/>
    <w:rsid w:val="006846EC"/>
    <w:rsid w:val="00684D70"/>
    <w:rsid w:val="006850D5"/>
    <w:rsid w:val="00685A3F"/>
    <w:rsid w:val="006868C5"/>
    <w:rsid w:val="006869CA"/>
    <w:rsid w:val="00686A9E"/>
    <w:rsid w:val="00687A28"/>
    <w:rsid w:val="00690A7F"/>
    <w:rsid w:val="006916EE"/>
    <w:rsid w:val="006927AD"/>
    <w:rsid w:val="00692FBB"/>
    <w:rsid w:val="0069314B"/>
    <w:rsid w:val="0069384B"/>
    <w:rsid w:val="00693DAC"/>
    <w:rsid w:val="00694132"/>
    <w:rsid w:val="00694D18"/>
    <w:rsid w:val="00695328"/>
    <w:rsid w:val="0069747B"/>
    <w:rsid w:val="00697C9F"/>
    <w:rsid w:val="006A08EA"/>
    <w:rsid w:val="006A0D45"/>
    <w:rsid w:val="006A107B"/>
    <w:rsid w:val="006A2018"/>
    <w:rsid w:val="006A22A9"/>
    <w:rsid w:val="006A3CA7"/>
    <w:rsid w:val="006A4F2B"/>
    <w:rsid w:val="006A565B"/>
    <w:rsid w:val="006A5AAA"/>
    <w:rsid w:val="006A69C6"/>
    <w:rsid w:val="006A746B"/>
    <w:rsid w:val="006B0D5A"/>
    <w:rsid w:val="006B0E38"/>
    <w:rsid w:val="006B0EE0"/>
    <w:rsid w:val="006B11F3"/>
    <w:rsid w:val="006B1EAD"/>
    <w:rsid w:val="006B2457"/>
    <w:rsid w:val="006B2C9E"/>
    <w:rsid w:val="006B2D43"/>
    <w:rsid w:val="006B3853"/>
    <w:rsid w:val="006B3B9A"/>
    <w:rsid w:val="006B4C9E"/>
    <w:rsid w:val="006B503F"/>
    <w:rsid w:val="006B5BC2"/>
    <w:rsid w:val="006B5D87"/>
    <w:rsid w:val="006B622C"/>
    <w:rsid w:val="006B6CD8"/>
    <w:rsid w:val="006B70B7"/>
    <w:rsid w:val="006B7D37"/>
    <w:rsid w:val="006C00B7"/>
    <w:rsid w:val="006C0352"/>
    <w:rsid w:val="006C1560"/>
    <w:rsid w:val="006C1FB2"/>
    <w:rsid w:val="006C2107"/>
    <w:rsid w:val="006C30AF"/>
    <w:rsid w:val="006C3C34"/>
    <w:rsid w:val="006C44DC"/>
    <w:rsid w:val="006C4605"/>
    <w:rsid w:val="006C47C2"/>
    <w:rsid w:val="006C4AE3"/>
    <w:rsid w:val="006C5AFA"/>
    <w:rsid w:val="006C662F"/>
    <w:rsid w:val="006C7B83"/>
    <w:rsid w:val="006D15E7"/>
    <w:rsid w:val="006D3336"/>
    <w:rsid w:val="006D3BC2"/>
    <w:rsid w:val="006D438D"/>
    <w:rsid w:val="006D4914"/>
    <w:rsid w:val="006D52BA"/>
    <w:rsid w:val="006D5382"/>
    <w:rsid w:val="006D55C9"/>
    <w:rsid w:val="006D5667"/>
    <w:rsid w:val="006D66F1"/>
    <w:rsid w:val="006D6F7C"/>
    <w:rsid w:val="006E06DD"/>
    <w:rsid w:val="006E08F8"/>
    <w:rsid w:val="006E0B42"/>
    <w:rsid w:val="006E3805"/>
    <w:rsid w:val="006E4317"/>
    <w:rsid w:val="006E4601"/>
    <w:rsid w:val="006E638E"/>
    <w:rsid w:val="006E6D75"/>
    <w:rsid w:val="006F033E"/>
    <w:rsid w:val="006F0BE9"/>
    <w:rsid w:val="006F11A6"/>
    <w:rsid w:val="006F14A0"/>
    <w:rsid w:val="006F19B0"/>
    <w:rsid w:val="006F2B93"/>
    <w:rsid w:val="006F37AC"/>
    <w:rsid w:val="006F3E37"/>
    <w:rsid w:val="006F4123"/>
    <w:rsid w:val="006F4315"/>
    <w:rsid w:val="006F5E66"/>
    <w:rsid w:val="006F63A1"/>
    <w:rsid w:val="006F75D1"/>
    <w:rsid w:val="006F7979"/>
    <w:rsid w:val="006F7F03"/>
    <w:rsid w:val="007009AC"/>
    <w:rsid w:val="00701D65"/>
    <w:rsid w:val="007025C5"/>
    <w:rsid w:val="0070271A"/>
    <w:rsid w:val="00703141"/>
    <w:rsid w:val="00704557"/>
    <w:rsid w:val="0070465D"/>
    <w:rsid w:val="00704740"/>
    <w:rsid w:val="00710051"/>
    <w:rsid w:val="00710598"/>
    <w:rsid w:val="00710937"/>
    <w:rsid w:val="00710B20"/>
    <w:rsid w:val="007117B0"/>
    <w:rsid w:val="0071292F"/>
    <w:rsid w:val="007132A7"/>
    <w:rsid w:val="00713B78"/>
    <w:rsid w:val="0071486F"/>
    <w:rsid w:val="00714E62"/>
    <w:rsid w:val="00715E7E"/>
    <w:rsid w:val="00721094"/>
    <w:rsid w:val="00722A37"/>
    <w:rsid w:val="00723586"/>
    <w:rsid w:val="00724534"/>
    <w:rsid w:val="00724D79"/>
    <w:rsid w:val="00724EEF"/>
    <w:rsid w:val="00726459"/>
    <w:rsid w:val="00726B18"/>
    <w:rsid w:val="00727CBA"/>
    <w:rsid w:val="00730323"/>
    <w:rsid w:val="00730932"/>
    <w:rsid w:val="0073114E"/>
    <w:rsid w:val="00731266"/>
    <w:rsid w:val="00731446"/>
    <w:rsid w:val="00732038"/>
    <w:rsid w:val="00733E1D"/>
    <w:rsid w:val="007367EB"/>
    <w:rsid w:val="0074002D"/>
    <w:rsid w:val="00742A8D"/>
    <w:rsid w:val="00744028"/>
    <w:rsid w:val="00744819"/>
    <w:rsid w:val="00744FBE"/>
    <w:rsid w:val="0074500A"/>
    <w:rsid w:val="007456EC"/>
    <w:rsid w:val="00745CF0"/>
    <w:rsid w:val="00746262"/>
    <w:rsid w:val="007475B0"/>
    <w:rsid w:val="00747956"/>
    <w:rsid w:val="007501DD"/>
    <w:rsid w:val="00750D9E"/>
    <w:rsid w:val="00750EEB"/>
    <w:rsid w:val="00751779"/>
    <w:rsid w:val="00753595"/>
    <w:rsid w:val="007538E8"/>
    <w:rsid w:val="00753D8D"/>
    <w:rsid w:val="00753EB5"/>
    <w:rsid w:val="00754291"/>
    <w:rsid w:val="007547C9"/>
    <w:rsid w:val="00754CE3"/>
    <w:rsid w:val="007553C6"/>
    <w:rsid w:val="007563F0"/>
    <w:rsid w:val="007568D5"/>
    <w:rsid w:val="00756A69"/>
    <w:rsid w:val="007616A6"/>
    <w:rsid w:val="007619C7"/>
    <w:rsid w:val="00761B49"/>
    <w:rsid w:val="00762161"/>
    <w:rsid w:val="007626ED"/>
    <w:rsid w:val="00762792"/>
    <w:rsid w:val="007628D5"/>
    <w:rsid w:val="00762C47"/>
    <w:rsid w:val="0076347D"/>
    <w:rsid w:val="00764E06"/>
    <w:rsid w:val="0076625B"/>
    <w:rsid w:val="00766276"/>
    <w:rsid w:val="0076742D"/>
    <w:rsid w:val="0076759A"/>
    <w:rsid w:val="00767693"/>
    <w:rsid w:val="00770DE9"/>
    <w:rsid w:val="00770F41"/>
    <w:rsid w:val="00771CD2"/>
    <w:rsid w:val="00772954"/>
    <w:rsid w:val="00772FFD"/>
    <w:rsid w:val="00773005"/>
    <w:rsid w:val="00773191"/>
    <w:rsid w:val="00774031"/>
    <w:rsid w:val="00774B10"/>
    <w:rsid w:val="007767FC"/>
    <w:rsid w:val="00776A13"/>
    <w:rsid w:val="00777BDD"/>
    <w:rsid w:val="00777C6F"/>
    <w:rsid w:val="00777E8F"/>
    <w:rsid w:val="0078060D"/>
    <w:rsid w:val="00780F4D"/>
    <w:rsid w:val="0078193D"/>
    <w:rsid w:val="00782514"/>
    <w:rsid w:val="00782909"/>
    <w:rsid w:val="007835E0"/>
    <w:rsid w:val="0078398C"/>
    <w:rsid w:val="007879D9"/>
    <w:rsid w:val="00791A1F"/>
    <w:rsid w:val="00792630"/>
    <w:rsid w:val="00792C1B"/>
    <w:rsid w:val="00793210"/>
    <w:rsid w:val="007933F4"/>
    <w:rsid w:val="00793519"/>
    <w:rsid w:val="007941A6"/>
    <w:rsid w:val="00794A56"/>
    <w:rsid w:val="00795BAA"/>
    <w:rsid w:val="007965BE"/>
    <w:rsid w:val="0079766D"/>
    <w:rsid w:val="00797DD4"/>
    <w:rsid w:val="007A068A"/>
    <w:rsid w:val="007A13A2"/>
    <w:rsid w:val="007A3146"/>
    <w:rsid w:val="007A393C"/>
    <w:rsid w:val="007A3C0E"/>
    <w:rsid w:val="007A48B8"/>
    <w:rsid w:val="007A59CD"/>
    <w:rsid w:val="007A67ED"/>
    <w:rsid w:val="007A7AC3"/>
    <w:rsid w:val="007B0925"/>
    <w:rsid w:val="007B15FB"/>
    <w:rsid w:val="007B1B30"/>
    <w:rsid w:val="007B2585"/>
    <w:rsid w:val="007B2DA9"/>
    <w:rsid w:val="007B4DE8"/>
    <w:rsid w:val="007B4EE0"/>
    <w:rsid w:val="007B5626"/>
    <w:rsid w:val="007B6512"/>
    <w:rsid w:val="007B7E23"/>
    <w:rsid w:val="007B7E95"/>
    <w:rsid w:val="007C2345"/>
    <w:rsid w:val="007C3234"/>
    <w:rsid w:val="007C5131"/>
    <w:rsid w:val="007C56E0"/>
    <w:rsid w:val="007C5E78"/>
    <w:rsid w:val="007C6581"/>
    <w:rsid w:val="007C676D"/>
    <w:rsid w:val="007C70C0"/>
    <w:rsid w:val="007D041D"/>
    <w:rsid w:val="007D1537"/>
    <w:rsid w:val="007D1AC5"/>
    <w:rsid w:val="007D325F"/>
    <w:rsid w:val="007D6B1E"/>
    <w:rsid w:val="007D6EE9"/>
    <w:rsid w:val="007E0EEB"/>
    <w:rsid w:val="007E137F"/>
    <w:rsid w:val="007E1B83"/>
    <w:rsid w:val="007E1F10"/>
    <w:rsid w:val="007E24BF"/>
    <w:rsid w:val="007E2B61"/>
    <w:rsid w:val="007E3B71"/>
    <w:rsid w:val="007E4665"/>
    <w:rsid w:val="007E4D9D"/>
    <w:rsid w:val="007E4E8F"/>
    <w:rsid w:val="007E5EA9"/>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42AA"/>
    <w:rsid w:val="007F42AC"/>
    <w:rsid w:val="007F4C01"/>
    <w:rsid w:val="007F4C7F"/>
    <w:rsid w:val="007F5888"/>
    <w:rsid w:val="007F6A3D"/>
    <w:rsid w:val="007F6C4A"/>
    <w:rsid w:val="007F7010"/>
    <w:rsid w:val="007F7334"/>
    <w:rsid w:val="007F75F7"/>
    <w:rsid w:val="00801A01"/>
    <w:rsid w:val="008020DD"/>
    <w:rsid w:val="0080240B"/>
    <w:rsid w:val="008032BF"/>
    <w:rsid w:val="00804F4F"/>
    <w:rsid w:val="00805210"/>
    <w:rsid w:val="00806875"/>
    <w:rsid w:val="008070DF"/>
    <w:rsid w:val="008076A8"/>
    <w:rsid w:val="00807F59"/>
    <w:rsid w:val="008108BB"/>
    <w:rsid w:val="00810BE8"/>
    <w:rsid w:val="008117C8"/>
    <w:rsid w:val="00811F06"/>
    <w:rsid w:val="00812974"/>
    <w:rsid w:val="00816FCF"/>
    <w:rsid w:val="00817B89"/>
    <w:rsid w:val="008219B3"/>
    <w:rsid w:val="008219DD"/>
    <w:rsid w:val="00822FA2"/>
    <w:rsid w:val="00823943"/>
    <w:rsid w:val="00823C7B"/>
    <w:rsid w:val="00826178"/>
    <w:rsid w:val="00830B25"/>
    <w:rsid w:val="00831A8C"/>
    <w:rsid w:val="008327D9"/>
    <w:rsid w:val="00833DEA"/>
    <w:rsid w:val="0083452C"/>
    <w:rsid w:val="00835905"/>
    <w:rsid w:val="0083649A"/>
    <w:rsid w:val="00836F28"/>
    <w:rsid w:val="00837A3F"/>
    <w:rsid w:val="00840982"/>
    <w:rsid w:val="0084187A"/>
    <w:rsid w:val="00841977"/>
    <w:rsid w:val="00844C7E"/>
    <w:rsid w:val="00844F4F"/>
    <w:rsid w:val="008463F1"/>
    <w:rsid w:val="008514B2"/>
    <w:rsid w:val="008526E7"/>
    <w:rsid w:val="00852C80"/>
    <w:rsid w:val="00852E29"/>
    <w:rsid w:val="0085413B"/>
    <w:rsid w:val="008546D0"/>
    <w:rsid w:val="00854AE9"/>
    <w:rsid w:val="0085598A"/>
    <w:rsid w:val="0085654E"/>
    <w:rsid w:val="0085658C"/>
    <w:rsid w:val="008568A7"/>
    <w:rsid w:val="00856935"/>
    <w:rsid w:val="00856A40"/>
    <w:rsid w:val="008604EE"/>
    <w:rsid w:val="00860BF8"/>
    <w:rsid w:val="00860C39"/>
    <w:rsid w:val="00860CB9"/>
    <w:rsid w:val="00861D31"/>
    <w:rsid w:val="008622C7"/>
    <w:rsid w:val="00862CEB"/>
    <w:rsid w:val="00864699"/>
    <w:rsid w:val="00865AE1"/>
    <w:rsid w:val="00865B66"/>
    <w:rsid w:val="00866829"/>
    <w:rsid w:val="00866B24"/>
    <w:rsid w:val="00867521"/>
    <w:rsid w:val="008700A7"/>
    <w:rsid w:val="00871AAC"/>
    <w:rsid w:val="0087354B"/>
    <w:rsid w:val="00874E4D"/>
    <w:rsid w:val="0087594F"/>
    <w:rsid w:val="00876438"/>
    <w:rsid w:val="0087784B"/>
    <w:rsid w:val="008778C7"/>
    <w:rsid w:val="008802D9"/>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90EEB"/>
    <w:rsid w:val="008927C3"/>
    <w:rsid w:val="00893151"/>
    <w:rsid w:val="00893ACC"/>
    <w:rsid w:val="00893E67"/>
    <w:rsid w:val="00895932"/>
    <w:rsid w:val="00895EA0"/>
    <w:rsid w:val="00896468"/>
    <w:rsid w:val="00896E6C"/>
    <w:rsid w:val="00897194"/>
    <w:rsid w:val="00897B90"/>
    <w:rsid w:val="008A18DC"/>
    <w:rsid w:val="008A3E1D"/>
    <w:rsid w:val="008A4573"/>
    <w:rsid w:val="008A4BB2"/>
    <w:rsid w:val="008A4CD0"/>
    <w:rsid w:val="008A6391"/>
    <w:rsid w:val="008A6404"/>
    <w:rsid w:val="008A717C"/>
    <w:rsid w:val="008A7A28"/>
    <w:rsid w:val="008A7E71"/>
    <w:rsid w:val="008B0145"/>
    <w:rsid w:val="008B0A47"/>
    <w:rsid w:val="008B0F23"/>
    <w:rsid w:val="008B131B"/>
    <w:rsid w:val="008B19B3"/>
    <w:rsid w:val="008B2228"/>
    <w:rsid w:val="008B2253"/>
    <w:rsid w:val="008B32BF"/>
    <w:rsid w:val="008B585F"/>
    <w:rsid w:val="008B5D42"/>
    <w:rsid w:val="008B777D"/>
    <w:rsid w:val="008B7DF8"/>
    <w:rsid w:val="008C01B7"/>
    <w:rsid w:val="008C0C52"/>
    <w:rsid w:val="008C2B94"/>
    <w:rsid w:val="008C5C4F"/>
    <w:rsid w:val="008C7D8A"/>
    <w:rsid w:val="008D03C8"/>
    <w:rsid w:val="008D0578"/>
    <w:rsid w:val="008D0949"/>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0E0"/>
    <w:rsid w:val="008E327E"/>
    <w:rsid w:val="008E37F7"/>
    <w:rsid w:val="008E396C"/>
    <w:rsid w:val="008E42C0"/>
    <w:rsid w:val="008E511A"/>
    <w:rsid w:val="008E58F2"/>
    <w:rsid w:val="008E5DE9"/>
    <w:rsid w:val="008E6945"/>
    <w:rsid w:val="008E723E"/>
    <w:rsid w:val="008E7258"/>
    <w:rsid w:val="008F0A7F"/>
    <w:rsid w:val="008F0D8F"/>
    <w:rsid w:val="008F0E15"/>
    <w:rsid w:val="008F241B"/>
    <w:rsid w:val="008F2FA7"/>
    <w:rsid w:val="008F3D05"/>
    <w:rsid w:val="008F51C4"/>
    <w:rsid w:val="008F5D82"/>
    <w:rsid w:val="008F6C8A"/>
    <w:rsid w:val="008F74A1"/>
    <w:rsid w:val="008F7579"/>
    <w:rsid w:val="0090008F"/>
    <w:rsid w:val="009001C2"/>
    <w:rsid w:val="009004A3"/>
    <w:rsid w:val="00901686"/>
    <w:rsid w:val="0090352F"/>
    <w:rsid w:val="009040A5"/>
    <w:rsid w:val="00904BAD"/>
    <w:rsid w:val="00906AA2"/>
    <w:rsid w:val="00907DCF"/>
    <w:rsid w:val="00910218"/>
    <w:rsid w:val="00910238"/>
    <w:rsid w:val="009106F3"/>
    <w:rsid w:val="00910E24"/>
    <w:rsid w:val="00912125"/>
    <w:rsid w:val="009125DC"/>
    <w:rsid w:val="00912C37"/>
    <w:rsid w:val="00912EBB"/>
    <w:rsid w:val="00912FFB"/>
    <w:rsid w:val="00916B18"/>
    <w:rsid w:val="00917449"/>
    <w:rsid w:val="009179E2"/>
    <w:rsid w:val="00922D2C"/>
    <w:rsid w:val="00922F8E"/>
    <w:rsid w:val="00923D39"/>
    <w:rsid w:val="009254EC"/>
    <w:rsid w:val="00925E62"/>
    <w:rsid w:val="0092728B"/>
    <w:rsid w:val="00927863"/>
    <w:rsid w:val="00930B90"/>
    <w:rsid w:val="00931038"/>
    <w:rsid w:val="00931948"/>
    <w:rsid w:val="00932241"/>
    <w:rsid w:val="00932C8F"/>
    <w:rsid w:val="00933441"/>
    <w:rsid w:val="00934E8B"/>
    <w:rsid w:val="0093533D"/>
    <w:rsid w:val="00936889"/>
    <w:rsid w:val="0093785D"/>
    <w:rsid w:val="00940006"/>
    <w:rsid w:val="009400AE"/>
    <w:rsid w:val="0094036F"/>
    <w:rsid w:val="00940982"/>
    <w:rsid w:val="00940D75"/>
    <w:rsid w:val="0094135E"/>
    <w:rsid w:val="00942CA7"/>
    <w:rsid w:val="00943A94"/>
    <w:rsid w:val="00943B50"/>
    <w:rsid w:val="00944DA7"/>
    <w:rsid w:val="00946F40"/>
    <w:rsid w:val="0094724A"/>
    <w:rsid w:val="0095094F"/>
    <w:rsid w:val="00950CC9"/>
    <w:rsid w:val="00950E0F"/>
    <w:rsid w:val="0095203A"/>
    <w:rsid w:val="00952092"/>
    <w:rsid w:val="00952278"/>
    <w:rsid w:val="009522C4"/>
    <w:rsid w:val="009528AE"/>
    <w:rsid w:val="00954630"/>
    <w:rsid w:val="00954638"/>
    <w:rsid w:val="00954C3A"/>
    <w:rsid w:val="0095689C"/>
    <w:rsid w:val="0095745D"/>
    <w:rsid w:val="00957BE2"/>
    <w:rsid w:val="0096081F"/>
    <w:rsid w:val="00961D23"/>
    <w:rsid w:val="00964EA6"/>
    <w:rsid w:val="00965006"/>
    <w:rsid w:val="00965203"/>
    <w:rsid w:val="00965308"/>
    <w:rsid w:val="0096535E"/>
    <w:rsid w:val="009661C3"/>
    <w:rsid w:val="0096629F"/>
    <w:rsid w:val="00966430"/>
    <w:rsid w:val="00967820"/>
    <w:rsid w:val="00967A38"/>
    <w:rsid w:val="00971B94"/>
    <w:rsid w:val="00972CB0"/>
    <w:rsid w:val="00973413"/>
    <w:rsid w:val="0097344C"/>
    <w:rsid w:val="00973869"/>
    <w:rsid w:val="009746FB"/>
    <w:rsid w:val="00976AF4"/>
    <w:rsid w:val="0098173A"/>
    <w:rsid w:val="009834BD"/>
    <w:rsid w:val="0098390D"/>
    <w:rsid w:val="00983CDA"/>
    <w:rsid w:val="00987317"/>
    <w:rsid w:val="009875CC"/>
    <w:rsid w:val="0099015D"/>
    <w:rsid w:val="0099054E"/>
    <w:rsid w:val="00991B38"/>
    <w:rsid w:val="00992158"/>
    <w:rsid w:val="00992457"/>
    <w:rsid w:val="0099295A"/>
    <w:rsid w:val="00993205"/>
    <w:rsid w:val="0099358E"/>
    <w:rsid w:val="00993822"/>
    <w:rsid w:val="00993A5D"/>
    <w:rsid w:val="00993CC8"/>
    <w:rsid w:val="00994C69"/>
    <w:rsid w:val="00994CA6"/>
    <w:rsid w:val="0099563C"/>
    <w:rsid w:val="00996018"/>
    <w:rsid w:val="0099738E"/>
    <w:rsid w:val="009A0710"/>
    <w:rsid w:val="009A1977"/>
    <w:rsid w:val="009A294F"/>
    <w:rsid w:val="009A3185"/>
    <w:rsid w:val="009A499A"/>
    <w:rsid w:val="009A65A5"/>
    <w:rsid w:val="009A6B20"/>
    <w:rsid w:val="009B0FB7"/>
    <w:rsid w:val="009B1B82"/>
    <w:rsid w:val="009B1DE7"/>
    <w:rsid w:val="009B21E9"/>
    <w:rsid w:val="009B23D6"/>
    <w:rsid w:val="009B4141"/>
    <w:rsid w:val="009B58A9"/>
    <w:rsid w:val="009B5CBF"/>
    <w:rsid w:val="009B6E7B"/>
    <w:rsid w:val="009B7BB6"/>
    <w:rsid w:val="009B7E08"/>
    <w:rsid w:val="009C02D0"/>
    <w:rsid w:val="009C1A2E"/>
    <w:rsid w:val="009C248E"/>
    <w:rsid w:val="009C3182"/>
    <w:rsid w:val="009C4DE4"/>
    <w:rsid w:val="009C5399"/>
    <w:rsid w:val="009C5E59"/>
    <w:rsid w:val="009C67BF"/>
    <w:rsid w:val="009C73DC"/>
    <w:rsid w:val="009D0609"/>
    <w:rsid w:val="009D13BB"/>
    <w:rsid w:val="009D3363"/>
    <w:rsid w:val="009D3AA4"/>
    <w:rsid w:val="009D3E3A"/>
    <w:rsid w:val="009D4CB4"/>
    <w:rsid w:val="009D65EF"/>
    <w:rsid w:val="009D6B28"/>
    <w:rsid w:val="009D7750"/>
    <w:rsid w:val="009D7FE7"/>
    <w:rsid w:val="009E1379"/>
    <w:rsid w:val="009E231F"/>
    <w:rsid w:val="009E32D7"/>
    <w:rsid w:val="009E41A8"/>
    <w:rsid w:val="009E4DA3"/>
    <w:rsid w:val="009E56E3"/>
    <w:rsid w:val="009E5A0B"/>
    <w:rsid w:val="009E60B2"/>
    <w:rsid w:val="009E65BF"/>
    <w:rsid w:val="009E6A03"/>
    <w:rsid w:val="009E7F47"/>
    <w:rsid w:val="009F0EA1"/>
    <w:rsid w:val="009F4BFA"/>
    <w:rsid w:val="009F67E9"/>
    <w:rsid w:val="00A009F6"/>
    <w:rsid w:val="00A00FF1"/>
    <w:rsid w:val="00A01013"/>
    <w:rsid w:val="00A0215A"/>
    <w:rsid w:val="00A02B41"/>
    <w:rsid w:val="00A02E3B"/>
    <w:rsid w:val="00A03438"/>
    <w:rsid w:val="00A0390E"/>
    <w:rsid w:val="00A039E0"/>
    <w:rsid w:val="00A046F4"/>
    <w:rsid w:val="00A04705"/>
    <w:rsid w:val="00A0476E"/>
    <w:rsid w:val="00A05ACE"/>
    <w:rsid w:val="00A067B5"/>
    <w:rsid w:val="00A069D1"/>
    <w:rsid w:val="00A07B5E"/>
    <w:rsid w:val="00A10579"/>
    <w:rsid w:val="00A11BB7"/>
    <w:rsid w:val="00A14C2B"/>
    <w:rsid w:val="00A16349"/>
    <w:rsid w:val="00A16392"/>
    <w:rsid w:val="00A174E4"/>
    <w:rsid w:val="00A17640"/>
    <w:rsid w:val="00A20BC9"/>
    <w:rsid w:val="00A21936"/>
    <w:rsid w:val="00A21A83"/>
    <w:rsid w:val="00A21B60"/>
    <w:rsid w:val="00A21F35"/>
    <w:rsid w:val="00A22B93"/>
    <w:rsid w:val="00A2301E"/>
    <w:rsid w:val="00A24413"/>
    <w:rsid w:val="00A245C7"/>
    <w:rsid w:val="00A25648"/>
    <w:rsid w:val="00A2692B"/>
    <w:rsid w:val="00A26C3E"/>
    <w:rsid w:val="00A27819"/>
    <w:rsid w:val="00A30578"/>
    <w:rsid w:val="00A30B2A"/>
    <w:rsid w:val="00A33342"/>
    <w:rsid w:val="00A333BA"/>
    <w:rsid w:val="00A34FE7"/>
    <w:rsid w:val="00A353F1"/>
    <w:rsid w:val="00A35B33"/>
    <w:rsid w:val="00A362B6"/>
    <w:rsid w:val="00A36647"/>
    <w:rsid w:val="00A3699C"/>
    <w:rsid w:val="00A36B39"/>
    <w:rsid w:val="00A36BE1"/>
    <w:rsid w:val="00A37FD2"/>
    <w:rsid w:val="00A41899"/>
    <w:rsid w:val="00A41905"/>
    <w:rsid w:val="00A43331"/>
    <w:rsid w:val="00A43C2B"/>
    <w:rsid w:val="00A4481F"/>
    <w:rsid w:val="00A45A2E"/>
    <w:rsid w:val="00A468D7"/>
    <w:rsid w:val="00A46AAE"/>
    <w:rsid w:val="00A473FA"/>
    <w:rsid w:val="00A50437"/>
    <w:rsid w:val="00A5067A"/>
    <w:rsid w:val="00A51234"/>
    <w:rsid w:val="00A51393"/>
    <w:rsid w:val="00A52068"/>
    <w:rsid w:val="00A5251B"/>
    <w:rsid w:val="00A52621"/>
    <w:rsid w:val="00A53F71"/>
    <w:rsid w:val="00A547A9"/>
    <w:rsid w:val="00A575E2"/>
    <w:rsid w:val="00A60C8E"/>
    <w:rsid w:val="00A61951"/>
    <w:rsid w:val="00A61DC7"/>
    <w:rsid w:val="00A620C1"/>
    <w:rsid w:val="00A621D4"/>
    <w:rsid w:val="00A6264B"/>
    <w:rsid w:val="00A62A5A"/>
    <w:rsid w:val="00A62F0A"/>
    <w:rsid w:val="00A64B0D"/>
    <w:rsid w:val="00A676C2"/>
    <w:rsid w:val="00A6789F"/>
    <w:rsid w:val="00A679E6"/>
    <w:rsid w:val="00A7085F"/>
    <w:rsid w:val="00A71473"/>
    <w:rsid w:val="00A729EA"/>
    <w:rsid w:val="00A7340F"/>
    <w:rsid w:val="00A73955"/>
    <w:rsid w:val="00A73B67"/>
    <w:rsid w:val="00A73E6C"/>
    <w:rsid w:val="00A75528"/>
    <w:rsid w:val="00A75AE5"/>
    <w:rsid w:val="00A806D8"/>
    <w:rsid w:val="00A809F8"/>
    <w:rsid w:val="00A81BA0"/>
    <w:rsid w:val="00A8237F"/>
    <w:rsid w:val="00A8309F"/>
    <w:rsid w:val="00A83FCE"/>
    <w:rsid w:val="00A85F73"/>
    <w:rsid w:val="00A86542"/>
    <w:rsid w:val="00A87E0F"/>
    <w:rsid w:val="00A9200F"/>
    <w:rsid w:val="00A92433"/>
    <w:rsid w:val="00A93E88"/>
    <w:rsid w:val="00A94341"/>
    <w:rsid w:val="00A96A9E"/>
    <w:rsid w:val="00A96C0D"/>
    <w:rsid w:val="00A96E28"/>
    <w:rsid w:val="00AA06C1"/>
    <w:rsid w:val="00AA1787"/>
    <w:rsid w:val="00AA1795"/>
    <w:rsid w:val="00AA1887"/>
    <w:rsid w:val="00AA3AC4"/>
    <w:rsid w:val="00AA4B5A"/>
    <w:rsid w:val="00AA5F54"/>
    <w:rsid w:val="00AA6534"/>
    <w:rsid w:val="00AA700A"/>
    <w:rsid w:val="00AA74BD"/>
    <w:rsid w:val="00AB0FF6"/>
    <w:rsid w:val="00AB1F06"/>
    <w:rsid w:val="00AB1FD9"/>
    <w:rsid w:val="00AB209F"/>
    <w:rsid w:val="00AB44EB"/>
    <w:rsid w:val="00AB4ED5"/>
    <w:rsid w:val="00AB5133"/>
    <w:rsid w:val="00AB5C36"/>
    <w:rsid w:val="00AB6043"/>
    <w:rsid w:val="00AB6258"/>
    <w:rsid w:val="00AB6385"/>
    <w:rsid w:val="00AC1B4F"/>
    <w:rsid w:val="00AC2AEA"/>
    <w:rsid w:val="00AC2E9F"/>
    <w:rsid w:val="00AC4D90"/>
    <w:rsid w:val="00AC54AE"/>
    <w:rsid w:val="00AC6BAF"/>
    <w:rsid w:val="00AC77AC"/>
    <w:rsid w:val="00AC7C24"/>
    <w:rsid w:val="00AD1A11"/>
    <w:rsid w:val="00AD3113"/>
    <w:rsid w:val="00AD4258"/>
    <w:rsid w:val="00AD4331"/>
    <w:rsid w:val="00AD4913"/>
    <w:rsid w:val="00AD5CA1"/>
    <w:rsid w:val="00AD5F14"/>
    <w:rsid w:val="00AD67F8"/>
    <w:rsid w:val="00AD7731"/>
    <w:rsid w:val="00AD7B06"/>
    <w:rsid w:val="00AE1914"/>
    <w:rsid w:val="00AE1BDF"/>
    <w:rsid w:val="00AE4437"/>
    <w:rsid w:val="00AE50F4"/>
    <w:rsid w:val="00AE6D8E"/>
    <w:rsid w:val="00AE6E39"/>
    <w:rsid w:val="00AE7B29"/>
    <w:rsid w:val="00AE7B6D"/>
    <w:rsid w:val="00AF1AF4"/>
    <w:rsid w:val="00AF4CB6"/>
    <w:rsid w:val="00B01127"/>
    <w:rsid w:val="00B04C2A"/>
    <w:rsid w:val="00B06C65"/>
    <w:rsid w:val="00B07756"/>
    <w:rsid w:val="00B100F3"/>
    <w:rsid w:val="00B108AC"/>
    <w:rsid w:val="00B10BFD"/>
    <w:rsid w:val="00B14AD1"/>
    <w:rsid w:val="00B14CEC"/>
    <w:rsid w:val="00B15F95"/>
    <w:rsid w:val="00B16A51"/>
    <w:rsid w:val="00B16C91"/>
    <w:rsid w:val="00B175E3"/>
    <w:rsid w:val="00B17C3A"/>
    <w:rsid w:val="00B22449"/>
    <w:rsid w:val="00B238A6"/>
    <w:rsid w:val="00B2406A"/>
    <w:rsid w:val="00B24AB1"/>
    <w:rsid w:val="00B253D5"/>
    <w:rsid w:val="00B255D5"/>
    <w:rsid w:val="00B256DE"/>
    <w:rsid w:val="00B25DCE"/>
    <w:rsid w:val="00B26320"/>
    <w:rsid w:val="00B263B8"/>
    <w:rsid w:val="00B26569"/>
    <w:rsid w:val="00B26D0A"/>
    <w:rsid w:val="00B26F75"/>
    <w:rsid w:val="00B2742F"/>
    <w:rsid w:val="00B27492"/>
    <w:rsid w:val="00B27866"/>
    <w:rsid w:val="00B27ACE"/>
    <w:rsid w:val="00B3082D"/>
    <w:rsid w:val="00B310F6"/>
    <w:rsid w:val="00B31176"/>
    <w:rsid w:val="00B32706"/>
    <w:rsid w:val="00B33A01"/>
    <w:rsid w:val="00B34C72"/>
    <w:rsid w:val="00B3560A"/>
    <w:rsid w:val="00B358D1"/>
    <w:rsid w:val="00B3593D"/>
    <w:rsid w:val="00B36652"/>
    <w:rsid w:val="00B36C0D"/>
    <w:rsid w:val="00B40250"/>
    <w:rsid w:val="00B4094C"/>
    <w:rsid w:val="00B4116A"/>
    <w:rsid w:val="00B413BB"/>
    <w:rsid w:val="00B41C8F"/>
    <w:rsid w:val="00B422CC"/>
    <w:rsid w:val="00B441A6"/>
    <w:rsid w:val="00B44242"/>
    <w:rsid w:val="00B444EC"/>
    <w:rsid w:val="00B4587B"/>
    <w:rsid w:val="00B5124A"/>
    <w:rsid w:val="00B534C8"/>
    <w:rsid w:val="00B53EE8"/>
    <w:rsid w:val="00B54957"/>
    <w:rsid w:val="00B55620"/>
    <w:rsid w:val="00B56572"/>
    <w:rsid w:val="00B5787D"/>
    <w:rsid w:val="00B6303B"/>
    <w:rsid w:val="00B638A6"/>
    <w:rsid w:val="00B658C2"/>
    <w:rsid w:val="00B67666"/>
    <w:rsid w:val="00B67747"/>
    <w:rsid w:val="00B67B26"/>
    <w:rsid w:val="00B67E2C"/>
    <w:rsid w:val="00B70348"/>
    <w:rsid w:val="00B727CA"/>
    <w:rsid w:val="00B72ABF"/>
    <w:rsid w:val="00B73079"/>
    <w:rsid w:val="00B73261"/>
    <w:rsid w:val="00B737CC"/>
    <w:rsid w:val="00B740E7"/>
    <w:rsid w:val="00B74B98"/>
    <w:rsid w:val="00B75895"/>
    <w:rsid w:val="00B75F8E"/>
    <w:rsid w:val="00B76019"/>
    <w:rsid w:val="00B76052"/>
    <w:rsid w:val="00B77FFE"/>
    <w:rsid w:val="00B8250B"/>
    <w:rsid w:val="00B83E01"/>
    <w:rsid w:val="00B83ECD"/>
    <w:rsid w:val="00B84D0A"/>
    <w:rsid w:val="00B84F4B"/>
    <w:rsid w:val="00B855F6"/>
    <w:rsid w:val="00B85A8B"/>
    <w:rsid w:val="00B86054"/>
    <w:rsid w:val="00B86140"/>
    <w:rsid w:val="00B87D0F"/>
    <w:rsid w:val="00B902E3"/>
    <w:rsid w:val="00B907D2"/>
    <w:rsid w:val="00B91509"/>
    <w:rsid w:val="00B91C6A"/>
    <w:rsid w:val="00B93CE3"/>
    <w:rsid w:val="00B949A5"/>
    <w:rsid w:val="00B967EE"/>
    <w:rsid w:val="00BA07E2"/>
    <w:rsid w:val="00BA094C"/>
    <w:rsid w:val="00BA1B34"/>
    <w:rsid w:val="00BA2D2A"/>
    <w:rsid w:val="00BA2D50"/>
    <w:rsid w:val="00BA3685"/>
    <w:rsid w:val="00BA46A0"/>
    <w:rsid w:val="00BA52D1"/>
    <w:rsid w:val="00BA5462"/>
    <w:rsid w:val="00BA61BE"/>
    <w:rsid w:val="00BA7213"/>
    <w:rsid w:val="00BB15A8"/>
    <w:rsid w:val="00BB19E1"/>
    <w:rsid w:val="00BB252F"/>
    <w:rsid w:val="00BB3B32"/>
    <w:rsid w:val="00BB3EE0"/>
    <w:rsid w:val="00BB4C74"/>
    <w:rsid w:val="00BB53DA"/>
    <w:rsid w:val="00BB5C8C"/>
    <w:rsid w:val="00BC0A6B"/>
    <w:rsid w:val="00BC1404"/>
    <w:rsid w:val="00BC246F"/>
    <w:rsid w:val="00BC315C"/>
    <w:rsid w:val="00BC4350"/>
    <w:rsid w:val="00BC43FC"/>
    <w:rsid w:val="00BC58B0"/>
    <w:rsid w:val="00BC5B9A"/>
    <w:rsid w:val="00BC5E94"/>
    <w:rsid w:val="00BC5EB8"/>
    <w:rsid w:val="00BC71F5"/>
    <w:rsid w:val="00BC731C"/>
    <w:rsid w:val="00BC7A8D"/>
    <w:rsid w:val="00BC7FFE"/>
    <w:rsid w:val="00BD0A0C"/>
    <w:rsid w:val="00BD0ADE"/>
    <w:rsid w:val="00BD10A8"/>
    <w:rsid w:val="00BD1910"/>
    <w:rsid w:val="00BD1F04"/>
    <w:rsid w:val="00BD2953"/>
    <w:rsid w:val="00BD2A78"/>
    <w:rsid w:val="00BD3B28"/>
    <w:rsid w:val="00BD3B77"/>
    <w:rsid w:val="00BD443A"/>
    <w:rsid w:val="00BD5A14"/>
    <w:rsid w:val="00BD5BF9"/>
    <w:rsid w:val="00BD676B"/>
    <w:rsid w:val="00BD7ABE"/>
    <w:rsid w:val="00BE04ED"/>
    <w:rsid w:val="00BE0841"/>
    <w:rsid w:val="00BE0978"/>
    <w:rsid w:val="00BE1281"/>
    <w:rsid w:val="00BE213D"/>
    <w:rsid w:val="00BE31CF"/>
    <w:rsid w:val="00BE34FC"/>
    <w:rsid w:val="00BE3A7A"/>
    <w:rsid w:val="00BE4100"/>
    <w:rsid w:val="00BE4137"/>
    <w:rsid w:val="00BE41E7"/>
    <w:rsid w:val="00BE529C"/>
    <w:rsid w:val="00BE7525"/>
    <w:rsid w:val="00BE7E05"/>
    <w:rsid w:val="00BE7E13"/>
    <w:rsid w:val="00BF0918"/>
    <w:rsid w:val="00BF0F21"/>
    <w:rsid w:val="00BF18FB"/>
    <w:rsid w:val="00BF1AE3"/>
    <w:rsid w:val="00BF25C3"/>
    <w:rsid w:val="00BF261A"/>
    <w:rsid w:val="00BF3264"/>
    <w:rsid w:val="00BF4096"/>
    <w:rsid w:val="00BF448D"/>
    <w:rsid w:val="00BF45B2"/>
    <w:rsid w:val="00BF5324"/>
    <w:rsid w:val="00BF5400"/>
    <w:rsid w:val="00BF6695"/>
    <w:rsid w:val="00BF6757"/>
    <w:rsid w:val="00BF7532"/>
    <w:rsid w:val="00BF77A7"/>
    <w:rsid w:val="00BF7863"/>
    <w:rsid w:val="00BF7C52"/>
    <w:rsid w:val="00BF7DE0"/>
    <w:rsid w:val="00C010B8"/>
    <w:rsid w:val="00C02315"/>
    <w:rsid w:val="00C0239F"/>
    <w:rsid w:val="00C02839"/>
    <w:rsid w:val="00C02FAA"/>
    <w:rsid w:val="00C040EA"/>
    <w:rsid w:val="00C0471D"/>
    <w:rsid w:val="00C0582C"/>
    <w:rsid w:val="00C06ACA"/>
    <w:rsid w:val="00C06EAD"/>
    <w:rsid w:val="00C076CD"/>
    <w:rsid w:val="00C07730"/>
    <w:rsid w:val="00C10D55"/>
    <w:rsid w:val="00C11067"/>
    <w:rsid w:val="00C13337"/>
    <w:rsid w:val="00C13381"/>
    <w:rsid w:val="00C147D6"/>
    <w:rsid w:val="00C14C81"/>
    <w:rsid w:val="00C150BF"/>
    <w:rsid w:val="00C152D4"/>
    <w:rsid w:val="00C1549E"/>
    <w:rsid w:val="00C162FF"/>
    <w:rsid w:val="00C172CA"/>
    <w:rsid w:val="00C173C9"/>
    <w:rsid w:val="00C23206"/>
    <w:rsid w:val="00C2333E"/>
    <w:rsid w:val="00C234BF"/>
    <w:rsid w:val="00C23FDA"/>
    <w:rsid w:val="00C24126"/>
    <w:rsid w:val="00C24831"/>
    <w:rsid w:val="00C255F6"/>
    <w:rsid w:val="00C260D3"/>
    <w:rsid w:val="00C26952"/>
    <w:rsid w:val="00C26C2B"/>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1272"/>
    <w:rsid w:val="00C419FD"/>
    <w:rsid w:val="00C43232"/>
    <w:rsid w:val="00C4430A"/>
    <w:rsid w:val="00C4506B"/>
    <w:rsid w:val="00C453FB"/>
    <w:rsid w:val="00C50B67"/>
    <w:rsid w:val="00C50E3B"/>
    <w:rsid w:val="00C53108"/>
    <w:rsid w:val="00C53788"/>
    <w:rsid w:val="00C548C3"/>
    <w:rsid w:val="00C5526B"/>
    <w:rsid w:val="00C559DB"/>
    <w:rsid w:val="00C55B1D"/>
    <w:rsid w:val="00C564EA"/>
    <w:rsid w:val="00C567C1"/>
    <w:rsid w:val="00C56962"/>
    <w:rsid w:val="00C56F38"/>
    <w:rsid w:val="00C56F52"/>
    <w:rsid w:val="00C5740B"/>
    <w:rsid w:val="00C57D61"/>
    <w:rsid w:val="00C57EB0"/>
    <w:rsid w:val="00C57EE4"/>
    <w:rsid w:val="00C60569"/>
    <w:rsid w:val="00C62B3A"/>
    <w:rsid w:val="00C6475B"/>
    <w:rsid w:val="00C64F0D"/>
    <w:rsid w:val="00C7151B"/>
    <w:rsid w:val="00C71F5F"/>
    <w:rsid w:val="00C72002"/>
    <w:rsid w:val="00C72D49"/>
    <w:rsid w:val="00C73E1F"/>
    <w:rsid w:val="00C744E8"/>
    <w:rsid w:val="00C766DB"/>
    <w:rsid w:val="00C76779"/>
    <w:rsid w:val="00C76ABB"/>
    <w:rsid w:val="00C777D9"/>
    <w:rsid w:val="00C778EC"/>
    <w:rsid w:val="00C77C5F"/>
    <w:rsid w:val="00C8081A"/>
    <w:rsid w:val="00C80E29"/>
    <w:rsid w:val="00C8134F"/>
    <w:rsid w:val="00C81708"/>
    <w:rsid w:val="00C82E2B"/>
    <w:rsid w:val="00C8376F"/>
    <w:rsid w:val="00C86106"/>
    <w:rsid w:val="00C865F4"/>
    <w:rsid w:val="00C8798F"/>
    <w:rsid w:val="00C87990"/>
    <w:rsid w:val="00C906B1"/>
    <w:rsid w:val="00C91070"/>
    <w:rsid w:val="00C91DF1"/>
    <w:rsid w:val="00C91F24"/>
    <w:rsid w:val="00C9287F"/>
    <w:rsid w:val="00C92C2B"/>
    <w:rsid w:val="00C92C50"/>
    <w:rsid w:val="00C93E60"/>
    <w:rsid w:val="00C947C6"/>
    <w:rsid w:val="00C95C6B"/>
    <w:rsid w:val="00C9662A"/>
    <w:rsid w:val="00CA0312"/>
    <w:rsid w:val="00CA36CC"/>
    <w:rsid w:val="00CA57ED"/>
    <w:rsid w:val="00CA66A0"/>
    <w:rsid w:val="00CA6F86"/>
    <w:rsid w:val="00CA7A9B"/>
    <w:rsid w:val="00CB03F9"/>
    <w:rsid w:val="00CB0B69"/>
    <w:rsid w:val="00CB0BAC"/>
    <w:rsid w:val="00CB12FC"/>
    <w:rsid w:val="00CB1BA0"/>
    <w:rsid w:val="00CB218A"/>
    <w:rsid w:val="00CB28DF"/>
    <w:rsid w:val="00CB4058"/>
    <w:rsid w:val="00CB46C4"/>
    <w:rsid w:val="00CB5BE2"/>
    <w:rsid w:val="00CB66E2"/>
    <w:rsid w:val="00CB7091"/>
    <w:rsid w:val="00CC034F"/>
    <w:rsid w:val="00CC157A"/>
    <w:rsid w:val="00CC1709"/>
    <w:rsid w:val="00CC180F"/>
    <w:rsid w:val="00CC1E24"/>
    <w:rsid w:val="00CC20CC"/>
    <w:rsid w:val="00CC22B2"/>
    <w:rsid w:val="00CC3105"/>
    <w:rsid w:val="00CC31A5"/>
    <w:rsid w:val="00CC349E"/>
    <w:rsid w:val="00CC3890"/>
    <w:rsid w:val="00CC62C4"/>
    <w:rsid w:val="00CC769C"/>
    <w:rsid w:val="00CD034C"/>
    <w:rsid w:val="00CD0C7D"/>
    <w:rsid w:val="00CD1EC8"/>
    <w:rsid w:val="00CD2759"/>
    <w:rsid w:val="00CD3645"/>
    <w:rsid w:val="00CD381E"/>
    <w:rsid w:val="00CD4043"/>
    <w:rsid w:val="00CD54E5"/>
    <w:rsid w:val="00CD6144"/>
    <w:rsid w:val="00CE1F25"/>
    <w:rsid w:val="00CE2337"/>
    <w:rsid w:val="00CE2E47"/>
    <w:rsid w:val="00CE2FF1"/>
    <w:rsid w:val="00CE5660"/>
    <w:rsid w:val="00CE6FC3"/>
    <w:rsid w:val="00CE78D9"/>
    <w:rsid w:val="00CF02DD"/>
    <w:rsid w:val="00CF10A1"/>
    <w:rsid w:val="00CF2824"/>
    <w:rsid w:val="00CF434B"/>
    <w:rsid w:val="00CF5195"/>
    <w:rsid w:val="00CF596A"/>
    <w:rsid w:val="00CF5E20"/>
    <w:rsid w:val="00CF63D8"/>
    <w:rsid w:val="00CF655F"/>
    <w:rsid w:val="00CF6588"/>
    <w:rsid w:val="00CF7D1F"/>
    <w:rsid w:val="00CF7FA6"/>
    <w:rsid w:val="00D00BAD"/>
    <w:rsid w:val="00D00DF7"/>
    <w:rsid w:val="00D0243D"/>
    <w:rsid w:val="00D027B2"/>
    <w:rsid w:val="00D02D10"/>
    <w:rsid w:val="00D049D4"/>
    <w:rsid w:val="00D04F48"/>
    <w:rsid w:val="00D054B8"/>
    <w:rsid w:val="00D059F7"/>
    <w:rsid w:val="00D05CE6"/>
    <w:rsid w:val="00D10344"/>
    <w:rsid w:val="00D10E06"/>
    <w:rsid w:val="00D112B7"/>
    <w:rsid w:val="00D11473"/>
    <w:rsid w:val="00D13494"/>
    <w:rsid w:val="00D13920"/>
    <w:rsid w:val="00D13D88"/>
    <w:rsid w:val="00D13E7E"/>
    <w:rsid w:val="00D146DB"/>
    <w:rsid w:val="00D14C5C"/>
    <w:rsid w:val="00D14E73"/>
    <w:rsid w:val="00D15209"/>
    <w:rsid w:val="00D1638D"/>
    <w:rsid w:val="00D16450"/>
    <w:rsid w:val="00D20817"/>
    <w:rsid w:val="00D21A80"/>
    <w:rsid w:val="00D2253C"/>
    <w:rsid w:val="00D23598"/>
    <w:rsid w:val="00D253B5"/>
    <w:rsid w:val="00D25A53"/>
    <w:rsid w:val="00D26404"/>
    <w:rsid w:val="00D273B1"/>
    <w:rsid w:val="00D27E09"/>
    <w:rsid w:val="00D330E5"/>
    <w:rsid w:val="00D33377"/>
    <w:rsid w:val="00D336D5"/>
    <w:rsid w:val="00D33BA6"/>
    <w:rsid w:val="00D33F4C"/>
    <w:rsid w:val="00D34710"/>
    <w:rsid w:val="00D3604B"/>
    <w:rsid w:val="00D37053"/>
    <w:rsid w:val="00D37745"/>
    <w:rsid w:val="00D400DC"/>
    <w:rsid w:val="00D40622"/>
    <w:rsid w:val="00D40671"/>
    <w:rsid w:val="00D41172"/>
    <w:rsid w:val="00D413B4"/>
    <w:rsid w:val="00D43E79"/>
    <w:rsid w:val="00D44099"/>
    <w:rsid w:val="00D4414E"/>
    <w:rsid w:val="00D444C2"/>
    <w:rsid w:val="00D44D97"/>
    <w:rsid w:val="00D47E9B"/>
    <w:rsid w:val="00D51347"/>
    <w:rsid w:val="00D5147E"/>
    <w:rsid w:val="00D52F44"/>
    <w:rsid w:val="00D53281"/>
    <w:rsid w:val="00D5360F"/>
    <w:rsid w:val="00D54B6E"/>
    <w:rsid w:val="00D54EBC"/>
    <w:rsid w:val="00D56A87"/>
    <w:rsid w:val="00D56EA4"/>
    <w:rsid w:val="00D571CB"/>
    <w:rsid w:val="00D573FD"/>
    <w:rsid w:val="00D578C9"/>
    <w:rsid w:val="00D57AD5"/>
    <w:rsid w:val="00D60420"/>
    <w:rsid w:val="00D60ADD"/>
    <w:rsid w:val="00D6133B"/>
    <w:rsid w:val="00D62470"/>
    <w:rsid w:val="00D62CDA"/>
    <w:rsid w:val="00D634C5"/>
    <w:rsid w:val="00D63B11"/>
    <w:rsid w:val="00D63CF3"/>
    <w:rsid w:val="00D63D6C"/>
    <w:rsid w:val="00D65F63"/>
    <w:rsid w:val="00D663BE"/>
    <w:rsid w:val="00D66A6C"/>
    <w:rsid w:val="00D670AA"/>
    <w:rsid w:val="00D705D9"/>
    <w:rsid w:val="00D70BEB"/>
    <w:rsid w:val="00D7118F"/>
    <w:rsid w:val="00D72040"/>
    <w:rsid w:val="00D72369"/>
    <w:rsid w:val="00D7298B"/>
    <w:rsid w:val="00D73006"/>
    <w:rsid w:val="00D733A9"/>
    <w:rsid w:val="00D73B5B"/>
    <w:rsid w:val="00D73C42"/>
    <w:rsid w:val="00D74467"/>
    <w:rsid w:val="00D7495B"/>
    <w:rsid w:val="00D75264"/>
    <w:rsid w:val="00D756C8"/>
    <w:rsid w:val="00D75754"/>
    <w:rsid w:val="00D758EE"/>
    <w:rsid w:val="00D75ABD"/>
    <w:rsid w:val="00D765D6"/>
    <w:rsid w:val="00D77343"/>
    <w:rsid w:val="00D77FE0"/>
    <w:rsid w:val="00D80132"/>
    <w:rsid w:val="00D81284"/>
    <w:rsid w:val="00D81D8C"/>
    <w:rsid w:val="00D825FE"/>
    <w:rsid w:val="00D82BB7"/>
    <w:rsid w:val="00D82C75"/>
    <w:rsid w:val="00D838CA"/>
    <w:rsid w:val="00D839E3"/>
    <w:rsid w:val="00D860E1"/>
    <w:rsid w:val="00D862FB"/>
    <w:rsid w:val="00D863C7"/>
    <w:rsid w:val="00D8651B"/>
    <w:rsid w:val="00D8667E"/>
    <w:rsid w:val="00D873C6"/>
    <w:rsid w:val="00D87479"/>
    <w:rsid w:val="00D87855"/>
    <w:rsid w:val="00D87B6B"/>
    <w:rsid w:val="00D90A4E"/>
    <w:rsid w:val="00D91CD5"/>
    <w:rsid w:val="00D93C88"/>
    <w:rsid w:val="00D93C8E"/>
    <w:rsid w:val="00D94EE5"/>
    <w:rsid w:val="00D95C07"/>
    <w:rsid w:val="00D9604D"/>
    <w:rsid w:val="00D97739"/>
    <w:rsid w:val="00D97F1F"/>
    <w:rsid w:val="00DA0F89"/>
    <w:rsid w:val="00DA12D9"/>
    <w:rsid w:val="00DA1989"/>
    <w:rsid w:val="00DA21DC"/>
    <w:rsid w:val="00DA2363"/>
    <w:rsid w:val="00DA3A8E"/>
    <w:rsid w:val="00DA407C"/>
    <w:rsid w:val="00DA4ED5"/>
    <w:rsid w:val="00DA5132"/>
    <w:rsid w:val="00DA5271"/>
    <w:rsid w:val="00DA54B1"/>
    <w:rsid w:val="00DA7DAB"/>
    <w:rsid w:val="00DB0347"/>
    <w:rsid w:val="00DB21A1"/>
    <w:rsid w:val="00DB286D"/>
    <w:rsid w:val="00DB2B60"/>
    <w:rsid w:val="00DB3036"/>
    <w:rsid w:val="00DB4051"/>
    <w:rsid w:val="00DB474B"/>
    <w:rsid w:val="00DB4E5B"/>
    <w:rsid w:val="00DB4E94"/>
    <w:rsid w:val="00DB4EC6"/>
    <w:rsid w:val="00DB4FF3"/>
    <w:rsid w:val="00DB5C13"/>
    <w:rsid w:val="00DB683F"/>
    <w:rsid w:val="00DB77F7"/>
    <w:rsid w:val="00DB7802"/>
    <w:rsid w:val="00DB7EC5"/>
    <w:rsid w:val="00DC0784"/>
    <w:rsid w:val="00DC0986"/>
    <w:rsid w:val="00DC0DE9"/>
    <w:rsid w:val="00DC290B"/>
    <w:rsid w:val="00DC298F"/>
    <w:rsid w:val="00DC2DCB"/>
    <w:rsid w:val="00DC2FC3"/>
    <w:rsid w:val="00DC457E"/>
    <w:rsid w:val="00DC4A37"/>
    <w:rsid w:val="00DC4E0F"/>
    <w:rsid w:val="00DC5A35"/>
    <w:rsid w:val="00DC5DFA"/>
    <w:rsid w:val="00DC6BEB"/>
    <w:rsid w:val="00DC6F62"/>
    <w:rsid w:val="00DC726D"/>
    <w:rsid w:val="00DC776D"/>
    <w:rsid w:val="00DD0EDE"/>
    <w:rsid w:val="00DD2C94"/>
    <w:rsid w:val="00DD3367"/>
    <w:rsid w:val="00DD4780"/>
    <w:rsid w:val="00DD4ED6"/>
    <w:rsid w:val="00DD4F77"/>
    <w:rsid w:val="00DD63A2"/>
    <w:rsid w:val="00DD67CF"/>
    <w:rsid w:val="00DD74D2"/>
    <w:rsid w:val="00DD7AA9"/>
    <w:rsid w:val="00DD7BF5"/>
    <w:rsid w:val="00DE038D"/>
    <w:rsid w:val="00DE04B6"/>
    <w:rsid w:val="00DE1D23"/>
    <w:rsid w:val="00DE379E"/>
    <w:rsid w:val="00DE3A77"/>
    <w:rsid w:val="00DE3CA6"/>
    <w:rsid w:val="00DE3F36"/>
    <w:rsid w:val="00DE4945"/>
    <w:rsid w:val="00DE4C2F"/>
    <w:rsid w:val="00DE4D23"/>
    <w:rsid w:val="00DE55A8"/>
    <w:rsid w:val="00DE569A"/>
    <w:rsid w:val="00DE60FB"/>
    <w:rsid w:val="00DE621C"/>
    <w:rsid w:val="00DE6394"/>
    <w:rsid w:val="00DE75DF"/>
    <w:rsid w:val="00DE7E8B"/>
    <w:rsid w:val="00DF0650"/>
    <w:rsid w:val="00DF183E"/>
    <w:rsid w:val="00DF1B74"/>
    <w:rsid w:val="00DF220C"/>
    <w:rsid w:val="00DF2772"/>
    <w:rsid w:val="00DF2B12"/>
    <w:rsid w:val="00DF2DEA"/>
    <w:rsid w:val="00DF2EF5"/>
    <w:rsid w:val="00DF3520"/>
    <w:rsid w:val="00DF483C"/>
    <w:rsid w:val="00DF54EB"/>
    <w:rsid w:val="00DF5AEA"/>
    <w:rsid w:val="00DF6509"/>
    <w:rsid w:val="00DF7485"/>
    <w:rsid w:val="00E0026F"/>
    <w:rsid w:val="00E0037B"/>
    <w:rsid w:val="00E01025"/>
    <w:rsid w:val="00E01759"/>
    <w:rsid w:val="00E02184"/>
    <w:rsid w:val="00E027B1"/>
    <w:rsid w:val="00E032C7"/>
    <w:rsid w:val="00E03320"/>
    <w:rsid w:val="00E03D63"/>
    <w:rsid w:val="00E042EF"/>
    <w:rsid w:val="00E05016"/>
    <w:rsid w:val="00E0552E"/>
    <w:rsid w:val="00E059A3"/>
    <w:rsid w:val="00E0618C"/>
    <w:rsid w:val="00E06773"/>
    <w:rsid w:val="00E07536"/>
    <w:rsid w:val="00E078FB"/>
    <w:rsid w:val="00E07D8A"/>
    <w:rsid w:val="00E109E0"/>
    <w:rsid w:val="00E10DCA"/>
    <w:rsid w:val="00E1111A"/>
    <w:rsid w:val="00E119BE"/>
    <w:rsid w:val="00E11DF9"/>
    <w:rsid w:val="00E11FFB"/>
    <w:rsid w:val="00E1331B"/>
    <w:rsid w:val="00E1342E"/>
    <w:rsid w:val="00E140CE"/>
    <w:rsid w:val="00E14663"/>
    <w:rsid w:val="00E14844"/>
    <w:rsid w:val="00E152BF"/>
    <w:rsid w:val="00E16ADD"/>
    <w:rsid w:val="00E171B2"/>
    <w:rsid w:val="00E2121B"/>
    <w:rsid w:val="00E2154F"/>
    <w:rsid w:val="00E22318"/>
    <w:rsid w:val="00E23927"/>
    <w:rsid w:val="00E23F59"/>
    <w:rsid w:val="00E24D4B"/>
    <w:rsid w:val="00E260CD"/>
    <w:rsid w:val="00E26FB4"/>
    <w:rsid w:val="00E30129"/>
    <w:rsid w:val="00E301D0"/>
    <w:rsid w:val="00E302EB"/>
    <w:rsid w:val="00E30983"/>
    <w:rsid w:val="00E30C8E"/>
    <w:rsid w:val="00E31229"/>
    <w:rsid w:val="00E319D9"/>
    <w:rsid w:val="00E3350C"/>
    <w:rsid w:val="00E3382C"/>
    <w:rsid w:val="00E33A6A"/>
    <w:rsid w:val="00E35BA1"/>
    <w:rsid w:val="00E3754B"/>
    <w:rsid w:val="00E40950"/>
    <w:rsid w:val="00E417BB"/>
    <w:rsid w:val="00E41B45"/>
    <w:rsid w:val="00E4241D"/>
    <w:rsid w:val="00E42DC8"/>
    <w:rsid w:val="00E430C6"/>
    <w:rsid w:val="00E4362D"/>
    <w:rsid w:val="00E46029"/>
    <w:rsid w:val="00E46363"/>
    <w:rsid w:val="00E466F0"/>
    <w:rsid w:val="00E46A0E"/>
    <w:rsid w:val="00E477B0"/>
    <w:rsid w:val="00E50202"/>
    <w:rsid w:val="00E508A1"/>
    <w:rsid w:val="00E51267"/>
    <w:rsid w:val="00E51666"/>
    <w:rsid w:val="00E52621"/>
    <w:rsid w:val="00E529B8"/>
    <w:rsid w:val="00E53EEB"/>
    <w:rsid w:val="00E540E4"/>
    <w:rsid w:val="00E5489A"/>
    <w:rsid w:val="00E5574D"/>
    <w:rsid w:val="00E5592B"/>
    <w:rsid w:val="00E56A19"/>
    <w:rsid w:val="00E57CFA"/>
    <w:rsid w:val="00E60182"/>
    <w:rsid w:val="00E602A3"/>
    <w:rsid w:val="00E6052D"/>
    <w:rsid w:val="00E60584"/>
    <w:rsid w:val="00E609BF"/>
    <w:rsid w:val="00E60AE0"/>
    <w:rsid w:val="00E613AC"/>
    <w:rsid w:val="00E62F89"/>
    <w:rsid w:val="00E64E1A"/>
    <w:rsid w:val="00E65791"/>
    <w:rsid w:val="00E66BF9"/>
    <w:rsid w:val="00E66D32"/>
    <w:rsid w:val="00E678DB"/>
    <w:rsid w:val="00E679B7"/>
    <w:rsid w:val="00E67B01"/>
    <w:rsid w:val="00E70496"/>
    <w:rsid w:val="00E7227A"/>
    <w:rsid w:val="00E72567"/>
    <w:rsid w:val="00E731CD"/>
    <w:rsid w:val="00E7355F"/>
    <w:rsid w:val="00E73840"/>
    <w:rsid w:val="00E743B4"/>
    <w:rsid w:val="00E7453A"/>
    <w:rsid w:val="00E74B47"/>
    <w:rsid w:val="00E75C55"/>
    <w:rsid w:val="00E7769C"/>
    <w:rsid w:val="00E778DC"/>
    <w:rsid w:val="00E80AA2"/>
    <w:rsid w:val="00E811F3"/>
    <w:rsid w:val="00E8222F"/>
    <w:rsid w:val="00E822F6"/>
    <w:rsid w:val="00E82D44"/>
    <w:rsid w:val="00E82EE1"/>
    <w:rsid w:val="00E84493"/>
    <w:rsid w:val="00E8562B"/>
    <w:rsid w:val="00E85C17"/>
    <w:rsid w:val="00E86D05"/>
    <w:rsid w:val="00E87047"/>
    <w:rsid w:val="00E87AB4"/>
    <w:rsid w:val="00E87F4B"/>
    <w:rsid w:val="00E87F5A"/>
    <w:rsid w:val="00E91922"/>
    <w:rsid w:val="00E9200D"/>
    <w:rsid w:val="00E92ADB"/>
    <w:rsid w:val="00E93053"/>
    <w:rsid w:val="00E94423"/>
    <w:rsid w:val="00E96D0C"/>
    <w:rsid w:val="00E96EF7"/>
    <w:rsid w:val="00E96F20"/>
    <w:rsid w:val="00E9766D"/>
    <w:rsid w:val="00EA3117"/>
    <w:rsid w:val="00EA35CD"/>
    <w:rsid w:val="00EA3A9D"/>
    <w:rsid w:val="00EA4EAA"/>
    <w:rsid w:val="00EA54CA"/>
    <w:rsid w:val="00EB0289"/>
    <w:rsid w:val="00EB0F8F"/>
    <w:rsid w:val="00EB18DF"/>
    <w:rsid w:val="00EB2B74"/>
    <w:rsid w:val="00EB2F72"/>
    <w:rsid w:val="00EB3A14"/>
    <w:rsid w:val="00EB3CC7"/>
    <w:rsid w:val="00EB3D4B"/>
    <w:rsid w:val="00EB3F4E"/>
    <w:rsid w:val="00EB5527"/>
    <w:rsid w:val="00EB65E2"/>
    <w:rsid w:val="00EB7569"/>
    <w:rsid w:val="00EB7A5F"/>
    <w:rsid w:val="00EC07F9"/>
    <w:rsid w:val="00EC0E98"/>
    <w:rsid w:val="00EC124E"/>
    <w:rsid w:val="00EC1942"/>
    <w:rsid w:val="00EC257B"/>
    <w:rsid w:val="00EC3AD1"/>
    <w:rsid w:val="00EC6BEA"/>
    <w:rsid w:val="00EC77DA"/>
    <w:rsid w:val="00EC7D96"/>
    <w:rsid w:val="00EC7DF4"/>
    <w:rsid w:val="00ED05CE"/>
    <w:rsid w:val="00ED1977"/>
    <w:rsid w:val="00ED328B"/>
    <w:rsid w:val="00ED3A05"/>
    <w:rsid w:val="00ED45F1"/>
    <w:rsid w:val="00ED4AFC"/>
    <w:rsid w:val="00ED5049"/>
    <w:rsid w:val="00ED70E1"/>
    <w:rsid w:val="00ED749B"/>
    <w:rsid w:val="00EE12F0"/>
    <w:rsid w:val="00EE192C"/>
    <w:rsid w:val="00EE2E16"/>
    <w:rsid w:val="00EE3210"/>
    <w:rsid w:val="00EE3325"/>
    <w:rsid w:val="00EE418E"/>
    <w:rsid w:val="00EE4891"/>
    <w:rsid w:val="00EE4AE5"/>
    <w:rsid w:val="00EE4E59"/>
    <w:rsid w:val="00EE53E5"/>
    <w:rsid w:val="00EE57B8"/>
    <w:rsid w:val="00EE6025"/>
    <w:rsid w:val="00EE646B"/>
    <w:rsid w:val="00EE67A1"/>
    <w:rsid w:val="00EF04B2"/>
    <w:rsid w:val="00EF06A4"/>
    <w:rsid w:val="00EF0E1F"/>
    <w:rsid w:val="00EF1848"/>
    <w:rsid w:val="00EF2D1F"/>
    <w:rsid w:val="00EF33DA"/>
    <w:rsid w:val="00EF3784"/>
    <w:rsid w:val="00EF3E60"/>
    <w:rsid w:val="00EF4BDD"/>
    <w:rsid w:val="00EF5054"/>
    <w:rsid w:val="00EF5715"/>
    <w:rsid w:val="00EF5B26"/>
    <w:rsid w:val="00EF5C7D"/>
    <w:rsid w:val="00EF6063"/>
    <w:rsid w:val="00EF6108"/>
    <w:rsid w:val="00EF6F37"/>
    <w:rsid w:val="00EF70E9"/>
    <w:rsid w:val="00EF74CA"/>
    <w:rsid w:val="00F00668"/>
    <w:rsid w:val="00F008EF"/>
    <w:rsid w:val="00F01230"/>
    <w:rsid w:val="00F023A5"/>
    <w:rsid w:val="00F023D6"/>
    <w:rsid w:val="00F02835"/>
    <w:rsid w:val="00F033BD"/>
    <w:rsid w:val="00F03DD2"/>
    <w:rsid w:val="00F04A6A"/>
    <w:rsid w:val="00F05789"/>
    <w:rsid w:val="00F05A1B"/>
    <w:rsid w:val="00F0639C"/>
    <w:rsid w:val="00F06E97"/>
    <w:rsid w:val="00F0701A"/>
    <w:rsid w:val="00F07057"/>
    <w:rsid w:val="00F07A37"/>
    <w:rsid w:val="00F07BEB"/>
    <w:rsid w:val="00F10B97"/>
    <w:rsid w:val="00F12230"/>
    <w:rsid w:val="00F129B3"/>
    <w:rsid w:val="00F12A84"/>
    <w:rsid w:val="00F13479"/>
    <w:rsid w:val="00F14049"/>
    <w:rsid w:val="00F140D6"/>
    <w:rsid w:val="00F14154"/>
    <w:rsid w:val="00F14773"/>
    <w:rsid w:val="00F149CD"/>
    <w:rsid w:val="00F14CC2"/>
    <w:rsid w:val="00F161D0"/>
    <w:rsid w:val="00F16E18"/>
    <w:rsid w:val="00F1776D"/>
    <w:rsid w:val="00F177A4"/>
    <w:rsid w:val="00F21AA9"/>
    <w:rsid w:val="00F239A3"/>
    <w:rsid w:val="00F23EE9"/>
    <w:rsid w:val="00F242F5"/>
    <w:rsid w:val="00F24B66"/>
    <w:rsid w:val="00F25222"/>
    <w:rsid w:val="00F25B2A"/>
    <w:rsid w:val="00F25B79"/>
    <w:rsid w:val="00F310BE"/>
    <w:rsid w:val="00F34601"/>
    <w:rsid w:val="00F3585F"/>
    <w:rsid w:val="00F35BFD"/>
    <w:rsid w:val="00F364B3"/>
    <w:rsid w:val="00F37DF8"/>
    <w:rsid w:val="00F422A0"/>
    <w:rsid w:val="00F42C35"/>
    <w:rsid w:val="00F4386A"/>
    <w:rsid w:val="00F45EC5"/>
    <w:rsid w:val="00F46221"/>
    <w:rsid w:val="00F46BC5"/>
    <w:rsid w:val="00F46BD4"/>
    <w:rsid w:val="00F46EDE"/>
    <w:rsid w:val="00F51E65"/>
    <w:rsid w:val="00F52BFF"/>
    <w:rsid w:val="00F541AA"/>
    <w:rsid w:val="00F5480A"/>
    <w:rsid w:val="00F54960"/>
    <w:rsid w:val="00F54CE3"/>
    <w:rsid w:val="00F558A6"/>
    <w:rsid w:val="00F55F0B"/>
    <w:rsid w:val="00F56846"/>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7309"/>
    <w:rsid w:val="00F80403"/>
    <w:rsid w:val="00F8070C"/>
    <w:rsid w:val="00F80AD5"/>
    <w:rsid w:val="00F810D3"/>
    <w:rsid w:val="00F82577"/>
    <w:rsid w:val="00F82998"/>
    <w:rsid w:val="00F84A5F"/>
    <w:rsid w:val="00F84E8F"/>
    <w:rsid w:val="00F854A1"/>
    <w:rsid w:val="00F85663"/>
    <w:rsid w:val="00F85ACC"/>
    <w:rsid w:val="00F86394"/>
    <w:rsid w:val="00F87BAB"/>
    <w:rsid w:val="00F90703"/>
    <w:rsid w:val="00F92534"/>
    <w:rsid w:val="00F92826"/>
    <w:rsid w:val="00F935D6"/>
    <w:rsid w:val="00F9461D"/>
    <w:rsid w:val="00F950F9"/>
    <w:rsid w:val="00F95BF4"/>
    <w:rsid w:val="00F96A97"/>
    <w:rsid w:val="00FA0568"/>
    <w:rsid w:val="00FA0A26"/>
    <w:rsid w:val="00FA1127"/>
    <w:rsid w:val="00FA24CB"/>
    <w:rsid w:val="00FA2B33"/>
    <w:rsid w:val="00FA68F9"/>
    <w:rsid w:val="00FA73D8"/>
    <w:rsid w:val="00FA78F6"/>
    <w:rsid w:val="00FA7937"/>
    <w:rsid w:val="00FB0C97"/>
    <w:rsid w:val="00FB1DC8"/>
    <w:rsid w:val="00FB1F8B"/>
    <w:rsid w:val="00FB2566"/>
    <w:rsid w:val="00FB2E69"/>
    <w:rsid w:val="00FB2F7E"/>
    <w:rsid w:val="00FB30A6"/>
    <w:rsid w:val="00FB4364"/>
    <w:rsid w:val="00FB44F5"/>
    <w:rsid w:val="00FB50B3"/>
    <w:rsid w:val="00FB5911"/>
    <w:rsid w:val="00FB61C8"/>
    <w:rsid w:val="00FB684E"/>
    <w:rsid w:val="00FB7073"/>
    <w:rsid w:val="00FB7695"/>
    <w:rsid w:val="00FB7994"/>
    <w:rsid w:val="00FC0368"/>
    <w:rsid w:val="00FC064B"/>
    <w:rsid w:val="00FC095C"/>
    <w:rsid w:val="00FC0C11"/>
    <w:rsid w:val="00FC21C7"/>
    <w:rsid w:val="00FC2FCA"/>
    <w:rsid w:val="00FC36B5"/>
    <w:rsid w:val="00FC422A"/>
    <w:rsid w:val="00FC48A8"/>
    <w:rsid w:val="00FC53F3"/>
    <w:rsid w:val="00FC5ADD"/>
    <w:rsid w:val="00FC6C19"/>
    <w:rsid w:val="00FC79B5"/>
    <w:rsid w:val="00FC7FEB"/>
    <w:rsid w:val="00FD063D"/>
    <w:rsid w:val="00FD0D3C"/>
    <w:rsid w:val="00FD181B"/>
    <w:rsid w:val="00FD1E51"/>
    <w:rsid w:val="00FD2DB4"/>
    <w:rsid w:val="00FD3A7F"/>
    <w:rsid w:val="00FD4117"/>
    <w:rsid w:val="00FD4193"/>
    <w:rsid w:val="00FD49C9"/>
    <w:rsid w:val="00FD4C07"/>
    <w:rsid w:val="00FD5977"/>
    <w:rsid w:val="00FD5A9A"/>
    <w:rsid w:val="00FD639F"/>
    <w:rsid w:val="00FD63EE"/>
    <w:rsid w:val="00FD6592"/>
    <w:rsid w:val="00FD7951"/>
    <w:rsid w:val="00FE20C6"/>
    <w:rsid w:val="00FE2CB9"/>
    <w:rsid w:val="00FE2E76"/>
    <w:rsid w:val="00FE3949"/>
    <w:rsid w:val="00FE3A0F"/>
    <w:rsid w:val="00FE41F7"/>
    <w:rsid w:val="00FE4CF4"/>
    <w:rsid w:val="00FE5A9A"/>
    <w:rsid w:val="00FE6D48"/>
    <w:rsid w:val="00FE6EA9"/>
    <w:rsid w:val="00FE72EB"/>
    <w:rsid w:val="00FE7C23"/>
    <w:rsid w:val="00FF01A3"/>
    <w:rsid w:val="00FF0968"/>
    <w:rsid w:val="00FF3456"/>
    <w:rsid w:val="00FF3558"/>
    <w:rsid w:val="00FF3915"/>
    <w:rsid w:val="00FF3FD7"/>
    <w:rsid w:val="00FF45F6"/>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 w:id="731587960">
      <w:bodyDiv w:val="1"/>
      <w:marLeft w:val="0"/>
      <w:marRight w:val="0"/>
      <w:marTop w:val="0"/>
      <w:marBottom w:val="0"/>
      <w:divBdr>
        <w:top w:val="none" w:sz="0" w:space="0" w:color="auto"/>
        <w:left w:val="none" w:sz="0" w:space="0" w:color="auto"/>
        <w:bottom w:val="none" w:sz="0" w:space="0" w:color="auto"/>
        <w:right w:val="none" w:sz="0" w:space="0" w:color="auto"/>
      </w:divBdr>
      <w:divsChild>
        <w:div w:id="1511718956">
          <w:marLeft w:val="480"/>
          <w:marRight w:val="0"/>
          <w:marTop w:val="0"/>
          <w:marBottom w:val="0"/>
          <w:divBdr>
            <w:top w:val="none" w:sz="0" w:space="0" w:color="auto"/>
            <w:left w:val="none" w:sz="0" w:space="0" w:color="auto"/>
            <w:bottom w:val="none" w:sz="0" w:space="0" w:color="auto"/>
            <w:right w:val="none" w:sz="0" w:space="0" w:color="auto"/>
          </w:divBdr>
          <w:divsChild>
            <w:div w:id="1500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889">
      <w:bodyDiv w:val="1"/>
      <w:marLeft w:val="0"/>
      <w:marRight w:val="0"/>
      <w:marTop w:val="0"/>
      <w:marBottom w:val="0"/>
      <w:divBdr>
        <w:top w:val="none" w:sz="0" w:space="0" w:color="auto"/>
        <w:left w:val="none" w:sz="0" w:space="0" w:color="auto"/>
        <w:bottom w:val="none" w:sz="0" w:space="0" w:color="auto"/>
        <w:right w:val="none" w:sz="0" w:space="0" w:color="auto"/>
      </w:divBdr>
      <w:divsChild>
        <w:div w:id="402142250">
          <w:marLeft w:val="480"/>
          <w:marRight w:val="0"/>
          <w:marTop w:val="0"/>
          <w:marBottom w:val="0"/>
          <w:divBdr>
            <w:top w:val="none" w:sz="0" w:space="0" w:color="auto"/>
            <w:left w:val="none" w:sz="0" w:space="0" w:color="auto"/>
            <w:bottom w:val="none" w:sz="0" w:space="0" w:color="auto"/>
            <w:right w:val="none" w:sz="0" w:space="0" w:color="auto"/>
          </w:divBdr>
          <w:divsChild>
            <w:div w:id="6616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932">
      <w:bodyDiv w:val="1"/>
      <w:marLeft w:val="0"/>
      <w:marRight w:val="0"/>
      <w:marTop w:val="0"/>
      <w:marBottom w:val="0"/>
      <w:divBdr>
        <w:top w:val="none" w:sz="0" w:space="0" w:color="auto"/>
        <w:left w:val="none" w:sz="0" w:space="0" w:color="auto"/>
        <w:bottom w:val="none" w:sz="0" w:space="0" w:color="auto"/>
        <w:right w:val="none" w:sz="0" w:space="0" w:color="auto"/>
      </w:divBdr>
      <w:divsChild>
        <w:div w:id="1423574405">
          <w:marLeft w:val="480"/>
          <w:marRight w:val="0"/>
          <w:marTop w:val="0"/>
          <w:marBottom w:val="0"/>
          <w:divBdr>
            <w:top w:val="none" w:sz="0" w:space="0" w:color="auto"/>
            <w:left w:val="none" w:sz="0" w:space="0" w:color="auto"/>
            <w:bottom w:val="none" w:sz="0" w:space="0" w:color="auto"/>
            <w:right w:val="none" w:sz="0" w:space="0" w:color="auto"/>
          </w:divBdr>
          <w:divsChild>
            <w:div w:id="17985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659">
      <w:bodyDiv w:val="1"/>
      <w:marLeft w:val="0"/>
      <w:marRight w:val="0"/>
      <w:marTop w:val="0"/>
      <w:marBottom w:val="0"/>
      <w:divBdr>
        <w:top w:val="none" w:sz="0" w:space="0" w:color="auto"/>
        <w:left w:val="none" w:sz="0" w:space="0" w:color="auto"/>
        <w:bottom w:val="none" w:sz="0" w:space="0" w:color="auto"/>
        <w:right w:val="none" w:sz="0" w:space="0" w:color="auto"/>
      </w:divBdr>
      <w:divsChild>
        <w:div w:id="1132673757">
          <w:marLeft w:val="480"/>
          <w:marRight w:val="0"/>
          <w:marTop w:val="0"/>
          <w:marBottom w:val="0"/>
          <w:divBdr>
            <w:top w:val="none" w:sz="0" w:space="0" w:color="auto"/>
            <w:left w:val="none" w:sz="0" w:space="0" w:color="auto"/>
            <w:bottom w:val="none" w:sz="0" w:space="0" w:color="auto"/>
            <w:right w:val="none" w:sz="0" w:space="0" w:color="auto"/>
          </w:divBdr>
          <w:divsChild>
            <w:div w:id="1295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29902">
      <w:bodyDiv w:val="1"/>
      <w:marLeft w:val="0"/>
      <w:marRight w:val="0"/>
      <w:marTop w:val="0"/>
      <w:marBottom w:val="0"/>
      <w:divBdr>
        <w:top w:val="none" w:sz="0" w:space="0" w:color="auto"/>
        <w:left w:val="none" w:sz="0" w:space="0" w:color="auto"/>
        <w:bottom w:val="none" w:sz="0" w:space="0" w:color="auto"/>
        <w:right w:val="none" w:sz="0" w:space="0" w:color="auto"/>
      </w:divBdr>
      <w:divsChild>
        <w:div w:id="1096904550">
          <w:marLeft w:val="480"/>
          <w:marRight w:val="0"/>
          <w:marTop w:val="0"/>
          <w:marBottom w:val="0"/>
          <w:divBdr>
            <w:top w:val="none" w:sz="0" w:space="0" w:color="auto"/>
            <w:left w:val="none" w:sz="0" w:space="0" w:color="auto"/>
            <w:bottom w:val="none" w:sz="0" w:space="0" w:color="auto"/>
            <w:right w:val="none" w:sz="0" w:space="0" w:color="auto"/>
          </w:divBdr>
          <w:divsChild>
            <w:div w:id="575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537">
      <w:bodyDiv w:val="1"/>
      <w:marLeft w:val="0"/>
      <w:marRight w:val="0"/>
      <w:marTop w:val="0"/>
      <w:marBottom w:val="0"/>
      <w:divBdr>
        <w:top w:val="none" w:sz="0" w:space="0" w:color="auto"/>
        <w:left w:val="none" w:sz="0" w:space="0" w:color="auto"/>
        <w:bottom w:val="none" w:sz="0" w:space="0" w:color="auto"/>
        <w:right w:val="none" w:sz="0" w:space="0" w:color="auto"/>
      </w:divBdr>
      <w:divsChild>
        <w:div w:id="873343584">
          <w:marLeft w:val="480"/>
          <w:marRight w:val="0"/>
          <w:marTop w:val="0"/>
          <w:marBottom w:val="0"/>
          <w:divBdr>
            <w:top w:val="none" w:sz="0" w:space="0" w:color="auto"/>
            <w:left w:val="none" w:sz="0" w:space="0" w:color="auto"/>
            <w:bottom w:val="none" w:sz="0" w:space="0" w:color="auto"/>
            <w:right w:val="none" w:sz="0" w:space="0" w:color="auto"/>
          </w:divBdr>
          <w:divsChild>
            <w:div w:id="1175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28</Pages>
  <Words>6436</Words>
  <Characters>36689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1</cp:revision>
  <cp:lastPrinted>2024-04-02T16:23:00Z</cp:lastPrinted>
  <dcterms:created xsi:type="dcterms:W3CDTF">2024-07-14T15:47:00Z</dcterms:created>
  <dcterms:modified xsi:type="dcterms:W3CDTF">2024-11-27T13:51:00Z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