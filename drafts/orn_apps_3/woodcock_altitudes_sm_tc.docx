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9DF1" w14:textId="4980F5AF" w:rsidR="00331055" w:rsidRDefault="00606296">
      <w:r>
        <w:t xml:space="preserve">Authors (2024). </w:t>
      </w:r>
      <w:r w:rsidR="00252A45" w:rsidRPr="00252A45">
        <w:t>Low migratory flight altitudes may explain increased collision risk for American Woodcock</w:t>
      </w:r>
      <w:r>
        <w:t>. Ornithological Applications.</w:t>
      </w:r>
    </w:p>
    <w:p w14:paraId="1CE3F6DC" w14:textId="77777777" w:rsidR="00606296" w:rsidRDefault="00606296">
      <w:pPr>
        <w:rPr>
          <w:del w:id="0" w:author="Authors" w:date="2025-01-24T13:58:00Z" w16du:dateUtc="2025-01-24T18:58:00Z"/>
        </w:rPr>
      </w:pPr>
    </w:p>
    <w:p w14:paraId="48E5376F" w14:textId="70820C04" w:rsidR="00620765" w:rsidRDefault="00680662" w:rsidP="00620765">
      <w:pPr>
        <w:jc w:val="center"/>
        <w:rPr>
          <w:ins w:id="1" w:author="Authors" w:date="2025-01-24T13:58:00Z" w16du:dateUtc="2025-01-24T18:58:00Z"/>
        </w:rPr>
      </w:pPr>
      <w:del w:id="2" w:author="Authors" w:date="2025-01-24T13:58:00Z" w16du:dateUtc="2025-01-24T18:58:00Z">
        <w:r>
          <w:delText xml:space="preserve">Table </w:delText>
        </w:r>
        <w:r w:rsidR="003D7D6F">
          <w:delText>S</w:delText>
        </w:r>
        <w:r>
          <w:delText>1.</w:delText>
        </w:r>
        <w:r w:rsidR="000112C8">
          <w:delText xml:space="preserve"> </w:delText>
        </w:r>
        <w:r w:rsidR="0025493B">
          <w:delText>Estimated number of flight locations within each model</w:delText>
        </w:r>
        <w:r w:rsidR="003912EE">
          <w:delText>,</w:delText>
        </w:r>
        <w:r w:rsidR="00AE1083" w:rsidRPr="00AE1083">
          <w:rPr>
            <w:rFonts w:eastAsiaTheme="minorEastAsia"/>
          </w:rPr>
          <w:delText xml:space="preserve"> </w:delText>
        </w:r>
        <w:r w:rsidR="00AE1083">
          <w:rPr>
            <w:rFonts w:eastAsiaTheme="minorEastAsia"/>
          </w:rPr>
          <w:delText xml:space="preserve">calculated </w:delText>
        </w:r>
        <w:r w:rsidR="00AE1083" w:rsidRPr="00111029">
          <w:rPr>
            <w:rFonts w:eastAsiaTheme="minorEastAsia"/>
          </w:rPr>
          <w:delText xml:space="preserve">by </w:delText>
        </w:r>
        <w:r w:rsidR="00AE1083" w:rsidRPr="006757B1">
          <w:rPr>
            <w:rFonts w:eastAsiaTheme="minorEastAsia"/>
          </w:rPr>
          <w:delText xml:space="preserve">multiplying posterior values of </w:delText>
        </w:r>
      </w:del>
      <m:oMath>
        <m:sSub>
          <m:sSubPr>
            <m:ctrlPr>
              <w:del w:id="3" w:author="Authors" w:date="2025-01-24T13:58:00Z" w16du:dateUtc="2025-01-24T18:58:00Z">
                <w:rPr>
                  <w:rFonts w:ascii="Cambria Math" w:hAnsi="Cambria Math"/>
                  <w:i/>
                  <w:iCs/>
                </w:rPr>
              </w:del>
            </m:ctrlPr>
          </m:sSubPr>
          <m:e>
            <m:sSub>
              <m:sSubPr>
                <m:ctrlPr>
                  <w:del w:id="4" w:author="Authors" w:date="2025-01-24T13:58:00Z" w16du:dateUtc="2025-01-24T18:58:00Z">
                    <w:rPr>
                      <w:rFonts w:ascii="Cambria Math" w:hAnsi="Cambria Math"/>
                      <w:i/>
                      <w:iCs/>
                    </w:rPr>
                  </w:del>
                </m:ctrlPr>
              </m:sSubPr>
              <m:e>
                <m:r>
                  <w:del w:id="5" w:author="Authors" w:date="2025-01-24T13:58:00Z" w16du:dateUtc="2025-01-24T18:58:00Z">
                    <w:rPr>
                      <w:rFonts w:ascii="Cambria Math" w:hAnsi="Cambria Math"/>
                    </w:rPr>
                    <m:t>p</m:t>
                  </w:del>
                </m:r>
              </m:e>
              <m:sub>
                <m:r>
                  <w:del w:id="6" w:author="Authors" w:date="2025-01-24T13:58:00Z" w16du:dateUtc="2025-01-24T18:58:00Z">
                    <w:rPr>
                      <w:rFonts w:ascii="Cambria Math" w:hAnsi="Cambria Math"/>
                    </w:rPr>
                    <m:t>f</m:t>
                  </w:del>
                </m:r>
              </m:sub>
            </m:sSub>
          </m:e>
          <m:sub>
            <m:r>
              <w:del w:id="7" w:author="Authors" w:date="2025-01-24T13:58:00Z" w16du:dateUtc="2025-01-24T18:58:00Z">
                <w:rPr>
                  <w:rFonts w:ascii="Cambria Math" w:hAnsi="Cambria Math"/>
                </w:rPr>
                <m:t>g</m:t>
              </w:del>
            </m:r>
          </m:sub>
        </m:sSub>
      </m:oMath>
      <w:del w:id="8" w:author="Authors" w:date="2025-01-24T13:58:00Z" w16du:dateUtc="2025-01-24T18:58:00Z">
        <w:r w:rsidR="00AE1083" w:rsidRPr="00111029">
          <w:rPr>
            <w:rFonts w:eastAsiaTheme="minorEastAsia"/>
            <w:iCs/>
          </w:rPr>
          <w:delText xml:space="preserve">by the number of potential flight locations in each </w:delText>
        </w:r>
        <w:r w:rsidR="00AE1083" w:rsidRPr="00997248">
          <w:rPr>
            <w:rFonts w:eastAsiaTheme="minorEastAsia"/>
            <w:iCs/>
          </w:rPr>
          <w:delText>dataset</w:delText>
        </w:r>
        <w:r w:rsidR="00512251" w:rsidRPr="00997248">
          <w:rPr>
            <w:rFonts w:eastAsiaTheme="minorEastAsia"/>
          </w:rPr>
          <w:delText xml:space="preserve"> (Equation </w:delText>
        </w:r>
        <w:r w:rsidR="009108E4">
          <w:rPr>
            <w:rFonts w:eastAsiaTheme="minorEastAsia"/>
          </w:rPr>
          <w:delText>6</w:delText>
        </w:r>
        <w:r w:rsidR="00512251" w:rsidRPr="00997248">
          <w:rPr>
            <w:rFonts w:eastAsiaTheme="minorEastAsia"/>
          </w:rPr>
          <w:delText>).</w:delText>
        </w:r>
      </w:del>
      <w:ins w:id="9" w:author="Authors" w:date="2025-01-24T13:58:00Z" w16du:dateUtc="2025-01-24T18:58:00Z">
        <w:r w:rsidR="00620765">
          <w:rPr>
            <w:noProof/>
          </w:rPr>
          <w:drawing>
            <wp:inline distT="0" distB="0" distL="0" distR="0" wp14:anchorId="546B106E" wp14:editId="6C6BB7B0">
              <wp:extent cx="5418667" cy="3870476"/>
              <wp:effectExtent l="0" t="0" r="4445" b="3175"/>
              <wp:docPr id="43404027" name="Picture 1" descr="A map of the united states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027" name="Picture 1" descr="A map of the united states with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457" cy="3920326"/>
                      </a:xfrm>
                      <a:prstGeom prst="rect">
                        <a:avLst/>
                      </a:prstGeom>
                    </pic:spPr>
                  </pic:pic>
                </a:graphicData>
              </a:graphic>
            </wp:inline>
          </w:drawing>
        </w:r>
      </w:ins>
    </w:p>
    <w:p w14:paraId="1C8C7B83" w14:textId="77777777" w:rsidR="00620765" w:rsidRDefault="00620765" w:rsidP="00620765">
      <w:pPr>
        <w:rPr>
          <w:ins w:id="10" w:author="Authors" w:date="2025-01-24T13:58:00Z" w16du:dateUtc="2025-01-24T18:58:00Z"/>
        </w:rPr>
      </w:pPr>
      <w:ins w:id="11" w:author="Authors" w:date="2025-01-24T13:58:00Z" w16du:dateUtc="2025-01-24T18:58:00Z">
        <w:r>
          <w:t>Figure S1. Distribution of potential flight locations (blue) and likely flight locations (red) for American Woodcock (</w:t>
        </w:r>
        <w:proofErr w:type="spellStart"/>
        <w:r w:rsidRPr="003F4EBE">
          <w:rPr>
            <w:i/>
            <w:iCs/>
          </w:rPr>
          <w:t>Scolopax</w:t>
        </w:r>
        <w:proofErr w:type="spellEnd"/>
        <w:r w:rsidRPr="003F4EBE">
          <w:rPr>
            <w:i/>
            <w:iCs/>
          </w:rPr>
          <w:t xml:space="preserve"> minor</w:t>
        </w:r>
        <w:r>
          <w:t>). Locations were collected by GPS transmitters deployed throughout the eastern portion of the woodcock’s range from 2020 through 2024. The criteria for potential flight locations included being 1) recorded at night, 2) recorded during migration, and 3) preceded and followed by &gt;6.68 km steps. Likely flight locations are those identified by the base model as having &gt;50% chance of being recorded during a nocturnal migratory flight. Seventy-nine individual birds recorded likely flight locations (median: 2 points per bird, range 1–6).</w:t>
        </w:r>
      </w:ins>
    </w:p>
    <w:p w14:paraId="0CEA80D2" w14:textId="3BCAA316" w:rsidR="006A1C96" w:rsidRDefault="00620765" w:rsidP="00CB28C3">
      <w:ins w:id="12" w:author="Authors" w:date="2025-01-24T13:58:00Z" w16du:dateUtc="2025-01-24T18:58:00Z">
        <w:r>
          <w:br w:type="page"/>
        </w:r>
        <w:r w:rsidR="00680662">
          <w:lastRenderedPageBreak/>
          <w:t xml:space="preserve">Table </w:t>
        </w:r>
        <w:r w:rsidR="003D7D6F">
          <w:t>S</w:t>
        </w:r>
        <w:r w:rsidR="00680662">
          <w:t>1.</w:t>
        </w:r>
        <w:r w:rsidR="000112C8">
          <w:t xml:space="preserve"> </w:t>
        </w:r>
        <w:r w:rsidR="007848A3">
          <w:t>Metrics</w:t>
        </w:r>
        <w:r w:rsidR="007979B1">
          <w:t xml:space="preserve"> describing the </w:t>
        </w:r>
        <w:r w:rsidR="00260BF3">
          <w:t xml:space="preserve">estimated </w:t>
        </w:r>
        <w:r w:rsidR="007979B1">
          <w:t xml:space="preserve">shape of </w:t>
        </w:r>
        <w:r w:rsidR="007F4C5F">
          <w:t xml:space="preserve">the </w:t>
        </w:r>
        <w:r w:rsidR="00250DCF">
          <w:t>flight altitude distribution</w:t>
        </w:r>
        <w:r w:rsidR="00260BF3">
          <w:t xml:space="preserve">. We calculated these metrics by </w:t>
        </w:r>
        <w:r w:rsidR="00CB28C3">
          <w:rPr>
            <w:rFonts w:eastAsiaTheme="minorEastAsia"/>
          </w:rPr>
          <w:t xml:space="preserve">simulating a log-normal distribution for each posterior value of </w:t>
        </w:r>
      </w:ins>
      <m:oMath>
        <m:sSub>
          <m:sSubPr>
            <m:ctrlPr>
              <w:ins w:id="13" w:author="Authors" w:date="2025-01-24T13:58:00Z" w16du:dateUtc="2025-01-24T18:58:00Z">
                <w:rPr>
                  <w:rFonts w:ascii="Cambria Math" w:hAnsi="Cambria Math"/>
                  <w:i/>
                  <w:iCs/>
                </w:rPr>
              </w:ins>
            </m:ctrlPr>
          </m:sSubPr>
          <m:e>
            <m:r>
              <w:ins w:id="14" w:author="Authors" w:date="2025-01-24T13:58:00Z" w16du:dateUtc="2025-01-24T18:58:00Z">
                <w:rPr>
                  <w:rFonts w:ascii="Cambria Math" w:hAnsi="Cambria Math"/>
                </w:rPr>
                <m:t>μ</m:t>
              </w:ins>
            </m:r>
          </m:e>
          <m:sub>
            <m:r>
              <w:ins w:id="15" w:author="Authors" w:date="2025-01-24T13:58:00Z" w16du:dateUtc="2025-01-24T18:58:00Z">
                <w:rPr>
                  <w:rFonts w:ascii="Cambria Math" w:hAnsi="Cambria Math"/>
                </w:rPr>
                <m:t>f</m:t>
              </w:ins>
            </m:r>
          </m:sub>
        </m:sSub>
      </m:oMath>
      <w:ins w:id="16" w:author="Authors" w:date="2025-01-24T13:58:00Z" w16du:dateUtc="2025-01-24T18:58:00Z">
        <w:r w:rsidR="00CB28C3">
          <w:rPr>
            <w:rFonts w:eastAsiaTheme="minorEastAsia"/>
            <w:iCs/>
          </w:rPr>
          <w:t xml:space="preserve"> and</w:t>
        </w:r>
        <w:r w:rsidR="00CB28C3">
          <w:rPr>
            <w:rFonts w:eastAsiaTheme="minorEastAsia"/>
          </w:rPr>
          <w:t xml:space="preserve"> </w:t>
        </w:r>
      </w:ins>
      <m:oMath>
        <m:sSub>
          <m:sSubPr>
            <m:ctrlPr>
              <w:ins w:id="17" w:author="Authors" w:date="2025-01-24T13:58:00Z" w16du:dateUtc="2025-01-24T18:58:00Z">
                <w:rPr>
                  <w:rFonts w:ascii="Cambria Math" w:hAnsi="Cambria Math"/>
                  <w:i/>
                  <w:iCs/>
                </w:rPr>
              </w:ins>
            </m:ctrlPr>
          </m:sSubPr>
          <m:e>
            <m:r>
              <w:ins w:id="18" w:author="Authors" w:date="2025-01-24T13:58:00Z" w16du:dateUtc="2025-01-24T18:58:00Z">
                <w:rPr>
                  <w:rFonts w:ascii="Cambria Math" w:hAnsi="Cambria Math"/>
                </w:rPr>
                <m:t>σ</m:t>
              </w:ins>
            </m:r>
          </m:e>
          <m:sub>
            <m:r>
              <w:ins w:id="19" w:author="Authors" w:date="2025-01-24T13:58:00Z" w16du:dateUtc="2025-01-24T18:58:00Z">
                <w:rPr>
                  <w:rFonts w:ascii="Cambria Math" w:hAnsi="Cambria Math"/>
                </w:rPr>
                <m:t>f</m:t>
              </w:ins>
            </m:r>
          </m:sub>
        </m:sSub>
      </m:oMath>
      <w:ins w:id="20" w:author="Authors" w:date="2025-01-24T13:58:00Z" w16du:dateUtc="2025-01-24T18:58:00Z">
        <w:r w:rsidR="00CB28C3" w:rsidRPr="00337EA7">
          <w:rPr>
            <w:rFonts w:eastAsiaTheme="minorEastAsia"/>
          </w:rPr>
          <w:t>,</w:t>
        </w:r>
        <w:r w:rsidR="00CB28C3">
          <w:rPr>
            <w:rFonts w:eastAsiaTheme="minorEastAsia"/>
          </w:rPr>
          <w:t xml:space="preserve"> and sampling the standard deviation and skewness of each simulated </w:t>
        </w:r>
        <w:r w:rsidR="00CB28C3" w:rsidRPr="00111029">
          <w:rPr>
            <w:rFonts w:eastAsiaTheme="minorEastAsia"/>
          </w:rPr>
          <w:t>distribution</w:t>
        </w:r>
        <w:r w:rsidR="00294CAC">
          <w:t>.</w:t>
        </w:r>
      </w:ins>
      <w:r w:rsidR="009B1919">
        <w:t xml:space="preserve"> </w:t>
      </w:r>
      <w:r w:rsidR="000112C8" w:rsidRPr="00997248">
        <w:t>Estimates</w:t>
      </w:r>
      <w:r w:rsidR="000112C8" w:rsidRPr="000112C8">
        <w:t xml:space="preserve">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Change w:id="21" w:author="Authors" w:date="2025-01-24T13:58:00Z" w16du:dateUtc="2025-01-24T18:58:00Z">
          <w:tblPr>
            <w:tblStyle w:val="TableGrid"/>
            <w:tblW w:w="0" w:type="auto"/>
            <w:jc w:val="center"/>
            <w:tblLook w:val="04A0" w:firstRow="1" w:lastRow="0" w:firstColumn="1" w:lastColumn="0" w:noHBand="0" w:noVBand="1"/>
          </w:tblPr>
        </w:tblPrChange>
      </w:tblPr>
      <w:tblGrid>
        <w:gridCol w:w="1620"/>
        <w:gridCol w:w="2610"/>
        <w:gridCol w:w="2029"/>
        <w:tblGridChange w:id="22">
          <w:tblGrid>
            <w:gridCol w:w="1620"/>
            <w:gridCol w:w="1350"/>
            <w:gridCol w:w="1260"/>
            <w:gridCol w:w="1350"/>
            <w:gridCol w:w="679"/>
          </w:tblGrid>
        </w:tblGridChange>
      </w:tblGrid>
      <w:tr w:rsidR="008B1059" w14:paraId="53E6C04F" w14:textId="77777777" w:rsidTr="006D78D4">
        <w:trPr>
          <w:jc w:val="center"/>
          <w:trPrChange w:id="23" w:author="Authors" w:date="2025-01-24T13:58:00Z" w16du:dateUtc="2025-01-24T18:58:00Z">
            <w:trPr>
              <w:gridAfter w:val="0"/>
              <w:jc w:val="center"/>
            </w:trPr>
          </w:trPrChange>
        </w:trPr>
        <w:tc>
          <w:tcPr>
            <w:tcW w:w="1620" w:type="dxa"/>
            <w:tcBorders>
              <w:left w:val="nil"/>
              <w:bottom w:val="single" w:sz="4" w:space="0" w:color="auto"/>
              <w:right w:val="nil"/>
            </w:tcBorders>
            <w:tcPrChange w:id="24" w:author="Authors" w:date="2025-01-24T13:58:00Z" w16du:dateUtc="2025-01-24T18:58:00Z">
              <w:tcPr>
                <w:tcW w:w="1620" w:type="dxa"/>
                <w:tcBorders>
                  <w:left w:val="nil"/>
                  <w:bottom w:val="single" w:sz="4" w:space="0" w:color="auto"/>
                  <w:right w:val="nil"/>
                </w:tcBorders>
              </w:tcPr>
            </w:tcPrChange>
          </w:tcPr>
          <w:p w14:paraId="294B541B" w14:textId="3FEA0BB4" w:rsidR="008B1059" w:rsidRDefault="008B1059">
            <w:r>
              <w:t>Model</w:t>
            </w:r>
          </w:p>
        </w:tc>
        <w:tc>
          <w:tcPr>
            <w:tcW w:w="2610" w:type="dxa"/>
            <w:tcBorders>
              <w:left w:val="nil"/>
              <w:bottom w:val="single" w:sz="4" w:space="0" w:color="auto"/>
              <w:right w:val="nil"/>
            </w:tcBorders>
            <w:tcPrChange w:id="25" w:author="Authors" w:date="2025-01-24T13:58:00Z" w16du:dateUtc="2025-01-24T18:58:00Z">
              <w:tcPr>
                <w:tcW w:w="1350" w:type="dxa"/>
                <w:tcBorders>
                  <w:left w:val="nil"/>
                  <w:bottom w:val="single" w:sz="4" w:space="0" w:color="auto"/>
                  <w:right w:val="nil"/>
                </w:tcBorders>
              </w:tcPr>
            </w:tcPrChange>
          </w:tcPr>
          <w:p w14:paraId="0D97BC16" w14:textId="4813FB33" w:rsidR="008B1059" w:rsidRDefault="00DB344B">
            <w:del w:id="26" w:author="Authors" w:date="2025-01-24T13:58:00Z" w16du:dateUtc="2025-01-24T18:58:00Z">
              <w:r>
                <w:delText>Estimate</w:delText>
              </w:r>
            </w:del>
            <w:ins w:id="27" w:author="Authors" w:date="2025-01-24T13:58:00Z" w16du:dateUtc="2025-01-24T18:58:00Z">
              <w:r w:rsidR="008B1059">
                <w:t>Standard deviation</w:t>
              </w:r>
              <w:r w:rsidR="009F3408">
                <w:t xml:space="preserve"> (m)</w:t>
              </w:r>
            </w:ins>
          </w:p>
        </w:tc>
        <w:tc>
          <w:tcPr>
            <w:tcW w:w="1890" w:type="dxa"/>
            <w:tcBorders>
              <w:left w:val="nil"/>
              <w:bottom w:val="single" w:sz="4" w:space="0" w:color="auto"/>
              <w:right w:val="nil"/>
            </w:tcBorders>
            <w:tcPrChange w:id="28" w:author="Authors" w:date="2025-01-24T13:58:00Z" w16du:dateUtc="2025-01-24T18:58:00Z">
              <w:tcPr>
                <w:tcW w:w="2610" w:type="dxa"/>
                <w:gridSpan w:val="2"/>
                <w:tcBorders>
                  <w:left w:val="nil"/>
                  <w:bottom w:val="single" w:sz="4" w:space="0" w:color="auto"/>
                  <w:right w:val="nil"/>
                </w:tcBorders>
              </w:tcPr>
            </w:tcPrChange>
          </w:tcPr>
          <w:p w14:paraId="5A1C09DA" w14:textId="4198B635" w:rsidR="008B1059" w:rsidRDefault="00DB344B">
            <w:del w:id="29" w:author="Authors" w:date="2025-01-24T13:58:00Z" w16du:dateUtc="2025-01-24T18:58:00Z">
              <w:r>
                <w:delText>95% C</w:delText>
              </w:r>
              <w:r w:rsidR="00FF6823">
                <w:delText>redible Interval</w:delText>
              </w:r>
            </w:del>
            <w:ins w:id="30" w:author="Authors" w:date="2025-01-24T13:58:00Z" w16du:dateUtc="2025-01-24T18:58:00Z">
              <w:r w:rsidR="008B1059">
                <w:t>Skewness</w:t>
              </w:r>
            </w:ins>
          </w:p>
        </w:tc>
      </w:tr>
      <w:tr w:rsidR="008B1059" w14:paraId="0C4275BB" w14:textId="77777777" w:rsidTr="006D78D4">
        <w:trPr>
          <w:jc w:val="center"/>
          <w:ins w:id="31" w:author="Authors" w:date="2025-01-24T13:58:00Z" w16du:dateUtc="2025-01-24T18:58:00Z"/>
        </w:trPr>
        <w:tc>
          <w:tcPr>
            <w:tcW w:w="1620" w:type="dxa"/>
            <w:tcBorders>
              <w:top w:val="nil"/>
              <w:left w:val="nil"/>
              <w:bottom w:val="nil"/>
              <w:right w:val="nil"/>
            </w:tcBorders>
          </w:tcPr>
          <w:p w14:paraId="05353F2C" w14:textId="0024408A" w:rsidR="008B1059" w:rsidRPr="00ED2281" w:rsidRDefault="00487AC8" w:rsidP="00F33D91">
            <w:pPr>
              <w:rPr>
                <w:ins w:id="32" w:author="Authors" w:date="2025-01-24T13:58:00Z" w16du:dateUtc="2025-01-24T18:58:00Z"/>
                <w:b/>
                <w:bCs/>
              </w:rPr>
            </w:pPr>
            <w:ins w:id="33" w:author="Authors" w:date="2025-01-24T13:58:00Z" w16du:dateUtc="2025-01-24T18:58:00Z">
              <w:r>
                <w:rPr>
                  <w:b/>
                  <w:bCs/>
                </w:rPr>
                <w:t>Base</w:t>
              </w:r>
            </w:ins>
          </w:p>
        </w:tc>
        <w:tc>
          <w:tcPr>
            <w:tcW w:w="2610" w:type="dxa"/>
            <w:tcBorders>
              <w:top w:val="nil"/>
              <w:left w:val="nil"/>
              <w:bottom w:val="nil"/>
              <w:right w:val="nil"/>
            </w:tcBorders>
          </w:tcPr>
          <w:p w14:paraId="66C528EA" w14:textId="08080079" w:rsidR="008B1059" w:rsidRPr="006D78D4" w:rsidRDefault="008B1059" w:rsidP="00F33D91">
            <w:pPr>
              <w:rPr>
                <w:ins w:id="34" w:author="Authors" w:date="2025-01-24T13:58:00Z" w16du:dateUtc="2025-01-24T18:58:00Z"/>
              </w:rPr>
            </w:pPr>
            <w:ins w:id="35" w:author="Authors" w:date="2025-01-24T13:58:00Z" w16du:dateUtc="2025-01-24T18:58:00Z">
              <w:r w:rsidRPr="006D78D4">
                <w:t>393 (279–540)</w:t>
              </w:r>
            </w:ins>
          </w:p>
        </w:tc>
        <w:tc>
          <w:tcPr>
            <w:tcW w:w="1890" w:type="dxa"/>
            <w:tcBorders>
              <w:top w:val="nil"/>
              <w:left w:val="nil"/>
              <w:bottom w:val="nil"/>
              <w:right w:val="nil"/>
            </w:tcBorders>
          </w:tcPr>
          <w:p w14:paraId="34BF801C" w14:textId="1D097468" w:rsidR="008B1059" w:rsidRPr="006D78D4" w:rsidRDefault="008B1059" w:rsidP="00F33D91">
            <w:pPr>
              <w:rPr>
                <w:ins w:id="36" w:author="Authors" w:date="2025-01-24T13:58:00Z" w16du:dateUtc="2025-01-24T18:58:00Z"/>
              </w:rPr>
            </w:pPr>
            <w:ins w:id="37" w:author="Authors" w:date="2025-01-24T13:58:00Z" w16du:dateUtc="2025-01-24T18:58:00Z">
              <w:r w:rsidRPr="006D78D4">
                <w:t>3.95</w:t>
              </w:r>
              <w:r>
                <w:t xml:space="preserve"> </w:t>
              </w:r>
              <w:r w:rsidRPr="00926375">
                <w:t>(</w:t>
              </w:r>
              <w:r w:rsidRPr="006D78D4">
                <w:t>2.64–6.53</w:t>
              </w:r>
              <w:r w:rsidRPr="00926375">
                <w:t>)</w:t>
              </w:r>
            </w:ins>
          </w:p>
        </w:tc>
      </w:tr>
      <w:tr w:rsidR="008B1059" w14:paraId="6C70D757" w14:textId="77777777" w:rsidTr="006D78D4">
        <w:trPr>
          <w:jc w:val="center"/>
          <w:trPrChange w:id="38" w:author="Authors" w:date="2025-01-24T13:58:00Z" w16du:dateUtc="2025-01-24T18:58:00Z">
            <w:trPr>
              <w:gridAfter w:val="0"/>
              <w:jc w:val="center"/>
            </w:trPr>
          </w:trPrChange>
        </w:trPr>
        <w:tc>
          <w:tcPr>
            <w:tcW w:w="1620" w:type="dxa"/>
            <w:tcBorders>
              <w:top w:val="nil"/>
              <w:left w:val="nil"/>
              <w:bottom w:val="nil"/>
              <w:right w:val="nil"/>
            </w:tcBorders>
            <w:tcPrChange w:id="39" w:author="Authors" w:date="2025-01-24T13:58:00Z" w16du:dateUtc="2025-01-24T18:58:00Z">
              <w:tcPr>
                <w:tcW w:w="1620" w:type="dxa"/>
                <w:tcBorders>
                  <w:top w:val="nil"/>
                  <w:left w:val="nil"/>
                  <w:bottom w:val="nil"/>
                  <w:right w:val="nil"/>
                </w:tcBorders>
              </w:tcPr>
            </w:tcPrChange>
          </w:tcPr>
          <w:p w14:paraId="12B478CA" w14:textId="2FE82934" w:rsidR="008B1059" w:rsidRPr="00ED2281" w:rsidRDefault="008B1059" w:rsidP="00F33D91">
            <w:pPr>
              <w:rPr>
                <w:b/>
                <w:bCs/>
              </w:rPr>
            </w:pPr>
            <w:r w:rsidRPr="00ED2281">
              <w:rPr>
                <w:b/>
                <w:bCs/>
              </w:rPr>
              <w:t>Season</w:t>
            </w:r>
          </w:p>
        </w:tc>
        <w:tc>
          <w:tcPr>
            <w:tcW w:w="2610" w:type="dxa"/>
            <w:tcBorders>
              <w:top w:val="nil"/>
              <w:left w:val="nil"/>
              <w:bottom w:val="nil"/>
              <w:right w:val="nil"/>
            </w:tcBorders>
            <w:tcPrChange w:id="40" w:author="Authors" w:date="2025-01-24T13:58:00Z" w16du:dateUtc="2025-01-24T18:58:00Z">
              <w:tcPr>
                <w:tcW w:w="1350" w:type="dxa"/>
                <w:tcBorders>
                  <w:top w:val="nil"/>
                  <w:left w:val="nil"/>
                  <w:bottom w:val="nil"/>
                  <w:right w:val="nil"/>
                </w:tcBorders>
              </w:tcPr>
            </w:tcPrChange>
          </w:tcPr>
          <w:p w14:paraId="2A062CD1" w14:textId="1A92F190" w:rsidR="008B1059" w:rsidRPr="00ED2281" w:rsidRDefault="00B21BEA" w:rsidP="00F33D91">
            <w:pPr>
              <w:rPr>
                <w:b/>
                <w:bCs/>
              </w:rPr>
            </w:pPr>
            <w:del w:id="41" w:author="Authors" w:date="2025-01-24T13:58:00Z" w16du:dateUtc="2025-01-24T18:58:00Z">
              <w:r w:rsidRPr="00ED2281">
                <w:rPr>
                  <w:b/>
                  <w:bCs/>
                </w:rPr>
                <w:delText>1</w:delText>
              </w:r>
              <w:r w:rsidR="002B1290" w:rsidRPr="00ED2281">
                <w:rPr>
                  <w:b/>
                  <w:bCs/>
                </w:rPr>
                <w:delText>4</w:delText>
              </w:r>
              <w:r w:rsidR="00207537" w:rsidRPr="00ED2281">
                <w:rPr>
                  <w:b/>
                  <w:bCs/>
                </w:rPr>
                <w:delText>4</w:delText>
              </w:r>
            </w:del>
          </w:p>
        </w:tc>
        <w:tc>
          <w:tcPr>
            <w:tcW w:w="1890" w:type="dxa"/>
            <w:tcBorders>
              <w:top w:val="nil"/>
              <w:left w:val="nil"/>
              <w:bottom w:val="nil"/>
              <w:right w:val="nil"/>
            </w:tcBorders>
            <w:tcPrChange w:id="42" w:author="Authors" w:date="2025-01-24T13:58:00Z" w16du:dateUtc="2025-01-24T18:58:00Z">
              <w:tcPr>
                <w:tcW w:w="2610" w:type="dxa"/>
                <w:gridSpan w:val="2"/>
                <w:tcBorders>
                  <w:top w:val="nil"/>
                  <w:left w:val="nil"/>
                  <w:bottom w:val="nil"/>
                  <w:right w:val="nil"/>
                </w:tcBorders>
              </w:tcPr>
            </w:tcPrChange>
          </w:tcPr>
          <w:p w14:paraId="0CB72276" w14:textId="1249E0C8" w:rsidR="008B1059" w:rsidRPr="00ED2281" w:rsidRDefault="00B21BEA" w:rsidP="00F33D91">
            <w:pPr>
              <w:rPr>
                <w:b/>
                <w:bCs/>
              </w:rPr>
            </w:pPr>
            <w:del w:id="43" w:author="Authors" w:date="2025-01-24T13:58:00Z" w16du:dateUtc="2025-01-24T18:58:00Z">
              <w:r w:rsidRPr="00ED2281">
                <w:rPr>
                  <w:b/>
                  <w:bCs/>
                </w:rPr>
                <w:delText>1</w:delText>
              </w:r>
              <w:r w:rsidR="00207537" w:rsidRPr="00ED2281">
                <w:rPr>
                  <w:b/>
                  <w:bCs/>
                </w:rPr>
                <w:delText>27</w:delText>
              </w:r>
              <w:r w:rsidRPr="00ED2281">
                <w:rPr>
                  <w:b/>
                  <w:bCs/>
                </w:rPr>
                <w:delText>–1</w:delText>
              </w:r>
              <w:r w:rsidR="00207537" w:rsidRPr="00ED2281">
                <w:rPr>
                  <w:b/>
                  <w:bCs/>
                </w:rPr>
                <w:delText>61</w:delText>
              </w:r>
            </w:del>
          </w:p>
        </w:tc>
      </w:tr>
      <w:tr w:rsidR="008B1059" w14:paraId="6366D914" w14:textId="77777777" w:rsidTr="006D78D4">
        <w:trPr>
          <w:jc w:val="center"/>
          <w:trPrChange w:id="44" w:author="Authors" w:date="2025-01-24T13:58:00Z" w16du:dateUtc="2025-01-24T18:58:00Z">
            <w:trPr>
              <w:gridAfter w:val="0"/>
              <w:jc w:val="center"/>
            </w:trPr>
          </w:trPrChange>
        </w:trPr>
        <w:tc>
          <w:tcPr>
            <w:tcW w:w="1620" w:type="dxa"/>
            <w:tcBorders>
              <w:top w:val="nil"/>
              <w:left w:val="nil"/>
              <w:bottom w:val="nil"/>
              <w:right w:val="nil"/>
            </w:tcBorders>
            <w:tcPrChange w:id="45" w:author="Authors" w:date="2025-01-24T13:58:00Z" w16du:dateUtc="2025-01-24T18:58:00Z">
              <w:tcPr>
                <w:tcW w:w="1620" w:type="dxa"/>
                <w:tcBorders>
                  <w:top w:val="nil"/>
                  <w:left w:val="nil"/>
                  <w:bottom w:val="nil"/>
                  <w:right w:val="nil"/>
                </w:tcBorders>
              </w:tcPr>
            </w:tcPrChange>
          </w:tcPr>
          <w:p w14:paraId="293A25D2" w14:textId="6B3D99E3" w:rsidR="008B1059" w:rsidRPr="00ED2281" w:rsidRDefault="008B1059" w:rsidP="00F33D91">
            <w:pPr>
              <w:rPr>
                <w:i/>
                <w:iCs/>
              </w:rPr>
            </w:pPr>
            <w:r w:rsidRPr="00ED2281">
              <w:t xml:space="preserve">    </w:t>
            </w:r>
            <w:r w:rsidRPr="00ED2281">
              <w:rPr>
                <w:i/>
                <w:iCs/>
              </w:rPr>
              <w:t>Fall</w:t>
            </w:r>
          </w:p>
        </w:tc>
        <w:tc>
          <w:tcPr>
            <w:tcW w:w="2610" w:type="dxa"/>
            <w:tcBorders>
              <w:top w:val="nil"/>
              <w:left w:val="nil"/>
              <w:bottom w:val="nil"/>
              <w:right w:val="nil"/>
            </w:tcBorders>
            <w:tcPrChange w:id="46" w:author="Authors" w:date="2025-01-24T13:58:00Z" w16du:dateUtc="2025-01-24T18:58:00Z">
              <w:tcPr>
                <w:tcW w:w="1350" w:type="dxa"/>
                <w:tcBorders>
                  <w:top w:val="nil"/>
                  <w:left w:val="nil"/>
                  <w:bottom w:val="nil"/>
                  <w:right w:val="nil"/>
                </w:tcBorders>
              </w:tcPr>
            </w:tcPrChange>
          </w:tcPr>
          <w:p w14:paraId="00DA0468" w14:textId="3741065D" w:rsidR="008B1059" w:rsidRPr="00ED2281" w:rsidRDefault="00207537" w:rsidP="00F33D91">
            <w:del w:id="47" w:author="Authors" w:date="2025-01-24T13:58:00Z" w16du:dateUtc="2025-01-24T18:58:00Z">
              <w:r w:rsidRPr="00ED2281">
                <w:delText>76</w:delText>
              </w:r>
            </w:del>
            <w:ins w:id="48" w:author="Authors" w:date="2025-01-24T13:58:00Z" w16du:dateUtc="2025-01-24T18:58:00Z">
              <w:r w:rsidR="008B1059">
                <w:t>328 (</w:t>
              </w:r>
              <w:r w:rsidR="008B1059" w:rsidRPr="004E5476">
                <w:t>210–504</w:t>
              </w:r>
              <w:r w:rsidR="008B1059">
                <w:t>)</w:t>
              </w:r>
            </w:ins>
          </w:p>
        </w:tc>
        <w:tc>
          <w:tcPr>
            <w:tcW w:w="1890" w:type="dxa"/>
            <w:tcBorders>
              <w:top w:val="nil"/>
              <w:left w:val="nil"/>
              <w:bottom w:val="nil"/>
              <w:right w:val="nil"/>
            </w:tcBorders>
            <w:tcPrChange w:id="49" w:author="Authors" w:date="2025-01-24T13:58:00Z" w16du:dateUtc="2025-01-24T18:58:00Z">
              <w:tcPr>
                <w:tcW w:w="2610" w:type="dxa"/>
                <w:gridSpan w:val="2"/>
                <w:tcBorders>
                  <w:top w:val="nil"/>
                  <w:left w:val="nil"/>
                  <w:bottom w:val="nil"/>
                  <w:right w:val="nil"/>
                </w:tcBorders>
              </w:tcPr>
            </w:tcPrChange>
          </w:tcPr>
          <w:p w14:paraId="42F24C24" w14:textId="549DEFFB" w:rsidR="008B1059" w:rsidRPr="00ED2281" w:rsidRDefault="008B1059" w:rsidP="00F33D91">
            <w:ins w:id="50" w:author="Authors" w:date="2025-01-24T13:58:00Z" w16du:dateUtc="2025-01-24T18:58:00Z">
              <w:r w:rsidRPr="008F74A1">
                <w:t>3.</w:t>
              </w:r>
            </w:ins>
            <w:r w:rsidRPr="008F74A1">
              <w:t>65</w:t>
            </w:r>
            <w:del w:id="51" w:author="Authors" w:date="2025-01-24T13:58:00Z" w16du:dateUtc="2025-01-24T18:58:00Z">
              <w:r w:rsidR="008173EF" w:rsidRPr="00ED2281">
                <w:delText>–</w:delText>
              </w:r>
              <w:r w:rsidR="00207537" w:rsidRPr="00ED2281">
                <w:delText>88</w:delText>
              </w:r>
            </w:del>
            <w:ins w:id="52" w:author="Authors" w:date="2025-01-24T13:58:00Z" w16du:dateUtc="2025-01-24T18:58:00Z">
              <w:r>
                <w:t xml:space="preserve"> (</w:t>
              </w:r>
              <w:r w:rsidRPr="008F74A1">
                <w:t>2.33–6.24</w:t>
              </w:r>
              <w:r>
                <w:t>)</w:t>
              </w:r>
            </w:ins>
          </w:p>
        </w:tc>
      </w:tr>
      <w:tr w:rsidR="008B1059" w14:paraId="73B6413B" w14:textId="77777777" w:rsidTr="006D78D4">
        <w:trPr>
          <w:jc w:val="center"/>
          <w:trPrChange w:id="53" w:author="Authors" w:date="2025-01-24T13:58:00Z" w16du:dateUtc="2025-01-24T18:58:00Z">
            <w:trPr>
              <w:gridAfter w:val="0"/>
              <w:jc w:val="center"/>
            </w:trPr>
          </w:trPrChange>
        </w:trPr>
        <w:tc>
          <w:tcPr>
            <w:tcW w:w="1620" w:type="dxa"/>
            <w:tcBorders>
              <w:top w:val="nil"/>
              <w:left w:val="nil"/>
              <w:bottom w:val="nil"/>
              <w:right w:val="nil"/>
            </w:tcBorders>
            <w:tcPrChange w:id="54" w:author="Authors" w:date="2025-01-24T13:58:00Z" w16du:dateUtc="2025-01-24T18:58:00Z">
              <w:tcPr>
                <w:tcW w:w="1620" w:type="dxa"/>
                <w:tcBorders>
                  <w:top w:val="nil"/>
                  <w:left w:val="nil"/>
                  <w:bottom w:val="nil"/>
                  <w:right w:val="nil"/>
                </w:tcBorders>
              </w:tcPr>
            </w:tcPrChange>
          </w:tcPr>
          <w:p w14:paraId="33C1BDF3" w14:textId="35457B66" w:rsidR="008B1059" w:rsidRPr="00ED2281" w:rsidRDefault="008B1059" w:rsidP="00F33D91">
            <w:pPr>
              <w:rPr>
                <w:i/>
                <w:iCs/>
              </w:rPr>
            </w:pPr>
            <w:r w:rsidRPr="00ED2281">
              <w:t xml:space="preserve">    </w:t>
            </w:r>
            <w:r w:rsidRPr="00ED2281">
              <w:rPr>
                <w:i/>
                <w:iCs/>
              </w:rPr>
              <w:t>Spring</w:t>
            </w:r>
          </w:p>
        </w:tc>
        <w:tc>
          <w:tcPr>
            <w:tcW w:w="2610" w:type="dxa"/>
            <w:tcBorders>
              <w:top w:val="nil"/>
              <w:left w:val="nil"/>
              <w:bottom w:val="nil"/>
              <w:right w:val="nil"/>
            </w:tcBorders>
            <w:tcPrChange w:id="55" w:author="Authors" w:date="2025-01-24T13:58:00Z" w16du:dateUtc="2025-01-24T18:58:00Z">
              <w:tcPr>
                <w:tcW w:w="1350" w:type="dxa"/>
                <w:tcBorders>
                  <w:top w:val="nil"/>
                  <w:left w:val="nil"/>
                  <w:bottom w:val="nil"/>
                  <w:right w:val="nil"/>
                </w:tcBorders>
              </w:tcPr>
            </w:tcPrChange>
          </w:tcPr>
          <w:p w14:paraId="5DE46327" w14:textId="4A0C53FD" w:rsidR="008B1059" w:rsidRPr="00ED2281" w:rsidRDefault="005A41E3" w:rsidP="00F33D91">
            <w:del w:id="56" w:author="Authors" w:date="2025-01-24T13:58:00Z" w16du:dateUtc="2025-01-24T18:58:00Z">
              <w:r w:rsidRPr="00ED2281">
                <w:delText>6</w:delText>
              </w:r>
              <w:r w:rsidR="00ED2281" w:rsidRPr="00ED2281">
                <w:delText>7</w:delText>
              </w:r>
            </w:del>
            <w:ins w:id="57" w:author="Authors" w:date="2025-01-24T13:58:00Z" w16du:dateUtc="2025-01-24T18:58:00Z">
              <w:r w:rsidR="008B1059" w:rsidRPr="004E5476">
                <w:t>491</w:t>
              </w:r>
              <w:r w:rsidR="008B1059">
                <w:t xml:space="preserve"> (</w:t>
              </w:r>
              <w:r w:rsidR="008B1059" w:rsidRPr="004E5476">
                <w:t>292–825</w:t>
              </w:r>
              <w:r w:rsidR="008B1059">
                <w:t>)</w:t>
              </w:r>
            </w:ins>
          </w:p>
        </w:tc>
        <w:tc>
          <w:tcPr>
            <w:tcW w:w="1890" w:type="dxa"/>
            <w:tcBorders>
              <w:top w:val="nil"/>
              <w:left w:val="nil"/>
              <w:bottom w:val="nil"/>
              <w:right w:val="nil"/>
            </w:tcBorders>
            <w:tcPrChange w:id="58" w:author="Authors" w:date="2025-01-24T13:58:00Z" w16du:dateUtc="2025-01-24T18:58:00Z">
              <w:tcPr>
                <w:tcW w:w="2610" w:type="dxa"/>
                <w:gridSpan w:val="2"/>
                <w:tcBorders>
                  <w:top w:val="nil"/>
                  <w:left w:val="nil"/>
                  <w:bottom w:val="nil"/>
                  <w:right w:val="nil"/>
                </w:tcBorders>
              </w:tcPr>
            </w:tcPrChange>
          </w:tcPr>
          <w:p w14:paraId="01F530D4" w14:textId="55FEE8A6" w:rsidR="008B1059" w:rsidRPr="00ED2281" w:rsidRDefault="005A41E3" w:rsidP="00F33D91">
            <w:del w:id="59" w:author="Authors" w:date="2025-01-24T13:58:00Z" w16du:dateUtc="2025-01-24T18:58:00Z">
              <w:r w:rsidRPr="00ED2281">
                <w:delText>5</w:delText>
              </w:r>
              <w:r w:rsidR="00ED2281" w:rsidRPr="00ED2281">
                <w:delText>4</w:delText>
              </w:r>
              <w:r w:rsidRPr="00ED2281">
                <w:delText>–</w:delText>
              </w:r>
              <w:r w:rsidR="00BE3CAF" w:rsidRPr="00ED2281">
                <w:delText>8</w:delText>
              </w:r>
              <w:r w:rsidR="00ED2281" w:rsidRPr="00ED2281">
                <w:delText>0</w:delText>
              </w:r>
            </w:del>
            <w:ins w:id="60" w:author="Authors" w:date="2025-01-24T13:58:00Z" w16du:dateUtc="2025-01-24T18:58:00Z">
              <w:r w:rsidR="008B1059" w:rsidRPr="008F74A1">
                <w:t>4.34</w:t>
              </w:r>
              <w:r w:rsidR="008B1059">
                <w:t xml:space="preserve"> (</w:t>
              </w:r>
              <w:r w:rsidR="008B1059" w:rsidRPr="008F74A1">
                <w:t>2.48–8.38</w:t>
              </w:r>
              <w:r w:rsidR="008B1059">
                <w:t>)</w:t>
              </w:r>
            </w:ins>
          </w:p>
        </w:tc>
      </w:tr>
      <w:tr w:rsidR="008B1059" w14:paraId="3A60AA44" w14:textId="77777777" w:rsidTr="006D78D4">
        <w:trPr>
          <w:jc w:val="center"/>
          <w:trPrChange w:id="61" w:author="Authors" w:date="2025-01-24T13:58:00Z" w16du:dateUtc="2025-01-24T18:58:00Z">
            <w:trPr>
              <w:gridAfter w:val="0"/>
              <w:jc w:val="center"/>
            </w:trPr>
          </w:trPrChange>
        </w:trPr>
        <w:tc>
          <w:tcPr>
            <w:tcW w:w="1620" w:type="dxa"/>
            <w:tcBorders>
              <w:top w:val="nil"/>
              <w:left w:val="nil"/>
              <w:bottom w:val="nil"/>
              <w:right w:val="nil"/>
            </w:tcBorders>
            <w:tcPrChange w:id="62" w:author="Authors" w:date="2025-01-24T13:58:00Z" w16du:dateUtc="2025-01-24T18:58:00Z">
              <w:tcPr>
                <w:tcW w:w="1620" w:type="dxa"/>
                <w:tcBorders>
                  <w:top w:val="nil"/>
                  <w:left w:val="nil"/>
                  <w:bottom w:val="nil"/>
                  <w:right w:val="nil"/>
                </w:tcBorders>
              </w:tcPr>
            </w:tcPrChange>
          </w:tcPr>
          <w:p w14:paraId="499FE33A" w14:textId="2E3BCAC5" w:rsidR="008B1059" w:rsidRPr="005C2462" w:rsidRDefault="008B1059" w:rsidP="00F33D91">
            <w:pPr>
              <w:rPr>
                <w:b/>
                <w:bCs/>
              </w:rPr>
            </w:pPr>
            <w:r w:rsidRPr="005C2462">
              <w:rPr>
                <w:b/>
                <w:bCs/>
              </w:rPr>
              <w:t>Age</w:t>
            </w:r>
          </w:p>
        </w:tc>
        <w:tc>
          <w:tcPr>
            <w:tcW w:w="2610" w:type="dxa"/>
            <w:tcBorders>
              <w:top w:val="nil"/>
              <w:left w:val="nil"/>
              <w:bottom w:val="nil"/>
              <w:right w:val="nil"/>
            </w:tcBorders>
            <w:tcPrChange w:id="63" w:author="Authors" w:date="2025-01-24T13:58:00Z" w16du:dateUtc="2025-01-24T18:58:00Z">
              <w:tcPr>
                <w:tcW w:w="1350" w:type="dxa"/>
                <w:tcBorders>
                  <w:top w:val="nil"/>
                  <w:left w:val="nil"/>
                  <w:bottom w:val="nil"/>
                  <w:right w:val="nil"/>
                </w:tcBorders>
              </w:tcPr>
            </w:tcPrChange>
          </w:tcPr>
          <w:p w14:paraId="30E00058" w14:textId="2F301D0B" w:rsidR="008B1059" w:rsidRPr="005C2462" w:rsidRDefault="00FD17D4" w:rsidP="00F33D91">
            <w:pPr>
              <w:rPr>
                <w:b/>
                <w:bCs/>
              </w:rPr>
            </w:pPr>
            <w:del w:id="64" w:author="Authors" w:date="2025-01-24T13:58:00Z" w16du:dateUtc="2025-01-24T18:58:00Z">
              <w:r w:rsidRPr="005C2462">
                <w:rPr>
                  <w:b/>
                  <w:bCs/>
                </w:rPr>
                <w:delText>13</w:delText>
              </w:r>
              <w:r w:rsidR="00ED2281" w:rsidRPr="005C2462">
                <w:rPr>
                  <w:b/>
                  <w:bCs/>
                </w:rPr>
                <w:delText>0</w:delText>
              </w:r>
            </w:del>
          </w:p>
        </w:tc>
        <w:tc>
          <w:tcPr>
            <w:tcW w:w="1890" w:type="dxa"/>
            <w:tcBorders>
              <w:top w:val="nil"/>
              <w:left w:val="nil"/>
              <w:bottom w:val="nil"/>
              <w:right w:val="nil"/>
            </w:tcBorders>
            <w:tcPrChange w:id="65" w:author="Authors" w:date="2025-01-24T13:58:00Z" w16du:dateUtc="2025-01-24T18:58:00Z">
              <w:tcPr>
                <w:tcW w:w="2610" w:type="dxa"/>
                <w:gridSpan w:val="2"/>
                <w:tcBorders>
                  <w:top w:val="nil"/>
                  <w:left w:val="nil"/>
                  <w:bottom w:val="nil"/>
                  <w:right w:val="nil"/>
                </w:tcBorders>
              </w:tcPr>
            </w:tcPrChange>
          </w:tcPr>
          <w:p w14:paraId="75D053AA" w14:textId="63D708AF" w:rsidR="008B1059" w:rsidRPr="005C2462" w:rsidRDefault="005C4D9A" w:rsidP="00F33D91">
            <w:pPr>
              <w:rPr>
                <w:b/>
                <w:bCs/>
              </w:rPr>
            </w:pPr>
            <w:del w:id="66" w:author="Authors" w:date="2025-01-24T13:58:00Z" w16du:dateUtc="2025-01-24T18:58:00Z">
              <w:r w:rsidRPr="005C2462">
                <w:rPr>
                  <w:b/>
                  <w:bCs/>
                </w:rPr>
                <w:delText>1</w:delText>
              </w:r>
              <w:r w:rsidR="00366406" w:rsidRPr="005C2462">
                <w:rPr>
                  <w:b/>
                  <w:bCs/>
                </w:rPr>
                <w:delText>1</w:delText>
              </w:r>
              <w:r w:rsidR="0042419F" w:rsidRPr="005C2462">
                <w:rPr>
                  <w:b/>
                  <w:bCs/>
                </w:rPr>
                <w:delText>5</w:delText>
              </w:r>
              <w:r w:rsidRPr="005C2462">
                <w:rPr>
                  <w:b/>
                  <w:bCs/>
                </w:rPr>
                <w:delText>–1</w:delText>
              </w:r>
              <w:r w:rsidR="0042419F" w:rsidRPr="005C2462">
                <w:rPr>
                  <w:b/>
                  <w:bCs/>
                </w:rPr>
                <w:delText>46</w:delText>
              </w:r>
            </w:del>
          </w:p>
        </w:tc>
      </w:tr>
      <w:tr w:rsidR="008B1059" w14:paraId="22A7DEDD" w14:textId="77777777" w:rsidTr="006D78D4">
        <w:trPr>
          <w:jc w:val="center"/>
          <w:trPrChange w:id="67" w:author="Authors" w:date="2025-01-24T13:58:00Z" w16du:dateUtc="2025-01-24T18:58:00Z">
            <w:trPr>
              <w:gridAfter w:val="0"/>
              <w:jc w:val="center"/>
            </w:trPr>
          </w:trPrChange>
        </w:trPr>
        <w:tc>
          <w:tcPr>
            <w:tcW w:w="1620" w:type="dxa"/>
            <w:tcBorders>
              <w:top w:val="nil"/>
              <w:left w:val="nil"/>
              <w:bottom w:val="nil"/>
              <w:right w:val="nil"/>
            </w:tcBorders>
            <w:tcPrChange w:id="68" w:author="Authors" w:date="2025-01-24T13:58:00Z" w16du:dateUtc="2025-01-24T18:58:00Z">
              <w:tcPr>
                <w:tcW w:w="1620" w:type="dxa"/>
                <w:tcBorders>
                  <w:top w:val="nil"/>
                  <w:left w:val="nil"/>
                  <w:bottom w:val="nil"/>
                  <w:right w:val="nil"/>
                </w:tcBorders>
              </w:tcPr>
            </w:tcPrChange>
          </w:tcPr>
          <w:p w14:paraId="384A55AF" w14:textId="660F52D1" w:rsidR="008B1059" w:rsidRPr="005C2462" w:rsidRDefault="008B1059" w:rsidP="00F33D91">
            <w:pPr>
              <w:rPr>
                <w:i/>
                <w:iCs/>
              </w:rPr>
            </w:pPr>
            <w:r w:rsidRPr="005C2462">
              <w:t xml:space="preserve">    </w:t>
            </w:r>
            <w:r w:rsidRPr="005C2462">
              <w:rPr>
                <w:i/>
                <w:iCs/>
              </w:rPr>
              <w:t>Adult</w:t>
            </w:r>
          </w:p>
        </w:tc>
        <w:tc>
          <w:tcPr>
            <w:tcW w:w="2610" w:type="dxa"/>
            <w:tcBorders>
              <w:top w:val="nil"/>
              <w:left w:val="nil"/>
              <w:bottom w:val="nil"/>
              <w:right w:val="nil"/>
            </w:tcBorders>
            <w:tcPrChange w:id="69" w:author="Authors" w:date="2025-01-24T13:58:00Z" w16du:dateUtc="2025-01-24T18:58:00Z">
              <w:tcPr>
                <w:tcW w:w="1350" w:type="dxa"/>
                <w:tcBorders>
                  <w:top w:val="nil"/>
                  <w:left w:val="nil"/>
                  <w:bottom w:val="nil"/>
                  <w:right w:val="nil"/>
                </w:tcBorders>
              </w:tcPr>
            </w:tcPrChange>
          </w:tcPr>
          <w:p w14:paraId="79E553A5" w14:textId="4B750BAC" w:rsidR="008B1059" w:rsidRPr="005C2462" w:rsidRDefault="00712E66" w:rsidP="00F33D91">
            <w:del w:id="70" w:author="Authors" w:date="2025-01-24T13:58:00Z" w16du:dateUtc="2025-01-24T18:58:00Z">
              <w:r w:rsidRPr="005C2462">
                <w:delText>5</w:delText>
              </w:r>
              <w:r w:rsidR="0042419F" w:rsidRPr="005C2462">
                <w:delText>5</w:delText>
              </w:r>
            </w:del>
            <w:ins w:id="71" w:author="Authors" w:date="2025-01-24T13:58:00Z" w16du:dateUtc="2025-01-24T18:58:00Z">
              <w:r w:rsidR="008B1059" w:rsidRPr="00D33377">
                <w:t>465</w:t>
              </w:r>
              <w:r w:rsidR="008B1059">
                <w:t xml:space="preserve"> (</w:t>
              </w:r>
              <w:r w:rsidR="008B1059" w:rsidRPr="00D33377">
                <w:t>262–805</w:t>
              </w:r>
              <w:r w:rsidR="008B1059">
                <w:t>)</w:t>
              </w:r>
            </w:ins>
          </w:p>
        </w:tc>
        <w:tc>
          <w:tcPr>
            <w:tcW w:w="1890" w:type="dxa"/>
            <w:tcBorders>
              <w:top w:val="nil"/>
              <w:left w:val="nil"/>
              <w:bottom w:val="nil"/>
              <w:right w:val="nil"/>
            </w:tcBorders>
            <w:tcPrChange w:id="72" w:author="Authors" w:date="2025-01-24T13:58:00Z" w16du:dateUtc="2025-01-24T18:58:00Z">
              <w:tcPr>
                <w:tcW w:w="2610" w:type="dxa"/>
                <w:gridSpan w:val="2"/>
                <w:tcBorders>
                  <w:top w:val="nil"/>
                  <w:left w:val="nil"/>
                  <w:bottom w:val="nil"/>
                  <w:right w:val="nil"/>
                </w:tcBorders>
              </w:tcPr>
            </w:tcPrChange>
          </w:tcPr>
          <w:p w14:paraId="4C5EA7DF" w14:textId="644DA71D" w:rsidR="008B1059" w:rsidRPr="005C2462" w:rsidRDefault="00F10A9E" w:rsidP="00F33D91">
            <w:del w:id="73" w:author="Authors" w:date="2025-01-24T13:58:00Z" w16du:dateUtc="2025-01-24T18:58:00Z">
              <w:r w:rsidRPr="005C2462">
                <w:delText>4</w:delText>
              </w:r>
              <w:r w:rsidR="0042419F" w:rsidRPr="005C2462">
                <w:delText>5</w:delText>
              </w:r>
              <w:r w:rsidR="00712E66" w:rsidRPr="005C2462">
                <w:delText>–</w:delText>
              </w:r>
              <w:r w:rsidR="0042419F" w:rsidRPr="005C2462">
                <w:delText>65</w:delText>
              </w:r>
            </w:del>
            <w:ins w:id="74" w:author="Authors" w:date="2025-01-24T13:58:00Z" w16du:dateUtc="2025-01-24T18:58:00Z">
              <w:r w:rsidR="008B1059" w:rsidRPr="00F935D6">
                <w:t>4.19</w:t>
              </w:r>
              <w:r w:rsidR="008B1059">
                <w:t xml:space="preserve"> (</w:t>
              </w:r>
              <w:r w:rsidR="008B1059" w:rsidRPr="00F935D6">
                <w:t>2.33–7.86</w:t>
              </w:r>
              <w:r w:rsidR="008B1059">
                <w:t>)</w:t>
              </w:r>
            </w:ins>
          </w:p>
        </w:tc>
      </w:tr>
      <w:tr w:rsidR="008B1059" w14:paraId="305A652A" w14:textId="77777777" w:rsidTr="006D78D4">
        <w:trPr>
          <w:jc w:val="center"/>
          <w:trPrChange w:id="75" w:author="Authors" w:date="2025-01-24T13:58:00Z" w16du:dateUtc="2025-01-24T18:58:00Z">
            <w:trPr>
              <w:gridAfter w:val="0"/>
              <w:jc w:val="center"/>
            </w:trPr>
          </w:trPrChange>
        </w:trPr>
        <w:tc>
          <w:tcPr>
            <w:tcW w:w="1620" w:type="dxa"/>
            <w:tcBorders>
              <w:top w:val="nil"/>
              <w:left w:val="nil"/>
              <w:bottom w:val="nil"/>
              <w:right w:val="nil"/>
            </w:tcBorders>
            <w:tcPrChange w:id="76" w:author="Authors" w:date="2025-01-24T13:58:00Z" w16du:dateUtc="2025-01-24T18:58:00Z">
              <w:tcPr>
                <w:tcW w:w="1620" w:type="dxa"/>
                <w:tcBorders>
                  <w:top w:val="nil"/>
                  <w:left w:val="nil"/>
                  <w:bottom w:val="nil"/>
                  <w:right w:val="nil"/>
                </w:tcBorders>
              </w:tcPr>
            </w:tcPrChange>
          </w:tcPr>
          <w:p w14:paraId="3F52FF6F" w14:textId="7A7FAA96" w:rsidR="008B1059" w:rsidRPr="005C2462" w:rsidRDefault="008B1059" w:rsidP="00F33D91">
            <w:pPr>
              <w:rPr>
                <w:i/>
                <w:iCs/>
              </w:rPr>
            </w:pPr>
            <w:r w:rsidRPr="005C2462">
              <w:t xml:space="preserve">    </w:t>
            </w:r>
            <w:r w:rsidRPr="005C2462">
              <w:rPr>
                <w:i/>
                <w:iCs/>
              </w:rPr>
              <w:t>Juvenile</w:t>
            </w:r>
          </w:p>
        </w:tc>
        <w:tc>
          <w:tcPr>
            <w:tcW w:w="2610" w:type="dxa"/>
            <w:tcBorders>
              <w:top w:val="nil"/>
              <w:left w:val="nil"/>
              <w:bottom w:val="nil"/>
              <w:right w:val="nil"/>
            </w:tcBorders>
            <w:tcPrChange w:id="77" w:author="Authors" w:date="2025-01-24T13:58:00Z" w16du:dateUtc="2025-01-24T18:58:00Z">
              <w:tcPr>
                <w:tcW w:w="1350" w:type="dxa"/>
                <w:tcBorders>
                  <w:top w:val="nil"/>
                  <w:left w:val="nil"/>
                  <w:bottom w:val="nil"/>
                  <w:right w:val="nil"/>
                </w:tcBorders>
              </w:tcPr>
            </w:tcPrChange>
          </w:tcPr>
          <w:p w14:paraId="084B2276" w14:textId="1210F761" w:rsidR="008B1059" w:rsidRPr="005C2462" w:rsidRDefault="001344F2" w:rsidP="00F33D91">
            <w:del w:id="78" w:author="Authors" w:date="2025-01-24T13:58:00Z" w16du:dateUtc="2025-01-24T18:58:00Z">
              <w:r w:rsidRPr="005C2462">
                <w:delText>7</w:delText>
              </w:r>
              <w:r w:rsidR="0042419F" w:rsidRPr="005C2462">
                <w:delText>5</w:delText>
              </w:r>
            </w:del>
            <w:ins w:id="79" w:author="Authors" w:date="2025-01-24T13:58:00Z" w16du:dateUtc="2025-01-24T18:58:00Z">
              <w:r w:rsidR="008B1059" w:rsidRPr="00D33377">
                <w:t>358</w:t>
              </w:r>
              <w:r w:rsidR="008B1059">
                <w:t xml:space="preserve"> (</w:t>
              </w:r>
              <w:r w:rsidR="008B1059" w:rsidRPr="00D33377">
                <w:t>233–546</w:t>
              </w:r>
              <w:r w:rsidR="008B1059">
                <w:t>)</w:t>
              </w:r>
            </w:ins>
          </w:p>
        </w:tc>
        <w:tc>
          <w:tcPr>
            <w:tcW w:w="1890" w:type="dxa"/>
            <w:tcBorders>
              <w:top w:val="nil"/>
              <w:left w:val="nil"/>
              <w:bottom w:val="nil"/>
              <w:right w:val="nil"/>
            </w:tcBorders>
            <w:tcPrChange w:id="80" w:author="Authors" w:date="2025-01-24T13:58:00Z" w16du:dateUtc="2025-01-24T18:58:00Z">
              <w:tcPr>
                <w:tcW w:w="2610" w:type="dxa"/>
                <w:gridSpan w:val="2"/>
                <w:tcBorders>
                  <w:top w:val="nil"/>
                  <w:left w:val="nil"/>
                  <w:bottom w:val="nil"/>
                  <w:right w:val="nil"/>
                </w:tcBorders>
              </w:tcPr>
            </w:tcPrChange>
          </w:tcPr>
          <w:p w14:paraId="135E8FE5" w14:textId="2FEEF0AC" w:rsidR="008B1059" w:rsidRPr="005C2462" w:rsidRDefault="008B1059" w:rsidP="00F33D91">
            <w:ins w:id="81" w:author="Authors" w:date="2025-01-24T13:58:00Z" w16du:dateUtc="2025-01-24T18:58:00Z">
              <w:r w:rsidRPr="00F935D6">
                <w:t>3.</w:t>
              </w:r>
            </w:ins>
            <w:r w:rsidRPr="00F935D6">
              <w:t>63</w:t>
            </w:r>
            <w:del w:id="82" w:author="Authors" w:date="2025-01-24T13:58:00Z" w16du:dateUtc="2025-01-24T18:58:00Z">
              <w:r w:rsidR="00D95EB4" w:rsidRPr="005C2462">
                <w:delText>–</w:delText>
              </w:r>
              <w:r w:rsidR="005C2462" w:rsidRPr="005C2462">
                <w:delText>88</w:delText>
              </w:r>
            </w:del>
            <w:ins w:id="83" w:author="Authors" w:date="2025-01-24T13:58:00Z" w16du:dateUtc="2025-01-24T18:58:00Z">
              <w:r>
                <w:t xml:space="preserve"> (</w:t>
              </w:r>
              <w:r w:rsidRPr="00F935D6">
                <w:t>2.31–6.12</w:t>
              </w:r>
              <w:r>
                <w:t>)</w:t>
              </w:r>
            </w:ins>
          </w:p>
        </w:tc>
      </w:tr>
      <w:tr w:rsidR="008B1059" w14:paraId="7D4AF5D1" w14:textId="77777777" w:rsidTr="006D78D4">
        <w:trPr>
          <w:jc w:val="center"/>
          <w:trPrChange w:id="84" w:author="Authors" w:date="2025-01-24T13:58:00Z" w16du:dateUtc="2025-01-24T18:58:00Z">
            <w:trPr>
              <w:gridAfter w:val="0"/>
              <w:jc w:val="center"/>
            </w:trPr>
          </w:trPrChange>
        </w:trPr>
        <w:tc>
          <w:tcPr>
            <w:tcW w:w="1620" w:type="dxa"/>
            <w:tcBorders>
              <w:top w:val="nil"/>
              <w:left w:val="nil"/>
              <w:bottom w:val="nil"/>
              <w:right w:val="nil"/>
            </w:tcBorders>
            <w:tcPrChange w:id="85" w:author="Authors" w:date="2025-01-24T13:58:00Z" w16du:dateUtc="2025-01-24T18:58:00Z">
              <w:tcPr>
                <w:tcW w:w="1620" w:type="dxa"/>
                <w:tcBorders>
                  <w:top w:val="nil"/>
                  <w:left w:val="nil"/>
                  <w:bottom w:val="nil"/>
                  <w:right w:val="nil"/>
                </w:tcBorders>
              </w:tcPr>
            </w:tcPrChange>
          </w:tcPr>
          <w:p w14:paraId="1BFCFF3E" w14:textId="3C9FBC62" w:rsidR="008B1059" w:rsidRPr="00BA7E4D" w:rsidRDefault="008B1059" w:rsidP="00F33D91">
            <w:pPr>
              <w:rPr>
                <w:b/>
                <w:bCs/>
              </w:rPr>
            </w:pPr>
            <w:r w:rsidRPr="00BA7E4D">
              <w:rPr>
                <w:b/>
                <w:bCs/>
              </w:rPr>
              <w:t>Sex</w:t>
            </w:r>
          </w:p>
        </w:tc>
        <w:tc>
          <w:tcPr>
            <w:tcW w:w="2610" w:type="dxa"/>
            <w:tcBorders>
              <w:top w:val="nil"/>
              <w:left w:val="nil"/>
              <w:bottom w:val="nil"/>
              <w:right w:val="nil"/>
            </w:tcBorders>
            <w:tcPrChange w:id="86" w:author="Authors" w:date="2025-01-24T13:58:00Z" w16du:dateUtc="2025-01-24T18:58:00Z">
              <w:tcPr>
                <w:tcW w:w="1350" w:type="dxa"/>
                <w:tcBorders>
                  <w:top w:val="nil"/>
                  <w:left w:val="nil"/>
                  <w:bottom w:val="nil"/>
                  <w:right w:val="nil"/>
                </w:tcBorders>
              </w:tcPr>
            </w:tcPrChange>
          </w:tcPr>
          <w:p w14:paraId="6B4C9ED4" w14:textId="7C93C54E" w:rsidR="008B1059" w:rsidRPr="00BA7E4D" w:rsidRDefault="00C978EA" w:rsidP="00F33D91">
            <w:pPr>
              <w:rPr>
                <w:b/>
                <w:bCs/>
              </w:rPr>
            </w:pPr>
            <w:del w:id="87" w:author="Authors" w:date="2025-01-24T13:58:00Z" w16du:dateUtc="2025-01-24T18:58:00Z">
              <w:r w:rsidRPr="00BA7E4D">
                <w:rPr>
                  <w:b/>
                  <w:bCs/>
                </w:rPr>
                <w:delText>1</w:delText>
              </w:r>
              <w:r w:rsidR="005C2462" w:rsidRPr="00BA7E4D">
                <w:rPr>
                  <w:b/>
                  <w:bCs/>
                </w:rPr>
                <w:delText>38</w:delText>
              </w:r>
            </w:del>
          </w:p>
        </w:tc>
        <w:tc>
          <w:tcPr>
            <w:tcW w:w="1890" w:type="dxa"/>
            <w:tcBorders>
              <w:top w:val="nil"/>
              <w:left w:val="nil"/>
              <w:bottom w:val="nil"/>
              <w:right w:val="nil"/>
            </w:tcBorders>
            <w:tcPrChange w:id="88" w:author="Authors" w:date="2025-01-24T13:58:00Z" w16du:dateUtc="2025-01-24T18:58:00Z">
              <w:tcPr>
                <w:tcW w:w="2610" w:type="dxa"/>
                <w:gridSpan w:val="2"/>
                <w:tcBorders>
                  <w:top w:val="nil"/>
                  <w:left w:val="nil"/>
                  <w:bottom w:val="nil"/>
                  <w:right w:val="nil"/>
                </w:tcBorders>
              </w:tcPr>
            </w:tcPrChange>
          </w:tcPr>
          <w:p w14:paraId="27454985" w14:textId="4C0544D6" w:rsidR="008B1059" w:rsidRPr="00BA7E4D" w:rsidRDefault="006D5D51" w:rsidP="00F33D91">
            <w:pPr>
              <w:rPr>
                <w:b/>
                <w:bCs/>
              </w:rPr>
            </w:pPr>
            <w:del w:id="89" w:author="Authors" w:date="2025-01-24T13:58:00Z" w16du:dateUtc="2025-01-24T18:58:00Z">
              <w:r w:rsidRPr="00BA7E4D">
                <w:rPr>
                  <w:b/>
                  <w:bCs/>
                </w:rPr>
                <w:delText>12</w:delText>
              </w:r>
              <w:r w:rsidR="009A4487" w:rsidRPr="00BA7E4D">
                <w:rPr>
                  <w:b/>
                  <w:bCs/>
                </w:rPr>
                <w:delText>1</w:delText>
              </w:r>
              <w:r w:rsidRPr="00BA7E4D">
                <w:rPr>
                  <w:b/>
                  <w:bCs/>
                </w:rPr>
                <w:delText>–1</w:delText>
              </w:r>
              <w:r w:rsidR="009A4487" w:rsidRPr="00BA7E4D">
                <w:rPr>
                  <w:b/>
                  <w:bCs/>
                </w:rPr>
                <w:delText>55</w:delText>
              </w:r>
            </w:del>
          </w:p>
        </w:tc>
      </w:tr>
      <w:tr w:rsidR="008B1059" w14:paraId="4AC1750B" w14:textId="77777777" w:rsidTr="006D78D4">
        <w:trPr>
          <w:trHeight w:val="83"/>
          <w:jc w:val="center"/>
          <w:trPrChange w:id="90" w:author="Authors" w:date="2025-01-24T13:58:00Z" w16du:dateUtc="2025-01-24T18:58:00Z">
            <w:trPr>
              <w:gridAfter w:val="0"/>
              <w:trHeight w:val="83"/>
              <w:jc w:val="center"/>
            </w:trPr>
          </w:trPrChange>
        </w:trPr>
        <w:tc>
          <w:tcPr>
            <w:tcW w:w="1620" w:type="dxa"/>
            <w:tcBorders>
              <w:top w:val="nil"/>
              <w:left w:val="nil"/>
              <w:bottom w:val="nil"/>
              <w:right w:val="nil"/>
            </w:tcBorders>
            <w:tcPrChange w:id="91" w:author="Authors" w:date="2025-01-24T13:58:00Z" w16du:dateUtc="2025-01-24T18:58:00Z">
              <w:tcPr>
                <w:tcW w:w="1620" w:type="dxa"/>
                <w:tcBorders>
                  <w:top w:val="nil"/>
                  <w:left w:val="nil"/>
                  <w:bottom w:val="nil"/>
                  <w:right w:val="nil"/>
                </w:tcBorders>
              </w:tcPr>
            </w:tcPrChange>
          </w:tcPr>
          <w:p w14:paraId="73CF8B1E" w14:textId="27F88F13" w:rsidR="008B1059" w:rsidRPr="00BA7E4D" w:rsidRDefault="008B1059" w:rsidP="00F33D91">
            <w:pPr>
              <w:rPr>
                <w:i/>
                <w:iCs/>
              </w:rPr>
            </w:pPr>
            <w:r w:rsidRPr="00BA7E4D">
              <w:t xml:space="preserve">    </w:t>
            </w:r>
            <w:r w:rsidRPr="00BA7E4D">
              <w:rPr>
                <w:i/>
                <w:iCs/>
              </w:rPr>
              <w:t>Male</w:t>
            </w:r>
          </w:p>
        </w:tc>
        <w:tc>
          <w:tcPr>
            <w:tcW w:w="2610" w:type="dxa"/>
            <w:tcBorders>
              <w:top w:val="nil"/>
              <w:left w:val="nil"/>
              <w:bottom w:val="nil"/>
              <w:right w:val="nil"/>
            </w:tcBorders>
            <w:tcPrChange w:id="92" w:author="Authors" w:date="2025-01-24T13:58:00Z" w16du:dateUtc="2025-01-24T18:58:00Z">
              <w:tcPr>
                <w:tcW w:w="1350" w:type="dxa"/>
                <w:tcBorders>
                  <w:top w:val="nil"/>
                  <w:left w:val="nil"/>
                  <w:bottom w:val="nil"/>
                  <w:right w:val="nil"/>
                </w:tcBorders>
              </w:tcPr>
            </w:tcPrChange>
          </w:tcPr>
          <w:p w14:paraId="640E9F44" w14:textId="012E9732" w:rsidR="008B1059" w:rsidRPr="00BA7E4D" w:rsidRDefault="003024D3" w:rsidP="00F33D91">
            <w:del w:id="93" w:author="Authors" w:date="2025-01-24T13:58:00Z" w16du:dateUtc="2025-01-24T18:58:00Z">
              <w:r w:rsidRPr="00BA7E4D">
                <w:delText>7</w:delText>
              </w:r>
              <w:r w:rsidR="009A4487" w:rsidRPr="00BA7E4D">
                <w:delText>2</w:delText>
              </w:r>
            </w:del>
            <w:ins w:id="94" w:author="Authors" w:date="2025-01-24T13:58:00Z" w16du:dateUtc="2025-01-24T18:58:00Z">
              <w:r w:rsidR="008B1059" w:rsidRPr="00305C37">
                <w:t>429</w:t>
              </w:r>
              <w:r w:rsidR="008B1059">
                <w:t xml:space="preserve"> (</w:t>
              </w:r>
              <w:r w:rsidR="008B1059" w:rsidRPr="00305C37">
                <w:t>269–674</w:t>
              </w:r>
              <w:r w:rsidR="008B1059">
                <w:t>)</w:t>
              </w:r>
            </w:ins>
          </w:p>
        </w:tc>
        <w:tc>
          <w:tcPr>
            <w:tcW w:w="1890" w:type="dxa"/>
            <w:tcBorders>
              <w:top w:val="nil"/>
              <w:left w:val="nil"/>
              <w:bottom w:val="nil"/>
              <w:right w:val="nil"/>
            </w:tcBorders>
            <w:tcPrChange w:id="95" w:author="Authors" w:date="2025-01-24T13:58:00Z" w16du:dateUtc="2025-01-24T18:58:00Z">
              <w:tcPr>
                <w:tcW w:w="2610" w:type="dxa"/>
                <w:gridSpan w:val="2"/>
                <w:tcBorders>
                  <w:top w:val="nil"/>
                  <w:left w:val="nil"/>
                  <w:bottom w:val="nil"/>
                  <w:right w:val="nil"/>
                </w:tcBorders>
              </w:tcPr>
            </w:tcPrChange>
          </w:tcPr>
          <w:p w14:paraId="4132DCDD" w14:textId="736AF748" w:rsidR="008B1059" w:rsidRPr="00BA7E4D" w:rsidRDefault="003024D3" w:rsidP="00F33D91">
            <w:del w:id="96" w:author="Authors" w:date="2025-01-24T13:58:00Z" w16du:dateUtc="2025-01-24T18:58:00Z">
              <w:r w:rsidRPr="00BA7E4D">
                <w:delText>6</w:delText>
              </w:r>
              <w:r w:rsidR="00966AA9" w:rsidRPr="00BA7E4D">
                <w:delText>1</w:delText>
              </w:r>
              <w:r w:rsidRPr="00BA7E4D">
                <w:delText>–</w:delText>
              </w:r>
              <w:r w:rsidR="009A4487" w:rsidRPr="00BA7E4D">
                <w:delText>83</w:delText>
              </w:r>
            </w:del>
            <w:ins w:id="97" w:author="Authors" w:date="2025-01-24T13:58:00Z" w16du:dateUtc="2025-01-24T18:58:00Z">
              <w:r w:rsidR="008B1059" w:rsidRPr="00CC157A">
                <w:t>3.93</w:t>
              </w:r>
              <w:r w:rsidR="008B1059">
                <w:t xml:space="preserve"> (</w:t>
              </w:r>
              <w:r w:rsidR="008B1059" w:rsidRPr="00CC157A">
                <w:t>2.40–6.95</w:t>
              </w:r>
              <w:r w:rsidR="008B1059">
                <w:t>)</w:t>
              </w:r>
            </w:ins>
          </w:p>
        </w:tc>
      </w:tr>
      <w:tr w:rsidR="008B1059" w14:paraId="3FC99DA5" w14:textId="77777777" w:rsidTr="006D78D4">
        <w:trPr>
          <w:jc w:val="center"/>
          <w:trPrChange w:id="98" w:author="Authors" w:date="2025-01-24T13:58:00Z" w16du:dateUtc="2025-01-24T18:58:00Z">
            <w:trPr>
              <w:gridAfter w:val="0"/>
              <w:jc w:val="center"/>
            </w:trPr>
          </w:trPrChange>
        </w:trPr>
        <w:tc>
          <w:tcPr>
            <w:tcW w:w="1620" w:type="dxa"/>
            <w:tcBorders>
              <w:top w:val="nil"/>
              <w:left w:val="nil"/>
              <w:right w:val="nil"/>
            </w:tcBorders>
            <w:tcPrChange w:id="99" w:author="Authors" w:date="2025-01-24T13:58:00Z" w16du:dateUtc="2025-01-24T18:58:00Z">
              <w:tcPr>
                <w:tcW w:w="1620" w:type="dxa"/>
                <w:tcBorders>
                  <w:top w:val="nil"/>
                  <w:left w:val="nil"/>
                  <w:right w:val="nil"/>
                </w:tcBorders>
              </w:tcPr>
            </w:tcPrChange>
          </w:tcPr>
          <w:p w14:paraId="400227CE" w14:textId="42FACBD7" w:rsidR="008B1059" w:rsidRPr="00BA7E4D" w:rsidRDefault="008B1059" w:rsidP="00F33D91">
            <w:pPr>
              <w:rPr>
                <w:i/>
                <w:iCs/>
              </w:rPr>
            </w:pPr>
            <w:r w:rsidRPr="00BA7E4D">
              <w:t xml:space="preserve">    </w:t>
            </w:r>
            <w:r w:rsidRPr="00BA7E4D">
              <w:rPr>
                <w:i/>
                <w:iCs/>
              </w:rPr>
              <w:t>Female</w:t>
            </w:r>
          </w:p>
        </w:tc>
        <w:tc>
          <w:tcPr>
            <w:tcW w:w="2610" w:type="dxa"/>
            <w:tcBorders>
              <w:top w:val="nil"/>
              <w:left w:val="nil"/>
              <w:right w:val="nil"/>
            </w:tcBorders>
            <w:tcPrChange w:id="100" w:author="Authors" w:date="2025-01-24T13:58:00Z" w16du:dateUtc="2025-01-24T18:58:00Z">
              <w:tcPr>
                <w:tcW w:w="1350" w:type="dxa"/>
                <w:tcBorders>
                  <w:top w:val="nil"/>
                  <w:left w:val="nil"/>
                  <w:right w:val="nil"/>
                </w:tcBorders>
              </w:tcPr>
            </w:tcPrChange>
          </w:tcPr>
          <w:p w14:paraId="54685AAB" w14:textId="699D861B" w:rsidR="008B1059" w:rsidRPr="00BA7E4D" w:rsidRDefault="009A4487" w:rsidP="00F33D91">
            <w:del w:id="101" w:author="Authors" w:date="2025-01-24T13:58:00Z" w16du:dateUtc="2025-01-24T18:58:00Z">
              <w:r w:rsidRPr="00BA7E4D">
                <w:delText>66</w:delText>
              </w:r>
            </w:del>
            <w:ins w:id="102" w:author="Authors" w:date="2025-01-24T13:58:00Z" w16du:dateUtc="2025-01-24T18:58:00Z">
              <w:r w:rsidR="008B1059" w:rsidRPr="00305C37">
                <w:t>352</w:t>
              </w:r>
              <w:r w:rsidR="008B1059">
                <w:t xml:space="preserve"> (</w:t>
              </w:r>
              <w:r w:rsidR="008B1059" w:rsidRPr="00305C37">
                <w:t>211–567</w:t>
              </w:r>
              <w:r w:rsidR="008B1059">
                <w:t>)</w:t>
              </w:r>
            </w:ins>
          </w:p>
        </w:tc>
        <w:tc>
          <w:tcPr>
            <w:tcW w:w="1890" w:type="dxa"/>
            <w:tcBorders>
              <w:top w:val="nil"/>
              <w:left w:val="nil"/>
              <w:right w:val="nil"/>
            </w:tcBorders>
            <w:tcPrChange w:id="103" w:author="Authors" w:date="2025-01-24T13:58:00Z" w16du:dateUtc="2025-01-24T18:58:00Z">
              <w:tcPr>
                <w:tcW w:w="2610" w:type="dxa"/>
                <w:gridSpan w:val="2"/>
                <w:tcBorders>
                  <w:top w:val="nil"/>
                  <w:left w:val="nil"/>
                  <w:right w:val="nil"/>
                </w:tcBorders>
              </w:tcPr>
            </w:tcPrChange>
          </w:tcPr>
          <w:p w14:paraId="256A524B" w14:textId="5B2EB643" w:rsidR="008B1059" w:rsidRPr="00BA7E4D" w:rsidRDefault="00966AA9" w:rsidP="00F33D91">
            <w:del w:id="104" w:author="Authors" w:date="2025-01-24T13:58:00Z" w16du:dateUtc="2025-01-24T18:58:00Z">
              <w:r w:rsidRPr="00BA7E4D">
                <w:delText>54</w:delText>
              </w:r>
              <w:r w:rsidR="004C6374" w:rsidRPr="00BA7E4D">
                <w:delText>–</w:delText>
              </w:r>
              <w:r w:rsidR="00BA7E4D" w:rsidRPr="00BA7E4D">
                <w:delText>78</w:delText>
              </w:r>
            </w:del>
            <w:ins w:id="105" w:author="Authors" w:date="2025-01-24T13:58:00Z" w16du:dateUtc="2025-01-24T18:58:00Z">
              <w:r w:rsidR="008B1059" w:rsidRPr="00CC157A">
                <w:t>3.80</w:t>
              </w:r>
              <w:r w:rsidR="008B1059">
                <w:t xml:space="preserve"> (</w:t>
              </w:r>
              <w:r w:rsidR="008B1059" w:rsidRPr="00CC157A">
                <w:t>2.20–6.77</w:t>
              </w:r>
              <w:r w:rsidR="008B1059">
                <w:t>)</w:t>
              </w:r>
            </w:ins>
          </w:p>
        </w:tc>
      </w:tr>
    </w:tbl>
    <w:p w14:paraId="517EF178" w14:textId="0CD82EDB" w:rsidR="00FB6184" w:rsidRDefault="00FB6184" w:rsidP="00620765"/>
    <w:sectPr w:rsidR="00FB6184">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E6B9D" w14:textId="77777777" w:rsidR="00C67873" w:rsidRDefault="00C67873" w:rsidP="008F5781">
      <w:pPr>
        <w:spacing w:after="0" w:line="240" w:lineRule="auto"/>
      </w:pPr>
      <w:r>
        <w:separator/>
      </w:r>
    </w:p>
  </w:endnote>
  <w:endnote w:type="continuationSeparator" w:id="0">
    <w:p w14:paraId="5233DC67" w14:textId="77777777" w:rsidR="00C67873" w:rsidRDefault="00C67873" w:rsidP="008F5781">
      <w:pPr>
        <w:spacing w:after="0" w:line="240" w:lineRule="auto"/>
      </w:pPr>
      <w:r>
        <w:continuationSeparator/>
      </w:r>
    </w:p>
  </w:endnote>
  <w:endnote w:type="continuationNotice" w:id="1">
    <w:p w14:paraId="0D115E87" w14:textId="77777777" w:rsidR="00C67873" w:rsidRDefault="00C678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57511"/>
      <w:docPartObj>
        <w:docPartGallery w:val="Page Numbers (Bottom of Page)"/>
        <w:docPartUnique/>
      </w:docPartObj>
    </w:sdtPr>
    <w:sdtEndPr>
      <w:rPr>
        <w:rStyle w:val="PageNumber"/>
      </w:rPr>
    </w:sdtEndPr>
    <w:sdtContent>
      <w:p w14:paraId="2D3F6740" w14:textId="74911E61" w:rsidR="008F5781" w:rsidRDefault="008F5781" w:rsidP="00B5317F">
        <w:pPr>
          <w:pStyle w:val="Footer"/>
          <w:framePr w:wrap="none" w:vAnchor="text" w:hAnchor="margin" w:xAlign="right" w:y="1"/>
          <w:rPr>
            <w:rStyle w:val="PageNumber"/>
          </w:rPr>
        </w:pPr>
        <w:ins w:id="107" w:author="Authors" w:date="2025-01-24T13:58:00Z" w16du:dateUtc="2025-01-24T18:58:00Z">
          <w:r>
            <w:rPr>
              <w:rStyle w:val="PageNumber"/>
            </w:rPr>
            <w:fldChar w:fldCharType="begin"/>
          </w:r>
          <w:r>
            <w:rPr>
              <w:rStyle w:val="PageNumber"/>
            </w:rPr>
            <w:instrText xml:space="preserve"> PAGE </w:instrText>
          </w:r>
          <w:r>
            <w:rPr>
              <w:rStyle w:val="PageNumber"/>
            </w:rPr>
            <w:fldChar w:fldCharType="end"/>
          </w:r>
        </w:ins>
      </w:p>
    </w:sdtContent>
  </w:sdt>
  <w:p w14:paraId="1C6A18A0" w14:textId="77777777" w:rsidR="008F5781" w:rsidRDefault="008F5781" w:rsidP="008F5781">
    <w:pPr>
      <w:pStyle w:val="Footer"/>
      <w:ind w:right="360"/>
      <w:pPrChange w:id="108" w:author="Authors" w:date="2025-01-24T13:58:00Z" w16du:dateUtc="2025-01-24T18:58:00Z">
        <w:pPr>
          <w:pStyle w:val="FooterCha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4546226"/>
      <w:docPartObj>
        <w:docPartGallery w:val="Page Numbers (Bottom of Page)"/>
        <w:docPartUnique/>
      </w:docPartObj>
    </w:sdtPr>
    <w:sdtEndPr>
      <w:rPr>
        <w:rStyle w:val="PageNumber"/>
      </w:rPr>
    </w:sdtEndPr>
    <w:sdtContent>
      <w:p w14:paraId="030A76D0" w14:textId="5CB9D76F" w:rsidR="008F5781" w:rsidRDefault="008F5781" w:rsidP="00B5317F">
        <w:pPr>
          <w:pStyle w:val="Footer"/>
          <w:framePr w:wrap="none" w:vAnchor="text" w:hAnchor="margin" w:xAlign="right" w:y="1"/>
          <w:rPr>
            <w:rStyle w:val="PageNumber"/>
          </w:rPr>
        </w:pPr>
        <w:ins w:id="109" w:author="Authors" w:date="2025-01-24T13:58:00Z" w16du:dateUtc="2025-01-24T18:58:00Z">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ins>
      </w:p>
    </w:sdtContent>
  </w:sdt>
  <w:p w14:paraId="1FF131A6" w14:textId="77777777" w:rsidR="008F5781" w:rsidRDefault="008F5781" w:rsidP="008F5781">
    <w:pPr>
      <w:pStyle w:val="Footer"/>
      <w:ind w:right="360"/>
      <w:pPrChange w:id="110" w:author="Authors" w:date="2025-01-24T13:58:00Z" w16du:dateUtc="2025-01-24T18:58:00Z">
        <w:pPr>
          <w:pStyle w:val="FooterCha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45BB1" w14:textId="77777777" w:rsidR="00C67873" w:rsidRDefault="00C67873" w:rsidP="008F5781">
      <w:pPr>
        <w:spacing w:after="0" w:line="240" w:lineRule="auto"/>
      </w:pPr>
      <w:r>
        <w:separator/>
      </w:r>
    </w:p>
  </w:footnote>
  <w:footnote w:type="continuationSeparator" w:id="0">
    <w:p w14:paraId="040118A5" w14:textId="77777777" w:rsidR="00C67873" w:rsidRDefault="00C67873" w:rsidP="008F5781">
      <w:pPr>
        <w:spacing w:after="0" w:line="240" w:lineRule="auto"/>
      </w:pPr>
      <w:r>
        <w:continuationSeparator/>
      </w:r>
    </w:p>
  </w:footnote>
  <w:footnote w:type="continuationNotice" w:id="1">
    <w:p w14:paraId="65A0CCD5" w14:textId="77777777" w:rsidR="00C67873" w:rsidRDefault="00C678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93EE" w14:textId="77777777" w:rsidR="00C67873" w:rsidRDefault="00C67873">
    <w:pPr>
      <w:pStyle w:val="Header"/>
      <w:pPrChange w:id="106" w:author="Authors" w:date="2025-01-24T13:58:00Z" w16du:dateUtc="2025-01-24T18:58:00Z">
        <w:pPr>
          <w:pStyle w:val="Revision"/>
        </w:pPr>
      </w:pPrChang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96"/>
    <w:rsid w:val="000112C8"/>
    <w:rsid w:val="000145A6"/>
    <w:rsid w:val="00091951"/>
    <w:rsid w:val="000A0D76"/>
    <w:rsid w:val="000A1256"/>
    <w:rsid w:val="000D1DFC"/>
    <w:rsid w:val="000E4581"/>
    <w:rsid w:val="00102D4B"/>
    <w:rsid w:val="00125F00"/>
    <w:rsid w:val="001277C8"/>
    <w:rsid w:val="001344F2"/>
    <w:rsid w:val="00174A67"/>
    <w:rsid w:val="00176435"/>
    <w:rsid w:val="001A51A5"/>
    <w:rsid w:val="001C7F8D"/>
    <w:rsid w:val="00207537"/>
    <w:rsid w:val="0021358B"/>
    <w:rsid w:val="002273FA"/>
    <w:rsid w:val="00233622"/>
    <w:rsid w:val="00250DCF"/>
    <w:rsid w:val="00252A45"/>
    <w:rsid w:val="0025493B"/>
    <w:rsid w:val="00256DC2"/>
    <w:rsid w:val="00260BF3"/>
    <w:rsid w:val="00294CAC"/>
    <w:rsid w:val="002B1290"/>
    <w:rsid w:val="002B1BDF"/>
    <w:rsid w:val="002E0353"/>
    <w:rsid w:val="003024D3"/>
    <w:rsid w:val="00331055"/>
    <w:rsid w:val="00334827"/>
    <w:rsid w:val="00336EB7"/>
    <w:rsid w:val="00366406"/>
    <w:rsid w:val="003912EE"/>
    <w:rsid w:val="0039518A"/>
    <w:rsid w:val="003A2FD5"/>
    <w:rsid w:val="003D7D6F"/>
    <w:rsid w:val="003E380E"/>
    <w:rsid w:val="003E699F"/>
    <w:rsid w:val="003F4EBE"/>
    <w:rsid w:val="003F5386"/>
    <w:rsid w:val="0042419F"/>
    <w:rsid w:val="00430EAC"/>
    <w:rsid w:val="0046072E"/>
    <w:rsid w:val="0048000E"/>
    <w:rsid w:val="00487AC8"/>
    <w:rsid w:val="004B6E35"/>
    <w:rsid w:val="004C6374"/>
    <w:rsid w:val="004E10B1"/>
    <w:rsid w:val="00512251"/>
    <w:rsid w:val="00552286"/>
    <w:rsid w:val="005608F6"/>
    <w:rsid w:val="005A41E3"/>
    <w:rsid w:val="005B4485"/>
    <w:rsid w:val="005C2462"/>
    <w:rsid w:val="005C4D9A"/>
    <w:rsid w:val="005D2710"/>
    <w:rsid w:val="005E1595"/>
    <w:rsid w:val="005E235C"/>
    <w:rsid w:val="005E73FD"/>
    <w:rsid w:val="00606296"/>
    <w:rsid w:val="00620765"/>
    <w:rsid w:val="00630154"/>
    <w:rsid w:val="0064226C"/>
    <w:rsid w:val="006731D3"/>
    <w:rsid w:val="00673C01"/>
    <w:rsid w:val="00677542"/>
    <w:rsid w:val="00680662"/>
    <w:rsid w:val="006879F4"/>
    <w:rsid w:val="006A1C96"/>
    <w:rsid w:val="006D5D51"/>
    <w:rsid w:val="006D78D4"/>
    <w:rsid w:val="006E5646"/>
    <w:rsid w:val="00712E66"/>
    <w:rsid w:val="0073536F"/>
    <w:rsid w:val="00736F3B"/>
    <w:rsid w:val="007848A3"/>
    <w:rsid w:val="00791241"/>
    <w:rsid w:val="007934A8"/>
    <w:rsid w:val="007979B1"/>
    <w:rsid w:val="007B7000"/>
    <w:rsid w:val="007D5924"/>
    <w:rsid w:val="007F4C5F"/>
    <w:rsid w:val="008173EF"/>
    <w:rsid w:val="00837C8A"/>
    <w:rsid w:val="0085705C"/>
    <w:rsid w:val="00872A1B"/>
    <w:rsid w:val="0088726A"/>
    <w:rsid w:val="008A18DC"/>
    <w:rsid w:val="008B1059"/>
    <w:rsid w:val="008B62FB"/>
    <w:rsid w:val="008D5CA0"/>
    <w:rsid w:val="008D7A27"/>
    <w:rsid w:val="008E42F4"/>
    <w:rsid w:val="008F5781"/>
    <w:rsid w:val="009108E4"/>
    <w:rsid w:val="00925E91"/>
    <w:rsid w:val="00926375"/>
    <w:rsid w:val="0094026C"/>
    <w:rsid w:val="009406F1"/>
    <w:rsid w:val="00950520"/>
    <w:rsid w:val="00952FA1"/>
    <w:rsid w:val="00966AA9"/>
    <w:rsid w:val="00991D14"/>
    <w:rsid w:val="00995AB0"/>
    <w:rsid w:val="00997248"/>
    <w:rsid w:val="009A4487"/>
    <w:rsid w:val="009B1919"/>
    <w:rsid w:val="009F3408"/>
    <w:rsid w:val="00A13CA5"/>
    <w:rsid w:val="00A75787"/>
    <w:rsid w:val="00AC55CE"/>
    <w:rsid w:val="00AE1083"/>
    <w:rsid w:val="00AE3EF5"/>
    <w:rsid w:val="00B12EC1"/>
    <w:rsid w:val="00B21BEA"/>
    <w:rsid w:val="00B34822"/>
    <w:rsid w:val="00B359F0"/>
    <w:rsid w:val="00B53E11"/>
    <w:rsid w:val="00B6276D"/>
    <w:rsid w:val="00B7054B"/>
    <w:rsid w:val="00B82E78"/>
    <w:rsid w:val="00BA7E4D"/>
    <w:rsid w:val="00BD4327"/>
    <w:rsid w:val="00BE3CAF"/>
    <w:rsid w:val="00BE5993"/>
    <w:rsid w:val="00C15B5C"/>
    <w:rsid w:val="00C365E2"/>
    <w:rsid w:val="00C67873"/>
    <w:rsid w:val="00C71547"/>
    <w:rsid w:val="00C766FA"/>
    <w:rsid w:val="00C839E4"/>
    <w:rsid w:val="00C978EA"/>
    <w:rsid w:val="00CB28C3"/>
    <w:rsid w:val="00CF31E6"/>
    <w:rsid w:val="00CF5F70"/>
    <w:rsid w:val="00D17C33"/>
    <w:rsid w:val="00D56AFA"/>
    <w:rsid w:val="00D666A3"/>
    <w:rsid w:val="00D95EB4"/>
    <w:rsid w:val="00DB344B"/>
    <w:rsid w:val="00DE1576"/>
    <w:rsid w:val="00DE33A1"/>
    <w:rsid w:val="00DE3E3E"/>
    <w:rsid w:val="00E12A7B"/>
    <w:rsid w:val="00E364AB"/>
    <w:rsid w:val="00E3707E"/>
    <w:rsid w:val="00E44E40"/>
    <w:rsid w:val="00E51D05"/>
    <w:rsid w:val="00E929B3"/>
    <w:rsid w:val="00ED2281"/>
    <w:rsid w:val="00ED6CFD"/>
    <w:rsid w:val="00EF5979"/>
    <w:rsid w:val="00EF692E"/>
    <w:rsid w:val="00F068BC"/>
    <w:rsid w:val="00F10A9E"/>
    <w:rsid w:val="00F11028"/>
    <w:rsid w:val="00F33D91"/>
    <w:rsid w:val="00F43DB0"/>
    <w:rsid w:val="00F7111F"/>
    <w:rsid w:val="00F74693"/>
    <w:rsid w:val="00F91CC7"/>
    <w:rsid w:val="00FA5547"/>
    <w:rsid w:val="00FB6184"/>
    <w:rsid w:val="00FC6A88"/>
    <w:rsid w:val="00FD17D4"/>
    <w:rsid w:val="00FE5622"/>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C42"/>
  <w15:chartTrackingRefBased/>
  <w15:docId w15:val="{5D62C304-684A-0945-B549-B399196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96"/>
    <w:rPr>
      <w:rFonts w:eastAsiaTheme="majorEastAsia" w:cstheme="majorBidi"/>
      <w:color w:val="272727" w:themeColor="text1" w:themeTint="D8"/>
    </w:rPr>
  </w:style>
  <w:style w:type="paragraph" w:styleId="Title">
    <w:name w:val="Title"/>
    <w:basedOn w:val="Normal"/>
    <w:next w:val="Normal"/>
    <w:link w:val="TitleChar"/>
    <w:uiPriority w:val="10"/>
    <w:qFormat/>
    <w:rsid w:val="006A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1C96"/>
    <w:rPr>
      <w:i/>
      <w:iCs/>
      <w:color w:val="404040" w:themeColor="text1" w:themeTint="BF"/>
    </w:rPr>
  </w:style>
  <w:style w:type="paragraph" w:styleId="ListParagraph">
    <w:name w:val="List Paragraph"/>
    <w:basedOn w:val="Normal"/>
    <w:uiPriority w:val="34"/>
    <w:qFormat/>
    <w:rsid w:val="006A1C96"/>
    <w:pPr>
      <w:ind w:left="720"/>
      <w:contextualSpacing/>
    </w:pPr>
  </w:style>
  <w:style w:type="character" w:styleId="IntenseEmphasis">
    <w:name w:val="Intense Emphasis"/>
    <w:basedOn w:val="DefaultParagraphFont"/>
    <w:uiPriority w:val="21"/>
    <w:qFormat/>
    <w:rsid w:val="006A1C96"/>
    <w:rPr>
      <w:i/>
      <w:iCs/>
      <w:color w:val="0F4761" w:themeColor="accent1" w:themeShade="BF"/>
    </w:rPr>
  </w:style>
  <w:style w:type="paragraph" w:styleId="IntenseQuote">
    <w:name w:val="Intense Quote"/>
    <w:basedOn w:val="Normal"/>
    <w:next w:val="Normal"/>
    <w:link w:val="IntenseQuoteChar"/>
    <w:uiPriority w:val="30"/>
    <w:qFormat/>
    <w:rsid w:val="006A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96"/>
    <w:rPr>
      <w:i/>
      <w:iCs/>
      <w:color w:val="0F4761" w:themeColor="accent1" w:themeShade="BF"/>
    </w:rPr>
  </w:style>
  <w:style w:type="character" w:styleId="IntenseReference">
    <w:name w:val="Intense Reference"/>
    <w:basedOn w:val="DefaultParagraphFont"/>
    <w:uiPriority w:val="32"/>
    <w:qFormat/>
    <w:rsid w:val="006A1C96"/>
    <w:rPr>
      <w:b/>
      <w:bCs/>
      <w:smallCaps/>
      <w:color w:val="0F4761" w:themeColor="accent1" w:themeShade="BF"/>
      <w:spacing w:val="5"/>
    </w:rPr>
  </w:style>
  <w:style w:type="table" w:styleId="TableGrid">
    <w:name w:val="Table Grid"/>
    <w:basedOn w:val="TableNormal"/>
    <w:uiPriority w:val="39"/>
    <w:rsid w:val="0068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E40"/>
    <w:rPr>
      <w:sz w:val="16"/>
      <w:szCs w:val="16"/>
    </w:rPr>
  </w:style>
  <w:style w:type="paragraph" w:styleId="CommentText">
    <w:name w:val="annotation text"/>
    <w:basedOn w:val="Normal"/>
    <w:link w:val="CommentTextChar"/>
    <w:uiPriority w:val="99"/>
    <w:semiHidden/>
    <w:unhideWhenUsed/>
    <w:rsid w:val="00E44E40"/>
    <w:pPr>
      <w:spacing w:line="240" w:lineRule="auto"/>
    </w:pPr>
    <w:rPr>
      <w:sz w:val="20"/>
      <w:szCs w:val="20"/>
    </w:rPr>
  </w:style>
  <w:style w:type="character" w:customStyle="1" w:styleId="CommentTextChar">
    <w:name w:val="Comment Text Char"/>
    <w:basedOn w:val="DefaultParagraphFont"/>
    <w:link w:val="CommentText"/>
    <w:uiPriority w:val="99"/>
    <w:semiHidden/>
    <w:rsid w:val="00E44E40"/>
    <w:rPr>
      <w:sz w:val="20"/>
      <w:szCs w:val="20"/>
    </w:rPr>
  </w:style>
  <w:style w:type="paragraph" w:styleId="CommentSubject">
    <w:name w:val="annotation subject"/>
    <w:basedOn w:val="CommentText"/>
    <w:next w:val="CommentText"/>
    <w:link w:val="CommentSubjectChar"/>
    <w:uiPriority w:val="99"/>
    <w:semiHidden/>
    <w:unhideWhenUsed/>
    <w:rsid w:val="00E44E40"/>
    <w:rPr>
      <w:b/>
      <w:bCs/>
    </w:rPr>
  </w:style>
  <w:style w:type="character" w:customStyle="1" w:styleId="CommentSubjectChar">
    <w:name w:val="Comment Subject Char"/>
    <w:basedOn w:val="CommentTextChar"/>
    <w:link w:val="CommentSubject"/>
    <w:uiPriority w:val="99"/>
    <w:semiHidden/>
    <w:rsid w:val="00E44E40"/>
    <w:rPr>
      <w:b/>
      <w:bCs/>
      <w:sz w:val="20"/>
      <w:szCs w:val="20"/>
    </w:rPr>
  </w:style>
  <w:style w:type="paragraph" w:styleId="Revision">
    <w:name w:val="Revision"/>
    <w:hidden/>
    <w:uiPriority w:val="99"/>
    <w:semiHidden/>
    <w:rsid w:val="00336EB7"/>
    <w:pPr>
      <w:spacing w:after="0" w:line="240" w:lineRule="auto"/>
    </w:pPr>
  </w:style>
  <w:style w:type="paragraph" w:styleId="Footer">
    <w:name w:val="footer"/>
    <w:basedOn w:val="Normal"/>
    <w:link w:val="FooterChar"/>
    <w:uiPriority w:val="99"/>
    <w:unhideWhenUsed/>
    <w:rsid w:val="008F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81"/>
  </w:style>
  <w:style w:type="character" w:styleId="PageNumber">
    <w:name w:val="page number"/>
    <w:basedOn w:val="DefaultParagraphFont"/>
    <w:uiPriority w:val="99"/>
    <w:semiHidden/>
    <w:unhideWhenUsed/>
    <w:rsid w:val="008F5781"/>
  </w:style>
  <w:style w:type="paragraph" w:styleId="Header">
    <w:name w:val="header"/>
    <w:basedOn w:val="Normal"/>
    <w:link w:val="HeaderChar"/>
    <w:uiPriority w:val="99"/>
    <w:unhideWhenUsed/>
    <w:rsid w:val="00C6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cp:revision>
  <dcterms:created xsi:type="dcterms:W3CDTF">2024-07-15T20:44:00Z</dcterms:created>
  <dcterms:modified xsi:type="dcterms:W3CDTF">2025-01-24T18:59:00Z</dcterms:modified>
</cp:coreProperties>
</file>