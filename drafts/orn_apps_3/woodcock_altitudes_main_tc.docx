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A192" w14:textId="3F2F416C"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ins w:id="0" w:author="Liam Berigan" w:date="2025-01-21T13:33:00Z" w16du:dateUtc="2025-01-21T18:33:00Z">
        <w:r w:rsidR="00694C87">
          <w:t xml:space="preserve"> (</w:t>
        </w:r>
        <w:proofErr w:type="spellStart"/>
        <w:r w:rsidR="00694C87" w:rsidRPr="002D79E3">
          <w:rPr>
            <w:i/>
            <w:iCs/>
            <w:rPrChange w:id="1" w:author="Liam Berigan" w:date="2025-01-21T13:33:00Z" w16du:dateUtc="2025-01-21T18:33:00Z">
              <w:rPr/>
            </w:rPrChange>
          </w:rPr>
          <w:t>Scolop</w:t>
        </w:r>
        <w:r w:rsidR="002D79E3" w:rsidRPr="002D79E3">
          <w:rPr>
            <w:i/>
            <w:iCs/>
            <w:rPrChange w:id="2" w:author="Liam Berigan" w:date="2025-01-21T13:33:00Z" w16du:dateUtc="2025-01-21T18:33:00Z">
              <w:rPr/>
            </w:rPrChange>
          </w:rPr>
          <w:t>ax</w:t>
        </w:r>
        <w:proofErr w:type="spellEnd"/>
        <w:r w:rsidR="002D79E3" w:rsidRPr="002D79E3">
          <w:rPr>
            <w:i/>
            <w:iCs/>
            <w:rPrChange w:id="3" w:author="Liam Berigan" w:date="2025-01-21T13:33:00Z" w16du:dateUtc="2025-01-21T18:33:00Z">
              <w:rPr/>
            </w:rPrChange>
          </w:rPr>
          <w:t xml:space="preserve"> minor</w:t>
        </w:r>
        <w:r w:rsidR="002D79E3">
          <w:t>)</w:t>
        </w:r>
      </w:ins>
    </w:p>
    <w:p w14:paraId="2DCCF5E7" w14:textId="2BCC3F17" w:rsidR="00050526" w:rsidRPr="00A43C2B" w:rsidRDefault="00050526" w:rsidP="00A43C2B">
      <w:pPr>
        <w:pStyle w:val="Heading1"/>
      </w:pPr>
      <w:r w:rsidRPr="00A43C2B">
        <w:t>Abstract</w:t>
      </w:r>
    </w:p>
    <w:p w14:paraId="6962DE55" w14:textId="3B2729A9" w:rsidR="00C64F0D" w:rsidRDefault="008802D9" w:rsidP="006B7D37">
      <w:pPr>
        <w:spacing w:line="480" w:lineRule="auto"/>
        <w:ind w:firstLine="720"/>
      </w:pPr>
      <w:r>
        <w:t>Understanding b</w:t>
      </w:r>
      <w:r w:rsidR="008E723E">
        <w:t>ird migration at low altitudes</w:t>
      </w:r>
      <w:r>
        <w:t xml:space="preserve"> is critical to evaluating risk of collision with obstacles</w:t>
      </w:r>
      <w:del w:id="4" w:author="Liam Berigan" w:date="2025-01-20T13:09:00Z" w16du:dateUtc="2025-01-20T18:09:00Z">
        <w:r w:rsidDel="002F3E14">
          <w:delText>; however, quantifying</w:delText>
        </w:r>
        <w:r w:rsidR="00B422CC" w:rsidDel="002F3E14">
          <w:delText xml:space="preserve"> </w:delText>
        </w:r>
        <w:r w:rsidDel="002F3E14">
          <w:delText xml:space="preserve">flight at low altitudes is often complicated by </w:delText>
        </w:r>
        <w:r w:rsidR="0036753C" w:rsidDel="002F3E14">
          <w:delText>difficulty measuring low altitude flight using weather radar</w:delText>
        </w:r>
      </w:del>
      <w:r w:rsidR="0036753C">
        <w:t>.</w:t>
      </w:r>
      <w:r w:rsidR="006E4601">
        <w:t xml:space="preserve"> </w:t>
      </w:r>
      <w:r w:rsidR="00E66D32">
        <w:t xml:space="preserve">Recent advances in </w:t>
      </w:r>
      <w:r w:rsidR="00F57FDB">
        <w:t xml:space="preserve">satellite </w:t>
      </w:r>
      <w:r w:rsidR="00E66D32">
        <w:t xml:space="preserve">tracking technologies </w:t>
      </w:r>
      <w:del w:id="5" w:author="Liam Berigan" w:date="2025-01-20T13:15:00Z" w16du:dateUtc="2025-01-20T18:15:00Z">
        <w:r w:rsidR="00E66D32" w:rsidDel="008E0E7C">
          <w:delText xml:space="preserve">for avian species </w:delText>
        </w:r>
      </w:del>
      <w:r w:rsidR="00E66D32">
        <w:t xml:space="preserve">allow </w:t>
      </w:r>
      <w:r w:rsidR="00F57FDB">
        <w:t>quantifying</w:t>
      </w:r>
      <w:r w:rsidR="00117A9F">
        <w:t xml:space="preserve"> use of low altitudes by </w:t>
      </w:r>
      <w:del w:id="6" w:author="Liam Berigan" w:date="2025-01-20T13:13:00Z" w16du:dateUtc="2025-01-20T18:13:00Z">
        <w:r w:rsidR="00117A9F" w:rsidDel="00FE3431">
          <w:delText xml:space="preserve">nocturnal </w:delText>
        </w:r>
      </w:del>
      <w:ins w:id="7" w:author="Liam Berigan" w:date="2025-01-20T13:13:00Z" w16du:dateUtc="2025-01-20T18:13:00Z">
        <w:r w:rsidR="00FE3431">
          <w:t xml:space="preserve">small </w:t>
        </w:r>
      </w:ins>
      <w:r w:rsidR="00117A9F">
        <w:t>migra</w:t>
      </w:r>
      <w:del w:id="8" w:author="Liam Berigan" w:date="2025-01-20T13:13:00Z" w16du:dateUtc="2025-01-20T18:13:00Z">
        <w:r w:rsidR="00117A9F" w:rsidDel="002D7183">
          <w:delText>n</w:delText>
        </w:r>
      </w:del>
      <w:r w:rsidR="00117A9F">
        <w:t>t</w:t>
      </w:r>
      <w:ins w:id="9" w:author="Liam Berigan" w:date="2025-01-20T13:13:00Z" w16du:dateUtc="2025-01-20T18:13:00Z">
        <w:r w:rsidR="002D7183">
          <w:t>ing birds</w:t>
        </w:r>
      </w:ins>
      <w:del w:id="10" w:author="Liam Berigan" w:date="2025-01-20T13:13:00Z" w16du:dateUtc="2025-01-20T18:13:00Z">
        <w:r w:rsidR="00117A9F" w:rsidDel="002D7183">
          <w:delText>s</w:delText>
        </w:r>
      </w:del>
      <w:r w:rsidR="00E66D32">
        <w:t xml:space="preserve"> with a high level of precision</w:t>
      </w:r>
      <w:r w:rsidR="0036753C">
        <w:t>, allowing species</w:t>
      </w:r>
      <w:r w:rsidR="006E4601">
        <w:t xml:space="preserve">-level inference into potential collision risk based on </w:t>
      </w:r>
      <w:ins w:id="11" w:author="Liam Berigan" w:date="2025-01-20T13:07:00Z" w16du:dateUtc="2025-01-20T18:07:00Z">
        <w:r w:rsidR="00F47790">
          <w:t>flight</w:t>
        </w:r>
      </w:ins>
      <w:del w:id="12" w:author="Liam Berigan" w:date="2025-01-20T13:07:00Z" w16du:dateUtc="2025-01-20T18:07:00Z">
        <w:r w:rsidR="006E4601" w:rsidDel="00F47790">
          <w:delText>use of risky</w:delText>
        </w:r>
      </w:del>
      <w:r w:rsidR="006E4601">
        <w:t xml:space="preserve"> altitude</w:t>
      </w:r>
      <w:del w:id="13" w:author="Liam Berigan" w:date="2025-01-20T13:07:00Z" w16du:dateUtc="2025-01-20T18:07:00Z">
        <w:r w:rsidR="006E4601" w:rsidDel="00F47790">
          <w:delText>s</w:delText>
        </w:r>
      </w:del>
      <w:r w:rsidR="006E4601">
        <w:t xml:space="preserve">.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B31326">
        <w:t>is suspected to be</w:t>
      </w:r>
      <w:r w:rsidR="008F0E15">
        <w:t xml:space="preserve">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every 1</w:t>
      </w:r>
      <w:del w:id="14" w:author="Liam Berigan" w:date="2025-01-21T13:33:00Z" w16du:dateUtc="2025-01-21T18:33:00Z">
        <w:r w:rsidR="008A6391" w:rsidRPr="00057B9B" w:rsidDel="002D79E3">
          <w:delText>-</w:delText>
        </w:r>
      </w:del>
      <w:ins w:id="15" w:author="Liam Berigan" w:date="2025-01-21T13:33:00Z" w16du:dateUtc="2025-01-21T18:33:00Z">
        <w:r w:rsidR="00DF5C28">
          <w:t>–</w:t>
        </w:r>
      </w:ins>
      <w:r w:rsidR="008A6391" w:rsidRPr="00057B9B">
        <w:t xml:space="preserve">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404883">
        <w:t xml:space="preserve"> </w:t>
      </w:r>
      <w:r w:rsidR="001A6A68">
        <w:t xml:space="preserve">hierarchical </w:t>
      </w:r>
      <w:r w:rsidR="00404883">
        <w:t>mixture</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w:t>
      </w:r>
      <w:r w:rsidR="00404883">
        <w:t>, isolate measurement error,</w:t>
      </w:r>
      <w:r w:rsidR="00A17640">
        <w:t xml:space="preserve"> and</w:t>
      </w:r>
      <w:r w:rsidR="00B32706">
        <w:t xml:space="preserve"> describe the distribution of </w:t>
      </w:r>
      <w:r w:rsidR="008F0E15">
        <w:t>f</w:t>
      </w:r>
      <w:r w:rsidR="00B32706">
        <w:t xml:space="preserve">light altitudes. </w:t>
      </w:r>
      <w:r w:rsidR="00B32706" w:rsidRPr="00125098">
        <w:t>We fo</w:t>
      </w:r>
      <w:r w:rsidR="005740E1" w:rsidRPr="00125098">
        <w:t xml:space="preserve">und that </w:t>
      </w:r>
      <w:r w:rsidR="00D13D88" w:rsidRPr="000C5186">
        <w:t>migrating</w:t>
      </w:r>
      <w:r w:rsidR="005740E1" w:rsidRPr="000C5186">
        <w:t xml:space="preserve"> woodcock </w:t>
      </w:r>
      <w:r w:rsidR="002402DD" w:rsidRPr="000C5186">
        <w:t xml:space="preserve">fly at </w:t>
      </w:r>
      <w:r w:rsidR="00992457">
        <w:t xml:space="preserve">mean </w:t>
      </w:r>
      <w:r w:rsidR="002402DD" w:rsidRPr="000C5186">
        <w:t>altitudes of 3</w:t>
      </w:r>
      <w:r w:rsidR="007553C6" w:rsidRPr="000C5186">
        <w:t>79</w:t>
      </w:r>
      <w:ins w:id="16" w:author="Liam Berigan" w:date="2025-01-21T13:36:00Z" w16du:dateUtc="2025-01-21T18:36:00Z">
        <w:r w:rsidR="002E7A8C">
          <w:t xml:space="preserve"> </w:t>
        </w:r>
      </w:ins>
      <w:r w:rsidR="00992457">
        <w:t xml:space="preserve">m </w:t>
      </w:r>
      <w:ins w:id="17" w:author="Liam Berigan" w:date="2025-01-20T13:06:00Z" w16du:dateUtc="2025-01-20T18:06:00Z">
        <w:r w:rsidR="002E7D91">
          <w:t>above ground level</w:t>
        </w:r>
      </w:ins>
      <w:del w:id="18" w:author="Liam Berigan" w:date="2025-01-22T12:43:00Z" w16du:dateUtc="2025-01-22T17:43:00Z">
        <w:r w:rsidR="00992457" w:rsidDel="006567B0">
          <w:delText xml:space="preserve">(SD: </w:delText>
        </w:r>
        <w:r w:rsidR="00D72040" w:rsidDel="006567B0">
          <w:delText>393m</w:delText>
        </w:r>
        <w:r w:rsidR="00992457" w:rsidDel="006567B0">
          <w:delText>)</w:delText>
        </w:r>
      </w:del>
      <w:r w:rsidR="006B7D37">
        <w:t xml:space="preserve">, </w:t>
      </w:r>
      <w:r w:rsidR="00642C9F" w:rsidRPr="000C5186">
        <w:t>flying higher during spring</w:t>
      </w:r>
      <w:r w:rsidR="00FB30A6" w:rsidRPr="000C5186">
        <w:t xml:space="preserve"> (</w:t>
      </w:r>
      <w:r w:rsidR="006B7D37">
        <w:t xml:space="preserve">mean: </w:t>
      </w:r>
      <w:r w:rsidR="00993822" w:rsidRPr="000C5186">
        <w:t>4</w:t>
      </w:r>
      <w:r w:rsidR="000A0B1E" w:rsidRPr="000C5186">
        <w:t>4</w:t>
      </w:r>
      <w:r w:rsidR="00125098" w:rsidRPr="000C5186">
        <w:t>4</w:t>
      </w:r>
      <w:ins w:id="19" w:author="Liam Berigan" w:date="2025-01-21T13:36:00Z" w16du:dateUtc="2025-01-21T18:36:00Z">
        <w:r w:rsidR="002E7A8C">
          <w:t xml:space="preserve"> </w:t>
        </w:r>
      </w:ins>
      <w:r w:rsidR="00993822" w:rsidRPr="000C5186">
        <w:t>m</w:t>
      </w:r>
      <w:r w:rsidR="00FB30A6" w:rsidRPr="000C5186">
        <w:t xml:space="preserve">, 95% </w:t>
      </w:r>
      <w:r w:rsidR="0047075C">
        <w:t>credible interval</w:t>
      </w:r>
      <w:r w:rsidR="00FB30A6" w:rsidRPr="000C5186">
        <w:t xml:space="preserve">: </w:t>
      </w:r>
      <w:r w:rsidR="00D5147E" w:rsidRPr="000C5186">
        <w:t>3</w:t>
      </w:r>
      <w:r w:rsidR="004F4844" w:rsidRPr="000C5186">
        <w:t>33</w:t>
      </w:r>
      <w:r w:rsidR="00D5147E" w:rsidRPr="000C5186">
        <w:t>–</w:t>
      </w:r>
      <w:r w:rsidR="004F4844" w:rsidRPr="000C5186">
        <w:t>578</w:t>
      </w:r>
      <w:ins w:id="20" w:author="Liam Berigan" w:date="2025-01-21T13:36:00Z" w16du:dateUtc="2025-01-21T18:36:00Z">
        <w:r w:rsidR="002E7A8C">
          <w:t xml:space="preserve"> </w:t>
        </w:r>
      </w:ins>
      <w:r w:rsidR="00D5147E" w:rsidRPr="000C5186">
        <w:t>m</w:t>
      </w:r>
      <w:r w:rsidR="00FB30A6" w:rsidRPr="000C5186">
        <w:t>) than fall (</w:t>
      </w:r>
      <w:r w:rsidR="00C72D49" w:rsidRPr="000C5186">
        <w:t>3</w:t>
      </w:r>
      <w:r w:rsidR="004F4844" w:rsidRPr="000C5186">
        <w:t>38</w:t>
      </w:r>
      <w:ins w:id="21" w:author="Liam Berigan" w:date="2025-01-21T13:36:00Z" w16du:dateUtc="2025-01-21T18:36:00Z">
        <w:r w:rsidR="00C15B7E">
          <w:t xml:space="preserve"> </w:t>
        </w:r>
      </w:ins>
      <w:r w:rsidR="00C72D49" w:rsidRPr="000C5186">
        <w:t>m</w:t>
      </w:r>
      <w:r w:rsidR="00FB30A6" w:rsidRPr="000C5186">
        <w:t xml:space="preserve">, 95% CRI: </w:t>
      </w:r>
      <w:r w:rsidR="00C72D49" w:rsidRPr="000C5186">
        <w:t>2</w:t>
      </w:r>
      <w:r w:rsidR="004F4844" w:rsidRPr="000C5186">
        <w:t>67</w:t>
      </w:r>
      <w:r w:rsidR="00C72D49" w:rsidRPr="000C5186">
        <w:t>–</w:t>
      </w:r>
      <w:r w:rsidR="006B3B9A" w:rsidRPr="000C5186">
        <w:t>4</w:t>
      </w:r>
      <w:r w:rsidR="004F4844" w:rsidRPr="000C5186">
        <w:t>23</w:t>
      </w:r>
      <w:ins w:id="22" w:author="Liam Berigan" w:date="2025-01-21T13:36:00Z" w16du:dateUtc="2025-01-21T18:36:00Z">
        <w:r w:rsidR="00C15B7E">
          <w:t xml:space="preserve"> </w:t>
        </w:r>
      </w:ins>
      <w:r w:rsidR="00C72D49" w:rsidRPr="000C5186">
        <w:t>m</w:t>
      </w:r>
      <w:r w:rsidR="00FB30A6" w:rsidRPr="000C5186">
        <w:t>)</w:t>
      </w:r>
      <w:r w:rsidR="008F0E15" w:rsidRPr="000C5186">
        <w:t xml:space="preserve">. </w:t>
      </w:r>
      <w:r w:rsidR="009E32D7" w:rsidRPr="000C5186">
        <w:t>Woodcock flight altitudes were</w:t>
      </w:r>
      <w:r w:rsidR="00264104" w:rsidRPr="000C5186">
        <w:t xml:space="preserve"> frequently lower than could be observed using weather radar (</w:t>
      </w:r>
      <w:r w:rsidR="000C5186" w:rsidRPr="000C5186">
        <w:t>27</w:t>
      </w:r>
      <w:r w:rsidR="00264104" w:rsidRPr="000C5186">
        <w:t>% of observations)</w:t>
      </w:r>
      <w:r w:rsidR="006D6F7C" w:rsidRPr="000C5186">
        <w:t xml:space="preserve">, and </w:t>
      </w:r>
      <w:r w:rsidR="000C5186" w:rsidRPr="000C5186">
        <w:t>57</w:t>
      </w:r>
      <w:r w:rsidR="006D6F7C" w:rsidRPr="000C5186">
        <w:t xml:space="preserve">% of observations fell within the altitude range of </w:t>
      </w:r>
      <w:r w:rsidR="0035452E">
        <w:t xml:space="preserve">≥1 </w:t>
      </w:r>
      <w:r w:rsidR="006D6F7C" w:rsidRPr="000C5186">
        <w:t xml:space="preserve">airspace obstacle. </w:t>
      </w:r>
      <w:r w:rsidR="003D0D73" w:rsidRPr="000C5186">
        <w:t>Our results</w:t>
      </w:r>
      <w:r w:rsidR="003D0D73">
        <w:t xml:space="preserve">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w:t>
      </w:r>
      <w:proofErr w:type="gramStart"/>
      <w:r w:rsidR="00582374">
        <w:t>provide</w:t>
      </w:r>
      <w:proofErr w:type="gramEnd"/>
      <w:r w:rsidR="00582374">
        <w:t xml:space="preserv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efforts </w:t>
      </w:r>
      <w:r w:rsidR="00453B6D">
        <w:t xml:space="preserve">should </w:t>
      </w:r>
      <w:r w:rsidR="00837A3F">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DE1FD3">
      <w:pPr>
        <w:spacing w:before="360" w:after="80"/>
      </w:pPr>
      <w:r w:rsidRPr="00364189">
        <w:rPr>
          <w:rStyle w:val="Heading1Char"/>
        </w:rPr>
        <w:lastRenderedPageBreak/>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08107CDB" w:rsidR="000F1835" w:rsidRDefault="009D4CB4" w:rsidP="00AE6E39">
      <w:pPr>
        <w:pStyle w:val="ListParagraph"/>
        <w:numPr>
          <w:ilvl w:val="0"/>
          <w:numId w:val="2"/>
        </w:numPr>
        <w:spacing w:line="480" w:lineRule="auto"/>
      </w:pPr>
      <w:r>
        <w:t xml:space="preserve">In this study, we examined the flight altitudes of American </w:t>
      </w:r>
      <w:ins w:id="23" w:author="Liam Berigan" w:date="2025-01-20T13:04:00Z" w16du:dateUtc="2025-01-20T18:04:00Z">
        <w:r w:rsidR="00FC6DFE">
          <w:t>W</w:t>
        </w:r>
      </w:ins>
      <w:del w:id="24" w:author="Liam Berigan" w:date="2025-01-20T13:04:00Z" w16du:dateUtc="2025-01-20T18:04:00Z">
        <w:r w:rsidDel="00FC6DFE">
          <w:delText>w</w:delText>
        </w:r>
      </w:del>
      <w:r>
        <w:t>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1749EBBE"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r w:rsidR="00C50B67">
        <w:t>57</w:t>
      </w:r>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26907862"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(&lt;200m above ground level, here</w:t>
      </w:r>
      <w:ins w:id="25" w:author="Liam Berigan" w:date="2025-01-21T13:40:00Z" w16du:dateUtc="2025-01-21T18:40:00Z">
        <w:r w:rsidR="008B09FE">
          <w:t>in</w:t>
        </w:r>
      </w:ins>
      <w:r w:rsidR="000C59CB">
        <w:t>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234</w:t>
      </w:r>
      <w:r w:rsidR="00271E15">
        <w:t>,</w:t>
      </w:r>
      <w:ins w:id="26" w:author="Liam Berigan" w:date="2025-01-21T13:41:00Z" w16du:dateUtc="2025-01-21T18:41:00Z">
        <w:r w:rsidR="002032EA">
          <w:t>000</w:t>
        </w:r>
      </w:ins>
      <w:del w:id="27" w:author="Liam Berigan" w:date="2025-01-21T13:41:00Z" w16du:dateUtc="2025-01-21T18:41:00Z">
        <w:r w:rsidR="00B33A01" w:rsidDel="002032EA">
          <w:delText xml:space="preserve"> thousand</w:delText>
        </w:r>
      </w:del>
      <w:r w:rsidR="00B33A01">
        <w:t xml:space="preserve">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lastRenderedPageBreak/>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the rotor swe</w:t>
      </w:r>
      <w:del w:id="28" w:author="Liam Berigan" w:date="2025-01-20T13:22:00Z" w16du:dateUtc="2025-01-20T18:22:00Z">
        <w:r w:rsidR="00E87AB4" w:rsidDel="00DE39D7">
          <w:delText>e</w:delText>
        </w:r>
      </w:del>
      <w:r w:rsidR="00E87AB4">
        <w:t>p</w:t>
      </w:r>
      <w:ins w:id="29" w:author="Liam Berigan" w:date="2025-01-20T13:22:00Z" w16du:dateUtc="2025-01-20T18:22:00Z">
        <w:r w:rsidR="00DE39D7">
          <w:t>t</w:t>
        </w:r>
      </w:ins>
      <w:ins w:id="30" w:author="Liam Berigan" w:date="2025-01-20T13:23:00Z" w16du:dateUtc="2025-01-20T18:23:00Z">
        <w:r w:rsidR="00DE39D7">
          <w:t xml:space="preserve"> zon</w:t>
        </w:r>
        <w:r w:rsidR="003062F0">
          <w:t>e</w:t>
        </w:r>
      </w:ins>
      <w:r w:rsidR="00E87AB4">
        <w:t xml:space="preserve">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ins w:id="31" w:author="Liam Berigan" w:date="2025-01-21T13:41:00Z" w16du:dateUtc="2025-01-21T18:41:00Z">
        <w:r w:rsidR="00A13F11">
          <w:t xml:space="preserve"> </w:t>
        </w:r>
      </w:ins>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Species</w:t>
      </w:r>
      <w:del w:id="32" w:author="Liam Berigan" w:date="2025-01-21T13:42:00Z" w16du:dateUtc="2025-01-21T18:42:00Z">
        <w:r w:rsidR="000A0D14" w:rsidDel="00667B67">
          <w:delText xml:space="preserve"> </w:delText>
        </w:r>
      </w:del>
      <w:ins w:id="33" w:author="Liam Berigan" w:date="2025-01-21T13:42:00Z" w16du:dateUtc="2025-01-21T18:42:00Z">
        <w:r w:rsidR="00667B67">
          <w:t>-</w:t>
        </w:r>
      </w:ins>
      <w:r w:rsidR="000A0D14">
        <w:t xml:space="preserve">level insight is particularly important as not all </w:t>
      </w:r>
      <w:del w:id="34" w:author="Liam Berigan" w:date="2025-01-21T13:42:00Z" w16du:dateUtc="2025-01-21T18:42:00Z">
        <w:r w:rsidR="000A0D14" w:rsidDel="00667B67">
          <w:delText xml:space="preserve">birds </w:delText>
        </w:r>
      </w:del>
      <w:ins w:id="35" w:author="Liam Berigan" w:date="2025-01-21T13:42:00Z" w16du:dateUtc="2025-01-21T18:42:00Z">
        <w:r w:rsidR="00667B67">
          <w:t xml:space="preserve">species </w:t>
        </w:r>
      </w:ins>
      <w:r w:rsidR="000A0D14">
        <w:t xml:space="preserve">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t>
      </w:r>
      <w:del w:id="36" w:author="Liam Berigan" w:date="2025-01-21T13:42:00Z" w16du:dateUtc="2025-01-21T18:42:00Z">
        <w:r w:rsidR="00514B3D" w:rsidRPr="00514B3D" w:rsidDel="00667B67">
          <w:delText xml:space="preserve">which </w:delText>
        </w:r>
      </w:del>
      <w:ins w:id="37" w:author="Liam Berigan" w:date="2025-01-21T13:42:00Z" w16du:dateUtc="2025-01-21T18:42:00Z">
        <w:r w:rsidR="00667B67">
          <w:t>that</w:t>
        </w:r>
        <w:r w:rsidR="00667B67" w:rsidRPr="00514B3D">
          <w:t xml:space="preserve"> </w:t>
        </w:r>
      </w:ins>
      <w:r w:rsidR="00514B3D" w:rsidRPr="00514B3D">
        <w:t>are found more often after obstacle collisions than expected</w:t>
      </w:r>
      <w:ins w:id="38" w:author="Liam Berigan" w:date="2025-01-21T13:42:00Z" w16du:dateUtc="2025-01-21T18:42:00Z">
        <w:r w:rsidR="00637193">
          <w:t>,</w:t>
        </w:r>
      </w:ins>
      <w:r w:rsidR="00514B3D" w:rsidRPr="00514B3D">
        <w:t xml:space="preserve">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 xml:space="preserve">would allow </w:t>
      </w:r>
      <w:del w:id="39" w:author="Liam Berigan" w:date="2025-01-21T13:43:00Z" w16du:dateUtc="2025-01-21T18:43:00Z">
        <w:r w:rsidR="00BF7863" w:rsidDel="00466F56">
          <w:delText xml:space="preserve">us </w:delText>
        </w:r>
      </w:del>
      <w:ins w:id="40" w:author="Liam Berigan" w:date="2025-01-21T13:43:00Z" w16du:dateUtc="2025-01-21T18:43:00Z">
        <w:r w:rsidR="00466F56">
          <w:t xml:space="preserve">one </w:t>
        </w:r>
      </w:ins>
      <w:r w:rsidR="00BF7863">
        <w:t>to determine whether</w:t>
      </w:r>
      <w:ins w:id="41" w:author="Liam Berigan" w:date="2025-01-20T13:21:00Z" w16du:dateUtc="2025-01-20T18:21:00Z">
        <w:r w:rsidR="00117984">
          <w:t xml:space="preserve"> flight</w:t>
        </w:r>
      </w:ins>
      <w:r w:rsidR="00BF7863">
        <w:t xml:space="preserve"> altitud</w:t>
      </w:r>
      <w:r w:rsidR="00E85C17">
        <w:t xml:space="preserve">e is contributing to </w:t>
      </w:r>
      <w:r w:rsidR="00DC6BEB">
        <w:t>the increased risk of collision with obstacles for these species.</w:t>
      </w:r>
      <w:r w:rsidR="00202436">
        <w:t xml:space="preserve"> </w:t>
      </w:r>
    </w:p>
    <w:p w14:paraId="6129D3AA" w14:textId="7B04D8D0" w:rsidR="00603793" w:rsidRDefault="0068110C" w:rsidP="003D4CD4">
      <w:pPr>
        <w:spacing w:line="480" w:lineRule="auto"/>
      </w:pPr>
      <w:r>
        <w:tab/>
        <w:t>Gaining species</w:t>
      </w:r>
      <w:r w:rsidR="00030B9A">
        <w:t>-</w:t>
      </w:r>
      <w:r>
        <w:t xml:space="preserve">level insight into </w:t>
      </w:r>
      <w:del w:id="42" w:author="Liam Berigan" w:date="2025-01-20T13:20:00Z" w16du:dateUtc="2025-01-20T18:20:00Z">
        <w:r w:rsidDel="00A230AE">
          <w:delText xml:space="preserve">bird </w:delText>
        </w:r>
      </w:del>
      <w:r>
        <w:t xml:space="preserve">flight altitudes </w:t>
      </w:r>
      <w:proofErr w:type="gramStart"/>
      <w:r>
        <w:t>requires</w:t>
      </w:r>
      <w:proofErr w:type="gramEnd"/>
      <w:r>
        <w:t xml:space="preserve"> the use of </w:t>
      </w:r>
      <w:r w:rsidR="00C95C6B">
        <w:t xml:space="preserve">bird-borne telemetry equipment, </w:t>
      </w:r>
      <w:r w:rsidR="00163C11">
        <w:t xml:space="preserve">usually </w:t>
      </w:r>
      <w:del w:id="43" w:author="Liam Berigan" w:date="2025-01-21T13:44:00Z" w16du:dateUtc="2025-01-21T18:44:00Z">
        <w:r w:rsidR="00163C11" w:rsidDel="003D4B6A">
          <w:delText xml:space="preserve">either </w:delText>
        </w:r>
      </w:del>
      <w:r w:rsidR="00163C11">
        <w:t xml:space="preserve">altimeters or </w:t>
      </w:r>
      <w:del w:id="44" w:author="Liam Berigan" w:date="2025-01-20T13:25:00Z" w16du:dateUtc="2025-01-20T18:25:00Z">
        <w:r w:rsidR="00163C11" w:rsidDel="008745D7">
          <w:delText xml:space="preserve">satellite </w:delText>
        </w:r>
      </w:del>
      <w:r w:rsidR="00163C11">
        <w:t xml:space="preserve">GPS </w:t>
      </w:r>
      <w:r w:rsidR="00CA0312">
        <w:t xml:space="preserve">transmitters </w:t>
      </w:r>
      <w:r w:rsidR="0071292F" w:rsidRPr="0071292F">
        <w:rPr>
          <w:rFonts w:ascii="Aptos" w:hAnsi="Aptos"/>
        </w:rPr>
        <w:t>(Thaxter et al. 2016)</w:t>
      </w:r>
      <w:r w:rsidR="00CA0312">
        <w:t>. Transmitters come with their own set of drawbacks</w:t>
      </w:r>
      <w:ins w:id="45" w:author="Liam Berigan" w:date="2025-01-21T13:44:00Z" w16du:dateUtc="2025-01-21T18:44:00Z">
        <w:r w:rsidR="003D4B6A">
          <w:t>:</w:t>
        </w:r>
      </w:ins>
      <w:del w:id="46" w:author="Liam Berigan" w:date="2025-01-21T13:44:00Z" w16du:dateUtc="2025-01-21T18:44:00Z">
        <w:r w:rsidR="00CA0312" w:rsidDel="003D4B6A">
          <w:delText>;</w:delText>
        </w:r>
      </w:del>
      <w:r w:rsidR="00CA0312">
        <w:t xml:space="preserve"> they are expensive to deploy, </w:t>
      </w:r>
      <w:r w:rsidR="00FD49C9">
        <w:t xml:space="preserve">collect far less data than other techniques, </w:t>
      </w:r>
      <w:r w:rsidR="00437BD3">
        <w:t xml:space="preserve">and are usually limited to birds above a specific </w:t>
      </w:r>
      <w:del w:id="47" w:author="Liam Berigan" w:date="2025-01-20T13:24:00Z" w16du:dateUtc="2025-01-20T18:24:00Z">
        <w:r w:rsidR="00437BD3" w:rsidDel="00252C68">
          <w:delText>size</w:delText>
        </w:r>
      </w:del>
      <w:ins w:id="48" w:author="Liam Berigan" w:date="2025-01-20T13:24:00Z" w16du:dateUtc="2025-01-20T18:24:00Z">
        <w:r w:rsidR="00252C68">
          <w:t>mass</w:t>
        </w:r>
      </w:ins>
      <w:r w:rsidR="00437BD3">
        <w:t xml:space="preserv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xml:space="preserve">, </w:t>
      </w:r>
      <w:del w:id="49" w:author="Liam Berigan" w:date="2025-01-21T13:44:00Z" w16du:dateUtc="2025-01-21T18:44:00Z">
        <w:r w:rsidR="00AA6534" w:rsidDel="00D27BEE">
          <w:rPr>
            <w:rFonts w:ascii="Aptos" w:hAnsi="Aptos"/>
          </w:rPr>
          <w:delText>which</w:delText>
        </w:r>
        <w:r w:rsidR="00FB684E" w:rsidDel="00D27BEE">
          <w:delText xml:space="preserve"> </w:delText>
        </w:r>
      </w:del>
      <w:ins w:id="50" w:author="Liam Berigan" w:date="2025-01-21T13:44:00Z" w16du:dateUtc="2025-01-21T18:44:00Z">
        <w:r w:rsidR="00D27BEE">
          <w:rPr>
            <w:rFonts w:ascii="Aptos" w:hAnsi="Aptos"/>
          </w:rPr>
          <w:t>who</w:t>
        </w:r>
        <w:r w:rsidR="00D27BEE">
          <w:t xml:space="preserve"> </w:t>
        </w:r>
      </w:ins>
      <w:r w:rsidR="00FB684E">
        <w:t>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w:t>
      </w:r>
      <w:ins w:id="51" w:author="Liam Berigan" w:date="2025-01-21T13:45:00Z" w16du:dateUtc="2025-01-21T18:45:00Z">
        <w:r w:rsidR="00A2539C">
          <w:t xml:space="preserve"> </w:t>
        </w:r>
      </w:ins>
      <w:r w:rsidR="00FB684E">
        <w:t>m before rising to altitudes of 300–500</w:t>
      </w:r>
      <w:ins w:id="52" w:author="Liam Berigan" w:date="2025-01-21T13:45:00Z" w16du:dateUtc="2025-01-21T18:45:00Z">
        <w:r w:rsidR="00A2539C">
          <w:t xml:space="preserve"> </w:t>
        </w:r>
      </w:ins>
      <w:r w:rsidR="00FB684E">
        <w:t xml:space="preserve">m. A second thrush spent the entirety of its ~2 </w:t>
      </w:r>
      <w:proofErr w:type="spellStart"/>
      <w:r w:rsidR="00FB684E">
        <w:t>h</w:t>
      </w:r>
      <w:del w:id="53" w:author="Liam Berigan" w:date="2025-01-21T13:45:00Z" w16du:dateUtc="2025-01-21T18:45:00Z">
        <w:r w:rsidR="00FB684E" w:rsidDel="00A2539C">
          <w:delText>ou</w:delText>
        </w:r>
      </w:del>
      <w:r w:rsidR="00FB684E">
        <w:t>r</w:t>
      </w:r>
      <w:proofErr w:type="spell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es of 132</w:t>
      </w:r>
      <w:ins w:id="54" w:author="Liam Berigan" w:date="2025-01-21T13:45:00Z" w16du:dateUtc="2025-01-21T18:45:00Z">
        <w:r w:rsidR="00A1211F">
          <w:t xml:space="preserve"> </w:t>
        </w:r>
      </w:ins>
      <w:r w:rsidR="00C92C2B">
        <w:t>m and 156</w:t>
      </w:r>
      <w:ins w:id="55" w:author="Liam Berigan" w:date="2025-01-21T13:45:00Z" w16du:dateUtc="2025-01-21T18:45:00Z">
        <w:r w:rsidR="00A1211F">
          <w:t xml:space="preserve"> </w:t>
        </w:r>
      </w:ins>
      <w:r w:rsidR="00C92C2B">
        <w:t xml:space="preserve">m above sea level, respectively, although </w:t>
      </w:r>
      <w:r w:rsidR="00C92C2B">
        <w:lastRenderedPageBreak/>
        <w:t xml:space="preserve">those altitudes increase </w:t>
      </w:r>
      <w:r w:rsidR="00EE53E5">
        <w:t xml:space="preserve">to </w:t>
      </w:r>
      <w:r w:rsidR="00E42DC8">
        <w:t>718</w:t>
      </w:r>
      <w:ins w:id="56" w:author="Liam Berigan" w:date="2025-01-21T13:45:00Z" w16du:dateUtc="2025-01-21T18:45:00Z">
        <w:r w:rsidR="00A1211F">
          <w:t xml:space="preserve"> </w:t>
        </w:r>
      </w:ins>
      <w:r w:rsidR="00D72369">
        <w:t>m and 5</w:t>
      </w:r>
      <w:r w:rsidR="00237286">
        <w:t>38</w:t>
      </w:r>
      <w:ins w:id="57" w:author="Liam Berigan" w:date="2025-01-21T13:45:00Z" w16du:dateUtc="2025-01-21T18:45:00Z">
        <w:r w:rsidR="00A1211F">
          <w:t xml:space="preserve"> </w:t>
        </w:r>
      </w:ins>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 xml:space="preserve">allow </w:t>
      </w:r>
      <w:del w:id="58" w:author="Liam Berigan" w:date="2025-01-21T13:46:00Z" w16du:dateUtc="2025-01-21T18:46:00Z">
        <w:r w:rsidR="00603793" w:rsidDel="00824A2E">
          <w:delText xml:space="preserve">us </w:delText>
        </w:r>
      </w:del>
      <w:ins w:id="59" w:author="Liam Berigan" w:date="2025-01-21T13:46:00Z" w16du:dateUtc="2025-01-21T18:46:00Z">
        <w:r w:rsidR="00824A2E">
          <w:t xml:space="preserve">one </w:t>
        </w:r>
      </w:ins>
      <w:r w:rsidR="00603793">
        <w:t>to better understand the prevalence of low altitude flights among these species, and how those flights influence collision risk.</w:t>
      </w:r>
    </w:p>
    <w:p w14:paraId="61055602" w14:textId="04E3CF39" w:rsidR="00A45A2E" w:rsidRDefault="009B7BB6" w:rsidP="00BF448D">
      <w:pPr>
        <w:spacing w:line="480" w:lineRule="auto"/>
      </w:pPr>
      <w:r>
        <w:tab/>
      </w:r>
      <w:ins w:id="60" w:author="Liam Berigan" w:date="2025-01-23T10:04:00Z" w16du:dateUtc="2025-01-23T15:04:00Z">
        <w:r w:rsidR="0034465F">
          <w:t>American Woodcock (</w:t>
        </w:r>
        <w:proofErr w:type="spellStart"/>
        <w:r w:rsidR="0034465F" w:rsidRPr="0034465F">
          <w:rPr>
            <w:i/>
            <w:iCs/>
            <w:rPrChange w:id="61" w:author="Liam Berigan" w:date="2025-01-23T10:05:00Z" w16du:dateUtc="2025-01-23T15:05:00Z">
              <w:rPr/>
            </w:rPrChange>
          </w:rPr>
          <w:t>Scol</w:t>
        </w:r>
      </w:ins>
      <w:ins w:id="62" w:author="Liam Berigan" w:date="2025-01-23T10:05:00Z" w16du:dateUtc="2025-01-23T15:05:00Z">
        <w:r w:rsidR="0034465F" w:rsidRPr="0034465F">
          <w:rPr>
            <w:i/>
            <w:iCs/>
            <w:rPrChange w:id="63" w:author="Liam Berigan" w:date="2025-01-23T10:05:00Z" w16du:dateUtc="2025-01-23T15:05:00Z">
              <w:rPr/>
            </w:rPrChange>
          </w:rPr>
          <w:t>opax</w:t>
        </w:r>
        <w:proofErr w:type="spellEnd"/>
        <w:r w:rsidR="0034465F" w:rsidRPr="0034465F">
          <w:rPr>
            <w:i/>
            <w:iCs/>
            <w:rPrChange w:id="64" w:author="Liam Berigan" w:date="2025-01-23T10:05:00Z" w16du:dateUtc="2025-01-23T15:05:00Z">
              <w:rPr/>
            </w:rPrChange>
          </w:rPr>
          <w:t xml:space="preserve"> minor</w:t>
        </w:r>
        <w:r w:rsidR="0034465F">
          <w:t xml:space="preserve">) </w:t>
        </w:r>
      </w:ins>
      <w:proofErr w:type="gramStart"/>
      <w:ins w:id="65" w:author="Liam Berigan" w:date="2025-01-23T10:41:00Z" w16du:dateUtc="2025-01-23T15:41:00Z">
        <w:r w:rsidR="009C2B0B">
          <w:t>are</w:t>
        </w:r>
      </w:ins>
      <w:proofErr w:type="gramEnd"/>
      <w:ins w:id="66" w:author="Liam Berigan" w:date="2025-01-23T10:06:00Z" w16du:dateUtc="2025-01-23T15:06:00Z">
        <w:r w:rsidR="00D1759D">
          <w:t xml:space="preserve"> a</w:t>
        </w:r>
        <w:r w:rsidR="00CC322E">
          <w:t>n u</w:t>
        </w:r>
      </w:ins>
      <w:ins w:id="67" w:author="Liam Berigan" w:date="2025-01-23T10:12:00Z" w16du:dateUtc="2025-01-23T15:12:00Z">
        <w:r w:rsidR="00D62DD6">
          <w:t xml:space="preserve">pland species of </w:t>
        </w:r>
        <w:proofErr w:type="spellStart"/>
        <w:r w:rsidR="00D62DD6">
          <w:t>Scolopacid</w:t>
        </w:r>
      </w:ins>
      <w:proofErr w:type="spellEnd"/>
      <w:ins w:id="68" w:author="Liam Berigan" w:date="2025-01-23T10:13:00Z" w16du:dateUtc="2025-01-23T15:13:00Z">
        <w:r w:rsidR="0043097A">
          <w:t xml:space="preserve"> distri</w:t>
        </w:r>
      </w:ins>
      <w:ins w:id="69" w:author="Liam Berigan" w:date="2025-01-23T10:14:00Z" w16du:dateUtc="2025-01-23T15:14:00Z">
        <w:r w:rsidR="0043097A">
          <w:t>buted throughout</w:t>
        </w:r>
      </w:ins>
      <w:ins w:id="70" w:author="Liam Berigan" w:date="2025-01-23T10:13:00Z" w16du:dateUtc="2025-01-23T15:13:00Z">
        <w:r w:rsidR="008414DB">
          <w:t xml:space="preserve"> </w:t>
        </w:r>
      </w:ins>
      <w:ins w:id="71" w:author="Liam Berigan" w:date="2025-01-23T10:14:00Z" w16du:dateUtc="2025-01-23T15:14:00Z">
        <w:r w:rsidR="00A74C51">
          <w:t>eastern North America</w:t>
        </w:r>
      </w:ins>
      <w:ins w:id="72" w:author="Liam Berigan" w:date="2025-01-23T10:16:00Z" w16du:dateUtc="2025-01-23T15:16:00Z">
        <w:r w:rsidR="00CC747F">
          <w:t>.</w:t>
        </w:r>
        <w:r w:rsidR="00C02E23">
          <w:t xml:space="preserve"> They are among the earliest </w:t>
        </w:r>
      </w:ins>
      <w:ins w:id="73" w:author="Liam Berigan" w:date="2025-01-23T10:19:00Z" w16du:dateUtc="2025-01-23T15:19:00Z">
        <w:r w:rsidR="00001A10">
          <w:t xml:space="preserve">avian </w:t>
        </w:r>
      </w:ins>
      <w:ins w:id="74" w:author="Liam Berigan" w:date="2025-01-23T10:17:00Z" w16du:dateUtc="2025-01-23T15:17:00Z">
        <w:r w:rsidR="002E01DC">
          <w:t>migrants in spring</w:t>
        </w:r>
      </w:ins>
      <w:ins w:id="75" w:author="Liam Berigan" w:date="2025-01-23T10:23:00Z" w16du:dateUtc="2025-01-23T15:23:00Z">
        <w:r w:rsidR="00E4688D">
          <w:t xml:space="preserve"> (</w:t>
        </w:r>
      </w:ins>
      <w:ins w:id="76" w:author="Liam Berigan" w:date="2025-01-23T10:31:00Z" w16du:dateUtc="2025-01-23T15:31:00Z">
        <w:r w:rsidR="001F42A1">
          <w:t>February</w:t>
        </w:r>
      </w:ins>
      <w:ins w:id="77" w:author="Liam Berigan" w:date="2025-01-23T10:23:00Z" w16du:dateUtc="2025-01-23T15:23:00Z">
        <w:r w:rsidR="00E4688D">
          <w:t>–</w:t>
        </w:r>
      </w:ins>
      <w:ins w:id="78" w:author="Liam Berigan" w:date="2025-01-23T10:33:00Z" w16du:dateUtc="2025-01-23T15:33:00Z">
        <w:r w:rsidR="00CB1392">
          <w:t>May</w:t>
        </w:r>
      </w:ins>
      <w:ins w:id="79" w:author="Liam Berigan" w:date="2025-01-23T10:23:00Z" w16du:dateUtc="2025-01-23T15:23:00Z">
        <w:r w:rsidR="00E4688D">
          <w:t>)</w:t>
        </w:r>
      </w:ins>
      <w:ins w:id="80" w:author="Liam Berigan" w:date="2025-01-23T10:17:00Z" w16du:dateUtc="2025-01-23T15:17:00Z">
        <w:r w:rsidR="002E01DC">
          <w:t xml:space="preserve"> and the latest migr</w:t>
        </w:r>
        <w:r w:rsidR="001F129A">
          <w:t xml:space="preserve">ants in </w:t>
        </w:r>
      </w:ins>
      <w:ins w:id="81" w:author="Liam Berigan" w:date="2025-01-23T10:18:00Z" w16du:dateUtc="2025-01-23T15:18:00Z">
        <w:r w:rsidR="00B87A77">
          <w:t>fall</w:t>
        </w:r>
      </w:ins>
      <w:ins w:id="82" w:author="Liam Berigan" w:date="2025-01-23T10:23:00Z" w16du:dateUtc="2025-01-23T15:23:00Z">
        <w:r w:rsidR="00E4688D">
          <w:t xml:space="preserve"> (</w:t>
        </w:r>
      </w:ins>
      <w:ins w:id="83" w:author="Liam Berigan" w:date="2025-01-23T10:31:00Z" w16du:dateUtc="2025-01-23T15:31:00Z">
        <w:r w:rsidR="001F42A1">
          <w:t>October</w:t>
        </w:r>
      </w:ins>
      <w:ins w:id="84" w:author="Liam Berigan" w:date="2025-01-23T10:23:00Z" w16du:dateUtc="2025-01-23T15:23:00Z">
        <w:r w:rsidR="00E4688D">
          <w:t>–</w:t>
        </w:r>
      </w:ins>
      <w:ins w:id="85" w:author="Liam Berigan" w:date="2025-01-23T10:31:00Z" w16du:dateUtc="2025-01-23T15:31:00Z">
        <w:r w:rsidR="001F42A1">
          <w:t>December</w:t>
        </w:r>
      </w:ins>
      <w:ins w:id="86" w:author="Liam Berigan" w:date="2025-01-23T10:23:00Z" w16du:dateUtc="2025-01-23T15:23:00Z">
        <w:r w:rsidR="00E4688D">
          <w:t>)</w:t>
        </w:r>
      </w:ins>
      <w:ins w:id="87" w:author="Liam Berigan" w:date="2025-01-23T10:30:00Z" w16du:dateUtc="2025-01-23T15:30:00Z">
        <w:r w:rsidR="001F42A1">
          <w:t>,</w:t>
        </w:r>
      </w:ins>
      <w:ins w:id="88" w:author="Liam Berigan" w:date="2025-01-23T10:19:00Z" w16du:dateUtc="2025-01-23T15:19:00Z">
        <w:r w:rsidR="00001A10">
          <w:t xml:space="preserve"> likely timing their </w:t>
        </w:r>
      </w:ins>
      <w:ins w:id="89" w:author="Liam Berigan" w:date="2025-01-23T10:23:00Z" w16du:dateUtc="2025-01-23T15:23:00Z">
        <w:r w:rsidR="00E4688D">
          <w:t>migration</w:t>
        </w:r>
      </w:ins>
      <w:ins w:id="90" w:author="Liam Berigan" w:date="2025-01-23T10:25:00Z" w16du:dateUtc="2025-01-23T15:25:00Z">
        <w:r w:rsidR="00FA55D9">
          <w:t xml:space="preserve"> </w:t>
        </w:r>
      </w:ins>
      <w:ins w:id="91" w:author="Liam Berigan" w:date="2025-01-23T10:30:00Z" w16du:dateUtc="2025-01-23T15:30:00Z">
        <w:r w:rsidR="00804880">
          <w:t>based on</w:t>
        </w:r>
        <w:r w:rsidR="00AC24A7">
          <w:t xml:space="preserve"> </w:t>
        </w:r>
      </w:ins>
      <w:ins w:id="92" w:author="Liam Berigan" w:date="2025-01-23T10:27:00Z" w16du:dateUtc="2025-01-23T15:27:00Z">
        <w:r w:rsidR="0063655A">
          <w:t xml:space="preserve">the availability of </w:t>
        </w:r>
      </w:ins>
      <w:ins w:id="93" w:author="Liam Berigan" w:date="2025-01-23T10:28:00Z" w16du:dateUtc="2025-01-23T15:28:00Z">
        <w:r w:rsidR="0063655A">
          <w:t>earthworms</w:t>
        </w:r>
      </w:ins>
      <w:ins w:id="94" w:author="Liam Berigan" w:date="2025-01-23T10:29:00Z" w16du:dateUtc="2025-01-23T15:29:00Z">
        <w:r w:rsidR="00AC24A7">
          <w:t>, which are their preferred prey</w:t>
        </w:r>
      </w:ins>
      <w:ins w:id="95" w:author="Liam Berigan" w:date="2025-01-23T10:18:00Z" w16du:dateUtc="2025-01-23T15:18:00Z">
        <w:r w:rsidR="00B87A77">
          <w:t xml:space="preserve"> (</w:t>
        </w:r>
      </w:ins>
      <w:ins w:id="96" w:author="Liam Berigan" w:date="2025-01-23T10:36:00Z" w16du:dateUtc="2025-01-23T15:36:00Z">
        <w:r w:rsidR="00CC5728">
          <w:t>Fish et al. 2024</w:t>
        </w:r>
      </w:ins>
      <w:ins w:id="97" w:author="Liam Berigan" w:date="2025-01-23T10:19:00Z" w16du:dateUtc="2025-01-23T15:19:00Z">
        <w:r w:rsidR="00B87A77">
          <w:t xml:space="preserve">, </w:t>
        </w:r>
      </w:ins>
      <w:ins w:id="98" w:author="Liam Berigan" w:date="2025-01-23T10:34:00Z" w16du:dateUtc="2025-01-23T15:34:00Z">
        <w:r w:rsidR="00490D2D">
          <w:t>Berigan 2024</w:t>
        </w:r>
      </w:ins>
      <w:ins w:id="99" w:author="Liam Berigan" w:date="2025-01-23T10:29:00Z" w16du:dateUtc="2025-01-23T15:29:00Z">
        <w:r w:rsidR="00AC24A7">
          <w:t xml:space="preserve">, McAuley </w:t>
        </w:r>
      </w:ins>
      <w:ins w:id="100" w:author="Liam Berigan" w:date="2025-01-23T10:36:00Z" w16du:dateUtc="2025-01-23T15:36:00Z">
        <w:r w:rsidR="007D2406">
          <w:t>et al. 20</w:t>
        </w:r>
      </w:ins>
      <w:ins w:id="101" w:author="Liam Berigan" w:date="2025-01-23T10:37:00Z" w16du:dateUtc="2025-01-23T15:37:00Z">
        <w:r w:rsidR="007D2406">
          <w:t>20</w:t>
        </w:r>
      </w:ins>
      <w:ins w:id="102" w:author="Liam Berigan" w:date="2025-01-23T10:18:00Z" w16du:dateUtc="2025-01-23T15:18:00Z">
        <w:r w:rsidR="00B87A77">
          <w:t>)</w:t>
        </w:r>
      </w:ins>
      <w:ins w:id="103" w:author="Liam Berigan" w:date="2025-01-23T10:19:00Z" w16du:dateUtc="2025-01-23T15:19:00Z">
        <w:r w:rsidR="00B87A77">
          <w:t>.</w:t>
        </w:r>
      </w:ins>
      <w:ins w:id="104" w:author="Liam Berigan" w:date="2025-01-23T10:32:00Z" w16du:dateUtc="2025-01-23T15:32:00Z">
        <w:r w:rsidR="007B011E">
          <w:t xml:space="preserve"> Woodcock have long been thought to migrate at low altitudes;</w:t>
        </w:r>
        <w:r w:rsidR="003E1884">
          <w:t xml:space="preserve"> </w:t>
        </w:r>
      </w:ins>
      <w:del w:id="105" w:author="Liam Berigan" w:date="2025-01-23T10:32:00Z" w16du:dateUtc="2025-01-23T15:32:00Z">
        <w:r w:rsidR="00A45A2E" w:rsidDel="003E1884">
          <w:delText>The American Woodcock (</w:delText>
        </w:r>
        <w:r w:rsidR="00A45A2E" w:rsidDel="003E1884">
          <w:rPr>
            <w:i/>
            <w:iCs/>
          </w:rPr>
          <w:delText>Scolopax minor</w:delText>
        </w:r>
        <w:r w:rsidR="00A45A2E" w:rsidDel="003E1884">
          <w:delText>, here</w:delText>
        </w:r>
        <w:r w:rsidR="00145C14" w:rsidDel="003E1884">
          <w:delText>in</w:delText>
        </w:r>
        <w:r w:rsidR="00A45A2E" w:rsidDel="003E1884">
          <w:delText>after woodcock)</w:delText>
        </w:r>
        <w:r w:rsidR="0090008F" w:rsidDel="003E1884">
          <w:delText xml:space="preserve"> has long been thought to </w:delText>
        </w:r>
        <w:r w:rsidR="007A48B8" w:rsidDel="003E1884">
          <w:delText>migrate</w:delText>
        </w:r>
        <w:r w:rsidR="0090008F" w:rsidDel="003E1884">
          <w:delText xml:space="preserve"> </w:delText>
        </w:r>
        <w:r w:rsidR="00B967EE" w:rsidDel="003E1884">
          <w:delText xml:space="preserve">at low </w:delText>
        </w:r>
      </w:del>
      <w:del w:id="106" w:author="Liam Berigan" w:date="2025-01-20T11:48:00Z" w16du:dateUtc="2025-01-20T16:48:00Z">
        <w:r w:rsidR="00B967EE" w:rsidDel="00D606AC">
          <w:delText>altitudes</w:delText>
        </w:r>
        <w:r w:rsidR="00DD4ED6" w:rsidDel="00D606AC">
          <w:delText>, and</w:delText>
        </w:r>
      </w:del>
      <w:del w:id="107" w:author="Liam Berigan" w:date="2025-01-23T10:32:00Z" w16du:dateUtc="2025-01-23T15:32:00Z">
        <w:r w:rsidR="00DD4ED6" w:rsidDel="003E1884">
          <w:delText xml:space="preserve"> thus may face increased collision</w:delText>
        </w:r>
      </w:del>
      <w:del w:id="108" w:author="Liam Berigan" w:date="2025-01-20T13:27:00Z" w16du:dateUtc="2025-01-20T18:27:00Z">
        <w:r w:rsidR="00DD4ED6" w:rsidDel="00C835ED">
          <w:delText xml:space="preserve"> and</w:delText>
        </w:r>
      </w:del>
      <w:del w:id="109" w:author="Liam Berigan" w:date="2025-01-23T10:32:00Z" w16du:dateUtc="2025-01-23T15:32:00Z">
        <w:r w:rsidR="00DD4ED6" w:rsidDel="003E1884">
          <w:delText xml:space="preserve"> mortality risk</w:delText>
        </w:r>
      </w:del>
      <w:del w:id="110" w:author="Liam Berigan" w:date="2025-01-20T13:27:00Z" w16du:dateUtc="2025-01-20T18:27:00Z">
        <w:r w:rsidR="00DD4ED6" w:rsidDel="00C835ED">
          <w:delText>s</w:delText>
        </w:r>
      </w:del>
      <w:del w:id="111" w:author="Liam Berigan" w:date="2025-01-23T10:32:00Z" w16du:dateUtc="2025-01-23T15:32:00Z">
        <w:r w:rsidR="00DD4ED6" w:rsidDel="003E1884">
          <w:delText>.</w:delText>
        </w:r>
        <w:r w:rsidR="00B967EE" w:rsidDel="003E1884">
          <w:delText xml:space="preserve"> </w:delText>
        </w:r>
        <w:r w:rsidR="00E74B47" w:rsidDel="003E1884">
          <w:delText>E</w:delText>
        </w:r>
      </w:del>
      <w:ins w:id="112" w:author="Liam Berigan" w:date="2025-01-23T10:32:00Z" w16du:dateUtc="2025-01-23T15:32:00Z">
        <w:r w:rsidR="003E1884">
          <w:t>e</w:t>
        </w:r>
      </w:ins>
      <w:r w:rsidR="00E74B47">
        <w:t>ven before tracking data w</w:t>
      </w:r>
      <w:r w:rsidR="00145C14">
        <w:t>ere</w:t>
      </w:r>
      <w:r w:rsidR="00E74B47">
        <w:t xml:space="preserve"> available</w:t>
      </w:r>
      <w:r w:rsidR="007A48B8">
        <w:t xml:space="preserve">, </w:t>
      </w:r>
      <w:proofErr w:type="spellStart"/>
      <w:r w:rsidR="00F16E18" w:rsidRPr="00F16E18">
        <w:rPr>
          <w:rFonts w:ascii="Aptos" w:hAnsi="Aptos"/>
        </w:rPr>
        <w:t>Mendall</w:t>
      </w:r>
      <w:proofErr w:type="spellEnd"/>
      <w:r w:rsidR="00F16E18" w:rsidRPr="00F16E18">
        <w:rPr>
          <w:rFonts w:ascii="Aptos" w:hAnsi="Aptos"/>
        </w:rPr>
        <w:t xml:space="preserve">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DD4ED6">
        <w:t xml:space="preserve">of </w:t>
      </w:r>
      <w:r w:rsidR="00BA2D50">
        <w:t>12–15</w:t>
      </w:r>
      <w:ins w:id="113" w:author="Liam Berigan" w:date="2025-01-21T13:47:00Z" w16du:dateUtc="2025-01-21T18:47:00Z">
        <w:r w:rsidR="004D783F">
          <w:t xml:space="preserve"> </w:t>
        </w:r>
      </w:ins>
      <w:r w:rsidR="00BA2D50">
        <w:t>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Woodcock</w:t>
      </w:r>
      <w:ins w:id="114" w:author="Liam Berigan" w:date="2025-01-21T13:56:00Z" w16du:dateUtc="2025-01-21T18:56:00Z">
        <w:r w:rsidR="00257165">
          <w:t xml:space="preserve"> deaths</w:t>
        </w:r>
      </w:ins>
      <w:r w:rsidR="00E74B47">
        <w:t xml:space="preserve"> are</w:t>
      </w:r>
      <w:del w:id="115" w:author="Liam Berigan" w:date="2025-01-21T13:56:00Z" w16du:dateUtc="2025-01-21T18:56:00Z">
        <w:r w:rsidR="00E74B47" w:rsidDel="00257165">
          <w:delText xml:space="preserve"> among the most</w:delText>
        </w:r>
      </w:del>
      <w:r w:rsidR="00E74B47">
        <w:t xml:space="preserve"> frequently</w:t>
      </w:r>
      <w:ins w:id="116" w:author="Liam Berigan" w:date="2025-01-21T13:56:00Z" w16du:dateUtc="2025-01-21T18:56:00Z">
        <w:r w:rsidR="0062472A">
          <w:t xml:space="preserve"> </w:t>
        </w:r>
      </w:ins>
      <w:del w:id="117" w:author="Liam Berigan" w:date="2025-01-21T13:56:00Z" w16du:dateUtc="2025-01-21T18:56:00Z">
        <w:r w:rsidR="00E74B47" w:rsidDel="0062472A">
          <w:delText xml:space="preserve"> fo</w:delText>
        </w:r>
        <w:r w:rsidR="00E74B47" w:rsidDel="000B1ACD">
          <w:delText xml:space="preserve">und </w:delText>
        </w:r>
        <w:r w:rsidR="00145C14" w:rsidDel="000B1ACD">
          <w:delText>species</w:delText>
        </w:r>
        <w:r w:rsidR="00634A30" w:rsidDel="000B1ACD">
          <w:delText xml:space="preserve"> </w:delText>
        </w:r>
        <w:r w:rsidR="00933441" w:rsidDel="000B1ACD">
          <w:delText xml:space="preserve">due </w:delText>
        </w:r>
      </w:del>
      <w:del w:id="118" w:author="Liam Berigan" w:date="2025-01-21T13:57:00Z" w16du:dateUtc="2025-01-21T18:57:00Z">
        <w:r w:rsidR="00933441" w:rsidDel="0040415F">
          <w:delText>to</w:delText>
        </w:r>
      </w:del>
      <w:ins w:id="119" w:author="Liam Berigan" w:date="2025-01-21T13:57:00Z" w16du:dateUtc="2025-01-21T18:57:00Z">
        <w:r w:rsidR="0040415F">
          <w:t>attributed to</w:t>
        </w:r>
      </w:ins>
      <w:r w:rsidR="00933441">
        <w:t xml:space="preserve"> </w:t>
      </w:r>
      <w:r w:rsidR="00634A30">
        <w:t xml:space="preserve">building collisions in major </w:t>
      </w:r>
      <w:r w:rsidR="00933441">
        <w:t>US</w:t>
      </w:r>
      <w:ins w:id="120" w:author="Liam Berigan" w:date="2025-01-21T20:00:00Z" w16du:dateUtc="2025-01-22T01:00:00Z">
        <w:r w:rsidR="0020544A">
          <w:t>A</w:t>
        </w:r>
      </w:ins>
      <w:r w:rsidR="00933441">
        <w:t xml:space="preserve">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w:t>
      </w:r>
      <w:r w:rsidR="00940D75">
        <w:t xml:space="preserve"> </w:t>
      </w:r>
      <w:r w:rsidR="005069E3">
        <w:t xml:space="preserve">Woodcock migratory mortality </w:t>
      </w:r>
      <w:ins w:id="121" w:author="Liam Berigan" w:date="2025-01-21T13:59:00Z" w16du:dateUtc="2025-01-21T18:59:00Z">
        <w:r w:rsidR="00547A39">
          <w:t>may be</w:t>
        </w:r>
      </w:ins>
      <w:del w:id="122" w:author="Liam Berigan" w:date="2025-01-21T13:59:00Z" w16du:dateUtc="2025-01-21T18:59:00Z">
        <w:r w:rsidR="005069E3" w:rsidDel="009B45BE">
          <w:delText xml:space="preserve">has been </w:delText>
        </w:r>
        <w:r w:rsidR="0025755E" w:rsidDel="009B45BE">
          <w:delText>suggested</w:delText>
        </w:r>
        <w:r w:rsidR="005069E3" w:rsidDel="009B45BE">
          <w:delText xml:space="preserve"> as</w:delText>
        </w:r>
      </w:del>
      <w:r w:rsidR="005069E3">
        <w:t xml:space="preserve"> a potential causal factor in their decline</w:t>
      </w:r>
      <w:del w:id="123" w:author="Liam Berigan" w:date="2025-01-21T14:00:00Z" w16du:dateUtc="2025-01-21T19:00:00Z">
        <w:r w:rsidR="005069E3" w:rsidDel="009B45BE">
          <w:delText>s</w:delText>
        </w:r>
      </w:del>
      <w:r w:rsidR="005069E3">
        <w:t xml:space="preserve">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w:t>
      </w:r>
      <w:ins w:id="124" w:author="Liam Berigan" w:date="2025-01-21T14:01:00Z" w16du:dateUtc="2025-01-21T19:01:00Z">
        <w:r w:rsidR="004A087E">
          <w:t>, to the best of our knowledge,</w:t>
        </w:r>
      </w:ins>
      <w:del w:id="125" w:author="Liam Berigan" w:date="2025-01-21T14:01:00Z" w16du:dateUtc="2025-01-21T19:01:00Z">
        <w:r w:rsidR="008E396C" w:rsidDel="004A087E">
          <w:delText xml:space="preserve"> to date</w:delText>
        </w:r>
      </w:del>
      <w:r w:rsidR="008E396C">
        <w:t xml:space="preserv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0DEB2AB7" w:rsidR="00282AF3" w:rsidRDefault="003619D0" w:rsidP="00D25A53">
      <w:pPr>
        <w:spacing w:line="480" w:lineRule="auto"/>
      </w:pPr>
      <w:r>
        <w:tab/>
        <w:t xml:space="preserve">Here we </w:t>
      </w:r>
      <w:r w:rsidR="00FB7695">
        <w:t>investigate</w:t>
      </w:r>
      <w:ins w:id="126" w:author="Liam Berigan" w:date="2025-01-22T08:00:00Z" w16du:dateUtc="2025-01-22T13:00:00Z">
        <w:r w:rsidR="004B6FD7">
          <w:t>d</w:t>
        </w:r>
      </w:ins>
      <w:r w:rsidR="00FB7695">
        <w:t xml:space="preserv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ins w:id="127" w:author="Liam Berigan" w:date="2025-01-22T08:00:00Z" w16du:dateUtc="2025-01-22T13:00:00Z">
        <w:r w:rsidR="004B6FD7">
          <w:t>d</w:t>
        </w:r>
      </w:ins>
      <w:r w:rsidR="00560C10">
        <w:t xml:space="preserve"> how flight altitudes compare</w:t>
      </w:r>
      <w:ins w:id="128" w:author="Liam Berigan" w:date="2025-01-22T08:03:00Z" w16du:dateUtc="2025-01-22T13:03:00Z">
        <w:r w:rsidR="00A46CFE">
          <w:t>d</w:t>
        </w:r>
      </w:ins>
      <w:r w:rsidR="00560C10">
        <w:t xml:space="preserve"> to the altitudinal distributions of common airspace obstacles.</w:t>
      </w:r>
      <w:r w:rsidR="00025C20">
        <w:t xml:space="preserve"> We also quantif</w:t>
      </w:r>
      <w:ins w:id="129" w:author="Liam Berigan" w:date="2025-01-22T08:01:00Z" w16du:dateUtc="2025-01-22T13:01:00Z">
        <w:r w:rsidR="00787478">
          <w:t>ied</w:t>
        </w:r>
      </w:ins>
      <w:del w:id="130" w:author="Liam Berigan" w:date="2025-01-22T08:01:00Z" w16du:dateUtc="2025-01-22T13:01:00Z">
        <w:r w:rsidR="00025C20" w:rsidDel="00787478">
          <w:delText>y</w:delText>
        </w:r>
      </w:del>
      <w:r w:rsidR="00025C20">
        <w:t xml:space="preserve"> the proportion of woodcock flight locations</w:t>
      </w:r>
      <w:r w:rsidR="000F59BD">
        <w:t xml:space="preserve"> that</w:t>
      </w:r>
      <w:r w:rsidR="00025C20">
        <w:t xml:space="preserve"> f</w:t>
      </w:r>
      <w:ins w:id="131" w:author="Liam Berigan" w:date="2025-01-22T08:01:00Z" w16du:dateUtc="2025-01-22T13:01:00Z">
        <w:r w:rsidR="00CA00C2">
          <w:t>e</w:t>
        </w:r>
      </w:ins>
      <w:del w:id="132" w:author="Liam Berigan" w:date="2025-01-22T08:01:00Z" w16du:dateUtc="2025-01-22T13:01:00Z">
        <w:r w:rsidR="00025C20" w:rsidDel="00CA00C2">
          <w:delText>a</w:delText>
        </w:r>
      </w:del>
      <w:r w:rsidR="00025C20">
        <w:t xml:space="preserve">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418–459</w:t>
      </w:r>
      <w:ins w:id="133" w:author="Liam Berigan" w:date="2025-01-21T14:02:00Z" w16du:dateUtc="2025-01-21T19:02:00Z">
        <w:r w:rsidR="00655654">
          <w:t xml:space="preserve"> </w:t>
        </w:r>
      </w:ins>
      <w:r w:rsidR="00633B37">
        <w:t xml:space="preserve">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t>
      </w:r>
      <w:r w:rsidR="00D53281">
        <w:lastRenderedPageBreak/>
        <w:t>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w:t>
      </w:r>
      <w:proofErr w:type="spellStart"/>
      <w:r w:rsidR="00FC5ADD" w:rsidRPr="00FC5ADD">
        <w:rPr>
          <w:rFonts w:ascii="Aptos" w:hAnsi="Aptos"/>
        </w:rPr>
        <w:t>Mendall</w:t>
      </w:r>
      <w:proofErr w:type="spellEnd"/>
      <w:r w:rsidR="00FC5ADD" w:rsidRPr="00FC5ADD">
        <w:rPr>
          <w:rFonts w:ascii="Aptos" w:hAnsi="Aptos"/>
        </w:rPr>
        <w:t xml:space="preserve"> and Aldous 1943, Loss et al. 2020)</w:t>
      </w:r>
      <w:r w:rsidR="00664E7C">
        <w:t xml:space="preserve">. We also </w:t>
      </w:r>
      <w:r w:rsidR="0079766D">
        <w:t>postulated</w:t>
      </w:r>
      <w:r w:rsidR="00664E7C">
        <w:t xml:space="preserve"> that </w:t>
      </w:r>
      <w:r w:rsidR="00665310">
        <w:t>woodcock flight altitudes w</w:t>
      </w:r>
      <w:ins w:id="134" w:author="Liam Berigan" w:date="2025-01-21T14:04:00Z" w16du:dateUtc="2025-01-21T19:04:00Z">
        <w:r w:rsidR="00744769">
          <w:t>ould</w:t>
        </w:r>
      </w:ins>
      <w:del w:id="135" w:author="Liam Berigan" w:date="2025-01-21T14:04:00Z" w16du:dateUtc="2025-01-21T19:04:00Z">
        <w:r w:rsidR="00665310" w:rsidDel="00744769">
          <w:delText>ill</w:delText>
        </w:r>
      </w:del>
      <w:r w:rsidR="00665310">
        <w:t xml:space="preserve"> be lower in fall than spring, in accordance with general trends in </w:t>
      </w:r>
      <w:r w:rsidR="00050526">
        <w:t xml:space="preserve">nocturnal migrants </w:t>
      </w:r>
      <w:r w:rsidR="00E33A6A" w:rsidRPr="00E33A6A">
        <w:rPr>
          <w:rFonts w:ascii="Aptos" w:hAnsi="Aptos"/>
        </w:rPr>
        <w:t>(Horton et al. 2016)</w:t>
      </w:r>
      <w:r w:rsidR="003838F1">
        <w:t>, and that flight altitudes w</w:t>
      </w:r>
      <w:ins w:id="136" w:author="Liam Berigan" w:date="2025-01-21T14:04:00Z" w16du:dateUtc="2025-01-21T19:04:00Z">
        <w:r w:rsidR="003C26D2">
          <w:t>ould</w:t>
        </w:r>
      </w:ins>
      <w:del w:id="137" w:author="Liam Berigan" w:date="2025-01-21T14:04:00Z" w16du:dateUtc="2025-01-21T19:04:00Z">
        <w:r w:rsidR="003838F1" w:rsidDel="003C26D2">
          <w:delText>ill</w:delText>
        </w:r>
      </w:del>
      <w:r w:rsidR="003838F1">
        <w:t xml:space="preserve">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w:t>
      </w:r>
      <w:ins w:id="138" w:author="Liam Berigan" w:date="2025-01-22T08:04:00Z" w16du:dateUtc="2025-01-22T13:04:00Z">
        <w:r w:rsidR="00AA1A3A">
          <w:t>aimed</w:t>
        </w:r>
      </w:ins>
      <w:ins w:id="139" w:author="Liam Berigan" w:date="2025-01-21T14:05:00Z" w16du:dateUtc="2025-01-21T19:05:00Z">
        <w:r w:rsidR="00C61162">
          <w:t xml:space="preserve"> to determine</w:t>
        </w:r>
        <w:r w:rsidR="001240A6">
          <w:t xml:space="preserve"> </w:t>
        </w:r>
      </w:ins>
      <w:del w:id="140" w:author="Liam Berigan" w:date="2025-01-21T14:05:00Z" w16du:dateUtc="2025-01-21T19:05:00Z">
        <w:r w:rsidR="00640D31" w:rsidDel="001240A6">
          <w:delText xml:space="preserve">sheds light on </w:delText>
        </w:r>
      </w:del>
      <w:r w:rsidR="00640D31">
        <w:t xml:space="preserve">the </w:t>
      </w:r>
      <w:r w:rsidR="0004566E">
        <w:t>vulnerability of woodcock and other nocturnal migrants to airspace collisions</w:t>
      </w:r>
      <w:r w:rsidR="006D52BA">
        <w:t xml:space="preserve"> during </w:t>
      </w:r>
      <w:del w:id="141" w:author="Liam Berigan" w:date="2025-01-21T14:05:00Z" w16du:dateUtc="2025-01-21T19:05:00Z">
        <w:r w:rsidR="006D52BA" w:rsidDel="001240A6">
          <w:delText xml:space="preserve">their </w:delText>
        </w:r>
      </w:del>
      <w:r w:rsidR="006D52BA">
        <w:t>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69CCF1B0"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ins w:id="142" w:author="Liam Berigan" w:date="2025-01-21T14:06:00Z" w16du:dateUtc="2025-01-21T19:06:00Z">
        <w:r w:rsidR="00767C73">
          <w:t xml:space="preserve"> to </w:t>
        </w:r>
      </w:ins>
      <w:del w:id="143" w:author="Liam Berigan" w:date="2025-01-21T14:06:00Z" w16du:dateUtc="2025-01-21T19:06:00Z">
        <w:r w:rsidRPr="00512241" w:rsidDel="00767C73">
          <w:delText>–</w:delText>
        </w:r>
      </w:del>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w:t>
      </w:r>
      <w:r w:rsidR="00512C0E">
        <w:t xml:space="preserve">at </w:t>
      </w:r>
      <w:r w:rsidR="00D2253C">
        <w:t>100</w:t>
      </w:r>
      <w:r w:rsidR="00512C0E">
        <w:t xml:space="preserve"> sites</w:t>
      </w:r>
      <w:r w:rsidR="00CC3105">
        <w:t xml:space="preserve"> across the eastern portion of their range, including</w:t>
      </w:r>
      <w:r w:rsidR="000A2BF7">
        <w:t xml:space="preserve"> </w:t>
      </w:r>
      <w:r w:rsidR="00866829">
        <w:t xml:space="preserve">Alabama, Florida, Georgia, </w:t>
      </w:r>
      <w:r w:rsidR="005F0C43">
        <w:t>Louisiana,</w:t>
      </w:r>
      <w:r w:rsidR="00C152D4">
        <w:t xml:space="preserve"> Maine,</w:t>
      </w:r>
      <w:r w:rsidR="005F0C43">
        <w:t xml:space="preserve"> </w:t>
      </w:r>
      <w:r w:rsidR="00BB3EE0">
        <w:t xml:space="preserve">Maryland, New Jersey, New York, North Carolina, </w:t>
      </w:r>
      <w:r w:rsidR="005F0C43">
        <w:t>Nova Scotia, Ontario,</w:t>
      </w:r>
      <w:r w:rsidR="00C152D4">
        <w:t xml:space="preserve"> Pennsylvania, </w:t>
      </w:r>
      <w:r w:rsidR="000E78F8" w:rsidRPr="00D4748C">
        <w:rPr>
          <w:rFonts w:cs="Times New Roman"/>
        </w:rPr>
        <w:t>Qu</w:t>
      </w:r>
      <w:r w:rsidR="000E78F8">
        <w:t>é</w:t>
      </w:r>
      <w:r w:rsidR="000E78F8" w:rsidRPr="00D4748C">
        <w:rPr>
          <w:rFonts w:cs="Times New Roman"/>
        </w:rPr>
        <w:t>bec</w:t>
      </w:r>
      <w:r w:rsidR="00C152D4">
        <w:t>, Rhode Island, South Carolina, Vermont, Virginia</w:t>
      </w:r>
      <w:r w:rsidR="00CC3105">
        <w:t xml:space="preserve">, West Virginia, and Wisconsin. </w:t>
      </w:r>
      <w:r w:rsidR="007C676D">
        <w:t>We caught woodcock</w:t>
      </w:r>
      <w:r w:rsidR="000D73B3">
        <w:t xml:space="preserve"> using </w:t>
      </w:r>
      <w:ins w:id="144" w:author="Liam Berigan" w:date="2025-01-21T14:08:00Z" w16du:dateUtc="2025-01-21T19:08:00Z">
        <w:r w:rsidR="008668FA">
          <w:t xml:space="preserve">a combination of </w:t>
        </w:r>
      </w:ins>
      <w:r w:rsidR="00D765D6">
        <w:t>spotlight</w:t>
      </w:r>
      <w:r w:rsidR="007C676D">
        <w:t>s</w:t>
      </w:r>
      <w:r w:rsidR="00D765D6">
        <w:t xml:space="preserve"> and mist nets </w:t>
      </w:r>
      <w:r w:rsidR="00084BE3" w:rsidRPr="00084BE3">
        <w:rPr>
          <w:rFonts w:ascii="Aptos" w:hAnsi="Aptos"/>
        </w:rPr>
        <w:t>(McAuley et al. 1993)</w:t>
      </w:r>
      <w:ins w:id="145" w:author="Liam Berigan" w:date="2025-01-23T10:46:00Z" w16du:dateUtc="2025-01-23T15:46:00Z">
        <w:r w:rsidR="00664B34">
          <w:rPr>
            <w:rFonts w:ascii="Aptos" w:hAnsi="Aptos"/>
          </w:rPr>
          <w:t>.</w:t>
        </w:r>
      </w:ins>
      <w:ins w:id="146" w:author="Liam Berigan" w:date="2025-01-23T10:47:00Z" w16du:dateUtc="2025-01-23T15:47:00Z">
        <w:r w:rsidR="00664B34">
          <w:rPr>
            <w:rFonts w:ascii="Aptos" w:hAnsi="Aptos"/>
          </w:rPr>
          <w:t xml:space="preserve"> </w:t>
        </w:r>
        <w:r w:rsidR="00664B34">
          <w:t>We aged and sexed birds upon capture, where we classified birds undertaking their first fall and spring migrations as juveniles, and all other birds as adults.</w:t>
        </w:r>
        <w:r w:rsidR="00AA6E33">
          <w:t xml:space="preserve"> We then</w:t>
        </w:r>
      </w:ins>
      <w:del w:id="147" w:author="Liam Berigan" w:date="2025-01-23T10:47:00Z" w16du:dateUtc="2025-01-23T15:47:00Z">
        <w:r w:rsidR="004338D2" w:rsidDel="00AA6E33">
          <w:delText xml:space="preserve"> and</w:delText>
        </w:r>
      </w:del>
      <w:r w:rsidR="004338D2">
        <w:t xml:space="preserve"> attached </w:t>
      </w:r>
      <w:r w:rsidR="004338D2" w:rsidRPr="00512241">
        <w:t xml:space="preserve">4–7 g </w:t>
      </w:r>
      <w:proofErr w:type="spellStart"/>
      <w:r w:rsidR="004338D2" w:rsidRPr="00512241">
        <w:t>PinPoint</w:t>
      </w:r>
      <w:proofErr w:type="spellEnd"/>
      <w:r w:rsidR="004338D2">
        <w:t xml:space="preserve"> transmitters </w:t>
      </w:r>
      <w:del w:id="148" w:author="Liam Berigan" w:date="2025-01-23T11:33:00Z" w16du:dateUtc="2025-01-23T16:33:00Z">
        <w:r w:rsidR="00C906B1" w:rsidDel="00F97786">
          <w:delText xml:space="preserve">with altimeters </w:delText>
        </w:r>
      </w:del>
      <w:r w:rsidR="00F023A5" w:rsidRPr="00512241">
        <w:t>(</w:t>
      </w:r>
      <w:proofErr w:type="spellStart"/>
      <w:r w:rsidR="00F023A5" w:rsidRPr="00512241">
        <w:t>Lotek</w:t>
      </w:r>
      <w:proofErr w:type="spellEnd"/>
      <w:r w:rsidR="00F023A5" w:rsidRPr="00512241">
        <w:t xml:space="preserve">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del w:id="149" w:author="Liam Berigan" w:date="2025-01-23T10:47:00Z" w16du:dateUtc="2025-01-23T15:47:00Z">
        <w:r w:rsidR="0090352F" w:rsidDel="00664B34">
          <w:delText>We aged and sexed birds upon capture</w:delText>
        </w:r>
        <w:r w:rsidR="006F75D1" w:rsidDel="00664B34">
          <w:delText>, where</w:delText>
        </w:r>
      </w:del>
      <w:del w:id="150" w:author="Liam Berigan" w:date="2025-01-22T08:21:00Z" w16du:dateUtc="2025-01-22T13:21:00Z">
        <w:r w:rsidR="006F75D1" w:rsidDel="00713DB3">
          <w:delText xml:space="preserve"> </w:delText>
        </w:r>
      </w:del>
      <w:del w:id="151" w:author="Liam Berigan" w:date="2025-01-22T08:20:00Z" w16du:dateUtc="2025-01-22T13:20:00Z">
        <w:r w:rsidR="006E0B42" w:rsidDel="00142797">
          <w:delText xml:space="preserve">juveniles </w:delText>
        </w:r>
      </w:del>
      <w:del w:id="152" w:author="Liam Berigan" w:date="2025-01-20T13:35:00Z" w16du:dateUtc="2025-01-20T18:35:00Z">
        <w:r w:rsidR="00E87F5A" w:rsidDel="00496F26">
          <w:delText>were</w:delText>
        </w:r>
      </w:del>
      <w:del w:id="153" w:author="Liam Berigan" w:date="2025-01-23T10:47:00Z" w16du:dateUtc="2025-01-23T15:47:00Z">
        <w:r w:rsidR="00E87F5A" w:rsidDel="00664B34">
          <w:delText xml:space="preserve"> birds undertaking their</w:delText>
        </w:r>
        <w:r w:rsidR="006E0B42" w:rsidDel="00664B34">
          <w:delText xml:space="preserve"> first fall and spring migrations, </w:delText>
        </w:r>
      </w:del>
      <w:del w:id="154" w:author="Liam Berigan" w:date="2025-01-20T13:36:00Z" w16du:dateUtc="2025-01-20T18:36:00Z">
        <w:r w:rsidR="006E0B42" w:rsidDel="00CD3B4C">
          <w:delText xml:space="preserve">after </w:delText>
        </w:r>
        <w:r w:rsidR="006E0B42" w:rsidDel="006A6DD2">
          <w:delText xml:space="preserve">which </w:delText>
        </w:r>
        <w:r w:rsidR="00E87F5A" w:rsidDel="006A6DD2">
          <w:delText>they were considered</w:delText>
        </w:r>
      </w:del>
      <w:del w:id="155" w:author="Liam Berigan" w:date="2025-01-23T10:47:00Z" w16du:dateUtc="2025-01-23T15:47:00Z">
        <w:r w:rsidR="00DF3520" w:rsidDel="00664B34">
          <w:delText xml:space="preserve"> adults.</w:delText>
        </w:r>
      </w:del>
      <w:del w:id="156" w:author="Liam Berigan" w:date="2025-01-23T08:31:00Z" w16du:dateUtc="2025-01-23T13:31:00Z">
        <w:r w:rsidR="0090352F" w:rsidDel="00D962B8">
          <w:delText xml:space="preserve"> </w:delText>
        </w:r>
      </w:del>
    </w:p>
    <w:p w14:paraId="4F2B5E39" w14:textId="0C7DF94C" w:rsidR="003A6FCC" w:rsidRDefault="0014735B" w:rsidP="00BC7FFE">
      <w:pPr>
        <w:spacing w:line="480" w:lineRule="auto"/>
      </w:pPr>
      <w:r>
        <w:tab/>
      </w:r>
      <w:r w:rsidR="00057B9B" w:rsidRPr="00057B9B">
        <w:t>We programmed transmitters to collect locations every 1</w:t>
      </w:r>
      <w:ins w:id="157" w:author="Liam Berigan" w:date="2025-01-21T14:10:00Z" w16du:dateUtc="2025-01-21T19:10:00Z">
        <w:r w:rsidR="002558A8">
          <w:t>–</w:t>
        </w:r>
      </w:ins>
      <w:del w:id="158" w:author="Liam Berigan" w:date="2025-01-21T14:10:00Z" w16du:dateUtc="2025-01-21T19:10:00Z">
        <w:r w:rsidR="00057B9B" w:rsidRPr="00057B9B" w:rsidDel="002558A8">
          <w:delText>-</w:delText>
        </w:r>
      </w:del>
      <w:r w:rsidR="00057B9B" w:rsidRPr="00057B9B">
        <w:t>3 days during migration, with locations alternating between diurnal (</w:t>
      </w:r>
      <w:r w:rsidR="00DD63A2">
        <w:t>1300–1500 hours Eastern Time</w:t>
      </w:r>
      <w:r w:rsidR="00057B9B" w:rsidRPr="00057B9B">
        <w:t>) and nocturnal (</w:t>
      </w:r>
      <w:r>
        <w:t xml:space="preserve">0000–0100 </w:t>
      </w:r>
      <w:r>
        <w:lastRenderedPageBreak/>
        <w:t>hours</w:t>
      </w:r>
      <w:r w:rsidR="00057B9B" w:rsidRPr="00057B9B">
        <w:t xml:space="preserve">) </w:t>
      </w:r>
      <w:del w:id="159" w:author="Liam Berigan" w:date="2025-01-21T14:10:00Z" w16du:dateUtc="2025-01-21T19:10:00Z">
        <w:r w:rsidR="00057B9B" w:rsidRPr="00057B9B" w:rsidDel="002558A8">
          <w:delText>locations</w:delText>
        </w:r>
      </w:del>
      <w:ins w:id="160" w:author="Liam Berigan" w:date="2025-01-21T14:10:00Z" w16du:dateUtc="2025-01-21T19:10:00Z">
        <w:r w:rsidR="002558A8">
          <w:t>times</w:t>
        </w:r>
      </w:ins>
      <w:r w:rsidR="00057B9B" w:rsidRPr="00057B9B">
        <w:t>.</w:t>
      </w:r>
      <w:r w:rsidR="006916EE">
        <w:t xml:space="preserve"> </w:t>
      </w:r>
      <w:ins w:id="161" w:author="Liam Berigan" w:date="2025-01-23T14:12:00Z" w16du:dateUtc="2025-01-23T19:12:00Z">
        <w:r w:rsidR="00294F39">
          <w:t xml:space="preserve">Transmitters recorded time, latitude, longitude, and GPS-derived altitude above the WGS84 ellipsoid, and transmitted data back to the ARGOS satellite constellation after every third location. </w:t>
        </w:r>
      </w:ins>
      <w:ins w:id="162" w:author="Liam Berigan" w:date="2025-01-22T09:16:00Z" w16du:dateUtc="2025-01-22T14:16:00Z">
        <w:r w:rsidR="00DD18DC" w:rsidRPr="003F26E4">
          <w:t xml:space="preserve">We </w:t>
        </w:r>
        <w:r w:rsidR="00C47CA6" w:rsidRPr="003F26E4">
          <w:t xml:space="preserve">subset these </w:t>
        </w:r>
      </w:ins>
      <w:ins w:id="163" w:author="Liam Berigan" w:date="2025-01-22T09:17:00Z" w16du:dateUtc="2025-01-22T14:17:00Z">
        <w:r w:rsidR="003B0293" w:rsidRPr="003F26E4">
          <w:t>locations</w:t>
        </w:r>
      </w:ins>
      <w:ins w:id="164" w:author="Liam Berigan" w:date="2025-01-22T09:16:00Z" w16du:dateUtc="2025-01-22T14:16:00Z">
        <w:r w:rsidR="00C47CA6" w:rsidRPr="003F26E4">
          <w:t xml:space="preserve"> </w:t>
        </w:r>
      </w:ins>
      <w:ins w:id="165" w:author="Liam Berigan" w:date="2025-01-22T09:17:00Z" w16du:dateUtc="2025-01-22T14:17:00Z">
        <w:r w:rsidR="003B0293" w:rsidRPr="003F26E4">
          <w:t>to</w:t>
        </w:r>
        <w:r w:rsidR="003B0293">
          <w:t xml:space="preserve"> include only </w:t>
        </w:r>
      </w:ins>
      <w:ins w:id="166" w:author="Liam Berigan" w:date="2025-01-23T12:04:00Z" w16du:dateUtc="2025-01-23T17:04:00Z">
        <w:r w:rsidR="00532BAC">
          <w:t xml:space="preserve">those </w:t>
        </w:r>
      </w:ins>
      <w:r w:rsidR="00234674">
        <w:t xml:space="preserve">within </w:t>
      </w:r>
      <w:r w:rsidR="00586A23">
        <w:t>the migratory classification dataset produced by Berigan (2024)</w:t>
      </w:r>
      <w:r w:rsidR="008B4EB1">
        <w:t xml:space="preserve">. This dataset </w:t>
      </w:r>
      <w:r w:rsidR="00CA11AF">
        <w:t>classified</w:t>
      </w:r>
      <w:r w:rsidR="008B4EB1">
        <w:t xml:space="preserve"> individual locations as migratory or non-migratory</w:t>
      </w:r>
      <w:r w:rsidR="00CA11AF">
        <w:t xml:space="preserve"> based on the assumption that </w:t>
      </w:r>
      <w:r w:rsidR="00467112">
        <w:t xml:space="preserve">migration </w:t>
      </w:r>
      <w:proofErr w:type="spellStart"/>
      <w:r w:rsidR="00467112">
        <w:t xml:space="preserve">starts </w:t>
      </w:r>
      <w:proofErr w:type="spellEnd"/>
      <w:ins w:id="167" w:author="Liam Berigan" w:date="2025-01-22T09:19:00Z" w16du:dateUtc="2025-01-22T14:19:00Z">
        <w:r w:rsidR="00EB17AD">
          <w:t xml:space="preserve">after the first </w:t>
        </w:r>
      </w:ins>
      <w:ins w:id="168" w:author="Liam Berigan" w:date="2025-01-22T09:20:00Z" w16du:dateUtc="2025-01-22T14:20:00Z">
        <w:r w:rsidR="002D3ECB">
          <w:t>&gt;16.1km</w:t>
        </w:r>
        <w:r w:rsidR="00EB17AD">
          <w:t xml:space="preserve"> movement</w:t>
        </w:r>
        <w:r w:rsidR="002D3ECB">
          <w:t xml:space="preserve"> and end</w:t>
        </w:r>
      </w:ins>
      <w:r w:rsidR="00467112">
        <w:t>s</w:t>
      </w:r>
      <w:ins w:id="169" w:author="Liam Berigan" w:date="2025-01-22T09:20:00Z" w16du:dateUtc="2025-01-22T14:20:00Z">
        <w:r w:rsidR="002D3ECB">
          <w:t xml:space="preserve"> after the final </w:t>
        </w:r>
        <w:r w:rsidR="001B1D23">
          <w:t>&gt;16.1km movement of the season</w:t>
        </w:r>
      </w:ins>
      <w:ins w:id="170" w:author="Liam Berigan" w:date="2025-01-22T09:17:00Z" w16du:dateUtc="2025-01-22T14:17:00Z">
        <w:r w:rsidR="00D75AA6">
          <w:t>.</w:t>
        </w:r>
      </w:ins>
      <w:ins w:id="171" w:author="Liam Berigan" w:date="2025-01-22T09:21:00Z" w16du:dateUtc="2025-01-22T14:21:00Z">
        <w:r w:rsidR="009A2021">
          <w:t xml:space="preserve"> </w:t>
        </w:r>
      </w:ins>
      <w:del w:id="172" w:author="Liam Berigan" w:date="2025-01-22T09:24:00Z" w16du:dateUtc="2025-01-22T14:24:00Z">
        <w:r w:rsidR="00186988" w:rsidDel="0005301B">
          <w:delText>We subset these readings to</w:delText>
        </w:r>
        <w:r w:rsidR="007E792B" w:rsidDel="0005301B">
          <w:delText xml:space="preserve"> include only</w:delText>
        </w:r>
        <w:r w:rsidR="00186988" w:rsidDel="0005301B">
          <w:delText xml:space="preserve"> </w:delText>
        </w:r>
        <w:r w:rsidR="002E0192" w:rsidDel="0005301B">
          <w:delText xml:space="preserve">locations in which </w:delText>
        </w:r>
        <w:r w:rsidR="007E792B" w:rsidDel="0005301B">
          <w:delText>birds had a known</w:delText>
        </w:r>
        <w:r w:rsidR="002E0192" w:rsidDel="0005301B">
          <w:delText xml:space="preserve"> migratory or non-migratory state</w:delText>
        </w:r>
        <w:r w:rsidR="007F1D03" w:rsidDel="0005301B">
          <w:delText>, base</w:delText>
        </w:r>
        <w:r w:rsidR="00046B03" w:rsidDel="0005301B">
          <w:delText>d</w:delText>
        </w:r>
        <w:r w:rsidR="007F1D03" w:rsidDel="0005301B">
          <w:delText xml:space="preserve"> on </w:delText>
        </w:r>
        <w:r w:rsidR="00D94EE5" w:rsidDel="0005301B">
          <w:delText xml:space="preserve">the </w:delText>
        </w:r>
        <w:r w:rsidR="00FB4364" w:rsidDel="0005301B">
          <w:delText>hidden Markov model</w:delText>
        </w:r>
        <w:r w:rsidR="00046B03" w:rsidDel="0005301B">
          <w:delText xml:space="preserve"> delineations of migratory tracks</w:delText>
        </w:r>
        <w:r w:rsidR="002E0192" w:rsidDel="0005301B">
          <w:delText xml:space="preserve"> </w:delText>
        </w:r>
        <w:r w:rsidR="00E41B45" w:rsidDel="0005301B">
          <w:delText xml:space="preserve">derived in </w:delText>
        </w:r>
        <w:r w:rsidR="002E20C4" w:rsidDel="0005301B">
          <w:delText xml:space="preserve">Berigan </w:delText>
        </w:r>
        <w:r w:rsidR="00E41B45" w:rsidDel="0005301B">
          <w:delText>(</w:delText>
        </w:r>
        <w:r w:rsidR="002E20C4" w:rsidDel="0005301B">
          <w:delText>2024</w:delText>
        </w:r>
        <w:r w:rsidR="002E0192" w:rsidDel="0005301B">
          <w:delText>).</w:delText>
        </w:r>
        <w:r w:rsidR="00BC7FFE" w:rsidDel="0005301B">
          <w:delText xml:space="preserve"> </w:delText>
        </w:r>
      </w:del>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w:t>
      </w:r>
      <w:del w:id="173" w:author="Liam Berigan" w:date="2025-01-21T14:12:00Z" w16du:dateUtc="2025-01-21T19:12:00Z">
        <w:r w:rsidR="007F11EE" w:rsidDel="00D7593E">
          <w:delText xml:space="preserve">recorded </w:delText>
        </w:r>
      </w:del>
      <w:r w:rsidR="007F11EE">
        <w:t>altitude</w:t>
      </w:r>
      <w:r w:rsidR="00074D54">
        <w:t xml:space="preserve"> and </w:t>
      </w:r>
      <w:r w:rsidR="007F11EE">
        <w:t>orthometric elevation</w:t>
      </w:r>
      <w:r w:rsidR="00074D54">
        <w:t xml:space="preserve"> </w:t>
      </w:r>
      <w:ins w:id="174" w:author="Liam Berigan" w:date="2025-01-21T14:12:00Z" w16du:dateUtc="2025-01-21T19:12:00Z">
        <w:r w:rsidR="007F44E7">
          <w:t xml:space="preserve">recorded </w:t>
        </w:r>
      </w:ins>
      <w:r w:rsidR="00074D54">
        <w:t xml:space="preserve">for each </w:t>
      </w:r>
      <w:r w:rsidR="007F11EE">
        <w:t>lo</w:t>
      </w:r>
      <w:r w:rsidR="00074D54">
        <w:t>cation</w:t>
      </w:r>
      <w:r w:rsidR="00FC36B5">
        <w:t xml:space="preserve"> </w:t>
      </w:r>
      <w:r w:rsidR="00FC36B5" w:rsidRPr="00FC36B5">
        <w:rPr>
          <w:rFonts w:ascii="Aptos" w:hAnsi="Aptos"/>
        </w:rPr>
        <w:t>(</w:t>
      </w:r>
      <w:ins w:id="175" w:author="Liam Berigan" w:date="2025-01-23T11:48:00Z" w16du:dateUtc="2025-01-23T16:48:00Z">
        <w:r w:rsidR="000153C4">
          <w:rPr>
            <w:rFonts w:ascii="Aptos" w:hAnsi="Aptos"/>
          </w:rPr>
          <w:t xml:space="preserve">ESRI </w:t>
        </w:r>
        <w:r w:rsidR="00DF21ED">
          <w:rPr>
            <w:rFonts w:ascii="Aptos" w:hAnsi="Aptos"/>
          </w:rPr>
          <w:t xml:space="preserve">composite </w:t>
        </w:r>
      </w:ins>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del w:id="176" w:author="Liam Berigan" w:date="2025-01-20T13:31:00Z" w16du:dateUtc="2025-01-20T18:31:00Z">
        <w:r w:rsidR="00074D54" w:rsidDel="0052457E">
          <w:delText xml:space="preserve">height </w:delText>
        </w:r>
      </w:del>
      <w:ins w:id="177" w:author="Liam Berigan" w:date="2025-01-20T13:31:00Z" w16du:dateUtc="2025-01-20T18:31:00Z">
        <w:r w:rsidR="0052457E">
          <w:t xml:space="preserve">altitude </w:t>
        </w:r>
      </w:ins>
      <w:r w:rsidR="00074D54">
        <w:t>above ground level for each point.</w:t>
      </w:r>
      <w:del w:id="178" w:author="Liam Berigan" w:date="2025-01-23T14:05:00Z" w16du:dateUtc="2025-01-23T19:05:00Z">
        <w:r w:rsidR="00074D54" w:rsidDel="00995294">
          <w:delText xml:space="preserve"> </w:delText>
        </w:r>
        <w:r w:rsidR="0087594F" w:rsidDel="00995294">
          <w:delText>To ensure computational tractability, we divided all observed altitudes by the maximum altitude in the dataset (2183m)</w:delText>
        </w:r>
        <w:r w:rsidR="000B018B" w:rsidDel="00995294">
          <w:delText>, allowing estimated flight altitudes to scale between 0 and 1.</w:delText>
        </w:r>
      </w:del>
      <w:r w:rsidR="00B44242">
        <w:t xml:space="preserve"> </w:t>
      </w:r>
    </w:p>
    <w:p w14:paraId="39676537" w14:textId="1BE272A7"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w:t>
      </w:r>
      <w:ins w:id="179" w:author="Liam Berigan" w:date="2025-01-21T14:15:00Z" w16du:dateUtc="2025-01-21T19:15:00Z">
        <w:r w:rsidR="002D53BA">
          <w:t>-</w:t>
        </w:r>
      </w:ins>
      <w:del w:id="180" w:author="Liam Berigan" w:date="2025-01-21T14:15:00Z" w16du:dateUtc="2025-01-21T19:15:00Z">
        <w:r w:rsidR="00B41C8F" w:rsidDel="002D53BA">
          <w:delText xml:space="preserve"> </w:delText>
        </w:r>
      </w:del>
      <w:r w:rsidR="00B41C8F">
        <w:t xml:space="preserve">feeding birds </w:t>
      </w:r>
      <w:ins w:id="181" w:author="Liam Berigan" w:date="2025-01-21T14:15:00Z" w16du:dateUtc="2025-01-21T19:15:00Z">
        <w:r w:rsidR="00A71B2D">
          <w:t>that</w:t>
        </w:r>
      </w:ins>
      <w:del w:id="182" w:author="Liam Berigan" w:date="2025-01-21T14:15:00Z" w16du:dateUtc="2025-01-21T19:15:00Z">
        <w:r w:rsidR="00B41C8F" w:rsidDel="00A71B2D">
          <w:delText>which</w:delText>
        </w:r>
      </w:del>
      <w:r w:rsidR="00B41C8F">
        <w:t xml:space="preserve"> rarely fly outside of crepuscular hours </w:t>
      </w:r>
      <w:r w:rsidR="0048318B">
        <w:t>(Rabe et al. 1983</w:t>
      </w:r>
      <w:r w:rsidR="00074E85">
        <w:t>). When rare</w:t>
      </w:r>
      <w:r w:rsidR="00694132">
        <w:t xml:space="preserve"> diurnal</w:t>
      </w:r>
      <w:r w:rsidR="00074E85">
        <w:t xml:space="preserve"> flights do </w:t>
      </w:r>
      <w:r w:rsidR="00EF3784">
        <w:t>occur</w:t>
      </w:r>
      <w:ins w:id="183" w:author="Liam Berigan" w:date="2025-01-21T14:15:00Z" w16du:dateUtc="2025-01-21T19:15:00Z">
        <w:r w:rsidR="00A71B2D">
          <w:t>,</w:t>
        </w:r>
      </w:ins>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2020</w:t>
      </w:r>
      <w:r w:rsidR="0012428B">
        <w:t xml:space="preserve">). </w:t>
      </w:r>
      <w:r w:rsidR="00051F3A">
        <w:t xml:space="preserve">We therefore </w:t>
      </w:r>
      <w:r w:rsidR="00FD5977">
        <w:t xml:space="preserve">made a modeling assumption that </w:t>
      </w:r>
      <w:r w:rsidR="00BA3685">
        <w:t>all diurnal locations could be treated as</w:t>
      </w:r>
      <w:ins w:id="184" w:author="Liam Berigan" w:date="2025-01-23T12:20:00Z" w16du:dateUtc="2025-01-23T17:20:00Z">
        <w:r w:rsidR="005C1405">
          <w:t xml:space="preserve"> though they were known to be recorded on the ground (</w:t>
        </w:r>
      </w:ins>
      <w:ins w:id="185" w:author="Liam Berigan" w:date="2025-01-23T12:21:00Z" w16du:dateUtc="2025-01-23T17:21:00Z">
        <w:r w:rsidR="005C1405">
          <w:t>hereinafter</w:t>
        </w:r>
      </w:ins>
      <w:ins w:id="186" w:author="Liam Berigan" w:date="2025-01-23T12:20:00Z" w16du:dateUtc="2025-01-23T17:20:00Z">
        <w:r w:rsidR="005C1405">
          <w:t xml:space="preserve"> </w:t>
        </w:r>
      </w:ins>
      <w:ins w:id="187" w:author="Liam Berigan" w:date="2025-01-23T12:21:00Z" w16du:dateUtc="2025-01-23T17:21:00Z">
        <w:r w:rsidR="005C1405">
          <w:t>“known ground locations”</w:t>
        </w:r>
      </w:ins>
      <w:ins w:id="188" w:author="Liam Berigan" w:date="2025-01-23T12:20:00Z" w16du:dateUtc="2025-01-23T17:20:00Z">
        <w:r w:rsidR="005C1405">
          <w:t>)</w:t>
        </w:r>
      </w:ins>
      <w:ins w:id="189" w:author="Liam Berigan" w:date="2025-01-23T12:21:00Z" w16du:dateUtc="2025-01-23T17:21:00Z">
        <w:r w:rsidR="005C1405">
          <w:t>.</w:t>
        </w:r>
      </w:ins>
      <w:del w:id="190" w:author="Liam Berigan" w:date="2025-01-23T12:21:00Z" w16du:dateUtc="2025-01-23T17:21:00Z">
        <w:r w:rsidR="00BA3685" w:rsidDel="008A3D39">
          <w:delText xml:space="preserve"> </w:delText>
        </w:r>
        <w:r w:rsidR="007C2345" w:rsidDel="008A3D39">
          <w:delText>known ground locations.</w:delText>
        </w:r>
      </w:del>
      <w:r w:rsidR="00EF6F37">
        <w:t xml:space="preserve"> As woodcock are nocturnal migrants, w</w:t>
      </w:r>
      <w:r w:rsidR="00E56A19">
        <w:t>e define potential flight locations as a</w:t>
      </w:r>
      <w:r w:rsidR="00EE192C">
        <w:t xml:space="preserve">ll points </w:t>
      </w:r>
      <w:del w:id="191" w:author="Liam Berigan" w:date="2025-01-21T14:18:00Z" w16du:dateUtc="2025-01-21T19:18:00Z">
        <w:r w:rsidR="00EE192C" w:rsidDel="009B5769">
          <w:delText xml:space="preserve">which </w:delText>
        </w:r>
      </w:del>
      <w:ins w:id="192" w:author="Liam Berigan" w:date="2025-01-21T14:18:00Z" w16du:dateUtc="2025-01-21T19:18:00Z">
        <w:r w:rsidR="009B5769">
          <w:t xml:space="preserve">that </w:t>
        </w:r>
      </w:ins>
      <w:r w:rsidR="00EE192C">
        <w:t xml:space="preserve">were </w:t>
      </w:r>
      <w:r w:rsidR="003712CB">
        <w:t xml:space="preserve">nocturnal, occurred </w:t>
      </w:r>
      <w:r w:rsidR="00777C6F">
        <w:t>during migration</w:t>
      </w:r>
      <w:ins w:id="193" w:author="Liam Berigan" w:date="2025-01-23T12:08:00Z" w16du:dateUtc="2025-01-23T17:08:00Z">
        <w:r w:rsidR="007A5E4F">
          <w:t xml:space="preserve"> based on the classification in Berigan (2024)</w:t>
        </w:r>
      </w:ins>
      <w:r w:rsidR="00777C6F">
        <w:t xml:space="preserve">, and </w:t>
      </w:r>
      <w:r w:rsidR="00DF483C">
        <w:t xml:space="preserve">were </w:t>
      </w:r>
      <w:r w:rsidR="00011A0A">
        <w:t>preceded and followed by</w:t>
      </w:r>
      <w:ins w:id="194" w:author="Liam Berigan" w:date="2025-01-23T13:39:00Z" w16du:dateUtc="2025-01-23T18:39:00Z">
        <w:r w:rsidR="00174AAD">
          <w:t xml:space="preserve"> </w:t>
        </w:r>
      </w:ins>
      <w:ins w:id="195" w:author="Liam Berigan" w:date="2025-01-23T13:42:00Z" w16du:dateUtc="2025-01-23T18:42:00Z">
        <w:r w:rsidR="00C22916">
          <w:t>&gt;</w:t>
        </w:r>
      </w:ins>
      <w:ins w:id="196" w:author="Liam Berigan" w:date="2025-01-23T13:39:00Z" w16du:dateUtc="2025-01-23T18:39:00Z">
        <w:r w:rsidR="00174AAD">
          <w:t xml:space="preserve">6.68 km </w:t>
        </w:r>
      </w:ins>
      <w:ins w:id="197" w:author="Liam Berigan" w:date="2025-01-23T13:48:00Z" w16du:dateUtc="2025-01-23T18:48:00Z">
        <w:r w:rsidR="00677268">
          <w:t xml:space="preserve">steps (defined as </w:t>
        </w:r>
      </w:ins>
      <w:ins w:id="198" w:author="Liam Berigan" w:date="2025-01-23T13:49:00Z" w16du:dateUtc="2025-01-23T18:49:00Z">
        <w:r w:rsidR="004A1BB9">
          <w:t>lines connecting</w:t>
        </w:r>
      </w:ins>
      <w:ins w:id="199" w:author="Liam Berigan" w:date="2025-01-23T13:48:00Z" w16du:dateUtc="2025-01-23T18:48:00Z">
        <w:r w:rsidR="00877715">
          <w:t xml:space="preserve"> consecutive locations</w:t>
        </w:r>
        <w:r w:rsidR="00677268">
          <w:t>)</w:t>
        </w:r>
      </w:ins>
      <w:ins w:id="200" w:author="Liam Berigan" w:date="2025-01-23T13:39:00Z" w16du:dateUtc="2025-01-23T18:39:00Z">
        <w:r w:rsidR="00174AAD">
          <w:t xml:space="preserve">. The </w:t>
        </w:r>
      </w:ins>
      <w:ins w:id="201" w:author="Liam Berigan" w:date="2025-01-23T13:40:00Z" w16du:dateUtc="2025-01-23T18:40:00Z">
        <w:r w:rsidR="00174AAD">
          <w:t>6.68 km threshold was based on the</w:t>
        </w:r>
        <w:r w:rsidR="00CD5387">
          <w:t xml:space="preserve"> </w:t>
        </w:r>
      </w:ins>
      <w:ins w:id="202" w:author="Liam Berigan" w:date="2025-01-23T13:42:00Z" w16du:dateUtc="2025-01-23T18:42:00Z">
        <w:r w:rsidR="00FB366D">
          <w:t>99</w:t>
        </w:r>
        <w:r w:rsidR="00FB366D" w:rsidRPr="00FB366D">
          <w:rPr>
            <w:vertAlign w:val="superscript"/>
            <w:rPrChange w:id="203" w:author="Liam Berigan" w:date="2025-01-23T13:42:00Z" w16du:dateUtc="2025-01-23T18:42:00Z">
              <w:rPr/>
            </w:rPrChange>
          </w:rPr>
          <w:t>th</w:t>
        </w:r>
        <w:r w:rsidR="00FB366D">
          <w:t xml:space="preserve"> percentile of </w:t>
        </w:r>
      </w:ins>
      <w:ins w:id="204" w:author="Liam Berigan" w:date="2025-01-23T13:49:00Z" w16du:dateUtc="2025-01-23T18:49:00Z">
        <w:r w:rsidR="000A2F50">
          <w:t>step lengths recorded</w:t>
        </w:r>
      </w:ins>
      <w:ins w:id="205" w:author="Liam Berigan" w:date="2025-01-23T13:41:00Z" w16du:dateUtc="2025-01-23T18:41:00Z">
        <w:r w:rsidR="00020DBE">
          <w:t xml:space="preserve"> within a stopover site (Berigan 2024)</w:t>
        </w:r>
      </w:ins>
      <w:ins w:id="206" w:author="Liam Berigan" w:date="2025-01-23T13:50:00Z" w16du:dateUtc="2025-01-23T18:50:00Z">
        <w:r w:rsidR="0002523D">
          <w:t xml:space="preserve">. Ensuring that the preceding and following steps were </w:t>
        </w:r>
        <w:r w:rsidR="003A6B40">
          <w:t>&gt;6.68 km increased the likelihood that</w:t>
        </w:r>
      </w:ins>
      <w:ins w:id="207" w:author="Liam Berigan" w:date="2025-01-23T13:44:00Z" w16du:dateUtc="2025-01-23T18:44:00Z">
        <w:r w:rsidR="00A62F36">
          <w:t xml:space="preserve"> the bird </w:t>
        </w:r>
      </w:ins>
      <w:ins w:id="208" w:author="Liam Berigan" w:date="2025-01-23T13:47:00Z" w16du:dateUtc="2025-01-23T18:47:00Z">
        <w:r w:rsidR="001114E9">
          <w:t>had moved away from a stopover site before the point was recorded.</w:t>
        </w:r>
      </w:ins>
      <w:del w:id="209" w:author="Liam Berigan" w:date="2025-01-23T13:41:00Z" w16du:dateUtc="2025-01-23T18:41:00Z">
        <w:r w:rsidR="00011A0A" w:rsidDel="00020DBE">
          <w:delText xml:space="preserve"> </w:delText>
        </w:r>
      </w:del>
      <w:del w:id="210" w:author="Liam Berigan" w:date="2025-01-23T13:38:00Z" w16du:dateUtc="2025-01-23T18:38:00Z">
        <w:r w:rsidR="00011A0A" w:rsidDel="002D0CAD">
          <w:delText xml:space="preserve">steps </w:delText>
        </w:r>
      </w:del>
      <w:del w:id="211" w:author="Liam Berigan" w:date="2025-01-23T13:41:00Z" w16du:dateUtc="2025-01-23T18:41:00Z">
        <w:r w:rsidR="00011A0A" w:rsidDel="00020DBE">
          <w:delText xml:space="preserve">longer than </w:delText>
        </w:r>
        <w:r w:rsidR="007C3234" w:rsidDel="00020DBE">
          <w:delText>9</w:delText>
        </w:r>
        <w:r w:rsidR="003159CB" w:rsidDel="00020DBE">
          <w:delText>9</w:delText>
        </w:r>
        <w:r w:rsidR="007C3234" w:rsidDel="00020DBE">
          <w:delText>%</w:delText>
        </w:r>
        <w:r w:rsidR="000532DB" w:rsidDel="00020DBE">
          <w:delText xml:space="preserve"> of </w:delText>
        </w:r>
      </w:del>
      <w:del w:id="212" w:author="Liam Berigan" w:date="2025-01-23T13:39:00Z" w16du:dateUtc="2025-01-23T18:39:00Z">
        <w:r w:rsidR="000532DB" w:rsidDel="00754308">
          <w:delText>stopover</w:delText>
        </w:r>
        <w:r w:rsidR="007B7E23" w:rsidDel="00754308">
          <w:delText xml:space="preserve"> </w:delText>
        </w:r>
      </w:del>
      <w:del w:id="213" w:author="Liam Berigan" w:date="2025-01-23T13:41:00Z" w16du:dateUtc="2025-01-23T18:41:00Z">
        <w:r w:rsidR="007B7E23" w:rsidDel="00020DBE">
          <w:delText>movements (6.68 km, Be</w:delText>
        </w:r>
      </w:del>
      <w:del w:id="214" w:author="Liam Berigan" w:date="2025-01-23T13:42:00Z" w16du:dateUtc="2025-01-23T18:42:00Z">
        <w:r w:rsidR="007B7E23" w:rsidDel="00C22916">
          <w:delText>rigan 2024)</w:delText>
        </w:r>
        <w:r w:rsidR="00E56A19" w:rsidDel="00C22916">
          <w:delText>.</w:delText>
        </w:r>
      </w:del>
    </w:p>
    <w:p w14:paraId="5B602382" w14:textId="565DB264" w:rsidR="0074002D" w:rsidRDefault="0074002D" w:rsidP="00F07057">
      <w:pPr>
        <w:pStyle w:val="Heading2"/>
      </w:pPr>
      <w:r>
        <w:t>Modeling altitude distributions</w:t>
      </w:r>
    </w:p>
    <w:p w14:paraId="43B431C6" w14:textId="2DC9D09C"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known ground locations, with each class of data informing a different aspect of the model. Known ground </w:t>
      </w:r>
      <w:r w:rsidRPr="003201B4">
        <w:lastRenderedPageBreak/>
        <w:t>locations were assumed to always have a true altitude of 0</w:t>
      </w:r>
      <w:ins w:id="215" w:author="Liam Berigan" w:date="2025-01-21T14:24:00Z" w16du:dateUtc="2025-01-21T19:24:00Z">
        <w:r w:rsidR="00977E06">
          <w:t xml:space="preserve"> </w:t>
        </w:r>
      </w:ins>
      <w:r w:rsidRPr="003201B4">
        <w:t xml:space="preserve">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5BC78B1" w:rsidR="00C43232" w:rsidRPr="00345474" w:rsidRDefault="00000000" w:rsidP="00BA5E8B">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137C3E8F" w14:textId="316E7FF5" w:rsidR="00C24831" w:rsidRDefault="00B727CA" w:rsidP="00AE4437">
      <w:pPr>
        <w:spacing w:line="480" w:lineRule="auto"/>
        <w:rPr>
          <w:rFonts w:eastAsiaTheme="minorEastAsia"/>
        </w:rPr>
      </w:pPr>
      <w:r>
        <w:t>w</w:t>
      </w:r>
      <w:r w:rsidR="00345474" w:rsidRPr="005718D9">
        <w:t>here</w:t>
      </w:r>
      <w: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A07B5E">
        <w:rPr>
          <w:rFonts w:eastAsiaTheme="minorEastAsia"/>
          <w:iCs/>
        </w:rPr>
        <w:t>represents</w:t>
      </w:r>
      <w:r w:rsidR="00703141">
        <w:rPr>
          <w:rFonts w:eastAsiaTheme="minorEastAsia"/>
          <w:iCs/>
        </w:rPr>
        <w:t xml:space="preserve"> </w:t>
      </w:r>
      <w:r w:rsidR="0067797D">
        <w:rPr>
          <w:rFonts w:eastAsiaTheme="minorEastAsia"/>
          <w:iCs/>
        </w:rPr>
        <w:t>degrees of freedom,</w:t>
      </w:r>
      <w:r w:rsidR="00345474" w:rsidRPr="005718D9">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345474" w:rsidRPr="005718D9">
        <w:rPr>
          <w:iCs/>
        </w:rPr>
        <w:t xml:space="preserve"> is the mean error observed across all </w:t>
      </w:r>
      <w:r w:rsidR="00ED749B">
        <w:rPr>
          <w:iCs/>
        </w:rPr>
        <w:t>observations</w:t>
      </w:r>
      <w:r w:rsidR="00345474" w:rsidRPr="005718D9">
        <w:rPr>
          <w:iCs/>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345474" w:rsidRPr="005718D9">
        <w:rPr>
          <w:iCs/>
        </w:rPr>
        <w:t xml:space="preserve"> is the </w:t>
      </w:r>
      <w:r w:rsidR="00A07B5E">
        <w:rPr>
          <w:iCs/>
        </w:rPr>
        <w:t>scale parameter</w:t>
      </w:r>
      <w:r w:rsidR="00345474" w:rsidRPr="005718D9">
        <w:rPr>
          <w:iCs/>
        </w:rPr>
        <w:t xml:space="preserve"> associated with the error. </w:t>
      </w:r>
      <w:r w:rsidR="00345474" w:rsidRPr="005718D9">
        <w:rPr>
          <w:rFonts w:eastAsiaTheme="minorEastAsia"/>
        </w:rPr>
        <w:t>As such, the</w:t>
      </w:r>
      <w:r w:rsidR="00AE4437">
        <w:rPr>
          <w:rFonts w:eastAsiaTheme="minorEastAsia"/>
        </w:rPr>
        <w:t xml:space="preserve"> known</w:t>
      </w:r>
      <w:r w:rsidR="00345474" w:rsidRPr="005718D9">
        <w:rPr>
          <w:rFonts w:eastAsiaTheme="minorEastAsia"/>
        </w:rPr>
        <w:t xml:space="preserve"> ground locations can be used to</w:t>
      </w:r>
      <w:r w:rsidR="008D0949">
        <w:rPr>
          <w:rFonts w:eastAsiaTheme="minorEastAsia"/>
        </w:rPr>
        <w:t xml:space="preserve"> directly</w:t>
      </w:r>
      <w:r w:rsidR="00345474" w:rsidRPr="005718D9">
        <w:rPr>
          <w:rFonts w:eastAsiaTheme="minorEastAsia"/>
        </w:rPr>
        <w:t xml:space="preserve"> inform the </w:t>
      </w:r>
      <w:r w:rsidR="008D0949">
        <w:rPr>
          <w:rFonts w:eastAsiaTheme="minorEastAsia"/>
        </w:rPr>
        <w:t xml:space="preserve">measurement </w:t>
      </w:r>
      <w:r w:rsidR="00345474" w:rsidRPr="005718D9">
        <w:rPr>
          <w:rFonts w:eastAsiaTheme="minorEastAsia"/>
        </w:rPr>
        <w:t>error term</w:t>
      </w:r>
      <w:r w:rsidR="00C36270">
        <w:rPr>
          <w:rFonts w:eastAsiaTheme="minorEastAsia"/>
        </w:rPr>
        <w:t xml:space="preserv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00345474" w:rsidRPr="005718D9">
        <w:rPr>
          <w:rFonts w:eastAsiaTheme="minorEastAsia"/>
        </w:rPr>
        <w:t xml:space="preserve"> </w:t>
      </w:r>
      <w:r w:rsidR="00FE6D48">
        <w:rPr>
          <w:rFonts w:eastAsiaTheme="minorEastAsia"/>
        </w:rPr>
        <w:t xml:space="preserve">We chose to model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B3F4E">
        <w:rPr>
          <w:rFonts w:eastAsiaTheme="minorEastAsia"/>
        </w:rPr>
        <w:t xml:space="preserve"> </w:t>
      </w:r>
      <w:r w:rsidR="00031C53">
        <w:rPr>
          <w:rFonts w:eastAsiaTheme="minorEastAsia"/>
        </w:rPr>
        <w:t>using</w:t>
      </w:r>
      <w:r w:rsidR="00FE6D48">
        <w:rPr>
          <w:rFonts w:eastAsiaTheme="minorEastAsia"/>
        </w:rPr>
        <w:t xml:space="preserve"> </w:t>
      </w:r>
      <w:r w:rsidR="001D3F1D">
        <w:rPr>
          <w:rFonts w:eastAsiaTheme="minorEastAsia"/>
        </w:rPr>
        <w:t xml:space="preserve">a </w:t>
      </w:r>
      <w:proofErr w:type="gramStart"/>
      <w:r w:rsidR="00FE6D48">
        <w:rPr>
          <w:rFonts w:eastAsiaTheme="minorEastAsia"/>
        </w:rPr>
        <w:t>Student’s</w:t>
      </w:r>
      <w:proofErr w:type="gramEnd"/>
      <w:r w:rsidR="00FE6D48">
        <w:rPr>
          <w:rFonts w:eastAsiaTheme="minorEastAsia"/>
        </w:rPr>
        <w:t xml:space="preserve"> t-distribution </w:t>
      </w:r>
      <w:r w:rsidR="00471A4B">
        <w:rPr>
          <w:rFonts w:eastAsiaTheme="minorEastAsia"/>
        </w:rPr>
        <w:t xml:space="preserve">due to </w:t>
      </w:r>
      <w:r w:rsidR="00031C53">
        <w:rPr>
          <w:rFonts w:eastAsiaTheme="minorEastAsia"/>
        </w:rPr>
        <w:t>the distribution’s</w:t>
      </w:r>
      <w:r w:rsidR="00471A4B">
        <w:rPr>
          <w:rFonts w:eastAsiaTheme="minorEastAsia"/>
        </w:rPr>
        <w:t xml:space="preserve"> flexibility in modeling </w:t>
      </w:r>
      <w:r w:rsidR="00CF10A1">
        <w:rPr>
          <w:rFonts w:eastAsiaTheme="minorEastAsia"/>
        </w:rPr>
        <w:t>heavy tails</w:t>
      </w:r>
      <w:r w:rsidR="00031C53">
        <w:rPr>
          <w:rFonts w:eastAsiaTheme="minorEastAsia"/>
        </w:rPr>
        <w:t>,</w:t>
      </w:r>
      <w:r w:rsidR="00CF10A1">
        <w:rPr>
          <w:rFonts w:eastAsiaTheme="minorEastAsia"/>
        </w:rPr>
        <w:t xml:space="preserve"> which are frequently observed in </w:t>
      </w:r>
      <w:r w:rsidR="00EB3F4E">
        <w:rPr>
          <w:rFonts w:eastAsiaTheme="minorEastAsia"/>
        </w:rPr>
        <w:t>altitud</w:t>
      </w:r>
      <w:r w:rsidR="00031C53">
        <w:rPr>
          <w:rFonts w:eastAsiaTheme="minorEastAsia"/>
        </w:rPr>
        <w:t>inal</w:t>
      </w:r>
      <w:r w:rsidR="00EB3F4E">
        <w:rPr>
          <w:rFonts w:eastAsiaTheme="minorEastAsia"/>
        </w:rPr>
        <w:t xml:space="preserve"> measurement error</w:t>
      </w:r>
      <w:r w:rsidR="006D4914">
        <w:rPr>
          <w:rFonts w:eastAsiaTheme="minorEastAsia"/>
        </w:rPr>
        <w:t xml:space="preserve"> </w:t>
      </w:r>
      <w:r w:rsidR="00031C53">
        <w:rPr>
          <w:rFonts w:eastAsiaTheme="minorEastAsia"/>
        </w:rPr>
        <w:t>distributions</w:t>
      </w:r>
      <w:r w:rsidR="006D4914">
        <w:rPr>
          <w:rFonts w:eastAsiaTheme="minorEastAsia"/>
        </w:rPr>
        <w:t xml:space="preserve"> (</w:t>
      </w:r>
      <w:proofErr w:type="spellStart"/>
      <w:r w:rsidR="00733E1D" w:rsidRPr="005718D9">
        <w:rPr>
          <w:rFonts w:eastAsiaTheme="minorEastAsia"/>
        </w:rPr>
        <w:t>Péron</w:t>
      </w:r>
      <w:proofErr w:type="spellEnd"/>
      <w:r w:rsidR="00733E1D" w:rsidRPr="005718D9">
        <w:rPr>
          <w:rFonts w:eastAsiaTheme="minorEastAsia"/>
        </w:rPr>
        <w:t xml:space="preserve"> et al.</w:t>
      </w:r>
      <w:r w:rsidR="00733E1D">
        <w:rPr>
          <w:rFonts w:eastAsiaTheme="minorEastAsia"/>
        </w:rPr>
        <w:t xml:space="preserve"> 2017)</w:t>
      </w:r>
      <w:r w:rsidR="00031C53">
        <w:rPr>
          <w:rFonts w:eastAsiaTheme="minorEastAsia"/>
        </w:rPr>
        <w:t>.</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A7071FB" w:rsidR="00E477B0" w:rsidRPr="00FB2F7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=0</m:t>
                          </m:r>
                        </m:e>
                      </m:mr>
                      <m:mr>
                        <m:e>
                          <m:r>
                            <m:rPr>
                              <m:sty m:val="p"/>
                            </m:rPr>
                            <w:rPr>
                              <w:rFonts w:ascii="Cambria Math" w:hAnsi="Cambria Math"/>
                            </w:rPr>
                            <m:t>StudentT</m:t>
                          </m:r>
                          <m:d>
                            <m:dPr>
                              <m:ctrlPr>
                                <w:rPr>
                                  <w:rFonts w:ascii="Cambria Math" w:hAnsi="Cambria Math"/>
                                  <w:iCs/>
                                </w:rPr>
                              </m:ctrlPr>
                            </m:dPr>
                            <m:e>
                              <m:sSub>
                                <m:sSubPr>
                                  <m:ctrlPr>
                                    <w:rPr>
                                      <w:rFonts w:ascii="Cambria Math" w:hAnsi="Cambria Math"/>
                                      <w:i/>
                                      <w:iCs/>
                                    </w:rPr>
                                  </m:ctrlPr>
                                </m:sSubPr>
                                <m:e>
                                  <m:r>
                                    <w:rPr>
                                      <w:rFonts w:ascii="Cambria Math" w:hAnsi="Cambria Math"/>
                                    </w:rPr>
                                    <m:t>ν</m:t>
                                  </m:r>
                                </m:e>
                                <m:sub>
                                  <m:r>
                                    <w:rPr>
                                      <w:rFonts w:ascii="Cambria Math" w:hAnsi="Cambria Math"/>
                                    </w:rPr>
                                    <m:t>ε</m:t>
                                  </m:r>
                                </m:sub>
                              </m:sSub>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ε</m:t>
                                  </m:r>
                                </m:sub>
                              </m:sSub>
                              <m:r>
                                <w:rPr>
                                  <w:rFonts w:ascii="Cambria Math" w:hAnsi="Cambria Math"/>
                                </w:rPr>
                                <m:t>+</m:t>
                              </m:r>
                              <m:sSub>
                                <m:sSubPr>
                                  <m:ctrlPr>
                                    <w:rPr>
                                      <w:rFonts w:ascii="Cambria Math" w:hAnsi="Cambria Math"/>
                                      <w:i/>
                                      <w:iCs/>
                                    </w:rPr>
                                  </m:ctrlPr>
                                </m:sSubPr>
                                <m:e>
                                  <m:sSub>
                                    <m:sSubPr>
                                      <m:ctrlPr>
                                        <w:rPr>
                                          <w:rFonts w:ascii="Cambria Math" w:hAnsi="Cambria Math"/>
                                          <w:i/>
                                          <w:iCs/>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000000" w:rsidP="00D711DD">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021D56C0" w:rsidR="003B6656" w:rsidRPr="008327D9" w:rsidRDefault="00A60C8E" w:rsidP="00A60C8E">
      <w:pPr>
        <w:spacing w:line="480" w:lineRule="auto"/>
        <w:rPr>
          <w:rFonts w:eastAsiaTheme="minorEastAsia"/>
          <w:iCs/>
        </w:rPr>
      </w:pPr>
      <w:r w:rsidRPr="005718D9">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rPr>
                <w:rFonts w:ascii="Cambria Math" w:hAnsi="Cambria Math"/>
                <w:iCs/>
              </w:rPr>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1972D3">
        <w:rPr>
          <w:rFonts w:eastAsiaTheme="minorEastAsia"/>
          <w:iCs/>
        </w:rPr>
        <w:t>.</w:t>
      </w:r>
      <w:r w:rsidR="00A0215A">
        <w:rPr>
          <w:rFonts w:eastAsiaTheme="minorEastAsia"/>
          <w:iCs/>
        </w:rPr>
        <w:t xml:space="preserve"> We chose a log-normal distribution because </w:t>
      </w:r>
      <w:r w:rsidR="00E6052D">
        <w:rPr>
          <w:rFonts w:eastAsiaTheme="minorEastAsia"/>
          <w:iCs/>
        </w:rPr>
        <w:t xml:space="preserve">it accommodated a </w:t>
      </w:r>
      <w:r w:rsidR="00EE4AE5">
        <w:rPr>
          <w:rFonts w:eastAsiaTheme="minorEastAsia"/>
          <w:iCs/>
        </w:rPr>
        <w:t xml:space="preserve">heavy </w:t>
      </w:r>
      <w:r w:rsidR="00E46A0E">
        <w:rPr>
          <w:rFonts w:eastAsiaTheme="minorEastAsia"/>
          <w:iCs/>
        </w:rPr>
        <w:t>right</w:t>
      </w:r>
      <w:r w:rsidR="00EE4AE5">
        <w:rPr>
          <w:rFonts w:eastAsiaTheme="minorEastAsia"/>
          <w:iCs/>
        </w:rPr>
        <w:t xml:space="preserve"> tail</w:t>
      </w:r>
      <w:r w:rsidR="00E46A0E">
        <w:rPr>
          <w:rFonts w:eastAsiaTheme="minorEastAsia"/>
          <w:iCs/>
        </w:rPr>
        <w:t xml:space="preserve">, which is a common </w:t>
      </w:r>
      <w:r w:rsidR="008327D9">
        <w:rPr>
          <w:rFonts w:eastAsiaTheme="minorEastAsia"/>
          <w:iCs/>
        </w:rPr>
        <w:t xml:space="preserve">feature of bird altitude </w:t>
      </w:r>
      <w:r w:rsidR="00C8081A">
        <w:rPr>
          <w:rFonts w:eastAsiaTheme="minorEastAsia"/>
          <w:iCs/>
        </w:rPr>
        <w:t>distributions</w:t>
      </w:r>
      <w:r w:rsidR="008327D9">
        <w:rPr>
          <w:rFonts w:eastAsiaTheme="minorEastAsia"/>
          <w:iCs/>
        </w:rPr>
        <w:t xml:space="preserve"> (</w:t>
      </w:r>
      <w:r w:rsidR="009001C2">
        <w:rPr>
          <w:rFonts w:eastAsiaTheme="minorEastAsia"/>
          <w:iCs/>
        </w:rPr>
        <w:t>White et al. 2020)</w:t>
      </w:r>
      <w:r w:rsidR="008327D9">
        <w:rPr>
          <w:rFonts w:eastAsiaTheme="minorEastAsia"/>
          <w:iCs/>
        </w:rPr>
        <w:t xml:space="preserve">. </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4F5253A3" w:rsidR="00E042EF" w:rsidRDefault="00CB7091" w:rsidP="00A60C8E">
      <w:pPr>
        <w:spacing w:line="480" w:lineRule="auto"/>
        <w:rPr>
          <w:rFonts w:eastAsiaTheme="minorEastAsia"/>
          <w:iCs/>
        </w:rPr>
      </w:pPr>
      <w:r>
        <w:t xml:space="preserve">Where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iCs/>
        </w:rPr>
        <w:t xml:space="preserve"> is the 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p>
    <w:p w14:paraId="150856C9" w14:textId="0D072752"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rPr>
                <w:rFonts w:ascii="Cambria Math" w:hAnsi="Cambria Math"/>
                <w:i/>
                <w:iCs/>
              </w:rPr>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rPr>
                <w:rFonts w:ascii="Cambria Math" w:hAnsi="Cambria Math"/>
                <w:i/>
                <w:iCs/>
              </w:rPr>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 xml:space="preserve">α </w:t>
      </w:r>
      <w:r w:rsidR="002D4931" w:rsidRPr="00887EA7">
        <w:rPr>
          <w:rFonts w:eastAsiaTheme="minorEastAsia"/>
          <w:iCs/>
          <w:rPrChange w:id="216" w:author="Liam Berigan" w:date="2025-01-20T13:41:00Z" w16du:dateUtc="2025-01-20T18:41:00Z">
            <w:rPr>
              <w:rFonts w:ascii="Cambria Math" w:eastAsiaTheme="minorEastAsia" w:hAnsi="Cambria Math"/>
              <w:iCs/>
            </w:rPr>
          </w:rPrChange>
        </w:rPr>
        <w:t>and</w:t>
      </w:r>
      <w:r w:rsidR="002D4931">
        <w:rPr>
          <w:rFonts w:ascii="Cambria Math" w:eastAsiaTheme="minorEastAsia" w:hAnsi="Cambria Math"/>
          <w:iCs/>
        </w:rPr>
        <w:t xml:space="preserve"> β </w:t>
      </w:r>
      <w:r w:rsidR="002D4931" w:rsidRPr="00887EA7">
        <w:rPr>
          <w:rFonts w:eastAsiaTheme="minorEastAsia"/>
          <w:iCs/>
          <w:rPrChange w:id="217" w:author="Liam Berigan" w:date="2025-01-20T13:42:00Z" w16du:dateUtc="2025-01-20T18:42:00Z">
            <w:rPr>
              <w:rFonts w:ascii="Cambria Math" w:eastAsiaTheme="minorEastAsia" w:hAnsi="Cambria Math"/>
              <w:iCs/>
            </w:rPr>
          </w:rPrChange>
        </w:rPr>
        <w:t>shape parameters were set to 2.</w:t>
      </w:r>
      <w:r w:rsidR="000B2473" w:rsidRPr="00887EA7">
        <w:rPr>
          <w:rFonts w:eastAsiaTheme="minorEastAsia"/>
          <w:iCs/>
          <w:rPrChange w:id="218" w:author="Liam Berigan" w:date="2025-01-20T13:42:00Z" w16du:dateUtc="2025-01-20T18:42:00Z">
            <w:rPr>
              <w:rFonts w:ascii="Cambria Math" w:eastAsiaTheme="minorEastAsia" w:hAnsi="Cambria Math"/>
              <w:iCs/>
            </w:rPr>
          </w:rPrChange>
        </w:rPr>
        <w:t xml:space="preserve"> The degrees of freedom </w:t>
      </w:r>
      <w:r w:rsidR="002A2115" w:rsidRPr="00887EA7">
        <w:rPr>
          <w:rFonts w:eastAsiaTheme="minorEastAsia"/>
          <w:iCs/>
          <w:rPrChange w:id="219" w:author="Liam Berigan" w:date="2025-01-20T13:42:00Z" w16du:dateUtc="2025-01-20T18:42:00Z">
            <w:rPr>
              <w:rFonts w:ascii="Cambria Math" w:eastAsiaTheme="minorEastAsia" w:hAnsi="Cambria Math"/>
              <w:iCs/>
            </w:rPr>
          </w:rPrChange>
        </w:rPr>
        <w:t>in the measurement error distribution,</w:t>
      </w:r>
      <w:r w:rsidR="002A2115">
        <w:rPr>
          <w:rFonts w:ascii="Cambria Math" w:eastAsiaTheme="minorEastAsia" w:hAnsi="Cambria Math"/>
          <w:iCs/>
        </w:rPr>
        <w:t xml:space="preserve"> </w:t>
      </w:r>
      <m:oMath>
        <m:sSub>
          <m:sSubPr>
            <m:ctrlPr>
              <w:rPr>
                <w:rFonts w:ascii="Cambria Math" w:hAnsi="Cambria Math"/>
                <w:i/>
                <w:iCs/>
              </w:rPr>
            </m:ctrlPr>
          </m:sSubPr>
          <m:e>
            <m:r>
              <w:rPr>
                <w:rFonts w:ascii="Cambria Math" w:hAnsi="Cambria Math"/>
              </w:rPr>
              <m:t>ν</m:t>
            </m:r>
          </m:e>
          <m:sub>
            <m:r>
              <w:rPr>
                <w:rFonts w:ascii="Cambria Math" w:hAnsi="Cambria Math"/>
              </w:rPr>
              <m:t>ε</m:t>
            </m:r>
          </m:sub>
        </m:sSub>
      </m:oMath>
      <w:r w:rsidR="002A2115" w:rsidRPr="00E51140">
        <w:rPr>
          <w:rFonts w:eastAsiaTheme="minorEastAsia"/>
          <w:iCs/>
          <w:rPrChange w:id="220" w:author="Liam Berigan" w:date="2025-01-20T13:42:00Z" w16du:dateUtc="2025-01-20T18:42:00Z">
            <w:rPr>
              <w:rFonts w:ascii="Cambria Math" w:eastAsiaTheme="minorEastAsia" w:hAnsi="Cambria Math"/>
              <w:iCs/>
            </w:rPr>
          </w:rPrChange>
        </w:rPr>
        <w:t xml:space="preserve">, received a </w:t>
      </w:r>
      <w:r w:rsidR="00943A94" w:rsidRPr="00E51140">
        <w:rPr>
          <w:rFonts w:eastAsiaTheme="minorEastAsia"/>
          <w:iCs/>
          <w:rPrChange w:id="221" w:author="Liam Berigan" w:date="2025-01-20T13:42:00Z" w16du:dateUtc="2025-01-20T18:42:00Z">
            <w:rPr>
              <w:rFonts w:ascii="Cambria Math" w:eastAsiaTheme="minorEastAsia" w:hAnsi="Cambria Math"/>
              <w:iCs/>
            </w:rPr>
          </w:rPrChange>
        </w:rPr>
        <w:t>gamma distribution prior</w:t>
      </w:r>
      <w:r w:rsidR="00EB7A5F" w:rsidRPr="00E51140">
        <w:rPr>
          <w:rFonts w:eastAsiaTheme="minorEastAsia"/>
          <w:iCs/>
          <w:rPrChange w:id="222" w:author="Liam Berigan" w:date="2025-01-20T13:42:00Z" w16du:dateUtc="2025-01-20T18:42:00Z">
            <w:rPr>
              <w:rFonts w:ascii="Cambria Math" w:eastAsiaTheme="minorEastAsia" w:hAnsi="Cambria Math"/>
              <w:iCs/>
            </w:rPr>
          </w:rPrChange>
        </w:rPr>
        <w:t xml:space="preserve"> with an</w:t>
      </w:r>
      <w:r w:rsidR="00EB7A5F">
        <w:rPr>
          <w:rFonts w:ascii="Cambria Math" w:eastAsiaTheme="minorEastAsia" w:hAnsi="Cambria Math"/>
          <w:iCs/>
        </w:rPr>
        <w:t xml:space="preserve"> α </w:t>
      </w:r>
      <w:r w:rsidR="00EB7A5F" w:rsidRPr="00E51140">
        <w:rPr>
          <w:rFonts w:eastAsiaTheme="minorEastAsia"/>
          <w:iCs/>
          <w:rPrChange w:id="223" w:author="Liam Berigan" w:date="2025-01-20T13:42:00Z" w16du:dateUtc="2025-01-20T18:42:00Z">
            <w:rPr>
              <w:rFonts w:ascii="Cambria Math" w:eastAsiaTheme="minorEastAsia" w:hAnsi="Cambria Math"/>
              <w:iCs/>
            </w:rPr>
          </w:rPrChange>
        </w:rPr>
        <w:t>of</w:t>
      </w:r>
      <w:r w:rsidR="00EB7A5F">
        <w:rPr>
          <w:rFonts w:ascii="Cambria Math" w:eastAsiaTheme="minorEastAsia" w:hAnsi="Cambria Math"/>
          <w:iCs/>
        </w:rPr>
        <w:t xml:space="preserve"> 2 </w:t>
      </w:r>
      <w:r w:rsidR="00EB7A5F" w:rsidRPr="00E51140">
        <w:rPr>
          <w:rFonts w:eastAsiaTheme="minorEastAsia"/>
          <w:iCs/>
          <w:rPrChange w:id="224" w:author="Liam Berigan" w:date="2025-01-20T13:42:00Z" w16du:dateUtc="2025-01-20T18:42:00Z">
            <w:rPr>
              <w:rFonts w:ascii="Cambria Math" w:eastAsiaTheme="minorEastAsia" w:hAnsi="Cambria Math"/>
              <w:iCs/>
            </w:rPr>
          </w:rPrChange>
        </w:rPr>
        <w:t>and a</w:t>
      </w:r>
      <w:r w:rsidR="00EB7A5F">
        <w:rPr>
          <w:rFonts w:ascii="Cambria Math" w:eastAsiaTheme="minorEastAsia" w:hAnsi="Cambria Math"/>
          <w:iCs/>
        </w:rPr>
        <w:t xml:space="preserve"> β</w:t>
      </w:r>
      <w:r w:rsidR="00F023D6">
        <w:rPr>
          <w:rFonts w:ascii="Cambria Math" w:eastAsiaTheme="minorEastAsia" w:hAnsi="Cambria Math"/>
          <w:iCs/>
        </w:rPr>
        <w:t xml:space="preserve"> </w:t>
      </w:r>
      <w:r w:rsidR="00F023D6" w:rsidRPr="00462B07">
        <w:rPr>
          <w:rFonts w:eastAsiaTheme="minorEastAsia"/>
          <w:iCs/>
          <w:rPrChange w:id="225" w:author="Liam Berigan" w:date="2025-01-20T13:46:00Z" w16du:dateUtc="2025-01-20T18:46:00Z">
            <w:rPr>
              <w:rFonts w:ascii="Cambria Math" w:eastAsiaTheme="minorEastAsia" w:hAnsi="Cambria Math"/>
              <w:iCs/>
            </w:rPr>
          </w:rPrChange>
        </w:rPr>
        <w:t>of 0.1, following suggestions for vague priors of</w:t>
      </w:r>
      <w:r w:rsidR="00F023D6">
        <w:rPr>
          <w:rFonts w:ascii="Cambria Math" w:eastAsiaTheme="minorEastAsia" w:hAnsi="Cambria Math"/>
          <w:iCs/>
        </w:rPr>
        <w:t xml:space="preserve"> </w:t>
      </w:r>
      <w:r w:rsidR="00F023D6">
        <w:rPr>
          <w:rFonts w:ascii="Cambria Math" w:eastAsiaTheme="minorEastAsia" w:hAnsi="Cambria Math"/>
          <w:iCs/>
        </w:rPr>
        <w:sym w:font="Symbol" w:char="F06E"/>
      </w:r>
      <w:r w:rsidR="00F023D6">
        <w:rPr>
          <w:rFonts w:ascii="Cambria Math" w:eastAsiaTheme="minorEastAsia" w:hAnsi="Cambria Math"/>
          <w:iCs/>
        </w:rPr>
        <w:t xml:space="preserve"> </w:t>
      </w:r>
      <w:r w:rsidR="00F023D6" w:rsidRPr="00462B07">
        <w:rPr>
          <w:rFonts w:eastAsiaTheme="minorEastAsia"/>
          <w:iCs/>
          <w:rPrChange w:id="226" w:author="Liam Berigan" w:date="2025-01-20T13:46:00Z" w16du:dateUtc="2025-01-20T18:46:00Z">
            <w:rPr>
              <w:rFonts w:ascii="Cambria Math" w:eastAsiaTheme="minorEastAsia" w:hAnsi="Cambria Math"/>
              <w:iCs/>
            </w:rPr>
          </w:rPrChange>
        </w:rPr>
        <w:t xml:space="preserve">in </w:t>
      </w:r>
      <w:r w:rsidR="009C5E59" w:rsidRPr="00462B07">
        <w:rPr>
          <w:rFonts w:eastAsiaTheme="minorEastAsia"/>
          <w:iCs/>
          <w:rPrChange w:id="227" w:author="Liam Berigan" w:date="2025-01-20T13:46:00Z" w16du:dateUtc="2025-01-20T18:46:00Z">
            <w:rPr>
              <w:rFonts w:ascii="Cambria Math" w:eastAsiaTheme="minorEastAsia" w:hAnsi="Cambria Math"/>
              <w:iCs/>
            </w:rPr>
          </w:rPrChange>
        </w:rPr>
        <w:t>Juárez and Steel (2010).</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000000" w:rsidP="00BA5E8B">
            <w:pP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rPr>
                        <w:rFonts w:ascii="Cambria Math" w:hAnsi="Cambria Math"/>
                        <w:i/>
                      </w:rPr>
                    </m:ctrlPr>
                  </m:dPr>
                  <m:e>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000000" w:rsidP="00215D23">
            <w:pPr>
              <w:rPr>
                <w:rFonts w:eastAsiaTheme="minorEastAsia"/>
              </w:rPr>
            </w:pPr>
            <m:oMathPara>
              <m:oMath>
                <m:sSub>
                  <m:sSubPr>
                    <m:ctrlPr>
                      <w:rPr>
                        <w:rFonts w:ascii="Cambria Math" w:hAnsi="Cambria Math"/>
                        <w:iCs/>
                      </w:rPr>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rPr>
                <w:rFonts w:ascii="Cambria Math" w:hAnsi="Cambria Math"/>
                <w:i/>
              </w:rPr>
            </m:ctrlPr>
          </m:sSubPr>
          <m:e>
            <m:sSub>
              <m:sSubPr>
                <m:ctrlPr>
                  <w:rPr>
                    <w:rFonts w:ascii="Cambria Math" w:hAnsi="Cambria Math"/>
                    <w:i/>
                    <w:iCs/>
                  </w:rPr>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w:t>
      </w:r>
      <w:r w:rsidR="00DB5C13">
        <w:rPr>
          <w:rFonts w:eastAsiaTheme="minorEastAsia"/>
        </w:rPr>
        <w:lastRenderedPageBreak/>
        <w:t>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rPr>
                <w:rFonts w:ascii="Cambria Math" w:hAnsi="Cambria Math"/>
                <w:i/>
                <w:iCs/>
              </w:rPr>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rPr>
                <w:rFonts w:ascii="Cambria Math" w:hAnsi="Cambria Math"/>
                <w:i/>
                <w:iCs/>
              </w:rPr>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w:t>
      </w:r>
      <w:r w:rsidR="00BC4350" w:rsidRPr="00BE6DFC">
        <w:rPr>
          <w:rFonts w:eastAsiaTheme="minorEastAsia"/>
          <w:i/>
          <w:iCs/>
        </w:rPr>
        <w:t xml:space="preserve">a priori </w:t>
      </w:r>
      <w:r w:rsidR="00BC4350">
        <w:rPr>
          <w:rFonts w:eastAsiaTheme="minorEastAsia"/>
        </w:rPr>
        <w:t xml:space="preserve">reason to believe that GPS measurement error would change </w:t>
      </w:r>
      <w:r w:rsidR="00F72500">
        <w:rPr>
          <w:rFonts w:eastAsiaTheme="minorEastAsia"/>
        </w:rPr>
        <w:t>as a function of these classes</w:t>
      </w:r>
      <w:r w:rsidR="002C5E37">
        <w:rPr>
          <w:rFonts w:eastAsiaTheme="minorEastAsia"/>
        </w:rPr>
        <w:t>.</w:t>
      </w:r>
    </w:p>
    <w:p w14:paraId="58649792" w14:textId="19EEB955" w:rsidR="0094724A" w:rsidRPr="00E31F2D" w:rsidRDefault="00632D86" w:rsidP="00B83ECD">
      <w:pPr>
        <w:spacing w:line="480" w:lineRule="auto"/>
        <w:rPr>
          <w:rFonts w:eastAsiaTheme="minorEastAsia"/>
          <w:rPrChange w:id="228" w:author="Liam Berigan" w:date="2025-01-23T14:09:00Z" w16du:dateUtc="2025-01-23T19:09:00Z">
            <w:rPr>
              <w:rFonts w:eastAsiaTheme="minorEastAsia"/>
              <w:highlight w:val="yellow"/>
            </w:rPr>
          </w:rPrChange>
        </w:rPr>
      </w:pPr>
      <w:r>
        <w:rPr>
          <w:rFonts w:eastAsiaTheme="minorEastAsia"/>
        </w:rPr>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F07A37">
        <w:rPr>
          <w:rFonts w:eastAsiaTheme="minorEastAsia"/>
        </w:rPr>
        <w:t xml:space="preserve">potential scale reduction </w:t>
      </w:r>
      <w:r w:rsidR="005762E8">
        <w:rPr>
          <w:rFonts w:eastAsiaTheme="minorEastAsia"/>
        </w:rPr>
        <w:t>values were</w:t>
      </w:r>
      <w:r w:rsidR="00090808">
        <w:rPr>
          <w:rFonts w:eastAsiaTheme="minorEastAsia"/>
        </w:rPr>
        <w:t xml:space="preserve"> &lt;1.1</w:t>
      </w:r>
      <w:r w:rsidR="00397A5A">
        <w:rPr>
          <w:rFonts w:eastAsiaTheme="minorEastAsia"/>
        </w:rPr>
        <w:t xml:space="preserve"> (Brooks </w:t>
      </w:r>
      <w:ins w:id="229" w:author="Liam Berigan" w:date="2025-01-22T08:11:00Z" w16du:dateUtc="2025-01-22T13:11:00Z">
        <w:r w:rsidR="00332972">
          <w:rPr>
            <w:rFonts w:eastAsiaTheme="minorEastAsia"/>
          </w:rPr>
          <w:t>and</w:t>
        </w:r>
      </w:ins>
      <w:del w:id="230" w:author="Liam Berigan" w:date="2025-01-22T08:11:00Z" w16du:dateUtc="2025-01-22T13:11:00Z">
        <w:r w:rsidR="00397A5A" w:rsidDel="00332972">
          <w:rPr>
            <w:rFonts w:eastAsiaTheme="minorEastAsia"/>
          </w:rPr>
          <w:delText>&amp;</w:delText>
        </w:r>
      </w:del>
      <w:r w:rsidR="00397A5A">
        <w:rPr>
          <w:rFonts w:eastAsiaTheme="minorEastAsia"/>
        </w:rPr>
        <w:t xml:space="preserve"> Gelman 1998)</w:t>
      </w:r>
      <w:r w:rsidR="00090808">
        <w:rPr>
          <w:rFonts w:eastAsiaTheme="minorEastAsia"/>
        </w:rPr>
        <w:t xml:space="preserve">. </w:t>
      </w:r>
      <w:ins w:id="231" w:author="Liam Berigan" w:date="2025-01-23T14:05:00Z" w16du:dateUtc="2025-01-23T19:05:00Z">
        <w:r w:rsidR="00995294">
          <w:rPr>
            <w:rFonts w:eastAsiaTheme="minorEastAsia"/>
          </w:rPr>
          <w:t xml:space="preserve">As Bayesian </w:t>
        </w:r>
        <w:r w:rsidR="006F6093">
          <w:rPr>
            <w:rFonts w:eastAsiaTheme="minorEastAsia"/>
          </w:rPr>
          <w:t xml:space="preserve">models often </w:t>
        </w:r>
      </w:ins>
      <w:ins w:id="232" w:author="Liam Berigan" w:date="2025-01-23T14:07:00Z" w16du:dateUtc="2025-01-23T19:07:00Z">
        <w:r w:rsidR="00C037DD">
          <w:rPr>
            <w:rFonts w:eastAsiaTheme="minorEastAsia"/>
          </w:rPr>
          <w:t>pe</w:t>
        </w:r>
      </w:ins>
      <w:ins w:id="233" w:author="Liam Berigan" w:date="2025-01-23T14:08:00Z" w16du:dateUtc="2025-01-23T19:08:00Z">
        <w:r w:rsidR="00C037DD">
          <w:rPr>
            <w:rFonts w:eastAsiaTheme="minorEastAsia"/>
          </w:rPr>
          <w:t>r</w:t>
        </w:r>
      </w:ins>
      <w:ins w:id="234" w:author="Liam Berigan" w:date="2025-01-23T14:07:00Z" w16du:dateUtc="2025-01-23T19:07:00Z">
        <w:r w:rsidR="00C037DD">
          <w:rPr>
            <w:rFonts w:eastAsiaTheme="minorEastAsia"/>
          </w:rPr>
          <w:t>form</w:t>
        </w:r>
      </w:ins>
      <w:ins w:id="235" w:author="Liam Berigan" w:date="2025-01-23T14:05:00Z" w16du:dateUtc="2025-01-23T19:05:00Z">
        <w:r w:rsidR="006F6093">
          <w:rPr>
            <w:rFonts w:eastAsiaTheme="minorEastAsia"/>
          </w:rPr>
          <w:t xml:space="preserve"> better w</w:t>
        </w:r>
      </w:ins>
      <w:ins w:id="236" w:author="Liam Berigan" w:date="2025-01-23T14:08:00Z" w16du:dateUtc="2025-01-23T19:08:00Z">
        <w:r w:rsidR="00C037DD">
          <w:rPr>
            <w:rFonts w:eastAsiaTheme="minorEastAsia"/>
          </w:rPr>
          <w:t>ith scaled variables</w:t>
        </w:r>
      </w:ins>
      <w:ins w:id="237" w:author="Liam Berigan" w:date="2025-01-23T14:06:00Z" w16du:dateUtc="2025-01-23T19:06:00Z">
        <w:r w:rsidR="000D71CD">
          <w:rPr>
            <w:rFonts w:eastAsiaTheme="minorEastAsia"/>
          </w:rPr>
          <w:t xml:space="preserve">, </w:t>
        </w:r>
      </w:ins>
      <w:ins w:id="238" w:author="Liam Berigan" w:date="2025-01-23T14:08:00Z" w16du:dateUtc="2025-01-23T19:08:00Z">
        <w:r w:rsidR="00C037DD">
          <w:rPr>
            <w:rFonts w:eastAsiaTheme="minorEastAsia"/>
          </w:rPr>
          <w:t>we scaled our estimated flight altitudes between 0 and 1</w:t>
        </w:r>
      </w:ins>
      <w:ins w:id="239" w:author="Liam Berigan" w:date="2025-01-23T14:13:00Z" w16du:dateUtc="2025-01-23T19:13:00Z">
        <w:r w:rsidR="00DD5CD4">
          <w:rPr>
            <w:rFonts w:eastAsiaTheme="minorEastAsia"/>
          </w:rPr>
          <w:t xml:space="preserve"> for modeling</w:t>
        </w:r>
      </w:ins>
      <w:ins w:id="240" w:author="Liam Berigan" w:date="2025-01-23T14:08:00Z" w16du:dateUtc="2025-01-23T19:08:00Z">
        <w:r w:rsidR="00C037DD">
          <w:rPr>
            <w:rFonts w:eastAsiaTheme="minorEastAsia"/>
          </w:rPr>
          <w:t xml:space="preserve">, and </w:t>
        </w:r>
      </w:ins>
      <w:proofErr w:type="gramStart"/>
      <w:ins w:id="241" w:author="Liam Berigan" w:date="2025-01-23T14:09:00Z" w16du:dateUtc="2025-01-23T19:09:00Z">
        <w:r w:rsidR="00C037DD">
          <w:rPr>
            <w:rFonts w:eastAsiaTheme="minorEastAsia"/>
          </w:rPr>
          <w:t>back-transformed</w:t>
        </w:r>
        <w:proofErr w:type="gramEnd"/>
        <w:r w:rsidR="00C037DD">
          <w:rPr>
            <w:rFonts w:eastAsiaTheme="minorEastAsia"/>
          </w:rPr>
          <w:t xml:space="preserve"> all parameter estimates into meters </w:t>
        </w:r>
      </w:ins>
      <w:r w:rsidR="00E97D6D">
        <w:rPr>
          <w:rFonts w:eastAsiaTheme="minorEastAsia"/>
        </w:rPr>
        <w:t>above ground level</w:t>
      </w:r>
      <w:ins w:id="242" w:author="Liam Berigan" w:date="2025-01-23T14:09:00Z" w16du:dateUtc="2025-01-23T19:09:00Z">
        <w:r w:rsidR="00C037DD">
          <w:rPr>
            <w:rFonts w:eastAsiaTheme="minorEastAsia"/>
          </w:rPr>
          <w:t xml:space="preserve"> for evaluation.</w:t>
        </w:r>
        <w:r w:rsidR="00E31F2D">
          <w:rPr>
            <w:rFonts w:eastAsiaTheme="minorEastAsia"/>
          </w:rPr>
          <w:t xml:space="preserve"> </w:t>
        </w:r>
      </w:ins>
      <w:del w:id="243" w:author="Liam Berigan" w:date="2025-01-23T14:09:00Z" w16du:dateUtc="2025-01-23T19:09:00Z">
        <w:r w:rsidDel="00E31F2D">
          <w:rPr>
            <w:rFonts w:eastAsiaTheme="minorEastAsia"/>
          </w:rPr>
          <w:delText xml:space="preserve">We ran models using the </w:delText>
        </w:r>
        <w:r w:rsidR="00BD443A" w:rsidDel="00E31F2D">
          <w:rPr>
            <w:rFonts w:eastAsiaTheme="minorEastAsia"/>
          </w:rPr>
          <w:delText>scaled</w:delText>
        </w:r>
        <w:r w:rsidDel="00E31F2D">
          <w:rPr>
            <w:rFonts w:eastAsiaTheme="minorEastAsia"/>
          </w:rPr>
          <w:delText xml:space="preserve"> </w:delText>
        </w:r>
      </w:del>
      <w:del w:id="244" w:author="Liam Berigan" w:date="2025-01-20T13:31:00Z" w16du:dateUtc="2025-01-20T18:31:00Z">
        <w:r w:rsidDel="00416DB3">
          <w:rPr>
            <w:rFonts w:eastAsiaTheme="minorEastAsia"/>
          </w:rPr>
          <w:delText xml:space="preserve">height </w:delText>
        </w:r>
      </w:del>
      <w:del w:id="245" w:author="Liam Berigan" w:date="2025-01-23T14:09:00Z" w16du:dateUtc="2025-01-23T19:09:00Z">
        <w:r w:rsidDel="00E31F2D">
          <w:rPr>
            <w:rFonts w:eastAsiaTheme="minorEastAsia"/>
          </w:rPr>
          <w:delText xml:space="preserve">above ground level estimates for </w:delText>
        </w:r>
      </w:del>
      <m:oMath>
        <m:sSub>
          <m:sSubPr>
            <m:ctrlPr>
              <w:del w:id="246" w:author="Liam Berigan" w:date="2025-01-23T14:09:00Z" w16du:dateUtc="2025-01-23T19:09:00Z">
                <w:rPr>
                  <w:rFonts w:ascii="Cambria Math" w:hAnsi="Cambria Math"/>
                  <w:i/>
                </w:rPr>
              </w:del>
            </m:ctrlPr>
          </m:sSubPr>
          <m:e>
            <m:r>
              <w:del w:id="247" w:author="Liam Berigan" w:date="2025-01-23T14:09:00Z" w16du:dateUtc="2025-01-23T19:09:00Z">
                <w:rPr>
                  <w:rFonts w:ascii="Cambria Math" w:hAnsi="Cambria Math"/>
                </w:rPr>
                <m:t>A</m:t>
              </w:del>
            </m:r>
          </m:e>
          <m:sub>
            <m:r>
              <w:del w:id="248" w:author="Liam Berigan" w:date="2025-01-23T14:09:00Z" w16du:dateUtc="2025-01-23T19:09:00Z">
                <w:rPr>
                  <w:rFonts w:ascii="Cambria Math" w:hAnsi="Cambria Math"/>
                </w:rPr>
                <m:t>r</m:t>
              </w:del>
            </m:r>
          </m:sub>
        </m:sSub>
      </m:oMath>
      <w:del w:id="249" w:author="Liam Berigan" w:date="2025-01-23T14:09:00Z" w16du:dateUtc="2025-01-23T19:09:00Z">
        <w:r w:rsidDel="00E31F2D">
          <w:rPr>
            <w:rFonts w:eastAsiaTheme="minorEastAsia"/>
          </w:rPr>
          <w:delText>, and back-transformed all parameter estimates into meters</w:delText>
        </w:r>
        <w:r w:rsidR="0093533D" w:rsidDel="00E31F2D">
          <w:rPr>
            <w:rFonts w:eastAsiaTheme="minorEastAsia"/>
          </w:rPr>
          <w:delText xml:space="preserve"> </w:delText>
        </w:r>
        <w:r w:rsidR="00294F7E" w:rsidDel="00E31F2D">
          <w:rPr>
            <w:rFonts w:eastAsiaTheme="minorEastAsia"/>
          </w:rPr>
          <w:delText>AGL</w:delText>
        </w:r>
        <w:r w:rsidDel="00E31F2D">
          <w:rPr>
            <w:rFonts w:eastAsiaTheme="minorEastAsia"/>
          </w:rPr>
          <w:delText xml:space="preserve"> for evaluation. </w:delText>
        </w:r>
      </w:del>
      <w:r>
        <w:rPr>
          <w:rFonts w:eastAsiaTheme="minorEastAsia"/>
        </w:rPr>
        <w:t xml:space="preserve">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78193D">
        <w:rPr>
          <w:rFonts w:eastAsiaTheme="minorEastAsia"/>
        </w:rPr>
        <w:t>,</w:t>
      </w:r>
      <w:r w:rsidR="00D253B5">
        <w:rPr>
          <w:rFonts w:eastAsiaTheme="minorEastAsia"/>
        </w:rPr>
        <w:t xml:space="preserve"> </w:t>
      </w:r>
      <w:r w:rsidR="00A37FD2">
        <w:rPr>
          <w:rFonts w:eastAsiaTheme="minorEastAsia"/>
        </w:rPr>
        <w:t>median</w:t>
      </w:r>
      <w:r w:rsidR="0078193D">
        <w:rPr>
          <w:rFonts w:eastAsiaTheme="minorEastAsia"/>
        </w:rPr>
        <w:t>, standard deviation, and skewness</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rPr>
                <w:rFonts w:ascii="Cambria Math" w:hAnsi="Cambria Math"/>
                <w:i/>
                <w:iCs/>
              </w:rPr>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highest density credible intervals</w:t>
      </w:r>
      <w:ins w:id="250" w:author="Liam Berigan" w:date="2025-01-23T12:36:00Z" w16du:dateUtc="2025-01-23T17:36:00Z">
        <w:r w:rsidR="009107E5">
          <w:rPr>
            <w:rFonts w:eastAsiaTheme="minorEastAsia"/>
          </w:rPr>
          <w:t xml:space="preserve"> (CRI)</w:t>
        </w:r>
      </w:ins>
      <w:del w:id="251" w:author="Liam Berigan" w:date="2025-01-21T14:34:00Z" w16du:dateUtc="2025-01-21T19:34:00Z">
        <w:r w:rsidR="002047A3" w:rsidDel="00E32961">
          <w:rPr>
            <w:rFonts w:eastAsiaTheme="minorEastAsia"/>
          </w:rPr>
          <w:delText xml:space="preserve"> </w:delText>
        </w:r>
        <w:r w:rsidR="00A621D4" w:rsidDel="00E32961">
          <w:rPr>
            <w:rFonts w:eastAsiaTheme="minorEastAsia"/>
          </w:rPr>
          <w:delText>(HDI)</w:delText>
        </w:r>
      </w:del>
      <w:r w:rsidR="00A621D4">
        <w:rPr>
          <w:rFonts w:eastAsiaTheme="minorEastAsia"/>
        </w:rPr>
        <w:t xml:space="preserve"> since they allow for more conservative estimates when posterior densities are </w:t>
      </w:r>
      <w:r w:rsidR="00E302EB">
        <w:rPr>
          <w:rFonts w:eastAsiaTheme="minorEastAsia"/>
        </w:rPr>
        <w:t>skewed (</w:t>
      </w:r>
      <w:proofErr w:type="spellStart"/>
      <w:r w:rsidR="00E302EB">
        <w:rPr>
          <w:rFonts w:eastAsiaTheme="minorEastAsia"/>
        </w:rPr>
        <w:t>Kruschke</w:t>
      </w:r>
      <w:proofErr w:type="spellEnd"/>
      <w:r w:rsidR="00E302EB">
        <w:rPr>
          <w:rFonts w:eastAsiaTheme="minorEastAsia"/>
        </w:rPr>
        <w:t xml:space="preserv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proofErr w:type="spellStart"/>
      <w:r w:rsidR="004546C4" w:rsidRPr="004546C4">
        <w:rPr>
          <w:rFonts w:ascii="Aptos" w:hAnsi="Aptos"/>
        </w:rPr>
        <w:t>Ruscio</w:t>
      </w:r>
      <w:proofErr w:type="spellEnd"/>
      <w:r w:rsidR="004546C4" w:rsidRPr="004546C4">
        <w:rPr>
          <w:rFonts w:ascii="Aptos" w:hAnsi="Aptos"/>
        </w:rPr>
        <w:t xml:space="preserve">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4880045C" w:rsidR="0074002D" w:rsidRPr="00483BF9" w:rsidRDefault="001C6E5B" w:rsidP="000D609A">
      <w:pPr>
        <w:spacing w:line="480" w:lineRule="auto"/>
        <w:rPr>
          <w:rPrChange w:id="252" w:author="Liam Berigan" w:date="2025-01-23T16:56:00Z" w16du:dateUtc="2025-01-23T21:56:00Z">
            <w:rPr>
              <w:highlight w:val="yellow"/>
            </w:rPr>
          </w:rPrChange>
        </w:rPr>
      </w:pPr>
      <w:ins w:id="253" w:author="Liam Berigan" w:date="2025-01-23T16:55:00Z" w16du:dateUtc="2025-01-23T21:55:00Z">
        <w:r>
          <w:t xml:space="preserve">We </w:t>
        </w:r>
      </w:ins>
      <w:ins w:id="254" w:author="Liam Berigan" w:date="2025-01-23T16:57:00Z" w16du:dateUtc="2025-01-23T21:57:00Z">
        <w:r w:rsidR="00837C5E">
          <w:t>used</w:t>
        </w:r>
      </w:ins>
      <w:ins w:id="255" w:author="Liam Berigan" w:date="2025-01-23T16:55:00Z" w16du:dateUtc="2025-01-23T21:55:00Z">
        <w:r>
          <w:t xml:space="preserve"> derived metrics from our </w:t>
        </w:r>
        <w:r w:rsidR="00227144">
          <w:t>model to assess how often woodcock flight altitudes occurred in the altitude range typically detected by ground-based radar and how they coincided with height intervals associated with common airspace obstacles that pose collision risk.</w:t>
        </w:r>
      </w:ins>
      <w:ins w:id="256" w:author="Liam Berigan" w:date="2025-01-23T16:56:00Z" w16du:dateUtc="2025-01-23T21:56:00Z">
        <w:r w:rsidR="00483BF9">
          <w:t xml:space="preserve"> </w:t>
        </w:r>
        <w:r w:rsidR="00834536">
          <w:t>We calculated these metrics</w:t>
        </w:r>
      </w:ins>
      <w:ins w:id="257" w:author="Liam Berigan" w:date="2025-01-23T16:55:00Z" w16du:dateUtc="2025-01-23T21:55:00Z">
        <w:r>
          <w:t xml:space="preserve"> </w:t>
        </w:r>
      </w:ins>
      <w:ins w:id="258" w:author="Liam Berigan" w:date="2025-01-23T17:26:00Z" w16du:dateUtc="2025-01-23T22:26:00Z">
        <w:r w:rsidR="00701637">
          <w:t xml:space="preserve">by </w:t>
        </w:r>
        <w:r w:rsidR="00701637">
          <w:rPr>
            <w:rFonts w:eastAsiaTheme="minorEastAsia"/>
          </w:rPr>
          <w:t xml:space="preserve">simulating a log-normal distribution for each posterior value of </w:t>
        </w:r>
      </w:ins>
      <m:oMath>
        <m:sSub>
          <m:sSubPr>
            <m:ctrlPr>
              <w:ins w:id="259" w:author="Liam Berigan" w:date="2025-01-23T17:26:00Z" w16du:dateUtc="2025-01-23T22:26:00Z">
                <w:rPr>
                  <w:rFonts w:ascii="Cambria Math" w:hAnsi="Cambria Math"/>
                  <w:i/>
                  <w:iCs/>
                </w:rPr>
              </w:ins>
            </m:ctrlPr>
          </m:sSubPr>
          <m:e>
            <m:r>
              <w:ins w:id="260" w:author="Liam Berigan" w:date="2025-01-23T17:26:00Z" w16du:dateUtc="2025-01-23T22:26:00Z">
                <w:rPr>
                  <w:rFonts w:ascii="Cambria Math" w:hAnsi="Cambria Math"/>
                </w:rPr>
                <m:t>μ</m:t>
              </w:ins>
            </m:r>
          </m:e>
          <m:sub>
            <m:r>
              <w:ins w:id="261" w:author="Liam Berigan" w:date="2025-01-23T17:26:00Z" w16du:dateUtc="2025-01-23T22:26:00Z">
                <w:rPr>
                  <w:rFonts w:ascii="Cambria Math" w:hAnsi="Cambria Math"/>
                </w:rPr>
                <m:t>f</m:t>
              </w:ins>
            </m:r>
          </m:sub>
        </m:sSub>
      </m:oMath>
      <w:ins w:id="262" w:author="Liam Berigan" w:date="2025-01-23T17:26:00Z" w16du:dateUtc="2025-01-23T22:26:00Z">
        <w:r w:rsidR="00701637">
          <w:rPr>
            <w:rFonts w:eastAsiaTheme="minorEastAsia"/>
            <w:iCs/>
          </w:rPr>
          <w:t xml:space="preserve"> and</w:t>
        </w:r>
        <w:r w:rsidR="00701637">
          <w:rPr>
            <w:rFonts w:eastAsiaTheme="minorEastAsia"/>
          </w:rPr>
          <w:t xml:space="preserve"> </w:t>
        </w:r>
      </w:ins>
      <m:oMath>
        <m:sSub>
          <m:sSubPr>
            <m:ctrlPr>
              <w:ins w:id="263" w:author="Liam Berigan" w:date="2025-01-23T17:26:00Z" w16du:dateUtc="2025-01-23T22:26:00Z">
                <w:rPr>
                  <w:rFonts w:ascii="Cambria Math" w:hAnsi="Cambria Math"/>
                  <w:i/>
                  <w:iCs/>
                </w:rPr>
              </w:ins>
            </m:ctrlPr>
          </m:sSubPr>
          <m:e>
            <m:r>
              <w:ins w:id="264" w:author="Liam Berigan" w:date="2025-01-23T17:26:00Z" w16du:dateUtc="2025-01-23T22:26:00Z">
                <w:rPr>
                  <w:rFonts w:ascii="Cambria Math" w:hAnsi="Cambria Math"/>
                </w:rPr>
                <m:t>σ</m:t>
              </w:ins>
            </m:r>
          </m:e>
          <m:sub>
            <m:r>
              <w:ins w:id="265" w:author="Liam Berigan" w:date="2025-01-23T17:26:00Z" w16du:dateUtc="2025-01-23T22:26:00Z">
                <w:rPr>
                  <w:rFonts w:ascii="Cambria Math" w:hAnsi="Cambria Math"/>
                </w:rPr>
                <m:t>f</m:t>
              </w:ins>
            </m:r>
          </m:sub>
        </m:sSub>
      </m:oMath>
      <w:ins w:id="266" w:author="Liam Berigan" w:date="2025-01-23T17:26:00Z" w16du:dateUtc="2025-01-23T22:26:00Z">
        <w:r w:rsidR="00701637" w:rsidRPr="00337EA7">
          <w:rPr>
            <w:rFonts w:eastAsiaTheme="minorEastAsia"/>
          </w:rPr>
          <w:t>,</w:t>
        </w:r>
        <w:r w:rsidR="00701637">
          <w:rPr>
            <w:rFonts w:eastAsiaTheme="minorEastAsia"/>
          </w:rPr>
          <w:t xml:space="preserve"> </w:t>
        </w:r>
      </w:ins>
      <w:ins w:id="267" w:author="Liam Berigan" w:date="2025-01-23T16:55:00Z" w16du:dateUtc="2025-01-23T21:55:00Z">
        <w:r>
          <w:t xml:space="preserve">and </w:t>
        </w:r>
        <w:r>
          <w:lastRenderedPageBreak/>
          <w:t xml:space="preserve">measuring the proportion of </w:t>
        </w:r>
      </w:ins>
      <w:ins w:id="268" w:author="Liam Berigan" w:date="2025-01-23T17:26:00Z" w16du:dateUtc="2025-01-23T22:26:00Z">
        <w:r w:rsidR="00701637">
          <w:t>each simulated distribution</w:t>
        </w:r>
      </w:ins>
      <w:ins w:id="269" w:author="Liam Berigan" w:date="2025-01-23T16:55:00Z" w16du:dateUtc="2025-01-23T21:55:00Z">
        <w:r>
          <w:t xml:space="preserve"> which fell below or within the given height interval.</w:t>
        </w:r>
      </w:ins>
      <w:ins w:id="270" w:author="Liam Berigan" w:date="2025-01-23T16:56:00Z" w16du:dateUtc="2025-01-23T21:56:00Z">
        <w:r w:rsidR="00483BF9">
          <w:t xml:space="preserve"> </w:t>
        </w:r>
      </w:ins>
      <w:del w:id="271" w:author="Liam Berigan" w:date="2025-01-23T16:56:00Z" w16du:dateUtc="2025-01-23T21:56:00Z">
        <w:r w:rsidR="00D23598" w:rsidDel="00483BF9">
          <w:delText xml:space="preserve">Using the posterior distribution of </w:delText>
        </w:r>
        <w:r w:rsidR="003B4C1D" w:rsidDel="00483BF9">
          <w:delText xml:space="preserve">predicted </w:delText>
        </w:r>
        <w:r w:rsidR="00D23598" w:rsidDel="00483BF9">
          <w:delText xml:space="preserve">flight </w:delText>
        </w:r>
        <w:r w:rsidR="00D23598" w:rsidRPr="00D81D8C" w:rsidDel="00483BF9">
          <w:delText xml:space="preserve">altitudes </w:delText>
        </w:r>
        <w:r w:rsidR="001C1284" w:rsidRPr="00D81D8C" w:rsidDel="00483BF9">
          <w:delText>(</w:delText>
        </w:r>
        <w:r w:rsidR="00F739E7" w:rsidRPr="00D81D8C" w:rsidDel="00483BF9">
          <w:delText>calculated as</w:delText>
        </w:r>
        <w:r w:rsidR="001C1284" w:rsidRPr="00D81D8C" w:rsidDel="00483BF9">
          <w:delText xml:space="preserve"> </w:delText>
        </w:r>
        <w:r w:rsidR="00BA7213" w:rsidRPr="006757B1" w:rsidDel="00483BF9">
          <w:delText>Lognormal(</w:delText>
        </w:r>
      </w:del>
      <m:oMath>
        <m:sSub>
          <m:sSubPr>
            <m:ctrlPr>
              <w:del w:id="272" w:author="Liam Berigan" w:date="2025-01-23T16:56:00Z" w16du:dateUtc="2025-01-23T21:56:00Z">
                <w:rPr>
                  <w:rFonts w:ascii="Cambria Math" w:hAnsi="Cambria Math"/>
                  <w:i/>
                  <w:iCs/>
                </w:rPr>
              </w:del>
            </m:ctrlPr>
          </m:sSubPr>
          <m:e>
            <m:r>
              <w:del w:id="273" w:author="Liam Berigan" w:date="2025-01-23T16:56:00Z" w16du:dateUtc="2025-01-23T21:56:00Z">
                <w:rPr>
                  <w:rFonts w:ascii="Cambria Math" w:hAnsi="Cambria Math"/>
                </w:rPr>
                <m:t>μ</m:t>
              </w:del>
            </m:r>
          </m:e>
          <m:sub>
            <m:r>
              <w:del w:id="274" w:author="Liam Berigan" w:date="2025-01-23T16:56:00Z" w16du:dateUtc="2025-01-23T21:56:00Z">
                <w:rPr>
                  <w:rFonts w:ascii="Cambria Math" w:hAnsi="Cambria Math"/>
                </w:rPr>
                <m:t>f</m:t>
              </w:del>
            </m:r>
          </m:sub>
        </m:sSub>
        <m:r>
          <w:del w:id="275" w:author="Liam Berigan" w:date="2025-01-23T16:56:00Z" w16du:dateUtc="2025-01-23T21:56:00Z">
            <w:rPr>
              <w:rFonts w:ascii="Cambria Math" w:hAnsi="Cambria Math"/>
            </w:rPr>
            <m:t>,</m:t>
          </w:del>
        </m:r>
        <m:sSub>
          <m:sSubPr>
            <m:ctrlPr>
              <w:del w:id="276" w:author="Liam Berigan" w:date="2025-01-23T16:56:00Z" w16du:dateUtc="2025-01-23T21:56:00Z">
                <w:rPr>
                  <w:rFonts w:ascii="Cambria Math" w:hAnsi="Cambria Math"/>
                  <w:i/>
                  <w:iCs/>
                </w:rPr>
              </w:del>
            </m:ctrlPr>
          </m:sSubPr>
          <m:e>
            <m:r>
              <w:del w:id="277" w:author="Liam Berigan" w:date="2025-01-23T16:56:00Z" w16du:dateUtc="2025-01-23T21:56:00Z">
                <w:rPr>
                  <w:rFonts w:ascii="Cambria Math" w:hAnsi="Cambria Math"/>
                </w:rPr>
                <m:t>σ</m:t>
              </w:del>
            </m:r>
          </m:e>
          <m:sub>
            <m:r>
              <w:del w:id="278" w:author="Liam Berigan" w:date="2025-01-23T16:56:00Z" w16du:dateUtc="2025-01-23T21:56:00Z">
                <w:rPr>
                  <w:rFonts w:ascii="Cambria Math" w:hAnsi="Cambria Math"/>
                </w:rPr>
                <m:t>f</m:t>
              </w:del>
            </m:r>
          </m:sub>
        </m:sSub>
      </m:oMath>
      <w:del w:id="279" w:author="Liam Berigan" w:date="2025-01-23T16:56:00Z" w16du:dateUtc="2025-01-23T21:56:00Z">
        <w:r w:rsidR="00BA7213" w:rsidRPr="006757B1" w:rsidDel="00483BF9">
          <w:delText>)</w:delText>
        </w:r>
        <w:r w:rsidR="001D4839" w:rsidDel="00483BF9">
          <w:delText>)</w:delText>
        </w:r>
        <w:r w:rsidR="00750D9E" w:rsidRPr="00D81D8C" w:rsidDel="00483BF9">
          <w:delText xml:space="preserve">, </w:delText>
        </w:r>
        <w:r w:rsidR="001C1284" w:rsidRPr="00D81D8C" w:rsidDel="00483BF9">
          <w:delText>w</w:delText>
        </w:r>
        <w:r w:rsidR="009A3185" w:rsidRPr="00D81D8C" w:rsidDel="00483BF9">
          <w:delText>e</w:delText>
        </w:r>
        <w:r w:rsidR="009A3185" w:rsidDel="00483BF9">
          <w:delText xml:space="preserve"> </w:delText>
        </w:r>
        <w:r w:rsidR="00A01013" w:rsidDel="00483BF9">
          <w:delText xml:space="preserve">evaluated </w:delText>
        </w:r>
        <w:r w:rsidR="009A3185" w:rsidDel="00483BF9">
          <w:delText xml:space="preserve">how often woodcock flight altitudes occurred in </w:delText>
        </w:r>
        <w:r w:rsidR="00A01013" w:rsidDel="00483BF9">
          <w:delText>the altitude range typically detected by ground-based radar</w:delText>
        </w:r>
        <w:r w:rsidR="007A393C" w:rsidDel="00483BF9">
          <w:delText xml:space="preserve"> and</w:delText>
        </w:r>
        <w:r w:rsidR="00A01013" w:rsidDel="00483BF9">
          <w:delText xml:space="preserve"> how they coincided with height intervals associated with common</w:delText>
        </w:r>
        <w:r w:rsidR="009A3185" w:rsidDel="00483BF9">
          <w:delText xml:space="preserve"> airspace obstacles</w:delText>
        </w:r>
        <w:r w:rsidR="00A01013" w:rsidDel="00483BF9">
          <w:delText xml:space="preserve"> that pose collision risk</w:delText>
        </w:r>
        <w:r w:rsidR="009A3185" w:rsidDel="00483BF9">
          <w:delText xml:space="preserve">. </w:delText>
        </w:r>
      </w:del>
      <w:r w:rsidR="00AA1787">
        <w:t xml:space="preserve">We </w:t>
      </w:r>
      <w:r w:rsidR="003A5210">
        <w:t>compared woodcock flight altitudes to the minimum altitude</w:t>
      </w:r>
      <w:r w:rsidR="00C53108">
        <w:t xml:space="preserve"> (120</w:t>
      </w:r>
      <w:ins w:id="280" w:author="Liam Berigan" w:date="2025-01-21T14:36:00Z" w16du:dateUtc="2025-01-21T19:36:00Z">
        <w:r w:rsidR="00AA1F79">
          <w:t xml:space="preserve"> </w:t>
        </w:r>
      </w:ins>
      <w:r w:rsidR="00C53108">
        <w:t>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 xml:space="preserve">weather radar system in the </w:t>
      </w:r>
      <w:ins w:id="281" w:author="Liam Berigan" w:date="2025-01-21T19:58:00Z" w16du:dateUtc="2025-01-22T00:58:00Z">
        <w:r w:rsidR="0014172A">
          <w:t xml:space="preserve">USA </w:t>
        </w:r>
      </w:ins>
      <w:del w:id="282" w:author="Liam Berigan" w:date="2025-01-21T19:58:00Z" w16du:dateUtc="2025-01-22T00:58:00Z">
        <w:r w:rsidR="00C777D9" w:rsidDel="0014172A">
          <w:delText xml:space="preserve">United States </w:delText>
        </w:r>
      </w:del>
      <w:r w:rsidR="00C777D9">
        <w:t>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t>
      </w:r>
      <w:del w:id="283" w:author="Liam Berigan" w:date="2025-01-23T16:35:00Z" w16du:dateUtc="2025-01-23T21:35:00Z">
        <w:r w:rsidR="009A3185" w:rsidDel="00C60F02">
          <w:delText>woodcock flight locations</w:delText>
        </w:r>
      </w:del>
      <w:ins w:id="284" w:author="Liam Berigan" w:date="2025-01-23T16:58:00Z" w16du:dateUtc="2025-01-23T21:58:00Z">
        <w:r w:rsidR="00B66A37">
          <w:t>simulated</w:t>
        </w:r>
      </w:ins>
      <w:ins w:id="285" w:author="Liam Berigan" w:date="2025-01-23T16:35:00Z" w16du:dateUtc="2025-01-23T21:35:00Z">
        <w:r w:rsidR="00C60F02">
          <w:t xml:space="preserve"> flight altitudes</w:t>
        </w:r>
      </w:ins>
      <w:r w:rsidR="009A3185">
        <w:t xml:space="preserve"> </w:t>
      </w:r>
      <w:r w:rsidR="007628D5">
        <w:t>that</w:t>
      </w:r>
      <w:r w:rsidR="00FB1F8B">
        <w:t xml:space="preserve"> fell below </w:t>
      </w:r>
      <w:r w:rsidR="00A5251B">
        <w:t>a 120</w:t>
      </w:r>
      <w:ins w:id="286" w:author="Liam Berigan" w:date="2025-01-21T14:38:00Z" w16du:dateUtc="2025-01-21T19:38:00Z">
        <w:r w:rsidR="00E02C7A">
          <w:t>-</w:t>
        </w:r>
      </w:ins>
      <w:r w:rsidR="00A5251B">
        <w:t xml:space="preserve">m threshold, </w:t>
      </w:r>
      <w:r w:rsidR="00356A82">
        <w:t>represent</w:t>
      </w:r>
      <w:r w:rsidR="00AA5F54">
        <w:t>ing</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rsidR="009A3185">
        <w:t>.</w:t>
      </w:r>
      <w:r w:rsidR="00FB1F8B">
        <w:t xml:space="preserve"> </w:t>
      </w:r>
      <w:r w:rsidR="00194AB5">
        <w:t xml:space="preserve">As </w:t>
      </w:r>
      <w:r w:rsidR="00FB1F8B">
        <w:t xml:space="preserve">low-rise buildings (defined as residential buildings 4–11 stories and non-residential buildings ≤11 stories) result in the majority of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w:t>
      </w:r>
      <w:del w:id="287" w:author="Liam Berigan" w:date="2025-01-23T16:35:00Z" w16du:dateUtc="2025-01-23T21:35:00Z">
        <w:r w:rsidR="00194AB5" w:rsidDel="00F930CF">
          <w:delText xml:space="preserve">locations </w:delText>
        </w:r>
      </w:del>
      <w:ins w:id="288" w:author="Liam Berigan" w:date="2025-01-23T16:58:00Z" w16du:dateUtc="2025-01-23T21:58:00Z">
        <w:r w:rsidR="00721E5E">
          <w:t>simulated</w:t>
        </w:r>
      </w:ins>
      <w:ins w:id="289" w:author="Liam Berigan" w:date="2025-01-23T16:35:00Z" w16du:dateUtc="2025-01-23T21:35:00Z">
        <w:r w:rsidR="00F930CF">
          <w:t xml:space="preserve"> </w:t>
        </w:r>
      </w:ins>
      <w:ins w:id="290" w:author="Liam Berigan" w:date="2025-01-23T16:37:00Z" w16du:dateUtc="2025-01-23T21:37:00Z">
        <w:r w:rsidR="00673003">
          <w:t xml:space="preserve">flight </w:t>
        </w:r>
      </w:ins>
      <w:ins w:id="291" w:author="Liam Berigan" w:date="2025-01-23T16:35:00Z" w16du:dateUtc="2025-01-23T21:35:00Z">
        <w:r w:rsidR="00F930CF">
          <w:t xml:space="preserve">altitudes </w:t>
        </w:r>
      </w:ins>
      <w:del w:id="292" w:author="Liam Berigan" w:date="2025-01-23T16:36:00Z" w16du:dateUtc="2025-01-23T21:36:00Z">
        <w:r w:rsidR="00194AB5" w:rsidDel="00F930CF">
          <w:delText xml:space="preserve">at an altitude </w:delText>
        </w:r>
      </w:del>
      <w:r w:rsidR="00194AB5">
        <w:t xml:space="preserve">below </w:t>
      </w:r>
      <w:del w:id="293" w:author="Liam Berigan" w:date="2025-01-23T16:36:00Z" w16du:dateUtc="2025-01-23T21:36:00Z">
        <w:r w:rsidR="00194AB5" w:rsidDel="00F930CF">
          <w:delText xml:space="preserve">that </w:delText>
        </w:r>
      </w:del>
      <w:ins w:id="294" w:author="Liam Berigan" w:date="2025-01-23T16:36:00Z" w16du:dateUtc="2025-01-23T21:36:00Z">
        <w:r w:rsidR="00F930CF">
          <w:t xml:space="preserve">the height </w:t>
        </w:r>
      </w:ins>
      <w:r w:rsidR="00194AB5">
        <w:t>of an 11-story building (47</w:t>
      </w:r>
      <w:ins w:id="295" w:author="Liam Berigan" w:date="2025-01-21T14:39:00Z" w16du:dateUtc="2025-01-21T19:39:00Z">
        <w:r w:rsidR="00FE1AE5">
          <w:t xml:space="preserve"> </w:t>
        </w:r>
      </w:ins>
      <w:r w:rsidR="00194AB5">
        <w:t>m).</w:t>
      </w:r>
      <w:r w:rsidR="005742F0">
        <w:t xml:space="preserve"> </w:t>
      </w:r>
      <w:r w:rsidR="00242BAA">
        <w:t>W</w:t>
      </w:r>
      <w:r w:rsidR="005742F0">
        <w:t>e</w:t>
      </w:r>
      <w:r w:rsidR="00242BAA">
        <w:t xml:space="preserve"> </w:t>
      </w:r>
      <w:r w:rsidR="005742F0">
        <w:t xml:space="preserve">estimated the proportion of </w:t>
      </w:r>
      <w:del w:id="296" w:author="Liam Berigan" w:date="2025-01-23T16:36:00Z" w16du:dateUtc="2025-01-23T21:36:00Z">
        <w:r w:rsidR="005742F0" w:rsidDel="00F930CF">
          <w:delText>woodcock flight locations</w:delText>
        </w:r>
      </w:del>
      <w:ins w:id="297" w:author="Liam Berigan" w:date="2025-01-23T16:58:00Z" w16du:dateUtc="2025-01-23T21:58:00Z">
        <w:r w:rsidR="00721E5E">
          <w:t>simulated</w:t>
        </w:r>
      </w:ins>
      <w:ins w:id="298" w:author="Liam Berigan" w:date="2025-01-23T16:36:00Z" w16du:dateUtc="2025-01-23T21:36:00Z">
        <w:r w:rsidR="00F930CF">
          <w:t xml:space="preserve"> flight altitudes</w:t>
        </w:r>
      </w:ins>
      <w:r w:rsidR="005742F0">
        <w:t xml:space="preserve"> </w:t>
      </w:r>
      <w:del w:id="299" w:author="Liam Berigan" w:date="2025-01-21T14:39:00Z" w16du:dateUtc="2025-01-21T19:39:00Z">
        <w:r w:rsidR="005742F0" w:rsidDel="001861F2">
          <w:delText xml:space="preserve">which </w:delText>
        </w:r>
      </w:del>
      <w:ins w:id="300" w:author="Liam Berigan" w:date="2025-01-21T14:39:00Z" w16du:dateUtc="2025-01-21T19:39:00Z">
        <w:r w:rsidR="001861F2">
          <w:t xml:space="preserve">that </w:t>
        </w:r>
      </w:ins>
      <w:r w:rsidR="005742F0">
        <w:t>fell within the rotor swe</w:t>
      </w:r>
      <w:del w:id="301" w:author="Liam Berigan" w:date="2025-01-20T13:23:00Z" w16du:dateUtc="2025-01-20T18:23:00Z">
        <w:r w:rsidR="005742F0" w:rsidDel="003062F0">
          <w:delText>e</w:delText>
        </w:r>
      </w:del>
      <w:r w:rsidR="005742F0">
        <w:t>p</w:t>
      </w:r>
      <w:ins w:id="302" w:author="Liam Berigan" w:date="2025-01-20T13:23:00Z" w16du:dateUtc="2025-01-20T18:23:00Z">
        <w:r w:rsidR="003062F0">
          <w:t>t zone</w:t>
        </w:r>
      </w:ins>
      <w:r w:rsidR="005742F0">
        <w:t xml:space="preserve"> of the average land-based wind turbine installed in 2022 (32–164</w:t>
      </w:r>
      <w:ins w:id="303" w:author="Liam Berigan" w:date="2025-01-21T14:40:00Z" w16du:dateUtc="2025-01-21T19:40:00Z">
        <w:r w:rsidR="00F76C8B">
          <w:t xml:space="preserve"> </w:t>
        </w:r>
      </w:ins>
      <w:r w:rsidR="005742F0">
        <w:t xml:space="preserve">m; </w:t>
      </w:r>
      <w:r w:rsidR="006B503F" w:rsidRPr="006B503F">
        <w:rPr>
          <w:rFonts w:ascii="Aptos" w:hAnsi="Aptos"/>
        </w:rPr>
        <w:t>Wiser et al. 2023)</w:t>
      </w:r>
      <w:r w:rsidR="005742F0">
        <w:t xml:space="preserve">. Finally, we measured the proportion of </w:t>
      </w:r>
      <w:del w:id="304" w:author="Liam Berigan" w:date="2025-01-23T16:36:00Z" w16du:dateUtc="2025-01-23T21:36:00Z">
        <w:r w:rsidR="005742F0" w:rsidDel="00F930CF">
          <w:delText>woodcock flight locations</w:delText>
        </w:r>
      </w:del>
      <w:ins w:id="305" w:author="Liam Berigan" w:date="2025-01-23T16:58:00Z" w16du:dateUtc="2025-01-23T21:58:00Z">
        <w:r w:rsidR="00721E5E">
          <w:t>simulated</w:t>
        </w:r>
      </w:ins>
      <w:ins w:id="306" w:author="Liam Berigan" w:date="2025-01-23T16:36:00Z" w16du:dateUtc="2025-01-23T21:36:00Z">
        <w:r w:rsidR="00F930CF">
          <w:t xml:space="preserve"> flight altitudes</w:t>
        </w:r>
      </w:ins>
      <w:r w:rsidR="005742F0">
        <w:t xml:space="preserve"> </w:t>
      </w:r>
      <w:r w:rsidR="003F4C93">
        <w:t>that</w:t>
      </w:r>
      <w:r w:rsidR="005742F0">
        <w:t xml:space="preserve"> fell below the height of a </w:t>
      </w:r>
      <w:r w:rsidR="00C010B8">
        <w:t>305</w:t>
      </w:r>
      <w:ins w:id="307" w:author="Liam Berigan" w:date="2025-01-21T14:40:00Z" w16du:dateUtc="2025-01-21T19:40:00Z">
        <w:r w:rsidR="00684A6C">
          <w:t>-</w:t>
        </w:r>
      </w:ins>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31B55B4B" w:rsidR="008D3E3D" w:rsidRPr="00603EBB" w:rsidRDefault="00295708" w:rsidP="00542E39">
      <w:pPr>
        <w:spacing w:line="480" w:lineRule="auto"/>
      </w:pPr>
      <w:r>
        <w:t xml:space="preserve">We </w:t>
      </w:r>
      <w:r w:rsidR="006F4315">
        <w:t xml:space="preserve">collected </w:t>
      </w:r>
      <w:r w:rsidR="00367CB1" w:rsidRPr="00766276">
        <w:t>1</w:t>
      </w:r>
      <w:r w:rsidR="005574BA" w:rsidRPr="00766276">
        <w:t>6</w:t>
      </w:r>
      <w:r w:rsidR="008C01B7" w:rsidRPr="00766276">
        <w:t>,</w:t>
      </w:r>
      <w:r w:rsidR="005574BA" w:rsidRPr="00766276">
        <w:t>293</w:t>
      </w:r>
      <w:r w:rsidR="006F4315" w:rsidRPr="00766276">
        <w:t xml:space="preserve"> GPS locations</w:t>
      </w:r>
      <w:r w:rsidR="00030B73" w:rsidRPr="00766276">
        <w:t xml:space="preserve"> </w:t>
      </w:r>
      <w:r w:rsidR="006F4315" w:rsidRPr="00766276">
        <w:t>with altitude recordings</w:t>
      </w:r>
      <w:r w:rsidR="00932C8F" w:rsidRPr="00766276">
        <w:t xml:space="preserve"> from </w:t>
      </w:r>
      <w:r w:rsidR="0096629F" w:rsidRPr="00766276">
        <w:t>344</w:t>
      </w:r>
      <w:r w:rsidR="00932C8F" w:rsidRPr="00766276">
        <w:t xml:space="preserve"> individuals</w:t>
      </w:r>
      <w:ins w:id="308" w:author="Liam Berigan" w:date="2025-01-23T12:41:00Z" w16du:dateUtc="2025-01-23T17:41:00Z">
        <w:r w:rsidR="0011243F">
          <w:t>. Most of thes</w:t>
        </w:r>
      </w:ins>
      <w:ins w:id="309" w:author="Liam Berigan" w:date="2025-01-23T12:42:00Z" w16du:dateUtc="2025-01-23T17:42:00Z">
        <w:r w:rsidR="0011243F">
          <w:t>e locations (</w:t>
        </w:r>
      </w:ins>
      <w:ins w:id="310" w:author="Liam Berigan" w:date="2025-01-23T12:46:00Z" w16du:dateUtc="2025-01-23T17:46:00Z">
        <w:r w:rsidR="00842B82">
          <w:t>9</w:t>
        </w:r>
      </w:ins>
      <w:ins w:id="311" w:author="Liam Berigan" w:date="2025-01-23T12:48:00Z" w16du:dateUtc="2025-01-23T17:48:00Z">
        <w:r w:rsidR="00BC3AF3">
          <w:t>,</w:t>
        </w:r>
      </w:ins>
      <w:ins w:id="312" w:author="Liam Berigan" w:date="2025-01-23T12:46:00Z" w16du:dateUtc="2025-01-23T17:46:00Z">
        <w:r w:rsidR="00842B82">
          <w:t>658</w:t>
        </w:r>
      </w:ins>
      <w:ins w:id="313" w:author="Liam Berigan" w:date="2025-01-23T12:42:00Z" w16du:dateUtc="2025-01-23T17:42:00Z">
        <w:r w:rsidR="0011243F">
          <w:t>)</w:t>
        </w:r>
        <w:r w:rsidR="007B252B">
          <w:t xml:space="preserve"> were recorded </w:t>
        </w:r>
        <w:r w:rsidR="00391FB2">
          <w:t>at 1300–1500 Eastern Time</w:t>
        </w:r>
      </w:ins>
      <w:del w:id="314" w:author="Liam Berigan" w:date="2025-01-23T12:43:00Z" w16du:dateUtc="2025-01-23T17:43:00Z">
        <w:r w:rsidR="00AF4CB6" w:rsidRPr="00766276" w:rsidDel="008C002D">
          <w:delText>,</w:delText>
        </w:r>
      </w:del>
      <w:ins w:id="315" w:author="Liam Berigan" w:date="2025-01-23T12:43:00Z" w16du:dateUtc="2025-01-23T17:43:00Z">
        <w:r w:rsidR="00391FB2">
          <w:t xml:space="preserve"> and were </w:t>
        </w:r>
      </w:ins>
      <w:r w:rsidR="00F23F62">
        <w:t>classified</w:t>
      </w:r>
      <w:ins w:id="316" w:author="Liam Berigan" w:date="2025-01-23T12:43:00Z" w16du:dateUtc="2025-01-23T17:43:00Z">
        <w:r w:rsidR="00391FB2">
          <w:t xml:space="preserve"> as known ground locations. Of those locations remaining,</w:t>
        </w:r>
      </w:ins>
      <w:del w:id="317" w:author="Liam Berigan" w:date="2025-01-23T12:43:00Z" w16du:dateUtc="2025-01-23T17:43:00Z">
        <w:r w:rsidR="00AF4CB6" w:rsidRPr="00766276" w:rsidDel="00391FB2">
          <w:delText xml:space="preserve"> with</w:delText>
        </w:r>
      </w:del>
      <w:r w:rsidR="009875CC" w:rsidRPr="00766276">
        <w:t xml:space="preserve"> </w:t>
      </w:r>
      <w:r w:rsidR="0005251C" w:rsidRPr="00766276">
        <w:t>258</w:t>
      </w:r>
      <w:r w:rsidR="00B85A8B" w:rsidRPr="00766276">
        <w:t xml:space="preserve"> </w:t>
      </w:r>
      <w:ins w:id="318" w:author="Liam Berigan" w:date="2025-01-23T12:43:00Z" w16du:dateUtc="2025-01-23T17:43:00Z">
        <w:r w:rsidR="008C002D">
          <w:t xml:space="preserve">met the criteria to be </w:t>
        </w:r>
      </w:ins>
      <w:r w:rsidR="0005251C" w:rsidRPr="00766276">
        <w:t xml:space="preserve">possible migratory </w:t>
      </w:r>
      <w:r w:rsidR="009875CC" w:rsidRPr="00766276">
        <w:t>locations</w:t>
      </w:r>
      <w:r w:rsidR="00C27FC1" w:rsidRPr="00766276">
        <w:t xml:space="preserve"> (</w:t>
      </w:r>
      <w:r w:rsidR="00E678DB" w:rsidRPr="00766276">
        <w:t>10</w:t>
      </w:r>
      <w:r w:rsidR="006C5AFA" w:rsidRPr="00766276">
        <w:t>6</w:t>
      </w:r>
      <w:r w:rsidR="006B5BC2" w:rsidRPr="00766276">
        <w:t xml:space="preserve"> individuals)</w:t>
      </w:r>
      <w:r w:rsidR="00A9200F" w:rsidRPr="00766276">
        <w:t>.</w:t>
      </w:r>
      <w:ins w:id="319" w:author="Liam Berigan" w:date="2025-01-23T08:31:00Z" w16du:dateUtc="2025-01-23T13:31:00Z">
        <w:r w:rsidR="00B74EC8">
          <w:t xml:space="preserve"> These locations were broadly distributed throughout the eastern portion of the woodcock’s range (Figure S1).</w:t>
        </w:r>
      </w:ins>
      <w:r w:rsidR="00A9200F">
        <w:t xml:space="preserve"> The</w:t>
      </w:r>
      <w:r w:rsidR="00081805">
        <w:t xml:space="preserve"> base</w:t>
      </w:r>
      <w:r w:rsidR="00A9200F">
        <w:t xml:space="preserve"> model predicted </w:t>
      </w:r>
      <w:r w:rsidR="00A9200F" w:rsidRPr="00E5574D">
        <w:t xml:space="preserve">that </w:t>
      </w:r>
      <w:r w:rsidR="003E6510" w:rsidRPr="00E5574D">
        <w:t>1</w:t>
      </w:r>
      <w:r w:rsidR="00BF0918" w:rsidRPr="00E5574D">
        <w:t>44</w:t>
      </w:r>
      <w:r w:rsidR="00A9200F" w:rsidRPr="00E5574D">
        <w:t xml:space="preserve"> of these locations were mo</w:t>
      </w:r>
      <w:r w:rsidR="00FB5911" w:rsidRPr="00E5574D">
        <w:t>st</w:t>
      </w:r>
      <w:r w:rsidR="00A9200F" w:rsidRPr="00E5574D">
        <w:t xml:space="preserve"> likely </w:t>
      </w:r>
      <w:r w:rsidR="00FB5911" w:rsidRPr="00E5574D">
        <w:t>recorded when the bird was in flight</w:t>
      </w:r>
      <w:r w:rsidR="00A51234" w:rsidRPr="00E5574D">
        <w:t xml:space="preserve"> (</w:t>
      </w:r>
      <w:r w:rsidR="003E6510" w:rsidRPr="00E5574D">
        <w:t xml:space="preserve">95% CRI: </w:t>
      </w:r>
      <w:r w:rsidR="00EC6BEA" w:rsidRPr="00E5574D">
        <w:t>1</w:t>
      </w:r>
      <w:r w:rsidR="00E5574D" w:rsidRPr="00E5574D">
        <w:t>27</w:t>
      </w:r>
      <w:r w:rsidR="003E6510" w:rsidRPr="00E5574D">
        <w:t>–</w:t>
      </w:r>
      <w:r w:rsidR="00EC6BEA" w:rsidRPr="00E5574D">
        <w:t>1</w:t>
      </w:r>
      <w:r w:rsidR="00E5574D" w:rsidRPr="00E5574D">
        <w:t>61</w:t>
      </w:r>
      <w:r w:rsidR="00294F24" w:rsidRPr="00B658C2">
        <w:t xml:space="preserve">; </w:t>
      </w:r>
      <w:r w:rsidR="00B01232">
        <w:t>Table 1</w:t>
      </w:r>
      <w:r w:rsidR="00A51234">
        <w:t>)</w:t>
      </w:r>
      <w:r w:rsidR="00A9200F">
        <w:t>.</w:t>
      </w:r>
      <w:r w:rsidR="005E0BCC">
        <w:t xml:space="preserve"> </w:t>
      </w:r>
      <w:r w:rsidR="00D10E06" w:rsidRPr="00D34710">
        <w:t>E</w:t>
      </w:r>
      <w:r w:rsidR="004054B5" w:rsidRPr="00D34710">
        <w:t>stimated median flight altitude</w:t>
      </w:r>
      <w:ins w:id="320" w:author="Liam Berigan" w:date="2025-01-20T13:51:00Z" w16du:dateUtc="2025-01-20T18:51:00Z">
        <w:r w:rsidR="00977B3A">
          <w:t xml:space="preserve"> above ground level</w:t>
        </w:r>
      </w:ins>
      <w:r w:rsidR="00CD1EC8" w:rsidRPr="00D34710">
        <w:t xml:space="preserve"> was</w:t>
      </w:r>
      <w:r w:rsidR="004054B5" w:rsidRPr="00D34710">
        <w:t xml:space="preserve"> 2</w:t>
      </w:r>
      <w:r w:rsidR="005C4CA3" w:rsidRPr="00D34710">
        <w:t>62</w:t>
      </w:r>
      <w:ins w:id="321" w:author="Liam Berigan" w:date="2025-01-21T14:43:00Z" w16du:dateUtc="2025-01-21T19:43:00Z">
        <w:r w:rsidR="00BA67B1">
          <w:t xml:space="preserve"> </w:t>
        </w:r>
      </w:ins>
      <w:r w:rsidR="004054B5" w:rsidRPr="00D34710">
        <w:t>m</w:t>
      </w:r>
      <w:r w:rsidR="00CD1EC8" w:rsidRPr="00D34710">
        <w:t>,</w:t>
      </w:r>
      <w:r w:rsidR="004054B5" w:rsidRPr="00D34710">
        <w:t xml:space="preserve"> </w:t>
      </w:r>
      <w:r w:rsidR="00A809F8" w:rsidRPr="00D34710">
        <w:t xml:space="preserve">and </w:t>
      </w:r>
      <w:r w:rsidR="00B91509" w:rsidRPr="00D34710">
        <w:t>mean</w:t>
      </w:r>
      <w:r w:rsidR="004054B5" w:rsidRPr="00D34710">
        <w:t xml:space="preserve"> flight altitude </w:t>
      </w:r>
      <w:r w:rsidR="00CD1EC8" w:rsidRPr="00D34710">
        <w:t>was</w:t>
      </w:r>
      <w:r w:rsidR="004054B5" w:rsidRPr="00D34710">
        <w:t xml:space="preserve"> </w:t>
      </w:r>
      <w:r w:rsidR="00B91509" w:rsidRPr="00D34710">
        <w:t>3</w:t>
      </w:r>
      <w:r w:rsidR="005C4CA3" w:rsidRPr="00D34710">
        <w:t>79</w:t>
      </w:r>
      <w:ins w:id="322" w:author="Liam Berigan" w:date="2025-01-21T14:43:00Z" w16du:dateUtc="2025-01-21T19:43:00Z">
        <w:r w:rsidR="00BA67B1">
          <w:t xml:space="preserve"> </w:t>
        </w:r>
      </w:ins>
      <w:r w:rsidR="00B91509" w:rsidRPr="00D34710">
        <w:t xml:space="preserve">m. </w:t>
      </w:r>
      <w:r w:rsidR="00D93C8E" w:rsidRPr="00C567C1">
        <w:t>Woodcock fl</w:t>
      </w:r>
      <w:r w:rsidR="00CD1EC8" w:rsidRPr="00C567C1">
        <w:t>ew</w:t>
      </w:r>
      <w:r w:rsidR="00D93C8E" w:rsidRPr="00C567C1">
        <w:t xml:space="preserve"> at </w:t>
      </w:r>
      <w:r w:rsidR="002601A0" w:rsidRPr="00C567C1">
        <w:t xml:space="preserve">mean </w:t>
      </w:r>
      <w:r w:rsidR="00D93C8E" w:rsidRPr="00C567C1">
        <w:t xml:space="preserve">altitudes of </w:t>
      </w:r>
      <w:r w:rsidR="00C567C1" w:rsidRPr="00C567C1">
        <w:t>338</w:t>
      </w:r>
      <w:ins w:id="323" w:author="Liam Berigan" w:date="2025-01-21T14:43:00Z" w16du:dateUtc="2025-01-21T19:43:00Z">
        <w:r w:rsidR="00BA67B1">
          <w:t xml:space="preserve"> </w:t>
        </w:r>
      </w:ins>
      <w:r w:rsidR="00D93C8E" w:rsidRPr="00C567C1">
        <w:t xml:space="preserve">m in fall and </w:t>
      </w:r>
      <w:r w:rsidR="0018205B" w:rsidRPr="00C567C1">
        <w:t>4</w:t>
      </w:r>
      <w:r w:rsidR="00A41899" w:rsidRPr="00C567C1">
        <w:t>4</w:t>
      </w:r>
      <w:r w:rsidR="00C567C1" w:rsidRPr="00C567C1">
        <w:t>4</w:t>
      </w:r>
      <w:ins w:id="324" w:author="Liam Berigan" w:date="2025-01-21T14:44:00Z" w16du:dateUtc="2025-01-21T19:44:00Z">
        <w:r w:rsidR="00AA72DB">
          <w:t xml:space="preserve"> </w:t>
        </w:r>
      </w:ins>
      <w:r w:rsidR="00D93C8E" w:rsidRPr="00C567C1">
        <w:t xml:space="preserve">m in spring, </w:t>
      </w:r>
      <w:r w:rsidR="000F326E" w:rsidRPr="00925E62">
        <w:t>with 9</w:t>
      </w:r>
      <w:r w:rsidR="006A08EA" w:rsidRPr="00925E62">
        <w:t>4</w:t>
      </w:r>
      <w:r w:rsidR="000F326E" w:rsidRPr="00925E62">
        <w:t>% prob</w:t>
      </w:r>
      <w:r w:rsidR="00114955" w:rsidRPr="00925E62">
        <w:t xml:space="preserve">ability that mean flight altitudes </w:t>
      </w:r>
      <w:del w:id="325" w:author="Liam Berigan" w:date="2025-01-20T13:52:00Z" w16du:dateUtc="2025-01-20T18:52:00Z">
        <w:r w:rsidR="00114955" w:rsidRPr="00925E62" w:rsidDel="007326F7">
          <w:delText xml:space="preserve">are </w:delText>
        </w:r>
      </w:del>
      <w:ins w:id="326" w:author="Liam Berigan" w:date="2025-01-20T13:52:00Z" w16du:dateUtc="2025-01-20T18:52:00Z">
        <w:r w:rsidR="007326F7">
          <w:t>were</w:t>
        </w:r>
        <w:r w:rsidR="007326F7" w:rsidRPr="00925E62">
          <w:t xml:space="preserve"> </w:t>
        </w:r>
      </w:ins>
      <w:r w:rsidR="00E30C8E" w:rsidRPr="00925E62">
        <w:t xml:space="preserve">lower in </w:t>
      </w:r>
      <w:r w:rsidR="00AA1795" w:rsidRPr="00925E62">
        <w:t>fall</w:t>
      </w:r>
      <w:r w:rsidR="00E30C8E" w:rsidRPr="00925E62">
        <w:t xml:space="preserve"> than </w:t>
      </w:r>
      <w:r w:rsidR="00AA1795" w:rsidRPr="00925E62">
        <w:t>spring</w:t>
      </w:r>
      <w:r w:rsidR="00D93C8E">
        <w:t xml:space="preserve">. </w:t>
      </w:r>
      <w:r w:rsidR="00D93C8E" w:rsidRPr="00603EBB">
        <w:t>Adult woodcock f</w:t>
      </w:r>
      <w:r w:rsidR="003F6DA2" w:rsidRPr="00603EBB">
        <w:t>lew</w:t>
      </w:r>
      <w:r w:rsidR="00D93C8E" w:rsidRPr="00603EBB">
        <w:t xml:space="preserve"> at </w:t>
      </w:r>
      <w:r w:rsidR="002601A0" w:rsidRPr="00603EBB">
        <w:t xml:space="preserve">mean </w:t>
      </w:r>
      <w:r w:rsidR="00D93C8E" w:rsidRPr="00603EBB">
        <w:t xml:space="preserve">altitudes of </w:t>
      </w:r>
      <w:r w:rsidR="00232699" w:rsidRPr="00603EBB">
        <w:t>43</w:t>
      </w:r>
      <w:r w:rsidR="00C567C1" w:rsidRPr="00603EBB">
        <w:t>1</w:t>
      </w:r>
      <w:ins w:id="327" w:author="Liam Berigan" w:date="2025-01-21T14:45:00Z" w16du:dateUtc="2025-01-21T19:45:00Z">
        <w:r w:rsidR="000C5C9E">
          <w:t xml:space="preserve"> </w:t>
        </w:r>
      </w:ins>
      <w:r w:rsidR="002601A0" w:rsidRPr="00603EBB">
        <w:t>m while juvenile</w:t>
      </w:r>
      <w:r w:rsidR="009E4DA3" w:rsidRPr="00603EBB">
        <w:t>s f</w:t>
      </w:r>
      <w:r w:rsidR="003F6DA2" w:rsidRPr="00603EBB">
        <w:t>lew</w:t>
      </w:r>
      <w:r w:rsidR="009E4DA3" w:rsidRPr="00603EBB">
        <w:t xml:space="preserve"> </w:t>
      </w:r>
      <w:r w:rsidR="009E4DA3" w:rsidRPr="00603EBB">
        <w:lastRenderedPageBreak/>
        <w:t xml:space="preserve">at altitudes of </w:t>
      </w:r>
      <w:r w:rsidR="00EF70E9" w:rsidRPr="00603EBB">
        <w:t>3</w:t>
      </w:r>
      <w:r w:rsidR="00C567C1" w:rsidRPr="00603EBB">
        <w:t>71</w:t>
      </w:r>
      <w:ins w:id="328" w:author="Liam Berigan" w:date="2025-01-21T14:45:00Z" w16du:dateUtc="2025-01-21T19:45:00Z">
        <w:r w:rsidR="000C5C9E">
          <w:t xml:space="preserve"> </w:t>
        </w:r>
      </w:ins>
      <w:r w:rsidR="009E4DA3" w:rsidRPr="00603EBB">
        <w:t xml:space="preserve">m, </w:t>
      </w:r>
      <w:r w:rsidR="009E4DA3" w:rsidRPr="00766276">
        <w:t>with</w:t>
      </w:r>
      <w:r w:rsidR="00143425" w:rsidRPr="00766276">
        <w:t xml:space="preserve"> 79% probability that mean flight altitudes </w:t>
      </w:r>
      <w:del w:id="329" w:author="Liam Berigan" w:date="2025-01-20T13:52:00Z" w16du:dateUtc="2025-01-20T18:52:00Z">
        <w:r w:rsidR="00143425" w:rsidRPr="00766276" w:rsidDel="007326F7">
          <w:delText xml:space="preserve">are </w:delText>
        </w:r>
      </w:del>
      <w:ins w:id="330" w:author="Liam Berigan" w:date="2025-01-20T13:52:00Z" w16du:dateUtc="2025-01-20T18:52:00Z">
        <w:r w:rsidR="007326F7">
          <w:t>were</w:t>
        </w:r>
        <w:r w:rsidR="007326F7" w:rsidRPr="00766276">
          <w:t xml:space="preserve"> </w:t>
        </w:r>
      </w:ins>
      <w:r w:rsidR="00143425" w:rsidRPr="00766276">
        <w:t>high</w:t>
      </w:r>
      <w:r w:rsidR="00B3593D" w:rsidRPr="00766276">
        <w:t xml:space="preserve">er for adults than </w:t>
      </w:r>
      <w:r w:rsidR="00B3593D" w:rsidRPr="00603EBB">
        <w:t>juveniles</w:t>
      </w:r>
      <w:r w:rsidR="00471DA6" w:rsidRPr="00603EBB">
        <w:t>.</w:t>
      </w:r>
      <w:r w:rsidR="003321FE" w:rsidRPr="00603EBB">
        <w:t xml:space="preserve"> </w:t>
      </w:r>
      <w:r w:rsidR="00177480" w:rsidRPr="00603EBB">
        <w:t xml:space="preserve">Male woodcock flew at mean altitudes of </w:t>
      </w:r>
      <w:r w:rsidR="00F35BFD" w:rsidRPr="00603EBB">
        <w:t>4</w:t>
      </w:r>
      <w:r w:rsidR="00603EBB" w:rsidRPr="00603EBB">
        <w:t>17</w:t>
      </w:r>
      <w:ins w:id="331" w:author="Liam Berigan" w:date="2025-01-21T14:45:00Z" w16du:dateUtc="2025-01-21T19:45:00Z">
        <w:r w:rsidR="005E0F65">
          <w:t xml:space="preserve"> </w:t>
        </w:r>
      </w:ins>
      <w:r w:rsidR="00177480" w:rsidRPr="00603EBB">
        <w:t xml:space="preserve">m while females flew at altitudes of </w:t>
      </w:r>
      <w:r w:rsidR="009E65BF" w:rsidRPr="00603EBB">
        <w:t>3</w:t>
      </w:r>
      <w:r w:rsidR="00603EBB" w:rsidRPr="00603EBB">
        <w:t>52</w:t>
      </w:r>
      <w:ins w:id="332" w:author="Liam Berigan" w:date="2025-01-21T14:45:00Z" w16du:dateUtc="2025-01-21T19:45:00Z">
        <w:r w:rsidR="005E0F65">
          <w:t xml:space="preserve"> </w:t>
        </w:r>
      </w:ins>
      <w:r w:rsidR="00177480" w:rsidRPr="00603EBB">
        <w:t xml:space="preserve">m, with </w:t>
      </w:r>
      <w:r w:rsidR="004A478C">
        <w:t>82</w:t>
      </w:r>
      <w:r w:rsidR="00177480" w:rsidRPr="00603EBB">
        <w:t xml:space="preserve">% probability that </w:t>
      </w:r>
      <w:r w:rsidR="00F66576" w:rsidRPr="00603EBB">
        <w:t xml:space="preserve">mean flight altitudes </w:t>
      </w:r>
      <w:del w:id="333" w:author="Liam Berigan" w:date="2025-01-20T13:52:00Z" w16du:dateUtc="2025-01-20T18:52:00Z">
        <w:r w:rsidR="00F66576" w:rsidRPr="00603EBB" w:rsidDel="007326F7">
          <w:delText xml:space="preserve">are </w:delText>
        </w:r>
      </w:del>
      <w:ins w:id="334" w:author="Liam Berigan" w:date="2025-01-20T13:52:00Z" w16du:dateUtc="2025-01-20T18:52:00Z">
        <w:r w:rsidR="007326F7">
          <w:t>were</w:t>
        </w:r>
        <w:r w:rsidR="007326F7" w:rsidRPr="00603EBB">
          <w:t xml:space="preserve"> </w:t>
        </w:r>
      </w:ins>
      <w:r w:rsidR="00F66576" w:rsidRPr="00603EBB">
        <w:t>higher for males than females (Fig</w:t>
      </w:r>
      <w:r w:rsidR="003632B9" w:rsidRPr="00603EBB">
        <w:t>ure</w:t>
      </w:r>
      <w:r w:rsidR="00F66576" w:rsidRPr="00603EBB">
        <w:t xml:space="preserve"> </w:t>
      </w:r>
      <w:r w:rsidR="00CE2E47" w:rsidRPr="00603EBB">
        <w:t>1</w:t>
      </w:r>
      <w:r w:rsidR="00F66576" w:rsidRPr="00603EBB">
        <w:t>).</w:t>
      </w:r>
      <w:ins w:id="335" w:author="Liam Berigan" w:date="2025-01-23T08:29:00Z" w16du:dateUtc="2025-01-23T13:29:00Z">
        <w:r w:rsidR="00962B4C">
          <w:t xml:space="preserve"> Additional statistics describing the </w:t>
        </w:r>
      </w:ins>
      <w:ins w:id="336" w:author="Liam Berigan" w:date="2025-01-23T08:30:00Z" w16du:dateUtc="2025-01-23T13:30:00Z">
        <w:r w:rsidR="00962B4C">
          <w:t>shape of these distributions are provided in Table S1.</w:t>
        </w:r>
      </w:ins>
    </w:p>
    <w:p w14:paraId="6847E3C8" w14:textId="2A7D2394" w:rsidR="005B49D7" w:rsidRDefault="00B72ABF" w:rsidP="00791A1F">
      <w:pPr>
        <w:spacing w:line="480" w:lineRule="auto"/>
      </w:pPr>
      <w:r w:rsidRPr="00603EBB">
        <w:tab/>
      </w:r>
      <w:r w:rsidR="00582E3D" w:rsidRPr="00603EBB">
        <w:t>Over</w:t>
      </w:r>
      <w:r w:rsidR="00746262" w:rsidRPr="00603EBB">
        <w:t xml:space="preserve"> half</w:t>
      </w:r>
      <w:r w:rsidR="00BF0F21" w:rsidRPr="00603EBB">
        <w:t xml:space="preserve"> (</w:t>
      </w:r>
      <w:r w:rsidR="00603EBB" w:rsidRPr="00603EBB">
        <w:t>57</w:t>
      </w:r>
      <w:r w:rsidR="00BF0F21" w:rsidRPr="00603EBB">
        <w:t>%)</w:t>
      </w:r>
      <w:r w:rsidR="00746262" w:rsidRPr="00603EBB">
        <w:t xml:space="preserve"> of </w:t>
      </w:r>
      <w:del w:id="337" w:author="Liam Berigan" w:date="2025-01-23T16:38:00Z" w16du:dateUtc="2025-01-23T21:38:00Z">
        <w:r w:rsidR="00746262" w:rsidRPr="00603EBB" w:rsidDel="00343918">
          <w:delText>woodcock</w:delText>
        </w:r>
        <w:r w:rsidR="005531E8" w:rsidDel="00343918">
          <w:delText xml:space="preserve"> flight</w:delText>
        </w:r>
        <w:r w:rsidR="00746262" w:rsidDel="00343918">
          <w:delText xml:space="preserve"> locations</w:delText>
        </w:r>
      </w:del>
      <w:ins w:id="338" w:author="Liam Berigan" w:date="2025-01-23T17:06:00Z" w16du:dateUtc="2025-01-23T22:06:00Z">
        <w:r w:rsidR="00977440">
          <w:t>simulated</w:t>
        </w:r>
      </w:ins>
      <w:ins w:id="339" w:author="Liam Berigan" w:date="2025-01-23T16:38:00Z" w16du:dateUtc="2025-01-23T21:38:00Z">
        <w:r w:rsidR="00343918">
          <w:t xml:space="preserve"> flight altitudes</w:t>
        </w:r>
      </w:ins>
      <w:r w:rsidR="00746262">
        <w:t xml:space="preserve"> were </w:t>
      </w:r>
      <w:del w:id="340" w:author="Liam Berigan" w:date="2025-01-23T16:38:00Z" w16du:dateUtc="2025-01-23T21:38:00Z">
        <w:r w:rsidR="00746262" w:rsidDel="00343918">
          <w:delText xml:space="preserve">at </w:delText>
        </w:r>
        <w:r w:rsidR="003321FE" w:rsidDel="00343918">
          <w:delText xml:space="preserve">altitudes </w:delText>
        </w:r>
      </w:del>
      <w:r w:rsidR="002813B2">
        <w:t xml:space="preserve">below </w:t>
      </w:r>
      <w:r w:rsidR="005C6527">
        <w:t>305</w:t>
      </w:r>
      <w:ins w:id="341" w:author="Liam Berigan" w:date="2025-01-21T14:47:00Z" w16du:dateUtc="2025-01-21T19:47:00Z">
        <w:r w:rsidR="00783F98">
          <w:t xml:space="preserve"> </w:t>
        </w:r>
      </w:ins>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603EBB">
        <w:t xml:space="preserve"> equally likely to fly within range of low-rise buildings in fall and spring, </w:t>
      </w:r>
      <w:r w:rsidR="00DF6509">
        <w:t>while they were</w:t>
      </w:r>
      <w:r w:rsidR="00EB3A14">
        <w:t xml:space="preserve"> 6% more likely to fly </w:t>
      </w:r>
      <w:ins w:id="342" w:author="Liam Berigan" w:date="2025-01-20T13:54:00Z" w16du:dateUtc="2025-01-20T18:54:00Z">
        <w:r w:rsidR="00A611C8">
          <w:t xml:space="preserve">within the rotor swept zone of </w:t>
        </w:r>
        <w:r w:rsidR="009E2326">
          <w:t>wind tur</w:t>
        </w:r>
      </w:ins>
      <w:ins w:id="343" w:author="Liam Berigan" w:date="2025-01-20T13:55:00Z" w16du:dateUtc="2025-01-20T18:55:00Z">
        <w:r w:rsidR="009E2326">
          <w:t>bines</w:t>
        </w:r>
        <w:r w:rsidR="009F7B7F">
          <w:t xml:space="preserve"> </w:t>
        </w:r>
      </w:ins>
      <w:del w:id="344" w:author="Liam Berigan" w:date="2025-01-20T13:55:00Z" w16du:dateUtc="2025-01-20T18:55:00Z">
        <w:r w:rsidR="00DF6509" w:rsidRPr="0007511C" w:rsidDel="009E2326">
          <w:delText>at wind turbine altitude</w:delText>
        </w:r>
        <w:r w:rsidR="00DF6509" w:rsidRPr="0007511C" w:rsidDel="009F7B7F">
          <w:delText xml:space="preserve"> </w:delText>
        </w:r>
      </w:del>
      <w:r w:rsidR="00DF6509" w:rsidRPr="0007511C">
        <w:t>and 9% more likely to fly at communication tower altitude during fall.</w:t>
      </w:r>
      <w:r w:rsidR="0007511C" w:rsidRPr="0007511C">
        <w:t xml:space="preserve"> </w:t>
      </w:r>
      <w:ins w:id="345" w:author="Liam Berigan" w:date="2025-01-20T13:58:00Z" w16du:dateUtc="2025-01-20T18:58:00Z">
        <w:r w:rsidR="003B5E3A">
          <w:t>Twenty seven percent</w:t>
        </w:r>
      </w:ins>
      <w:del w:id="346" w:author="Liam Berigan" w:date="2025-01-20T13:58:00Z" w16du:dateUtc="2025-01-20T18:58:00Z">
        <w:r w:rsidR="0007511C" w:rsidRPr="0007511C" w:rsidDel="003B5E3A">
          <w:delText>27</w:delText>
        </w:r>
        <w:r w:rsidR="00B638A6" w:rsidRPr="0007511C" w:rsidDel="003B5E3A">
          <w:delText>%</w:delText>
        </w:r>
      </w:del>
      <w:r w:rsidR="00B638A6" w:rsidRPr="0007511C">
        <w:t xml:space="preserve"> of </w:t>
      </w:r>
      <w:ins w:id="347" w:author="Liam Berigan" w:date="2025-01-23T17:06:00Z" w16du:dateUtc="2025-01-23T22:06:00Z">
        <w:r w:rsidR="00977440">
          <w:t>simulated</w:t>
        </w:r>
      </w:ins>
      <w:ins w:id="348" w:author="Liam Berigan" w:date="2025-01-23T16:39:00Z" w16du:dateUtc="2025-01-23T21:39:00Z">
        <w:r w:rsidR="00610B03">
          <w:t xml:space="preserve"> flight altitudes</w:t>
        </w:r>
      </w:ins>
      <w:del w:id="349" w:author="Liam Berigan" w:date="2025-01-23T16:39:00Z" w16du:dateUtc="2025-01-23T21:39:00Z">
        <w:r w:rsidR="00B638A6" w:rsidRPr="0007511C" w:rsidDel="00610B03">
          <w:delText>woodcock locations</w:delText>
        </w:r>
      </w:del>
      <w:r w:rsidR="00B638A6" w:rsidRPr="0007511C">
        <w:t xml:space="preserve"> were below </w:t>
      </w:r>
      <w:r w:rsidR="009E1379" w:rsidRPr="0007511C">
        <w:t xml:space="preserve">the minimum flight altitude reported in </w:t>
      </w:r>
      <w:r w:rsidR="009E1379" w:rsidRPr="0007511C">
        <w:rPr>
          <w:rFonts w:ascii="Aptos" w:hAnsi="Aptos"/>
        </w:rPr>
        <w:t>Horton et al.</w:t>
      </w:r>
      <w:r w:rsidR="00DB7802" w:rsidRPr="0007511C">
        <w:rPr>
          <w:rFonts w:ascii="Aptos" w:hAnsi="Aptos"/>
        </w:rPr>
        <w:t xml:space="preserve"> </w:t>
      </w:r>
      <w:r w:rsidR="00AB6385" w:rsidRPr="0007511C">
        <w:rPr>
          <w:rFonts w:ascii="Aptos" w:hAnsi="Aptos"/>
        </w:rPr>
        <w:t>(</w:t>
      </w:r>
      <w:r w:rsidR="009E1379" w:rsidRPr="0007511C">
        <w:rPr>
          <w:rFonts w:ascii="Aptos" w:hAnsi="Aptos"/>
        </w:rPr>
        <w:t>2016)</w:t>
      </w:r>
      <w:r w:rsidR="00AB6385" w:rsidRPr="0007511C">
        <w:t xml:space="preserve"> and likely </w:t>
      </w:r>
      <w:r w:rsidR="00DB7802" w:rsidRPr="0007511C">
        <w:t>would not</w:t>
      </w:r>
      <w:r w:rsidR="00DB7802">
        <w:t xml:space="preserve"> have been detectable using </w:t>
      </w:r>
      <w:r w:rsidR="00AB6385">
        <w:t>NEXRAD weather radar</w:t>
      </w:r>
      <w:r w:rsidR="002C5C74">
        <w:t>.</w:t>
      </w:r>
      <w:r w:rsidR="005531E8">
        <w:br w:type="page"/>
      </w:r>
    </w:p>
    <w:p w14:paraId="7D10807C" w14:textId="045F53FE" w:rsidR="00E540E4" w:rsidRDefault="00E540E4" w:rsidP="00E540E4">
      <w:pPr>
        <w:spacing w:line="480" w:lineRule="auto"/>
      </w:pPr>
      <w:r>
        <w:lastRenderedPageBreak/>
        <w:t xml:space="preserve">Table 1. </w:t>
      </w:r>
      <w:ins w:id="350" w:author="Liam Berigan" w:date="2025-01-20T19:29:00Z" w16du:dateUtc="2025-01-21T00:29:00Z">
        <w:r w:rsidR="00504745">
          <w:t>Sa</w:t>
        </w:r>
      </w:ins>
      <w:ins w:id="351" w:author="Liam Berigan" w:date="2025-01-20T19:30:00Z" w16du:dateUtc="2025-01-21T00:30:00Z">
        <w:r w:rsidR="00504745">
          <w:t>mp</w:t>
        </w:r>
        <w:r w:rsidR="00454F33">
          <w:t xml:space="preserve">le size and </w:t>
        </w:r>
      </w:ins>
      <w:del w:id="352" w:author="Liam Berigan" w:date="2025-01-20T19:30:00Z" w16du:dateUtc="2025-01-21T00:30:00Z">
        <w:r w:rsidDel="00454F33">
          <w:delText>C</w:delText>
        </w:r>
      </w:del>
      <w:ins w:id="353" w:author="Liam Berigan" w:date="2025-01-22T13:49:00Z" w16du:dateUtc="2025-01-22T18:49:00Z">
        <w:r w:rsidR="00E36217">
          <w:t>distribution</w:t>
        </w:r>
      </w:ins>
      <w:del w:id="354" w:author="Liam Berigan" w:date="2025-01-22T13:49:00Z" w16du:dateUtc="2025-01-22T18:49:00Z">
        <w:r w:rsidDel="00E36217">
          <w:delText>haracteristics</w:delText>
        </w:r>
      </w:del>
      <w:r>
        <w:t xml:space="preserve">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w:t>
      </w:r>
      <w:del w:id="355" w:author="Liam Berigan" w:date="2025-01-20T19:24:00Z" w16du:dateUtc="2025-01-21T00:24:00Z">
        <w:r w:rsidDel="00ED5702">
          <w:delText xml:space="preserve">(bold) </w:delText>
        </w:r>
      </w:del>
      <w:r>
        <w:t>as well as season</w:t>
      </w:r>
      <w:ins w:id="356" w:author="Liam Berigan" w:date="2025-01-20T19:41:00Z" w16du:dateUtc="2025-01-21T00:41:00Z">
        <w:r w:rsidR="00F034A2">
          <w:t>,</w:t>
        </w:r>
      </w:ins>
      <w:r w:rsidR="00CF434B">
        <w:t xml:space="preserve"> </w:t>
      </w:r>
      <w:del w:id="357" w:author="Liam Berigan" w:date="2025-01-20T19:24:00Z" w16du:dateUtc="2025-01-21T00:24:00Z">
        <w:r w:rsidR="00CF434B" w:rsidDel="00ED5702">
          <w:delText>(Fall/Spring)</w:delText>
        </w:r>
        <w:r w:rsidR="00421FA9" w:rsidDel="00ED5702">
          <w:delText>,</w:delText>
        </w:r>
        <w:r w:rsidDel="00ED5702">
          <w:delText xml:space="preserve"> </w:delText>
        </w:r>
      </w:del>
      <w:r>
        <w:t>age</w:t>
      </w:r>
      <w:del w:id="358" w:author="Liam Berigan" w:date="2025-01-20T19:41:00Z" w16du:dateUtc="2025-01-21T00:41:00Z">
        <w:r w:rsidR="00CF434B" w:rsidDel="00F034A2">
          <w:delText xml:space="preserve"> </w:delText>
        </w:r>
      </w:del>
      <w:del w:id="359" w:author="Liam Berigan" w:date="2025-01-20T19:25:00Z" w16du:dateUtc="2025-01-21T00:25:00Z">
        <w:r w:rsidR="00CF434B" w:rsidDel="007E35C8">
          <w:delText>(Adult/Juvenile)</w:delText>
        </w:r>
      </w:del>
      <w:r w:rsidR="00421FA9">
        <w:t>, and sex</w:t>
      </w:r>
      <w:r>
        <w:t xml:space="preserve"> </w:t>
      </w:r>
      <w:del w:id="360" w:author="Liam Berigan" w:date="2025-01-20T19:25:00Z" w16du:dateUtc="2025-01-21T00:25:00Z">
        <w:r w:rsidR="00CF434B" w:rsidDel="007E35C8">
          <w:delText>(Male/Female)</w:delText>
        </w:r>
        <w:r w:rsidDel="007E35C8">
          <w:delText xml:space="preserve"> </w:delText>
        </w:r>
      </w:del>
      <w:r>
        <w:t xml:space="preserve">models. Estimates indicate the </w:t>
      </w:r>
      <w:r w:rsidR="000526A4">
        <w:t>median</w:t>
      </w:r>
      <w:r>
        <w:t xml:space="preserve"> value of the posterior distribution</w:t>
      </w:r>
      <w:r w:rsidR="000526A4">
        <w:t xml:space="preserve">, while </w:t>
      </w:r>
      <w:ins w:id="361" w:author="Liam Berigan" w:date="2025-01-20T19:31:00Z" w16du:dateUtc="2025-01-21T00:31:00Z">
        <w:r w:rsidR="00A62FBC">
          <w:t xml:space="preserve">highest density credible intervals </w:t>
        </w:r>
        <w:r w:rsidR="00CC6712">
          <w:t xml:space="preserve">are provided in parentheses. </w:t>
        </w:r>
      </w:ins>
      <w:del w:id="362" w:author="Liam Berigan" w:date="2025-01-20T19:31:00Z" w16du:dateUtc="2025-01-21T00:31:00Z">
        <w:r w:rsidR="000526A4" w:rsidDel="00CC6712">
          <w:delText xml:space="preserve">credible </w:delText>
        </w:r>
        <w:r w:rsidR="003C2E26" w:rsidDel="00CC6712">
          <w:delText xml:space="preserve">intervals reflect highest density </w:delText>
        </w:r>
        <w:r w:rsidR="00D73B5B" w:rsidDel="00CC6712">
          <w:delText>intervals</w:delText>
        </w:r>
        <w:r w:rsidDel="00CC6712">
          <w:delText>.</w:delText>
        </w:r>
      </w:del>
      <w:ins w:id="363" w:author="Liam Berigan" w:date="2025-01-20T18:29:00Z" w16du:dateUtc="2025-01-20T23:29:00Z">
        <w:r w:rsidR="00821FAF">
          <w:t xml:space="preserve">Note that some individuals were missing </w:t>
        </w:r>
      </w:ins>
      <w:ins w:id="364" w:author="Liam Berigan" w:date="2025-01-20T18:30:00Z" w16du:dateUtc="2025-01-20T23:30:00Z">
        <w:r w:rsidR="00FF276A">
          <w:t>age</w:t>
        </w:r>
        <w:r w:rsidR="00B57E4A">
          <w:t xml:space="preserve"> and </w:t>
        </w:r>
        <w:r w:rsidR="00FF276A">
          <w:t xml:space="preserve">sex data and were excluded from </w:t>
        </w:r>
      </w:ins>
      <w:ins w:id="365" w:author="Liam Berigan" w:date="2025-01-20T19:37:00Z" w16du:dateUtc="2025-01-21T00:37:00Z">
        <w:r w:rsidR="00CE0202">
          <w:t>respective</w:t>
        </w:r>
      </w:ins>
      <w:ins w:id="366" w:author="Liam Berigan" w:date="2025-01-20T18:30:00Z" w16du:dateUtc="2025-01-20T23:30:00Z">
        <w:r w:rsidR="00B57E4A">
          <w:t xml:space="preserve"> models.</w:t>
        </w:r>
      </w:ins>
      <w:ins w:id="367" w:author="Liam Berigan" w:date="2025-01-22T13:47:00Z" w16du:dateUtc="2025-01-22T18:47:00Z">
        <w:r w:rsidR="00DB404C">
          <w:t xml:space="preserve"> Altitude data were collected using GPS transmitters in the eastern portion of the woodcock’s range from 2020 to 2024.</w:t>
        </w:r>
      </w:ins>
    </w:p>
    <w:tbl>
      <w:tblPr>
        <w:tblStyle w:val="TableGrid"/>
        <w:tblW w:w="0" w:type="auto"/>
        <w:jc w:val="center"/>
        <w:tblLook w:val="04A0" w:firstRow="1" w:lastRow="0" w:firstColumn="1" w:lastColumn="0" w:noHBand="0" w:noVBand="1"/>
      </w:tblPr>
      <w:tblGrid>
        <w:gridCol w:w="2515"/>
        <w:gridCol w:w="2159"/>
        <w:gridCol w:w="2338"/>
      </w:tblGrid>
      <w:tr w:rsidR="003471EF" w:rsidDel="00C161C3" w14:paraId="786A9D75" w14:textId="34A79E15" w:rsidTr="003471EF">
        <w:trPr>
          <w:jc w:val="center"/>
          <w:del w:id="368" w:author="Liam Berigan" w:date="2025-01-20T19:26:00Z"/>
        </w:trPr>
        <w:tc>
          <w:tcPr>
            <w:tcW w:w="2515" w:type="dxa"/>
            <w:tcBorders>
              <w:left w:val="nil"/>
              <w:bottom w:val="single" w:sz="4" w:space="0" w:color="auto"/>
              <w:right w:val="nil"/>
            </w:tcBorders>
          </w:tcPr>
          <w:p w14:paraId="08C145D8" w14:textId="159457AE" w:rsidR="003471EF" w:rsidDel="00C161C3" w:rsidRDefault="003471EF" w:rsidP="00BD0A0C">
            <w:pPr>
              <w:spacing w:after="120"/>
              <w:rPr>
                <w:del w:id="369" w:author="Liam Berigan" w:date="2025-01-20T19:26:00Z" w16du:dateUtc="2025-01-21T00:26:00Z"/>
              </w:rPr>
            </w:pPr>
            <w:del w:id="370" w:author="Liam Berigan" w:date="2025-01-20T19:26:00Z" w16du:dateUtc="2025-01-21T00:26:00Z">
              <w:r w:rsidDel="00C161C3">
                <w:delText>Metric</w:delText>
              </w:r>
            </w:del>
          </w:p>
        </w:tc>
        <w:tc>
          <w:tcPr>
            <w:tcW w:w="2159" w:type="dxa"/>
            <w:tcBorders>
              <w:left w:val="nil"/>
              <w:bottom w:val="single" w:sz="4" w:space="0" w:color="auto"/>
              <w:right w:val="nil"/>
            </w:tcBorders>
          </w:tcPr>
          <w:p w14:paraId="79A12A0F" w14:textId="177FB82F" w:rsidR="003471EF" w:rsidDel="00C161C3" w:rsidRDefault="003471EF" w:rsidP="00BD0A0C">
            <w:pPr>
              <w:spacing w:after="120"/>
              <w:rPr>
                <w:del w:id="371" w:author="Liam Berigan" w:date="2025-01-20T19:26:00Z" w16du:dateUtc="2025-01-21T00:26:00Z"/>
              </w:rPr>
            </w:pPr>
            <w:del w:id="372" w:author="Liam Berigan" w:date="2025-01-20T19:26:00Z" w16du:dateUtc="2025-01-21T00:26:00Z">
              <w:r w:rsidDel="00C161C3">
                <w:delText>Estimate</w:delText>
              </w:r>
            </w:del>
          </w:p>
        </w:tc>
        <w:tc>
          <w:tcPr>
            <w:tcW w:w="2338" w:type="dxa"/>
            <w:tcBorders>
              <w:left w:val="nil"/>
              <w:bottom w:val="single" w:sz="4" w:space="0" w:color="auto"/>
              <w:right w:val="nil"/>
            </w:tcBorders>
          </w:tcPr>
          <w:p w14:paraId="04D4F293" w14:textId="65457508" w:rsidR="003471EF" w:rsidDel="00C161C3" w:rsidRDefault="003471EF" w:rsidP="00BD0A0C">
            <w:pPr>
              <w:spacing w:after="120"/>
              <w:rPr>
                <w:del w:id="373" w:author="Liam Berigan" w:date="2025-01-20T19:26:00Z" w16du:dateUtc="2025-01-21T00:26:00Z"/>
              </w:rPr>
            </w:pPr>
            <w:del w:id="374" w:author="Liam Berigan" w:date="2025-01-20T19:26:00Z" w16du:dateUtc="2025-01-21T00:26:00Z">
              <w:r w:rsidDel="00C161C3">
                <w:delText>95% Credible Interval</w:delText>
              </w:r>
            </w:del>
          </w:p>
        </w:tc>
      </w:tr>
      <w:tr w:rsidR="003471EF" w:rsidDel="00C161C3" w14:paraId="5EDA45C5" w14:textId="51B11986" w:rsidTr="003471EF">
        <w:trPr>
          <w:jc w:val="center"/>
          <w:del w:id="375" w:author="Liam Berigan" w:date="2025-01-20T19:26:00Z"/>
        </w:trPr>
        <w:tc>
          <w:tcPr>
            <w:tcW w:w="2515" w:type="dxa"/>
            <w:tcBorders>
              <w:left w:val="nil"/>
              <w:bottom w:val="nil"/>
              <w:right w:val="nil"/>
            </w:tcBorders>
          </w:tcPr>
          <w:p w14:paraId="2D278A37" w14:textId="1B41B192" w:rsidR="003471EF" w:rsidRPr="00300FA1" w:rsidDel="00C161C3" w:rsidRDefault="003471EF" w:rsidP="00BD0A0C">
            <w:pPr>
              <w:spacing w:after="120"/>
              <w:rPr>
                <w:del w:id="376" w:author="Liam Berigan" w:date="2025-01-20T19:26:00Z" w16du:dateUtc="2025-01-21T00:26:00Z"/>
                <w:b/>
                <w:bCs/>
              </w:rPr>
            </w:pPr>
            <w:del w:id="377" w:author="Liam Berigan" w:date="2025-01-20T19:26:00Z" w16du:dateUtc="2025-01-21T00:26:00Z">
              <w:r w:rsidRPr="00300FA1" w:rsidDel="00C161C3">
                <w:rPr>
                  <w:b/>
                  <w:bCs/>
                </w:rPr>
                <w:delText xml:space="preserve">Median </w:delText>
              </w:r>
              <w:r w:rsidR="003806CB" w:rsidRPr="00300FA1" w:rsidDel="00C161C3">
                <w:rPr>
                  <w:b/>
                  <w:bCs/>
                </w:rPr>
                <w:delText>f</w:delText>
              </w:r>
              <w:r w:rsidRPr="00300FA1" w:rsidDel="00C161C3">
                <w:rPr>
                  <w:b/>
                  <w:bCs/>
                </w:rPr>
                <w:delText xml:space="preserve">light </w:delText>
              </w:r>
              <w:r w:rsidR="003806CB" w:rsidRPr="00300FA1" w:rsidDel="00C161C3">
                <w:rPr>
                  <w:b/>
                  <w:bCs/>
                </w:rPr>
                <w:delText>a</w:delText>
              </w:r>
              <w:r w:rsidRPr="00300FA1" w:rsidDel="00C161C3">
                <w:rPr>
                  <w:b/>
                  <w:bCs/>
                </w:rPr>
                <w:delText>ltitude</w:delText>
              </w:r>
            </w:del>
          </w:p>
        </w:tc>
        <w:tc>
          <w:tcPr>
            <w:tcW w:w="2159" w:type="dxa"/>
            <w:tcBorders>
              <w:left w:val="nil"/>
              <w:bottom w:val="nil"/>
              <w:right w:val="nil"/>
            </w:tcBorders>
          </w:tcPr>
          <w:p w14:paraId="60EE2B6E" w14:textId="150A8685" w:rsidR="003471EF" w:rsidRPr="00300FA1" w:rsidDel="00C161C3" w:rsidRDefault="003471EF" w:rsidP="00BD0A0C">
            <w:pPr>
              <w:spacing w:after="120"/>
              <w:rPr>
                <w:del w:id="378" w:author="Liam Berigan" w:date="2025-01-20T19:26:00Z" w16du:dateUtc="2025-01-21T00:26:00Z"/>
                <w:b/>
                <w:bCs/>
              </w:rPr>
            </w:pPr>
            <w:del w:id="379" w:author="Liam Berigan" w:date="2025-01-20T19:26:00Z" w16du:dateUtc="2025-01-21T00:26:00Z">
              <w:r w:rsidRPr="00300FA1" w:rsidDel="00C161C3">
                <w:rPr>
                  <w:b/>
                  <w:bCs/>
                </w:rPr>
                <w:delText>2</w:delText>
              </w:r>
              <w:r w:rsidR="00EC7DF4" w:rsidRPr="00300FA1" w:rsidDel="00C161C3">
                <w:rPr>
                  <w:b/>
                  <w:bCs/>
                </w:rPr>
                <w:delText>62</w:delText>
              </w:r>
              <w:r w:rsidRPr="00300FA1" w:rsidDel="00C161C3">
                <w:rPr>
                  <w:b/>
                  <w:bCs/>
                </w:rPr>
                <w:delText>m</w:delText>
              </w:r>
            </w:del>
          </w:p>
        </w:tc>
        <w:tc>
          <w:tcPr>
            <w:tcW w:w="2338" w:type="dxa"/>
            <w:tcBorders>
              <w:left w:val="nil"/>
              <w:bottom w:val="nil"/>
              <w:right w:val="nil"/>
            </w:tcBorders>
          </w:tcPr>
          <w:p w14:paraId="5A6E91BF" w14:textId="124DE75A" w:rsidR="003471EF" w:rsidRPr="00300FA1" w:rsidDel="00C161C3" w:rsidRDefault="00EC7DF4" w:rsidP="00BD0A0C">
            <w:pPr>
              <w:spacing w:after="120"/>
              <w:rPr>
                <w:del w:id="380" w:author="Liam Berigan" w:date="2025-01-20T19:26:00Z" w16du:dateUtc="2025-01-21T00:26:00Z"/>
                <w:b/>
                <w:bCs/>
              </w:rPr>
            </w:pPr>
            <w:del w:id="381" w:author="Liam Berigan" w:date="2025-01-20T19:26:00Z" w16du:dateUtc="2025-01-21T00:26:00Z">
              <w:r w:rsidRPr="00300FA1" w:rsidDel="00C161C3">
                <w:rPr>
                  <w:b/>
                  <w:bCs/>
                </w:rPr>
                <w:delText>218</w:delText>
              </w:r>
              <w:r w:rsidR="003471EF" w:rsidRPr="00300FA1" w:rsidDel="00C161C3">
                <w:rPr>
                  <w:b/>
                  <w:bCs/>
                </w:rPr>
                <w:delText>–</w:delText>
              </w:r>
              <w:r w:rsidRPr="00300FA1" w:rsidDel="00C161C3">
                <w:rPr>
                  <w:b/>
                  <w:bCs/>
                </w:rPr>
                <w:delText>304</w:delText>
              </w:r>
              <w:r w:rsidR="003471EF" w:rsidRPr="00300FA1" w:rsidDel="00C161C3">
                <w:rPr>
                  <w:b/>
                  <w:bCs/>
                </w:rPr>
                <w:delText>m</w:delText>
              </w:r>
            </w:del>
          </w:p>
        </w:tc>
      </w:tr>
      <w:tr w:rsidR="003471EF" w:rsidDel="00C161C3" w14:paraId="66822F00" w14:textId="320E9456" w:rsidTr="003471EF">
        <w:trPr>
          <w:jc w:val="center"/>
          <w:del w:id="382" w:author="Liam Berigan" w:date="2025-01-20T19:26:00Z"/>
        </w:trPr>
        <w:tc>
          <w:tcPr>
            <w:tcW w:w="2515" w:type="dxa"/>
            <w:tcBorders>
              <w:top w:val="nil"/>
              <w:left w:val="nil"/>
              <w:bottom w:val="nil"/>
              <w:right w:val="nil"/>
            </w:tcBorders>
          </w:tcPr>
          <w:p w14:paraId="07C0E5E9" w14:textId="62B944D3" w:rsidR="003471EF" w:rsidRPr="009040A5" w:rsidDel="00C161C3" w:rsidRDefault="003471EF" w:rsidP="00BD0A0C">
            <w:pPr>
              <w:spacing w:after="120"/>
              <w:rPr>
                <w:del w:id="383" w:author="Liam Berigan" w:date="2025-01-20T19:26:00Z" w16du:dateUtc="2025-01-21T00:26:00Z"/>
                <w:i/>
                <w:iCs/>
                <w:highlight w:val="yellow"/>
              </w:rPr>
            </w:pPr>
            <w:del w:id="384" w:author="Liam Berigan" w:date="2025-01-20T19:26:00Z" w16du:dateUtc="2025-01-21T00:26:00Z">
              <w:r w:rsidRPr="00254973" w:rsidDel="00C161C3">
                <w:rPr>
                  <w:i/>
                  <w:iCs/>
                </w:rPr>
                <w:delText xml:space="preserve">    Fall/Spring</w:delText>
              </w:r>
            </w:del>
          </w:p>
        </w:tc>
        <w:tc>
          <w:tcPr>
            <w:tcW w:w="2159" w:type="dxa"/>
            <w:tcBorders>
              <w:top w:val="nil"/>
              <w:left w:val="nil"/>
              <w:bottom w:val="nil"/>
              <w:right w:val="nil"/>
            </w:tcBorders>
          </w:tcPr>
          <w:p w14:paraId="0E40CF0C" w14:textId="035BFE13" w:rsidR="003471EF" w:rsidRPr="009040A5" w:rsidDel="00C161C3" w:rsidRDefault="00B907D2" w:rsidP="00BD0A0C">
            <w:pPr>
              <w:spacing w:after="120"/>
              <w:rPr>
                <w:del w:id="385" w:author="Liam Berigan" w:date="2025-01-20T19:26:00Z" w16du:dateUtc="2025-01-21T00:26:00Z"/>
                <w:highlight w:val="yellow"/>
              </w:rPr>
            </w:pPr>
            <w:del w:id="386" w:author="Liam Berigan" w:date="2025-01-20T19:26:00Z" w16du:dateUtc="2025-01-21T00:26:00Z">
              <w:r w:rsidRPr="00A51393" w:rsidDel="00C161C3">
                <w:delText>2</w:delText>
              </w:r>
              <w:r w:rsidR="00293AA4" w:rsidRPr="00A51393" w:rsidDel="00C161C3">
                <w:delText>42</w:delText>
              </w:r>
              <w:r w:rsidR="005364EB" w:rsidRPr="003E6932" w:rsidDel="00C161C3">
                <w:delText>/</w:delText>
              </w:r>
              <w:r w:rsidR="003579B4" w:rsidRPr="003E6932" w:rsidDel="00C161C3">
                <w:delText>2</w:delText>
              </w:r>
              <w:r w:rsidR="003E6932" w:rsidRPr="003E6932" w:rsidDel="00C161C3">
                <w:delText>95</w:delText>
              </w:r>
              <w:r w:rsidR="003471EF" w:rsidRPr="003E6932" w:rsidDel="00C161C3">
                <w:delText>m</w:delText>
              </w:r>
            </w:del>
          </w:p>
        </w:tc>
        <w:tc>
          <w:tcPr>
            <w:tcW w:w="2338" w:type="dxa"/>
            <w:tcBorders>
              <w:top w:val="nil"/>
              <w:left w:val="nil"/>
              <w:bottom w:val="nil"/>
              <w:right w:val="nil"/>
            </w:tcBorders>
          </w:tcPr>
          <w:p w14:paraId="147BA553" w14:textId="20993EE5" w:rsidR="003471EF" w:rsidRPr="009040A5" w:rsidDel="00C161C3" w:rsidRDefault="002000BC" w:rsidP="00BD0A0C">
            <w:pPr>
              <w:spacing w:after="120"/>
              <w:rPr>
                <w:del w:id="387" w:author="Liam Berigan" w:date="2025-01-20T19:26:00Z" w16du:dateUtc="2025-01-21T00:26:00Z"/>
                <w:highlight w:val="yellow"/>
              </w:rPr>
            </w:pPr>
            <w:del w:id="388" w:author="Liam Berigan" w:date="2025-01-20T19:26:00Z" w16du:dateUtc="2025-01-21T00:26:00Z">
              <w:r w:rsidRPr="00A51393" w:rsidDel="00C161C3">
                <w:delText>1</w:delText>
              </w:r>
              <w:r w:rsidR="00A51393" w:rsidRPr="00A51393" w:rsidDel="00C161C3">
                <w:delText>88</w:delText>
              </w:r>
              <w:r w:rsidRPr="00A51393" w:rsidDel="00C161C3">
                <w:delText>–</w:delText>
              </w:r>
              <w:r w:rsidR="00BF18FB" w:rsidRPr="00A51393" w:rsidDel="00C161C3">
                <w:delText>2</w:delText>
              </w:r>
              <w:r w:rsidR="00A51393" w:rsidRPr="00A51393" w:rsidDel="00C161C3">
                <w:delText>96</w:delText>
              </w:r>
              <w:r w:rsidR="00A00FF1" w:rsidRPr="00254973" w:rsidDel="00C161C3">
                <w:delText>/</w:delText>
              </w:r>
              <w:r w:rsidR="00254973" w:rsidRPr="00254973" w:rsidDel="00C161C3">
                <w:delText>220</w:delText>
              </w:r>
              <w:r w:rsidR="00811F06" w:rsidRPr="00254973" w:rsidDel="00C161C3">
                <w:delText>–</w:delText>
              </w:r>
              <w:r w:rsidR="003579B4" w:rsidRPr="00254973" w:rsidDel="00C161C3">
                <w:delText>3</w:delText>
              </w:r>
              <w:r w:rsidR="00254973" w:rsidRPr="00254973" w:rsidDel="00C161C3">
                <w:delText>76</w:delText>
              </w:r>
              <w:r w:rsidR="00811F06" w:rsidRPr="00254973" w:rsidDel="00C161C3">
                <w:delText>m</w:delText>
              </w:r>
            </w:del>
          </w:p>
        </w:tc>
      </w:tr>
      <w:tr w:rsidR="003471EF" w:rsidDel="00C161C3" w14:paraId="67376858" w14:textId="7B96AB4B" w:rsidTr="003471EF">
        <w:trPr>
          <w:jc w:val="center"/>
          <w:del w:id="389" w:author="Liam Berigan" w:date="2025-01-20T19:26:00Z"/>
        </w:trPr>
        <w:tc>
          <w:tcPr>
            <w:tcW w:w="2515" w:type="dxa"/>
            <w:tcBorders>
              <w:top w:val="nil"/>
              <w:left w:val="nil"/>
              <w:bottom w:val="nil"/>
              <w:right w:val="nil"/>
            </w:tcBorders>
          </w:tcPr>
          <w:p w14:paraId="58DC61CB" w14:textId="2530F319" w:rsidR="003471EF" w:rsidRPr="00456816" w:rsidDel="00C161C3" w:rsidRDefault="003471EF" w:rsidP="00BD0A0C">
            <w:pPr>
              <w:spacing w:after="120"/>
              <w:rPr>
                <w:del w:id="390" w:author="Liam Berigan" w:date="2025-01-20T19:26:00Z" w16du:dateUtc="2025-01-21T00:26:00Z"/>
                <w:i/>
                <w:iCs/>
              </w:rPr>
            </w:pPr>
            <w:del w:id="391" w:author="Liam Berigan" w:date="2025-01-20T19:26:00Z" w16du:dateUtc="2025-01-21T00:26:00Z">
              <w:r w:rsidRPr="00456816" w:rsidDel="00C161C3">
                <w:delText xml:space="preserve">    </w:delText>
              </w:r>
              <w:r w:rsidRPr="00456816" w:rsidDel="00C161C3">
                <w:rPr>
                  <w:i/>
                  <w:iCs/>
                </w:rPr>
                <w:delText>Adult/Juvenile</w:delText>
              </w:r>
            </w:del>
          </w:p>
        </w:tc>
        <w:tc>
          <w:tcPr>
            <w:tcW w:w="2159" w:type="dxa"/>
            <w:tcBorders>
              <w:top w:val="nil"/>
              <w:left w:val="nil"/>
              <w:bottom w:val="nil"/>
              <w:right w:val="nil"/>
            </w:tcBorders>
          </w:tcPr>
          <w:p w14:paraId="19A0886F" w14:textId="05A255C5" w:rsidR="003471EF" w:rsidRPr="00456816" w:rsidDel="00C161C3" w:rsidRDefault="00504CE9" w:rsidP="00BD0A0C">
            <w:pPr>
              <w:spacing w:after="120"/>
              <w:rPr>
                <w:del w:id="392" w:author="Liam Berigan" w:date="2025-01-20T19:26:00Z" w16du:dateUtc="2025-01-21T00:26:00Z"/>
              </w:rPr>
            </w:pPr>
            <w:del w:id="393" w:author="Liam Berigan" w:date="2025-01-20T19:26:00Z" w16du:dateUtc="2025-01-21T00:26:00Z">
              <w:r w:rsidRPr="00456816" w:rsidDel="00C161C3">
                <w:delText>2</w:delText>
              </w:r>
              <w:r w:rsidR="00AA1887" w:rsidRPr="00456816" w:rsidDel="00C161C3">
                <w:delText>91</w:delText>
              </w:r>
              <w:r w:rsidRPr="00456816" w:rsidDel="00C161C3">
                <w:delText>/</w:delText>
              </w:r>
              <w:r w:rsidR="00605D83" w:rsidRPr="00456816" w:rsidDel="00C161C3">
                <w:delText>2</w:delText>
              </w:r>
              <w:r w:rsidR="00456816" w:rsidRPr="00456816" w:rsidDel="00C161C3">
                <w:delText>66</w:delText>
              </w:r>
              <w:r w:rsidR="003471EF" w:rsidRPr="00456816" w:rsidDel="00C161C3">
                <w:delText>m</w:delText>
              </w:r>
            </w:del>
          </w:p>
        </w:tc>
        <w:tc>
          <w:tcPr>
            <w:tcW w:w="2338" w:type="dxa"/>
            <w:tcBorders>
              <w:top w:val="nil"/>
              <w:left w:val="nil"/>
              <w:bottom w:val="nil"/>
              <w:right w:val="nil"/>
            </w:tcBorders>
          </w:tcPr>
          <w:p w14:paraId="6AA2161E" w14:textId="4858392F" w:rsidR="003471EF" w:rsidRPr="00456816" w:rsidDel="00C161C3" w:rsidRDefault="00AA1887" w:rsidP="00BD0A0C">
            <w:pPr>
              <w:spacing w:after="120"/>
              <w:rPr>
                <w:del w:id="394" w:author="Liam Berigan" w:date="2025-01-20T19:26:00Z" w16du:dateUtc="2025-01-21T00:26:00Z"/>
              </w:rPr>
            </w:pPr>
            <w:del w:id="395" w:author="Liam Berigan" w:date="2025-01-20T19:26:00Z" w16du:dateUtc="2025-01-21T00:26:00Z">
              <w:r w:rsidRPr="00456816" w:rsidDel="00C161C3">
                <w:delText>218</w:delText>
              </w:r>
              <w:r w:rsidR="00605D83" w:rsidRPr="00456816" w:rsidDel="00C161C3">
                <w:delText>–</w:delText>
              </w:r>
              <w:r w:rsidR="0052027B" w:rsidRPr="00456816" w:rsidDel="00C161C3">
                <w:delText>3</w:delText>
              </w:r>
              <w:r w:rsidR="00456816" w:rsidRPr="00456816" w:rsidDel="00C161C3">
                <w:delText>74</w:delText>
              </w:r>
              <w:r w:rsidR="00605D83" w:rsidRPr="00456816" w:rsidDel="00C161C3">
                <w:delText>/</w:delText>
              </w:r>
              <w:r w:rsidR="00456816" w:rsidRPr="00456816" w:rsidDel="00C161C3">
                <w:delText>210</w:delText>
              </w:r>
              <w:r w:rsidR="00811F06" w:rsidRPr="00456816" w:rsidDel="00C161C3">
                <w:delText>–</w:delText>
              </w:r>
              <w:r w:rsidR="006D438D" w:rsidRPr="00456816" w:rsidDel="00C161C3">
                <w:delText>3</w:delText>
              </w:r>
              <w:r w:rsidR="00456816" w:rsidRPr="00456816" w:rsidDel="00C161C3">
                <w:delText>24</w:delText>
              </w:r>
              <w:r w:rsidR="00811F06" w:rsidRPr="00456816" w:rsidDel="00C161C3">
                <w:delText>m</w:delText>
              </w:r>
            </w:del>
          </w:p>
        </w:tc>
      </w:tr>
      <w:tr w:rsidR="003471EF" w:rsidDel="00C161C3" w14:paraId="1E77075B" w14:textId="40B00A4E" w:rsidTr="003471EF">
        <w:trPr>
          <w:jc w:val="center"/>
          <w:del w:id="396" w:author="Liam Berigan" w:date="2025-01-20T19:26:00Z"/>
        </w:trPr>
        <w:tc>
          <w:tcPr>
            <w:tcW w:w="2515" w:type="dxa"/>
            <w:tcBorders>
              <w:top w:val="nil"/>
              <w:left w:val="nil"/>
              <w:bottom w:val="nil"/>
              <w:right w:val="nil"/>
            </w:tcBorders>
          </w:tcPr>
          <w:p w14:paraId="21288714" w14:textId="3963BC37" w:rsidR="003471EF" w:rsidRPr="00093404" w:rsidDel="00C161C3" w:rsidRDefault="003471EF" w:rsidP="006B4C9E">
            <w:pPr>
              <w:spacing w:after="120"/>
              <w:rPr>
                <w:del w:id="397" w:author="Liam Berigan" w:date="2025-01-20T19:26:00Z" w16du:dateUtc="2025-01-21T00:26:00Z"/>
              </w:rPr>
            </w:pPr>
            <w:del w:id="398" w:author="Liam Berigan" w:date="2025-01-20T19:26:00Z" w16du:dateUtc="2025-01-21T00:26:00Z">
              <w:r w:rsidRPr="00093404" w:rsidDel="00C161C3">
                <w:delText xml:space="preserve">    </w:delText>
              </w:r>
              <w:r w:rsidRPr="00093404" w:rsidDel="00C161C3">
                <w:rPr>
                  <w:i/>
                  <w:iCs/>
                </w:rPr>
                <w:delText>Male/Female</w:delText>
              </w:r>
            </w:del>
          </w:p>
        </w:tc>
        <w:tc>
          <w:tcPr>
            <w:tcW w:w="2159" w:type="dxa"/>
            <w:tcBorders>
              <w:top w:val="nil"/>
              <w:left w:val="nil"/>
              <w:bottom w:val="nil"/>
              <w:right w:val="nil"/>
            </w:tcBorders>
          </w:tcPr>
          <w:p w14:paraId="2AD2D7F8" w14:textId="77D2EBAA" w:rsidR="003471EF" w:rsidRPr="00093404" w:rsidDel="00C161C3" w:rsidRDefault="00E1342E" w:rsidP="006B4C9E">
            <w:pPr>
              <w:spacing w:after="120"/>
              <w:rPr>
                <w:del w:id="399" w:author="Liam Berigan" w:date="2025-01-20T19:26:00Z" w16du:dateUtc="2025-01-21T00:26:00Z"/>
              </w:rPr>
            </w:pPr>
            <w:del w:id="400" w:author="Liam Berigan" w:date="2025-01-20T19:26:00Z" w16du:dateUtc="2025-01-21T00:26:00Z">
              <w:r w:rsidRPr="00093404" w:rsidDel="00C161C3">
                <w:delText>2</w:delText>
              </w:r>
              <w:r w:rsidR="00D73006" w:rsidRPr="00093404" w:rsidDel="00C161C3">
                <w:delText>89</w:delText>
              </w:r>
              <w:r w:rsidR="0087354B" w:rsidRPr="00093404" w:rsidDel="00C161C3">
                <w:delText>/</w:delText>
              </w:r>
              <w:r w:rsidR="00E96F20" w:rsidRPr="00093404" w:rsidDel="00C161C3">
                <w:delText>2</w:delText>
              </w:r>
              <w:r w:rsidR="00D838CA" w:rsidRPr="00093404" w:rsidDel="00C161C3">
                <w:delText>4</w:delText>
              </w:r>
              <w:r w:rsidR="007F4C7F" w:rsidRPr="00093404" w:rsidDel="00C161C3">
                <w:delText>7</w:delText>
              </w:r>
              <w:r w:rsidR="003471EF" w:rsidRPr="00093404" w:rsidDel="00C161C3">
                <w:delText>m</w:delText>
              </w:r>
            </w:del>
          </w:p>
        </w:tc>
        <w:tc>
          <w:tcPr>
            <w:tcW w:w="2338" w:type="dxa"/>
            <w:tcBorders>
              <w:top w:val="nil"/>
              <w:left w:val="nil"/>
              <w:bottom w:val="nil"/>
              <w:right w:val="nil"/>
            </w:tcBorders>
          </w:tcPr>
          <w:p w14:paraId="166792CA" w14:textId="5B615969" w:rsidR="003471EF" w:rsidRPr="00093404" w:rsidDel="00C161C3" w:rsidRDefault="00D838CA" w:rsidP="006B4C9E">
            <w:pPr>
              <w:spacing w:after="120"/>
              <w:rPr>
                <w:del w:id="401" w:author="Liam Berigan" w:date="2025-01-20T19:26:00Z" w16du:dateUtc="2025-01-21T00:26:00Z"/>
              </w:rPr>
            </w:pPr>
            <w:del w:id="402" w:author="Liam Berigan" w:date="2025-01-20T19:26:00Z" w16du:dateUtc="2025-01-21T00:26:00Z">
              <w:r w:rsidRPr="00093404" w:rsidDel="00C161C3">
                <w:delText>225</w:delText>
              </w:r>
              <w:r w:rsidR="0087354B" w:rsidRPr="00093404" w:rsidDel="00C161C3">
                <w:delText>–</w:delText>
              </w:r>
              <w:r w:rsidR="00E96F20" w:rsidRPr="00093404" w:rsidDel="00C161C3">
                <w:delText>3</w:delText>
              </w:r>
              <w:r w:rsidRPr="00093404" w:rsidDel="00C161C3">
                <w:delText>56</w:delText>
              </w:r>
              <w:r w:rsidR="0087354B" w:rsidRPr="00093404" w:rsidDel="00C161C3">
                <w:delText>/</w:delText>
              </w:r>
              <w:r w:rsidR="0030088A" w:rsidRPr="00093404" w:rsidDel="00C161C3">
                <w:delText>1</w:delText>
              </w:r>
              <w:r w:rsidR="00093404" w:rsidRPr="00093404" w:rsidDel="00C161C3">
                <w:delText>84</w:delText>
              </w:r>
              <w:r w:rsidR="00811F06" w:rsidRPr="00093404" w:rsidDel="00C161C3">
                <w:delText>–</w:delText>
              </w:r>
              <w:r w:rsidR="0030088A" w:rsidRPr="00093404" w:rsidDel="00C161C3">
                <w:delText>3</w:delText>
              </w:r>
              <w:r w:rsidR="00AE7B29" w:rsidRPr="00093404" w:rsidDel="00C161C3">
                <w:delText>1</w:delText>
              </w:r>
              <w:r w:rsidR="00093404" w:rsidRPr="00093404" w:rsidDel="00C161C3">
                <w:delText>0</w:delText>
              </w:r>
              <w:r w:rsidR="00811F06" w:rsidRPr="00093404" w:rsidDel="00C161C3">
                <w:delText>m</w:delText>
              </w:r>
            </w:del>
          </w:p>
        </w:tc>
      </w:tr>
      <w:tr w:rsidR="003471EF" w:rsidDel="00C161C3" w14:paraId="0388CC19" w14:textId="4DE2DB81" w:rsidTr="003471EF">
        <w:trPr>
          <w:jc w:val="center"/>
          <w:del w:id="403" w:author="Liam Berigan" w:date="2025-01-20T19:26:00Z"/>
        </w:trPr>
        <w:tc>
          <w:tcPr>
            <w:tcW w:w="2515" w:type="dxa"/>
            <w:tcBorders>
              <w:top w:val="nil"/>
              <w:left w:val="nil"/>
              <w:bottom w:val="nil"/>
              <w:right w:val="nil"/>
            </w:tcBorders>
          </w:tcPr>
          <w:p w14:paraId="76B37A4B" w14:textId="48BB7B6B" w:rsidR="003471EF" w:rsidRPr="00300FA1" w:rsidDel="00C161C3" w:rsidRDefault="003471EF" w:rsidP="00BD0A0C">
            <w:pPr>
              <w:spacing w:after="120"/>
              <w:rPr>
                <w:del w:id="404" w:author="Liam Berigan" w:date="2025-01-20T19:26:00Z" w16du:dateUtc="2025-01-21T00:26:00Z"/>
                <w:b/>
                <w:bCs/>
              </w:rPr>
            </w:pPr>
            <w:del w:id="405" w:author="Liam Berigan" w:date="2025-01-20T19:26:00Z" w16du:dateUtc="2025-01-21T00:26:00Z">
              <w:r w:rsidRPr="00300FA1" w:rsidDel="00C161C3">
                <w:rPr>
                  <w:b/>
                  <w:bCs/>
                </w:rPr>
                <w:delText xml:space="preserve">Mean </w:delText>
              </w:r>
              <w:r w:rsidR="003806CB" w:rsidRPr="00300FA1" w:rsidDel="00C161C3">
                <w:rPr>
                  <w:b/>
                  <w:bCs/>
                </w:rPr>
                <w:delText>f</w:delText>
              </w:r>
              <w:r w:rsidRPr="00300FA1" w:rsidDel="00C161C3">
                <w:rPr>
                  <w:b/>
                  <w:bCs/>
                </w:rPr>
                <w:delText xml:space="preserve">light </w:delText>
              </w:r>
              <w:r w:rsidR="003806CB" w:rsidRPr="00300FA1" w:rsidDel="00C161C3">
                <w:rPr>
                  <w:b/>
                  <w:bCs/>
                </w:rPr>
                <w:delText>a</w:delText>
              </w:r>
              <w:r w:rsidRPr="00300FA1" w:rsidDel="00C161C3">
                <w:rPr>
                  <w:b/>
                  <w:bCs/>
                </w:rPr>
                <w:delText>ltitude</w:delText>
              </w:r>
            </w:del>
          </w:p>
        </w:tc>
        <w:tc>
          <w:tcPr>
            <w:tcW w:w="2159" w:type="dxa"/>
            <w:tcBorders>
              <w:top w:val="nil"/>
              <w:left w:val="nil"/>
              <w:bottom w:val="nil"/>
              <w:right w:val="nil"/>
            </w:tcBorders>
          </w:tcPr>
          <w:p w14:paraId="5E678661" w14:textId="0C4F34C4" w:rsidR="003471EF" w:rsidRPr="00300FA1" w:rsidDel="00C161C3" w:rsidRDefault="003471EF" w:rsidP="00BD0A0C">
            <w:pPr>
              <w:spacing w:after="120"/>
              <w:rPr>
                <w:del w:id="406" w:author="Liam Berigan" w:date="2025-01-20T19:26:00Z" w16du:dateUtc="2025-01-21T00:26:00Z"/>
                <w:b/>
                <w:bCs/>
              </w:rPr>
            </w:pPr>
            <w:del w:id="407" w:author="Liam Berigan" w:date="2025-01-20T19:26:00Z" w16du:dateUtc="2025-01-21T00:26:00Z">
              <w:r w:rsidRPr="00300FA1" w:rsidDel="00C161C3">
                <w:rPr>
                  <w:b/>
                  <w:bCs/>
                </w:rPr>
                <w:delText>3</w:delText>
              </w:r>
              <w:r w:rsidR="00300FA1" w:rsidRPr="00300FA1" w:rsidDel="00C161C3">
                <w:rPr>
                  <w:b/>
                  <w:bCs/>
                </w:rPr>
                <w:delText>79</w:delText>
              </w:r>
              <w:r w:rsidRPr="00300FA1" w:rsidDel="00C161C3">
                <w:rPr>
                  <w:b/>
                  <w:bCs/>
                </w:rPr>
                <w:delText>m</w:delText>
              </w:r>
            </w:del>
          </w:p>
        </w:tc>
        <w:tc>
          <w:tcPr>
            <w:tcW w:w="2338" w:type="dxa"/>
            <w:tcBorders>
              <w:top w:val="nil"/>
              <w:left w:val="nil"/>
              <w:bottom w:val="nil"/>
              <w:right w:val="nil"/>
            </w:tcBorders>
          </w:tcPr>
          <w:p w14:paraId="1096C824" w14:textId="1C60EFF9" w:rsidR="003471EF" w:rsidRPr="00300FA1" w:rsidDel="00C161C3" w:rsidRDefault="00300FA1" w:rsidP="00BD0A0C">
            <w:pPr>
              <w:spacing w:after="120"/>
              <w:rPr>
                <w:del w:id="408" w:author="Liam Berigan" w:date="2025-01-20T19:26:00Z" w16du:dateUtc="2025-01-21T00:26:00Z"/>
                <w:b/>
                <w:bCs/>
              </w:rPr>
            </w:pPr>
            <w:del w:id="409" w:author="Liam Berigan" w:date="2025-01-20T19:26:00Z" w16du:dateUtc="2025-01-21T00:26:00Z">
              <w:r w:rsidRPr="00300FA1" w:rsidDel="00C161C3">
                <w:rPr>
                  <w:b/>
                  <w:bCs/>
                </w:rPr>
                <w:delText>320</w:delText>
              </w:r>
              <w:r w:rsidR="003471EF" w:rsidRPr="00300FA1" w:rsidDel="00C161C3">
                <w:rPr>
                  <w:b/>
                  <w:bCs/>
                </w:rPr>
                <w:delText>–</w:delText>
              </w:r>
              <w:r w:rsidR="00383667" w:rsidRPr="00300FA1" w:rsidDel="00C161C3">
                <w:rPr>
                  <w:b/>
                  <w:bCs/>
                </w:rPr>
                <w:delText>44</w:delText>
              </w:r>
              <w:r w:rsidRPr="00300FA1" w:rsidDel="00C161C3">
                <w:rPr>
                  <w:b/>
                  <w:bCs/>
                </w:rPr>
                <w:delText>7</w:delText>
              </w:r>
              <w:r w:rsidR="003471EF" w:rsidRPr="00300FA1" w:rsidDel="00C161C3">
                <w:rPr>
                  <w:b/>
                  <w:bCs/>
                </w:rPr>
                <w:delText>m</w:delText>
              </w:r>
            </w:del>
          </w:p>
        </w:tc>
      </w:tr>
      <w:tr w:rsidR="003471EF" w:rsidDel="00C161C3" w14:paraId="0C66C010" w14:textId="52CD39D5" w:rsidTr="003471EF">
        <w:trPr>
          <w:jc w:val="center"/>
          <w:del w:id="410" w:author="Liam Berigan" w:date="2025-01-20T19:26:00Z"/>
        </w:trPr>
        <w:tc>
          <w:tcPr>
            <w:tcW w:w="2515" w:type="dxa"/>
            <w:tcBorders>
              <w:top w:val="nil"/>
              <w:left w:val="nil"/>
              <w:bottom w:val="nil"/>
              <w:right w:val="nil"/>
            </w:tcBorders>
          </w:tcPr>
          <w:p w14:paraId="320A8558" w14:textId="43B5FCDB" w:rsidR="003471EF" w:rsidRPr="009040A5" w:rsidDel="00C161C3" w:rsidRDefault="003471EF" w:rsidP="00BD0A0C">
            <w:pPr>
              <w:spacing w:after="120"/>
              <w:rPr>
                <w:del w:id="411" w:author="Liam Berigan" w:date="2025-01-20T19:26:00Z" w16du:dateUtc="2025-01-21T00:26:00Z"/>
                <w:highlight w:val="yellow"/>
              </w:rPr>
            </w:pPr>
            <w:del w:id="412" w:author="Liam Berigan" w:date="2025-01-20T19:26:00Z" w16du:dateUtc="2025-01-21T00:26:00Z">
              <w:r w:rsidRPr="00E66BF9" w:rsidDel="00C161C3">
                <w:rPr>
                  <w:i/>
                  <w:iCs/>
                </w:rPr>
                <w:delText xml:space="preserve">    Fall/Spring</w:delText>
              </w:r>
            </w:del>
          </w:p>
        </w:tc>
        <w:tc>
          <w:tcPr>
            <w:tcW w:w="2159" w:type="dxa"/>
            <w:tcBorders>
              <w:top w:val="nil"/>
              <w:left w:val="nil"/>
              <w:bottom w:val="nil"/>
              <w:right w:val="nil"/>
            </w:tcBorders>
          </w:tcPr>
          <w:p w14:paraId="58AA4587" w14:textId="6ED6853C" w:rsidR="003471EF" w:rsidRPr="009040A5" w:rsidDel="00C161C3" w:rsidRDefault="00D27E09" w:rsidP="00BD0A0C">
            <w:pPr>
              <w:spacing w:after="120"/>
              <w:rPr>
                <w:del w:id="413" w:author="Liam Berigan" w:date="2025-01-20T19:26:00Z" w16du:dateUtc="2025-01-21T00:26:00Z"/>
                <w:highlight w:val="yellow"/>
              </w:rPr>
            </w:pPr>
            <w:del w:id="414" w:author="Liam Berigan" w:date="2025-01-20T19:26:00Z" w16du:dateUtc="2025-01-21T00:26:00Z">
              <w:r w:rsidRPr="00FC21C7" w:rsidDel="00C161C3">
                <w:delText>3</w:delText>
              </w:r>
              <w:r w:rsidR="00254973" w:rsidRPr="00FC21C7" w:rsidDel="00C161C3">
                <w:delText>38</w:delText>
              </w:r>
              <w:r w:rsidRPr="00FC21C7" w:rsidDel="00C161C3">
                <w:delText>/</w:delText>
              </w:r>
              <w:r w:rsidR="001779F9" w:rsidRPr="00FC21C7" w:rsidDel="00C161C3">
                <w:delText>4</w:delText>
              </w:r>
              <w:r w:rsidR="006F7979" w:rsidRPr="00FC21C7" w:rsidDel="00C161C3">
                <w:delText>4</w:delText>
              </w:r>
              <w:r w:rsidR="002D771C" w:rsidRPr="00FC21C7" w:rsidDel="00C161C3">
                <w:delText>4</w:delText>
              </w:r>
              <w:r w:rsidR="001779F9" w:rsidRPr="00FC21C7" w:rsidDel="00C161C3">
                <w:delText>m</w:delText>
              </w:r>
            </w:del>
          </w:p>
        </w:tc>
        <w:tc>
          <w:tcPr>
            <w:tcW w:w="2338" w:type="dxa"/>
            <w:tcBorders>
              <w:top w:val="nil"/>
              <w:left w:val="nil"/>
              <w:bottom w:val="nil"/>
              <w:right w:val="nil"/>
            </w:tcBorders>
          </w:tcPr>
          <w:p w14:paraId="2DF43374" w14:textId="27AA7EBF" w:rsidR="003471EF" w:rsidRPr="009040A5" w:rsidDel="00C161C3" w:rsidRDefault="00FB1DC8" w:rsidP="00BD0A0C">
            <w:pPr>
              <w:spacing w:after="120"/>
              <w:rPr>
                <w:del w:id="415" w:author="Liam Berigan" w:date="2025-01-20T19:26:00Z" w16du:dateUtc="2025-01-21T00:26:00Z"/>
                <w:highlight w:val="yellow"/>
              </w:rPr>
            </w:pPr>
            <w:del w:id="416" w:author="Liam Berigan" w:date="2025-01-20T19:26:00Z" w16du:dateUtc="2025-01-21T00:26:00Z">
              <w:r w:rsidRPr="002D771C" w:rsidDel="00C161C3">
                <w:delText>2</w:delText>
              </w:r>
              <w:r w:rsidR="002D771C" w:rsidRPr="002D771C" w:rsidDel="00C161C3">
                <w:delText>67</w:delText>
              </w:r>
              <w:r w:rsidR="0034024B" w:rsidRPr="002D771C" w:rsidDel="00C161C3">
                <w:delText>–</w:delText>
              </w:r>
              <w:r w:rsidR="006F7979" w:rsidRPr="00FC21C7" w:rsidDel="00C161C3">
                <w:delText>4</w:delText>
              </w:r>
              <w:r w:rsidR="002D771C" w:rsidRPr="00FC21C7" w:rsidDel="00C161C3">
                <w:delText>23</w:delText>
              </w:r>
              <w:r w:rsidR="0034024B" w:rsidRPr="00FC21C7" w:rsidDel="00C161C3">
                <w:delText>/</w:delText>
              </w:r>
              <w:r w:rsidR="0006346D" w:rsidRPr="00FC21C7" w:rsidDel="00C161C3">
                <w:delText>3</w:delText>
              </w:r>
              <w:r w:rsidR="00FC21C7" w:rsidRPr="00FC21C7" w:rsidDel="00C161C3">
                <w:delText>33</w:delText>
              </w:r>
              <w:r w:rsidR="00811F06" w:rsidRPr="00FC21C7" w:rsidDel="00C161C3">
                <w:delText>–</w:delText>
              </w:r>
              <w:r w:rsidR="00FC21C7" w:rsidRPr="00FC21C7" w:rsidDel="00C161C3">
                <w:delText>578</w:delText>
              </w:r>
              <w:r w:rsidR="00811F06" w:rsidRPr="00FC21C7" w:rsidDel="00C161C3">
                <w:delText>m</w:delText>
              </w:r>
            </w:del>
          </w:p>
        </w:tc>
      </w:tr>
      <w:tr w:rsidR="003471EF" w:rsidDel="00C161C3" w14:paraId="2A6C7092" w14:textId="5F723FEC" w:rsidTr="003471EF">
        <w:trPr>
          <w:jc w:val="center"/>
          <w:del w:id="417" w:author="Liam Berigan" w:date="2025-01-20T19:26:00Z"/>
        </w:trPr>
        <w:tc>
          <w:tcPr>
            <w:tcW w:w="2515" w:type="dxa"/>
            <w:tcBorders>
              <w:top w:val="nil"/>
              <w:left w:val="nil"/>
              <w:bottom w:val="nil"/>
              <w:right w:val="nil"/>
            </w:tcBorders>
          </w:tcPr>
          <w:p w14:paraId="1C29BDD0" w14:textId="34EC3923" w:rsidR="003471EF" w:rsidRPr="00DB474B" w:rsidDel="00C161C3" w:rsidRDefault="003471EF" w:rsidP="00BD0A0C">
            <w:pPr>
              <w:spacing w:after="120"/>
              <w:rPr>
                <w:del w:id="418" w:author="Liam Berigan" w:date="2025-01-20T19:26:00Z" w16du:dateUtc="2025-01-21T00:26:00Z"/>
              </w:rPr>
            </w:pPr>
            <w:del w:id="419" w:author="Liam Berigan" w:date="2025-01-20T19:26:00Z" w16du:dateUtc="2025-01-21T00:26:00Z">
              <w:r w:rsidRPr="00DB474B" w:rsidDel="00C161C3">
                <w:delText xml:space="preserve">    </w:delText>
              </w:r>
              <w:r w:rsidRPr="00DB474B" w:rsidDel="00C161C3">
                <w:rPr>
                  <w:i/>
                  <w:iCs/>
                </w:rPr>
                <w:delText>Adult/Juvenile</w:delText>
              </w:r>
            </w:del>
          </w:p>
        </w:tc>
        <w:tc>
          <w:tcPr>
            <w:tcW w:w="2159" w:type="dxa"/>
            <w:tcBorders>
              <w:top w:val="nil"/>
              <w:left w:val="nil"/>
              <w:bottom w:val="nil"/>
              <w:right w:val="nil"/>
            </w:tcBorders>
          </w:tcPr>
          <w:p w14:paraId="08638CC3" w14:textId="1FD53F30" w:rsidR="003471EF" w:rsidRPr="00DB474B" w:rsidDel="00C161C3" w:rsidRDefault="00B310F6" w:rsidP="00BD0A0C">
            <w:pPr>
              <w:spacing w:after="120"/>
              <w:rPr>
                <w:del w:id="420" w:author="Liam Berigan" w:date="2025-01-20T19:26:00Z" w16du:dateUtc="2025-01-21T00:26:00Z"/>
              </w:rPr>
            </w:pPr>
            <w:del w:id="421" w:author="Liam Berigan" w:date="2025-01-20T19:26:00Z" w16du:dateUtc="2025-01-21T00:26:00Z">
              <w:r w:rsidRPr="00DB474B" w:rsidDel="00C161C3">
                <w:delText>43</w:delText>
              </w:r>
              <w:r w:rsidR="00181D42" w:rsidRPr="00DB474B" w:rsidDel="00C161C3">
                <w:delText>1</w:delText>
              </w:r>
              <w:r w:rsidR="00EF04B2" w:rsidRPr="00DB474B" w:rsidDel="00C161C3">
                <w:delText>/</w:delText>
              </w:r>
              <w:r w:rsidR="00836F28" w:rsidRPr="00DB474B" w:rsidDel="00C161C3">
                <w:delText>3</w:delText>
              </w:r>
              <w:r w:rsidR="00DB474B" w:rsidRPr="00DB474B" w:rsidDel="00C161C3">
                <w:delText>71</w:delText>
              </w:r>
              <w:r w:rsidR="003471EF" w:rsidRPr="00DB474B" w:rsidDel="00C161C3">
                <w:delText>m</w:delText>
              </w:r>
            </w:del>
          </w:p>
        </w:tc>
        <w:tc>
          <w:tcPr>
            <w:tcW w:w="2338" w:type="dxa"/>
            <w:tcBorders>
              <w:top w:val="nil"/>
              <w:left w:val="nil"/>
              <w:bottom w:val="nil"/>
              <w:right w:val="nil"/>
            </w:tcBorders>
          </w:tcPr>
          <w:p w14:paraId="3C33CDD6" w14:textId="7A3BB3EB" w:rsidR="003471EF" w:rsidRPr="00DB474B" w:rsidDel="00C161C3" w:rsidRDefault="007C56E0" w:rsidP="00BD0A0C">
            <w:pPr>
              <w:spacing w:after="120"/>
              <w:rPr>
                <w:del w:id="422" w:author="Liam Berigan" w:date="2025-01-20T19:26:00Z" w16du:dateUtc="2025-01-21T00:26:00Z"/>
              </w:rPr>
            </w:pPr>
            <w:del w:id="423" w:author="Liam Berigan" w:date="2025-01-20T19:26:00Z" w16du:dateUtc="2025-01-21T00:26:00Z">
              <w:r w:rsidRPr="00DB474B" w:rsidDel="00C161C3">
                <w:delText>3</w:delText>
              </w:r>
              <w:r w:rsidR="00181D42" w:rsidRPr="00DB474B" w:rsidDel="00C161C3">
                <w:delText>17</w:delText>
              </w:r>
              <w:r w:rsidR="00EF04B2" w:rsidRPr="00DB474B" w:rsidDel="00C161C3">
                <w:delText>–</w:delText>
              </w:r>
              <w:r w:rsidR="00181D42" w:rsidRPr="00DB474B" w:rsidDel="00C161C3">
                <w:delText>581</w:delText>
              </w:r>
              <w:r w:rsidR="00EF04B2" w:rsidRPr="00DB474B" w:rsidDel="00C161C3">
                <w:delText>/</w:delText>
              </w:r>
              <w:r w:rsidR="00836F28" w:rsidRPr="00DB474B" w:rsidDel="00C161C3">
                <w:delText>2</w:delText>
              </w:r>
              <w:r w:rsidR="00DB474B" w:rsidRPr="00DB474B" w:rsidDel="00C161C3">
                <w:delText>95</w:delText>
              </w:r>
              <w:r w:rsidR="00AB6043" w:rsidRPr="00DB474B" w:rsidDel="00C161C3">
                <w:delText>–</w:delText>
              </w:r>
              <w:r w:rsidR="00836F28" w:rsidRPr="00DB474B" w:rsidDel="00C161C3">
                <w:delText>4</w:delText>
              </w:r>
              <w:r w:rsidR="00DB474B" w:rsidRPr="00DB474B" w:rsidDel="00C161C3">
                <w:delText>65</w:delText>
              </w:r>
              <w:r w:rsidR="00AB6043" w:rsidRPr="00DB474B" w:rsidDel="00C161C3">
                <w:delText>m</w:delText>
              </w:r>
            </w:del>
          </w:p>
        </w:tc>
      </w:tr>
      <w:tr w:rsidR="00D873C6" w:rsidDel="00C161C3" w14:paraId="15A6872E" w14:textId="2004B21B" w:rsidTr="003471EF">
        <w:trPr>
          <w:jc w:val="center"/>
          <w:del w:id="424" w:author="Liam Berigan" w:date="2025-01-20T19:26:00Z"/>
        </w:trPr>
        <w:tc>
          <w:tcPr>
            <w:tcW w:w="2515" w:type="dxa"/>
            <w:tcBorders>
              <w:top w:val="nil"/>
              <w:left w:val="nil"/>
              <w:bottom w:val="nil"/>
              <w:right w:val="nil"/>
            </w:tcBorders>
          </w:tcPr>
          <w:p w14:paraId="2D6181EA" w14:textId="15185A04" w:rsidR="00D873C6" w:rsidRPr="00641D8A" w:rsidDel="00C161C3" w:rsidRDefault="00D873C6" w:rsidP="00D873C6">
            <w:pPr>
              <w:spacing w:after="120"/>
              <w:rPr>
                <w:del w:id="425" w:author="Liam Berigan" w:date="2025-01-20T19:26:00Z" w16du:dateUtc="2025-01-21T00:26:00Z"/>
              </w:rPr>
            </w:pPr>
            <w:del w:id="426" w:author="Liam Berigan" w:date="2025-01-20T19:26:00Z" w16du:dateUtc="2025-01-21T00:26:00Z">
              <w:r w:rsidRPr="00641D8A" w:rsidDel="00C161C3">
                <w:delText xml:space="preserve">    </w:delText>
              </w:r>
              <w:r w:rsidRPr="00641D8A" w:rsidDel="00C161C3">
                <w:rPr>
                  <w:i/>
                  <w:iCs/>
                </w:rPr>
                <w:delText>Male/Female</w:delText>
              </w:r>
            </w:del>
          </w:p>
        </w:tc>
        <w:tc>
          <w:tcPr>
            <w:tcW w:w="2159" w:type="dxa"/>
            <w:tcBorders>
              <w:top w:val="nil"/>
              <w:left w:val="nil"/>
              <w:bottom w:val="nil"/>
              <w:right w:val="nil"/>
            </w:tcBorders>
          </w:tcPr>
          <w:p w14:paraId="10C1C946" w14:textId="5DD6B3B7" w:rsidR="00D873C6" w:rsidRPr="00641D8A" w:rsidDel="00C161C3" w:rsidRDefault="00D873C6" w:rsidP="00D873C6">
            <w:pPr>
              <w:spacing w:after="120"/>
              <w:rPr>
                <w:del w:id="427" w:author="Liam Berigan" w:date="2025-01-20T19:26:00Z" w16du:dateUtc="2025-01-21T00:26:00Z"/>
              </w:rPr>
            </w:pPr>
            <w:del w:id="428" w:author="Liam Berigan" w:date="2025-01-20T19:26:00Z" w16du:dateUtc="2025-01-21T00:26:00Z">
              <w:r w:rsidRPr="00641D8A" w:rsidDel="00C161C3">
                <w:delText>4</w:delText>
              </w:r>
              <w:r w:rsidR="00093404" w:rsidRPr="00641D8A" w:rsidDel="00C161C3">
                <w:delText>17</w:delText>
              </w:r>
              <w:r w:rsidRPr="00641D8A" w:rsidDel="00C161C3">
                <w:delText>/3</w:delText>
              </w:r>
              <w:r w:rsidR="001B5B66" w:rsidRPr="00641D8A" w:rsidDel="00C161C3">
                <w:delText>52</w:delText>
              </w:r>
              <w:r w:rsidRPr="00641D8A" w:rsidDel="00C161C3">
                <w:delText>m</w:delText>
              </w:r>
            </w:del>
          </w:p>
        </w:tc>
        <w:tc>
          <w:tcPr>
            <w:tcW w:w="2338" w:type="dxa"/>
            <w:tcBorders>
              <w:top w:val="nil"/>
              <w:left w:val="nil"/>
              <w:bottom w:val="nil"/>
              <w:right w:val="nil"/>
            </w:tcBorders>
          </w:tcPr>
          <w:p w14:paraId="75533F0B" w14:textId="0C72827D" w:rsidR="00D873C6" w:rsidRPr="00641D8A" w:rsidDel="00C161C3" w:rsidRDefault="00093404" w:rsidP="00D873C6">
            <w:pPr>
              <w:spacing w:after="120"/>
              <w:rPr>
                <w:del w:id="429" w:author="Liam Berigan" w:date="2025-01-20T19:26:00Z" w16du:dateUtc="2025-01-21T00:26:00Z"/>
              </w:rPr>
            </w:pPr>
            <w:del w:id="430" w:author="Liam Berigan" w:date="2025-01-20T19:26:00Z" w16du:dateUtc="2025-01-21T00:26:00Z">
              <w:r w:rsidRPr="00641D8A" w:rsidDel="00C161C3">
                <w:delText>326</w:delText>
              </w:r>
              <w:r w:rsidR="00D873C6" w:rsidRPr="00641D8A" w:rsidDel="00C161C3">
                <w:delText>–5</w:delText>
              </w:r>
              <w:r w:rsidR="00ED5049" w:rsidRPr="00641D8A" w:rsidDel="00C161C3">
                <w:delText>32</w:delText>
              </w:r>
              <w:r w:rsidR="00D873C6" w:rsidRPr="00641D8A" w:rsidDel="00C161C3">
                <w:delText>/2</w:delText>
              </w:r>
              <w:r w:rsidR="00641D8A" w:rsidRPr="00641D8A" w:rsidDel="00C161C3">
                <w:delText>70</w:delText>
              </w:r>
              <w:r w:rsidR="00D873C6" w:rsidRPr="00641D8A" w:rsidDel="00C161C3">
                <w:delText>–4</w:delText>
              </w:r>
              <w:r w:rsidR="00641D8A" w:rsidRPr="00641D8A" w:rsidDel="00C161C3">
                <w:delText>56</w:delText>
              </w:r>
              <w:r w:rsidR="00D873C6" w:rsidRPr="00641D8A" w:rsidDel="00C161C3">
                <w:delText>m</w:delText>
              </w:r>
            </w:del>
          </w:p>
        </w:tc>
      </w:tr>
      <w:tr w:rsidR="00D873C6" w:rsidDel="00C161C3" w14:paraId="13B6113F" w14:textId="47782A92" w:rsidTr="003471EF">
        <w:trPr>
          <w:jc w:val="center"/>
          <w:del w:id="431" w:author="Liam Berigan" w:date="2025-01-20T19:26:00Z"/>
        </w:trPr>
        <w:tc>
          <w:tcPr>
            <w:tcW w:w="2515" w:type="dxa"/>
            <w:tcBorders>
              <w:top w:val="nil"/>
              <w:left w:val="nil"/>
              <w:bottom w:val="nil"/>
              <w:right w:val="nil"/>
            </w:tcBorders>
          </w:tcPr>
          <w:p w14:paraId="160684A3" w14:textId="565E9EA8" w:rsidR="00D873C6" w:rsidRPr="006E06DD" w:rsidDel="00C161C3" w:rsidRDefault="00D873C6" w:rsidP="00D873C6">
            <w:pPr>
              <w:spacing w:after="120"/>
              <w:rPr>
                <w:del w:id="432" w:author="Liam Berigan" w:date="2025-01-20T19:26:00Z" w16du:dateUtc="2025-01-21T00:26:00Z"/>
                <w:b/>
                <w:bCs/>
              </w:rPr>
            </w:pPr>
            <w:del w:id="433" w:author="Liam Berigan" w:date="2025-01-20T19:26:00Z" w16du:dateUtc="2025-01-21T00:26:00Z">
              <w:r w:rsidRPr="006E06DD" w:rsidDel="00C161C3">
                <w:rPr>
                  <w:b/>
                  <w:bCs/>
                </w:rPr>
                <w:delText>Standard deviation</w:delText>
              </w:r>
            </w:del>
          </w:p>
        </w:tc>
        <w:tc>
          <w:tcPr>
            <w:tcW w:w="2159" w:type="dxa"/>
            <w:tcBorders>
              <w:top w:val="nil"/>
              <w:left w:val="nil"/>
              <w:bottom w:val="nil"/>
              <w:right w:val="nil"/>
            </w:tcBorders>
          </w:tcPr>
          <w:p w14:paraId="131B20C2" w14:textId="293CFF69" w:rsidR="00D873C6" w:rsidRPr="006E06DD" w:rsidDel="00C161C3" w:rsidRDefault="006E06DD" w:rsidP="00D873C6">
            <w:pPr>
              <w:spacing w:after="120"/>
              <w:rPr>
                <w:del w:id="434" w:author="Liam Berigan" w:date="2025-01-20T19:26:00Z" w16du:dateUtc="2025-01-21T00:26:00Z"/>
                <w:b/>
                <w:bCs/>
              </w:rPr>
            </w:pPr>
            <w:del w:id="435" w:author="Liam Berigan" w:date="2025-01-20T19:26:00Z" w16du:dateUtc="2025-01-21T00:26:00Z">
              <w:r w:rsidRPr="006E06DD" w:rsidDel="00C161C3">
                <w:rPr>
                  <w:b/>
                  <w:bCs/>
                </w:rPr>
                <w:delText>393m</w:delText>
              </w:r>
            </w:del>
          </w:p>
        </w:tc>
        <w:tc>
          <w:tcPr>
            <w:tcW w:w="2338" w:type="dxa"/>
            <w:tcBorders>
              <w:top w:val="nil"/>
              <w:left w:val="nil"/>
              <w:bottom w:val="nil"/>
              <w:right w:val="nil"/>
            </w:tcBorders>
          </w:tcPr>
          <w:p w14:paraId="12C46727" w14:textId="5A674969" w:rsidR="00D873C6" w:rsidRPr="006E06DD" w:rsidDel="00C161C3" w:rsidRDefault="006E06DD" w:rsidP="00D873C6">
            <w:pPr>
              <w:spacing w:after="120"/>
              <w:rPr>
                <w:del w:id="436" w:author="Liam Berigan" w:date="2025-01-20T19:26:00Z" w16du:dateUtc="2025-01-21T00:26:00Z"/>
                <w:b/>
                <w:bCs/>
              </w:rPr>
            </w:pPr>
            <w:del w:id="437" w:author="Liam Berigan" w:date="2025-01-20T19:26:00Z" w16du:dateUtc="2025-01-21T00:26:00Z">
              <w:r w:rsidRPr="006E06DD" w:rsidDel="00C161C3">
                <w:rPr>
                  <w:b/>
                  <w:bCs/>
                </w:rPr>
                <w:delText>279–540m</w:delText>
              </w:r>
            </w:del>
          </w:p>
        </w:tc>
      </w:tr>
      <w:tr w:rsidR="00D873C6" w:rsidDel="00C161C3" w14:paraId="2C638EFC" w14:textId="31DBE179" w:rsidTr="00D059F7">
        <w:trPr>
          <w:jc w:val="center"/>
          <w:del w:id="438" w:author="Liam Berigan" w:date="2025-01-20T19:26:00Z"/>
        </w:trPr>
        <w:tc>
          <w:tcPr>
            <w:tcW w:w="2515" w:type="dxa"/>
            <w:tcBorders>
              <w:top w:val="nil"/>
              <w:left w:val="nil"/>
              <w:bottom w:val="nil"/>
              <w:right w:val="nil"/>
            </w:tcBorders>
          </w:tcPr>
          <w:p w14:paraId="25D9651B" w14:textId="4647D1FE" w:rsidR="00D873C6" w:rsidRPr="004E5476" w:rsidDel="00C161C3" w:rsidRDefault="00D873C6" w:rsidP="00D873C6">
            <w:pPr>
              <w:spacing w:after="120"/>
              <w:rPr>
                <w:del w:id="439" w:author="Liam Berigan" w:date="2025-01-20T19:26:00Z" w16du:dateUtc="2025-01-21T00:26:00Z"/>
              </w:rPr>
            </w:pPr>
            <w:del w:id="440" w:author="Liam Berigan" w:date="2025-01-20T19:26:00Z" w16du:dateUtc="2025-01-21T00:26:00Z">
              <w:r w:rsidRPr="004E5476" w:rsidDel="00C161C3">
                <w:rPr>
                  <w:i/>
                  <w:iCs/>
                </w:rPr>
                <w:delText xml:space="preserve">    Fall/Spring</w:delText>
              </w:r>
            </w:del>
          </w:p>
        </w:tc>
        <w:tc>
          <w:tcPr>
            <w:tcW w:w="2159" w:type="dxa"/>
            <w:tcBorders>
              <w:top w:val="nil"/>
              <w:left w:val="nil"/>
              <w:bottom w:val="nil"/>
              <w:right w:val="nil"/>
            </w:tcBorders>
          </w:tcPr>
          <w:p w14:paraId="200879E1" w14:textId="61BC5CD7" w:rsidR="00D873C6" w:rsidRPr="004E5476" w:rsidDel="00C161C3" w:rsidRDefault="00556B3D" w:rsidP="00D873C6">
            <w:pPr>
              <w:spacing w:after="120"/>
              <w:rPr>
                <w:del w:id="441" w:author="Liam Berigan" w:date="2025-01-20T19:26:00Z" w16du:dateUtc="2025-01-21T00:26:00Z"/>
              </w:rPr>
            </w:pPr>
            <w:del w:id="442" w:author="Liam Berigan" w:date="2025-01-20T19:26:00Z" w16du:dateUtc="2025-01-21T00:26:00Z">
              <w:r w:rsidRPr="004E5476" w:rsidDel="00C161C3">
                <w:delText>328/</w:delText>
              </w:r>
              <w:r w:rsidR="000A0A9C" w:rsidRPr="004E5476" w:rsidDel="00C161C3">
                <w:delText>491m</w:delText>
              </w:r>
            </w:del>
          </w:p>
        </w:tc>
        <w:tc>
          <w:tcPr>
            <w:tcW w:w="2338" w:type="dxa"/>
            <w:tcBorders>
              <w:top w:val="nil"/>
              <w:left w:val="nil"/>
              <w:bottom w:val="nil"/>
              <w:right w:val="nil"/>
            </w:tcBorders>
          </w:tcPr>
          <w:p w14:paraId="0E068D33" w14:textId="0833449D" w:rsidR="00D873C6" w:rsidRPr="004E5476" w:rsidDel="00C161C3" w:rsidRDefault="00556B3D" w:rsidP="00D873C6">
            <w:pPr>
              <w:spacing w:after="120"/>
              <w:rPr>
                <w:del w:id="443" w:author="Liam Berigan" w:date="2025-01-20T19:26:00Z" w16du:dateUtc="2025-01-21T00:26:00Z"/>
              </w:rPr>
            </w:pPr>
            <w:del w:id="444" w:author="Liam Berigan" w:date="2025-01-20T19:26:00Z" w16du:dateUtc="2025-01-21T00:26:00Z">
              <w:r w:rsidRPr="004E5476" w:rsidDel="00C161C3">
                <w:delText>210</w:delText>
              </w:r>
              <w:r w:rsidR="000A0A9C" w:rsidRPr="004E5476" w:rsidDel="00C161C3">
                <w:delText>–504m/292–</w:delText>
              </w:r>
              <w:r w:rsidR="004E5476" w:rsidRPr="004E5476" w:rsidDel="00C161C3">
                <w:delText>825m</w:delText>
              </w:r>
            </w:del>
          </w:p>
        </w:tc>
      </w:tr>
      <w:tr w:rsidR="00D873C6" w:rsidDel="00C161C3" w14:paraId="3F371FA3" w14:textId="311FF880" w:rsidTr="00D059F7">
        <w:trPr>
          <w:jc w:val="center"/>
          <w:del w:id="445" w:author="Liam Berigan" w:date="2025-01-20T19:26:00Z"/>
        </w:trPr>
        <w:tc>
          <w:tcPr>
            <w:tcW w:w="2515" w:type="dxa"/>
            <w:tcBorders>
              <w:top w:val="nil"/>
              <w:left w:val="nil"/>
              <w:bottom w:val="nil"/>
              <w:right w:val="nil"/>
            </w:tcBorders>
          </w:tcPr>
          <w:p w14:paraId="581AC4A8" w14:textId="1DE9B8E1" w:rsidR="00D873C6" w:rsidRPr="00D33377" w:rsidDel="00C161C3" w:rsidRDefault="00D873C6" w:rsidP="00D873C6">
            <w:pPr>
              <w:spacing w:after="120"/>
              <w:rPr>
                <w:del w:id="446" w:author="Liam Berigan" w:date="2025-01-20T19:26:00Z" w16du:dateUtc="2025-01-21T00:26:00Z"/>
              </w:rPr>
            </w:pPr>
            <w:del w:id="447" w:author="Liam Berigan" w:date="2025-01-20T19:26:00Z" w16du:dateUtc="2025-01-21T00:26:00Z">
              <w:r w:rsidRPr="00D33377" w:rsidDel="00C161C3">
                <w:delText xml:space="preserve">    </w:delText>
              </w:r>
              <w:r w:rsidRPr="00D33377" w:rsidDel="00C161C3">
                <w:rPr>
                  <w:i/>
                  <w:iCs/>
                </w:rPr>
                <w:delText>Adult/Juvenile</w:delText>
              </w:r>
            </w:del>
          </w:p>
        </w:tc>
        <w:tc>
          <w:tcPr>
            <w:tcW w:w="2159" w:type="dxa"/>
            <w:tcBorders>
              <w:top w:val="nil"/>
              <w:left w:val="nil"/>
              <w:bottom w:val="nil"/>
              <w:right w:val="nil"/>
            </w:tcBorders>
          </w:tcPr>
          <w:p w14:paraId="15F73FE5" w14:textId="620C2829" w:rsidR="00D873C6" w:rsidRPr="00D33377" w:rsidDel="00C161C3" w:rsidRDefault="00FA0568" w:rsidP="00D873C6">
            <w:pPr>
              <w:spacing w:after="120"/>
              <w:rPr>
                <w:del w:id="448" w:author="Liam Berigan" w:date="2025-01-20T19:26:00Z" w16du:dateUtc="2025-01-21T00:26:00Z"/>
              </w:rPr>
            </w:pPr>
            <w:del w:id="449" w:author="Liam Berigan" w:date="2025-01-20T19:26:00Z" w16du:dateUtc="2025-01-21T00:26:00Z">
              <w:r w:rsidRPr="00D33377" w:rsidDel="00C161C3">
                <w:delText>465/358</w:delText>
              </w:r>
              <w:r w:rsidR="00F85663" w:rsidRPr="00D33377" w:rsidDel="00C161C3">
                <w:delText>m</w:delText>
              </w:r>
            </w:del>
          </w:p>
        </w:tc>
        <w:tc>
          <w:tcPr>
            <w:tcW w:w="2338" w:type="dxa"/>
            <w:tcBorders>
              <w:top w:val="nil"/>
              <w:left w:val="nil"/>
              <w:bottom w:val="nil"/>
              <w:right w:val="nil"/>
            </w:tcBorders>
          </w:tcPr>
          <w:p w14:paraId="495AE605" w14:textId="099B97EC" w:rsidR="00D873C6" w:rsidRPr="00D33377" w:rsidDel="00C161C3" w:rsidRDefault="00FA0568" w:rsidP="00D873C6">
            <w:pPr>
              <w:spacing w:after="120"/>
              <w:rPr>
                <w:del w:id="450" w:author="Liam Berigan" w:date="2025-01-20T19:26:00Z" w16du:dateUtc="2025-01-21T00:26:00Z"/>
              </w:rPr>
            </w:pPr>
            <w:del w:id="451" w:author="Liam Berigan" w:date="2025-01-20T19:26:00Z" w16du:dateUtc="2025-01-21T00:26:00Z">
              <w:r w:rsidRPr="00D33377" w:rsidDel="00C161C3">
                <w:delText>262–805m/</w:delText>
              </w:r>
              <w:r w:rsidR="00F85663" w:rsidRPr="00D33377" w:rsidDel="00C161C3">
                <w:delText>233–546m</w:delText>
              </w:r>
            </w:del>
          </w:p>
        </w:tc>
      </w:tr>
      <w:tr w:rsidR="00D873C6" w:rsidDel="00C161C3" w14:paraId="4040885E" w14:textId="4BED0058" w:rsidTr="00D059F7">
        <w:trPr>
          <w:jc w:val="center"/>
          <w:del w:id="452" w:author="Liam Berigan" w:date="2025-01-20T19:26:00Z"/>
        </w:trPr>
        <w:tc>
          <w:tcPr>
            <w:tcW w:w="2515" w:type="dxa"/>
            <w:tcBorders>
              <w:top w:val="nil"/>
              <w:left w:val="nil"/>
              <w:bottom w:val="nil"/>
              <w:right w:val="nil"/>
            </w:tcBorders>
          </w:tcPr>
          <w:p w14:paraId="114BD1CD" w14:textId="11BC69E9" w:rsidR="00D873C6" w:rsidRPr="00305C37" w:rsidDel="00C161C3" w:rsidRDefault="00D873C6" w:rsidP="00D873C6">
            <w:pPr>
              <w:spacing w:after="120"/>
              <w:rPr>
                <w:del w:id="453" w:author="Liam Berigan" w:date="2025-01-20T19:26:00Z" w16du:dateUtc="2025-01-21T00:26:00Z"/>
              </w:rPr>
            </w:pPr>
            <w:del w:id="454" w:author="Liam Berigan" w:date="2025-01-20T19:26:00Z" w16du:dateUtc="2025-01-21T00:26:00Z">
              <w:r w:rsidRPr="00305C37" w:rsidDel="00C161C3">
                <w:delText xml:space="preserve">    </w:delText>
              </w:r>
              <w:r w:rsidRPr="00305C37" w:rsidDel="00C161C3">
                <w:rPr>
                  <w:i/>
                  <w:iCs/>
                </w:rPr>
                <w:delText>Male/Female</w:delText>
              </w:r>
            </w:del>
          </w:p>
        </w:tc>
        <w:tc>
          <w:tcPr>
            <w:tcW w:w="2159" w:type="dxa"/>
            <w:tcBorders>
              <w:top w:val="nil"/>
              <w:left w:val="nil"/>
              <w:bottom w:val="nil"/>
              <w:right w:val="nil"/>
            </w:tcBorders>
          </w:tcPr>
          <w:p w14:paraId="24BC50EF" w14:textId="013612DB" w:rsidR="00D873C6" w:rsidRPr="00305C37" w:rsidDel="00C161C3" w:rsidRDefault="004E35B0" w:rsidP="00D873C6">
            <w:pPr>
              <w:spacing w:after="120"/>
              <w:rPr>
                <w:del w:id="455" w:author="Liam Berigan" w:date="2025-01-20T19:26:00Z" w16du:dateUtc="2025-01-21T00:26:00Z"/>
              </w:rPr>
            </w:pPr>
            <w:del w:id="456" w:author="Liam Berigan" w:date="2025-01-20T19:26:00Z" w16du:dateUtc="2025-01-21T00:26:00Z">
              <w:r w:rsidRPr="00305C37" w:rsidDel="00C161C3">
                <w:delText>429/</w:delText>
              </w:r>
              <w:r w:rsidR="00B34C72" w:rsidRPr="00305C37" w:rsidDel="00C161C3">
                <w:delText>352m</w:delText>
              </w:r>
            </w:del>
          </w:p>
        </w:tc>
        <w:tc>
          <w:tcPr>
            <w:tcW w:w="2338" w:type="dxa"/>
            <w:tcBorders>
              <w:top w:val="nil"/>
              <w:left w:val="nil"/>
              <w:bottom w:val="nil"/>
              <w:right w:val="nil"/>
            </w:tcBorders>
          </w:tcPr>
          <w:p w14:paraId="6779A1C9" w14:textId="5ADC2E67" w:rsidR="00D873C6" w:rsidRPr="00305C37" w:rsidDel="00C161C3" w:rsidRDefault="004E35B0" w:rsidP="00D873C6">
            <w:pPr>
              <w:spacing w:after="120"/>
              <w:rPr>
                <w:del w:id="457" w:author="Liam Berigan" w:date="2025-01-20T19:26:00Z" w16du:dateUtc="2025-01-21T00:26:00Z"/>
              </w:rPr>
            </w:pPr>
            <w:del w:id="458" w:author="Liam Berigan" w:date="2025-01-20T19:26:00Z" w16du:dateUtc="2025-01-21T00:26:00Z">
              <w:r w:rsidRPr="00305C37" w:rsidDel="00C161C3">
                <w:delText>269–674m/</w:delText>
              </w:r>
              <w:r w:rsidR="00B34C72" w:rsidRPr="00305C37" w:rsidDel="00C161C3">
                <w:delText>211–567m</w:delText>
              </w:r>
            </w:del>
          </w:p>
        </w:tc>
      </w:tr>
      <w:tr w:rsidR="00D873C6" w:rsidDel="00C161C3" w14:paraId="5AFC65FF" w14:textId="28142749" w:rsidTr="00D059F7">
        <w:trPr>
          <w:jc w:val="center"/>
          <w:del w:id="459" w:author="Liam Berigan" w:date="2025-01-20T19:26:00Z"/>
        </w:trPr>
        <w:tc>
          <w:tcPr>
            <w:tcW w:w="2515" w:type="dxa"/>
            <w:tcBorders>
              <w:top w:val="nil"/>
              <w:left w:val="nil"/>
              <w:bottom w:val="nil"/>
              <w:right w:val="nil"/>
            </w:tcBorders>
          </w:tcPr>
          <w:p w14:paraId="1FEBED08" w14:textId="6699210B" w:rsidR="00D873C6" w:rsidRPr="00FA1127" w:rsidDel="00C161C3" w:rsidRDefault="00D873C6" w:rsidP="00D873C6">
            <w:pPr>
              <w:spacing w:after="120"/>
              <w:rPr>
                <w:del w:id="460" w:author="Liam Berigan" w:date="2025-01-20T19:26:00Z" w16du:dateUtc="2025-01-21T00:26:00Z"/>
                <w:b/>
                <w:bCs/>
              </w:rPr>
            </w:pPr>
            <w:del w:id="461" w:author="Liam Berigan" w:date="2025-01-20T19:26:00Z" w16du:dateUtc="2025-01-21T00:26:00Z">
              <w:r w:rsidRPr="00FA1127" w:rsidDel="00C161C3">
                <w:rPr>
                  <w:b/>
                  <w:bCs/>
                </w:rPr>
                <w:delText>Skewness</w:delText>
              </w:r>
            </w:del>
          </w:p>
        </w:tc>
        <w:tc>
          <w:tcPr>
            <w:tcW w:w="2159" w:type="dxa"/>
            <w:tcBorders>
              <w:top w:val="nil"/>
              <w:left w:val="nil"/>
              <w:bottom w:val="nil"/>
              <w:right w:val="nil"/>
            </w:tcBorders>
          </w:tcPr>
          <w:p w14:paraId="38F112AE" w14:textId="52869C88" w:rsidR="00D873C6" w:rsidRPr="00FA1127" w:rsidDel="00C161C3" w:rsidRDefault="00FA1127" w:rsidP="00D873C6">
            <w:pPr>
              <w:spacing w:after="120"/>
              <w:rPr>
                <w:del w:id="462" w:author="Liam Berigan" w:date="2025-01-20T19:26:00Z" w16du:dateUtc="2025-01-21T00:26:00Z"/>
                <w:b/>
                <w:bCs/>
              </w:rPr>
            </w:pPr>
            <w:del w:id="463" w:author="Liam Berigan" w:date="2025-01-20T19:26:00Z" w16du:dateUtc="2025-01-21T00:26:00Z">
              <w:r w:rsidRPr="00FA1127" w:rsidDel="00C161C3">
                <w:rPr>
                  <w:b/>
                  <w:bCs/>
                </w:rPr>
                <w:delText>3.95</w:delText>
              </w:r>
            </w:del>
          </w:p>
        </w:tc>
        <w:tc>
          <w:tcPr>
            <w:tcW w:w="2338" w:type="dxa"/>
            <w:tcBorders>
              <w:top w:val="nil"/>
              <w:left w:val="nil"/>
              <w:bottom w:val="nil"/>
              <w:right w:val="nil"/>
            </w:tcBorders>
          </w:tcPr>
          <w:p w14:paraId="136669FA" w14:textId="77879961" w:rsidR="00D873C6" w:rsidRPr="00FA1127" w:rsidDel="00C161C3" w:rsidRDefault="00FA1127" w:rsidP="00D873C6">
            <w:pPr>
              <w:spacing w:after="120"/>
              <w:rPr>
                <w:del w:id="464" w:author="Liam Berigan" w:date="2025-01-20T19:26:00Z" w16du:dateUtc="2025-01-21T00:26:00Z"/>
                <w:b/>
                <w:bCs/>
              </w:rPr>
            </w:pPr>
            <w:del w:id="465" w:author="Liam Berigan" w:date="2025-01-20T19:26:00Z" w16du:dateUtc="2025-01-21T00:26:00Z">
              <w:r w:rsidRPr="00FA1127" w:rsidDel="00C161C3">
                <w:rPr>
                  <w:b/>
                  <w:bCs/>
                </w:rPr>
                <w:delText>2.64–6.53</w:delText>
              </w:r>
            </w:del>
          </w:p>
        </w:tc>
      </w:tr>
      <w:tr w:rsidR="00D873C6" w:rsidDel="00C161C3" w14:paraId="0AE85995" w14:textId="7567DD62" w:rsidTr="00D059F7">
        <w:trPr>
          <w:jc w:val="center"/>
          <w:del w:id="466" w:author="Liam Berigan" w:date="2025-01-20T19:26:00Z"/>
        </w:trPr>
        <w:tc>
          <w:tcPr>
            <w:tcW w:w="2515" w:type="dxa"/>
            <w:tcBorders>
              <w:top w:val="nil"/>
              <w:left w:val="nil"/>
              <w:bottom w:val="nil"/>
              <w:right w:val="nil"/>
            </w:tcBorders>
          </w:tcPr>
          <w:p w14:paraId="5C5750F9" w14:textId="67E08F90" w:rsidR="00D873C6" w:rsidRPr="008F74A1" w:rsidDel="00C161C3" w:rsidRDefault="00D873C6" w:rsidP="00D873C6">
            <w:pPr>
              <w:spacing w:after="120"/>
              <w:rPr>
                <w:del w:id="467" w:author="Liam Berigan" w:date="2025-01-20T19:26:00Z" w16du:dateUtc="2025-01-21T00:26:00Z"/>
              </w:rPr>
            </w:pPr>
            <w:del w:id="468" w:author="Liam Berigan" w:date="2025-01-20T19:26:00Z" w16du:dateUtc="2025-01-21T00:26:00Z">
              <w:r w:rsidRPr="008F74A1" w:rsidDel="00C161C3">
                <w:rPr>
                  <w:i/>
                  <w:iCs/>
                </w:rPr>
                <w:delText xml:space="preserve">    Fall/Spring</w:delText>
              </w:r>
            </w:del>
          </w:p>
        </w:tc>
        <w:tc>
          <w:tcPr>
            <w:tcW w:w="2159" w:type="dxa"/>
            <w:tcBorders>
              <w:top w:val="nil"/>
              <w:left w:val="nil"/>
              <w:bottom w:val="nil"/>
              <w:right w:val="nil"/>
            </w:tcBorders>
          </w:tcPr>
          <w:p w14:paraId="1CCA4071" w14:textId="05E8CDF3" w:rsidR="00D873C6" w:rsidRPr="008F74A1" w:rsidDel="00C161C3" w:rsidRDefault="004E5476" w:rsidP="00D873C6">
            <w:pPr>
              <w:spacing w:after="120"/>
              <w:rPr>
                <w:del w:id="469" w:author="Liam Berigan" w:date="2025-01-20T19:26:00Z" w16du:dateUtc="2025-01-21T00:26:00Z"/>
              </w:rPr>
            </w:pPr>
            <w:del w:id="470" w:author="Liam Berigan" w:date="2025-01-20T19:26:00Z" w16du:dateUtc="2025-01-21T00:26:00Z">
              <w:r w:rsidRPr="008F74A1" w:rsidDel="00C161C3">
                <w:delText>3.65/</w:delText>
              </w:r>
              <w:r w:rsidR="00753D8D" w:rsidRPr="008F74A1" w:rsidDel="00C161C3">
                <w:delText>4.34</w:delText>
              </w:r>
            </w:del>
          </w:p>
        </w:tc>
        <w:tc>
          <w:tcPr>
            <w:tcW w:w="2338" w:type="dxa"/>
            <w:tcBorders>
              <w:top w:val="nil"/>
              <w:left w:val="nil"/>
              <w:bottom w:val="nil"/>
              <w:right w:val="nil"/>
            </w:tcBorders>
          </w:tcPr>
          <w:p w14:paraId="1616FCAE" w14:textId="1E4C6FC0" w:rsidR="00D873C6" w:rsidRPr="008F74A1" w:rsidDel="00C161C3" w:rsidRDefault="004E5476" w:rsidP="00D873C6">
            <w:pPr>
              <w:spacing w:after="120"/>
              <w:rPr>
                <w:del w:id="471" w:author="Liam Berigan" w:date="2025-01-20T19:26:00Z" w16du:dateUtc="2025-01-21T00:26:00Z"/>
              </w:rPr>
            </w:pPr>
            <w:del w:id="472" w:author="Liam Berigan" w:date="2025-01-20T19:26:00Z" w16du:dateUtc="2025-01-21T00:26:00Z">
              <w:r w:rsidRPr="008F74A1" w:rsidDel="00C161C3">
                <w:delText>2.33–</w:delText>
              </w:r>
              <w:r w:rsidR="00753D8D" w:rsidRPr="008F74A1" w:rsidDel="00C161C3">
                <w:delText>6.24/</w:delText>
              </w:r>
              <w:r w:rsidR="008F74A1" w:rsidRPr="008F74A1" w:rsidDel="00C161C3">
                <w:delText>2.48–8.38</w:delText>
              </w:r>
            </w:del>
          </w:p>
        </w:tc>
      </w:tr>
      <w:tr w:rsidR="00D873C6" w:rsidDel="00C161C3" w14:paraId="423AA171" w14:textId="6CCCA0D4" w:rsidTr="00D059F7">
        <w:trPr>
          <w:jc w:val="center"/>
          <w:del w:id="473" w:author="Liam Berigan" w:date="2025-01-20T19:26:00Z"/>
        </w:trPr>
        <w:tc>
          <w:tcPr>
            <w:tcW w:w="2515" w:type="dxa"/>
            <w:tcBorders>
              <w:top w:val="nil"/>
              <w:left w:val="nil"/>
              <w:bottom w:val="nil"/>
              <w:right w:val="nil"/>
            </w:tcBorders>
          </w:tcPr>
          <w:p w14:paraId="2080BA76" w14:textId="37D6270A" w:rsidR="00D873C6" w:rsidRPr="00F935D6" w:rsidDel="00C161C3" w:rsidRDefault="00D873C6" w:rsidP="00D873C6">
            <w:pPr>
              <w:spacing w:after="120"/>
              <w:rPr>
                <w:del w:id="474" w:author="Liam Berigan" w:date="2025-01-20T19:26:00Z" w16du:dateUtc="2025-01-21T00:26:00Z"/>
              </w:rPr>
            </w:pPr>
            <w:del w:id="475" w:author="Liam Berigan" w:date="2025-01-20T19:26:00Z" w16du:dateUtc="2025-01-21T00:26:00Z">
              <w:r w:rsidRPr="00F935D6" w:rsidDel="00C161C3">
                <w:delText xml:space="preserve">    </w:delText>
              </w:r>
              <w:r w:rsidRPr="00F935D6" w:rsidDel="00C161C3">
                <w:rPr>
                  <w:i/>
                  <w:iCs/>
                </w:rPr>
                <w:delText>Adult/Juvenile</w:delText>
              </w:r>
            </w:del>
          </w:p>
        </w:tc>
        <w:tc>
          <w:tcPr>
            <w:tcW w:w="2159" w:type="dxa"/>
            <w:tcBorders>
              <w:top w:val="nil"/>
              <w:left w:val="nil"/>
              <w:bottom w:val="nil"/>
              <w:right w:val="nil"/>
            </w:tcBorders>
          </w:tcPr>
          <w:p w14:paraId="057DFA31" w14:textId="6B37D4A6" w:rsidR="00D873C6" w:rsidRPr="00F935D6" w:rsidDel="00C161C3" w:rsidRDefault="00D33377" w:rsidP="00D873C6">
            <w:pPr>
              <w:spacing w:after="120"/>
              <w:rPr>
                <w:del w:id="476" w:author="Liam Berigan" w:date="2025-01-20T19:26:00Z" w16du:dateUtc="2025-01-21T00:26:00Z"/>
              </w:rPr>
            </w:pPr>
            <w:del w:id="477" w:author="Liam Berigan" w:date="2025-01-20T19:26:00Z" w16du:dateUtc="2025-01-21T00:26:00Z">
              <w:r w:rsidRPr="00F935D6" w:rsidDel="00C161C3">
                <w:delText>4.19/</w:delText>
              </w:r>
              <w:r w:rsidR="00F935D6" w:rsidRPr="00F935D6" w:rsidDel="00C161C3">
                <w:delText>3.63</w:delText>
              </w:r>
            </w:del>
          </w:p>
        </w:tc>
        <w:tc>
          <w:tcPr>
            <w:tcW w:w="2338" w:type="dxa"/>
            <w:tcBorders>
              <w:top w:val="nil"/>
              <w:left w:val="nil"/>
              <w:bottom w:val="nil"/>
              <w:right w:val="nil"/>
            </w:tcBorders>
          </w:tcPr>
          <w:p w14:paraId="4CF3DB8D" w14:textId="5DBB12C9" w:rsidR="00D873C6" w:rsidRPr="00F935D6" w:rsidDel="00C161C3" w:rsidRDefault="00D33377" w:rsidP="00D873C6">
            <w:pPr>
              <w:spacing w:after="120"/>
              <w:rPr>
                <w:del w:id="478" w:author="Liam Berigan" w:date="2025-01-20T19:26:00Z" w16du:dateUtc="2025-01-21T00:26:00Z"/>
              </w:rPr>
            </w:pPr>
            <w:del w:id="479" w:author="Liam Berigan" w:date="2025-01-20T19:26:00Z" w16du:dateUtc="2025-01-21T00:26:00Z">
              <w:r w:rsidRPr="00F935D6" w:rsidDel="00C161C3">
                <w:delText>2.33–7.86/</w:delText>
              </w:r>
              <w:r w:rsidR="00F935D6" w:rsidRPr="00F935D6" w:rsidDel="00C161C3">
                <w:delText>2.31–6.12</w:delText>
              </w:r>
            </w:del>
          </w:p>
        </w:tc>
      </w:tr>
      <w:tr w:rsidR="00D873C6" w:rsidDel="00C161C3" w14:paraId="0DC0B299" w14:textId="56AE6456" w:rsidTr="003471EF">
        <w:trPr>
          <w:jc w:val="center"/>
          <w:del w:id="480" w:author="Liam Berigan" w:date="2025-01-20T19:26:00Z"/>
        </w:trPr>
        <w:tc>
          <w:tcPr>
            <w:tcW w:w="2515" w:type="dxa"/>
            <w:tcBorders>
              <w:top w:val="nil"/>
              <w:left w:val="nil"/>
              <w:bottom w:val="single" w:sz="4" w:space="0" w:color="auto"/>
              <w:right w:val="nil"/>
            </w:tcBorders>
          </w:tcPr>
          <w:p w14:paraId="0D5A3E43" w14:textId="0EF8FB02" w:rsidR="00D873C6" w:rsidRPr="00CC157A" w:rsidDel="00C161C3" w:rsidRDefault="00D873C6" w:rsidP="00D873C6">
            <w:pPr>
              <w:spacing w:after="120"/>
              <w:rPr>
                <w:del w:id="481" w:author="Liam Berigan" w:date="2025-01-20T19:26:00Z" w16du:dateUtc="2025-01-21T00:26:00Z"/>
              </w:rPr>
            </w:pPr>
            <w:del w:id="482" w:author="Liam Berigan" w:date="2025-01-20T19:26:00Z" w16du:dateUtc="2025-01-21T00:26:00Z">
              <w:r w:rsidRPr="00CC157A" w:rsidDel="00C161C3">
                <w:delText xml:space="preserve">    </w:delText>
              </w:r>
              <w:r w:rsidRPr="00CC157A" w:rsidDel="00C161C3">
                <w:rPr>
                  <w:i/>
                  <w:iCs/>
                </w:rPr>
                <w:delText>Male/Female</w:delText>
              </w:r>
            </w:del>
          </w:p>
        </w:tc>
        <w:tc>
          <w:tcPr>
            <w:tcW w:w="2159" w:type="dxa"/>
            <w:tcBorders>
              <w:top w:val="nil"/>
              <w:left w:val="nil"/>
              <w:bottom w:val="single" w:sz="4" w:space="0" w:color="auto"/>
              <w:right w:val="nil"/>
            </w:tcBorders>
          </w:tcPr>
          <w:p w14:paraId="5A133D38" w14:textId="693280AD" w:rsidR="00D873C6" w:rsidRPr="00CC157A" w:rsidDel="00C161C3" w:rsidRDefault="00305C37" w:rsidP="00D873C6">
            <w:pPr>
              <w:spacing w:after="120"/>
              <w:rPr>
                <w:del w:id="483" w:author="Liam Berigan" w:date="2025-01-20T19:26:00Z" w16du:dateUtc="2025-01-21T00:26:00Z"/>
              </w:rPr>
            </w:pPr>
            <w:del w:id="484" w:author="Liam Berigan" w:date="2025-01-20T19:26:00Z" w16du:dateUtc="2025-01-21T00:26:00Z">
              <w:r w:rsidRPr="00CC157A" w:rsidDel="00C161C3">
                <w:delText>3.93/</w:delText>
              </w:r>
              <w:r w:rsidR="00320B79" w:rsidRPr="00CC157A" w:rsidDel="00C161C3">
                <w:delText>3.80</w:delText>
              </w:r>
            </w:del>
          </w:p>
        </w:tc>
        <w:tc>
          <w:tcPr>
            <w:tcW w:w="2338" w:type="dxa"/>
            <w:tcBorders>
              <w:top w:val="nil"/>
              <w:left w:val="nil"/>
              <w:bottom w:val="single" w:sz="4" w:space="0" w:color="auto"/>
              <w:right w:val="nil"/>
            </w:tcBorders>
          </w:tcPr>
          <w:p w14:paraId="2F2085FB" w14:textId="7929E11F" w:rsidR="00D873C6" w:rsidRPr="00CC157A" w:rsidDel="00C161C3" w:rsidRDefault="00305C37" w:rsidP="00D873C6">
            <w:pPr>
              <w:spacing w:after="120"/>
              <w:rPr>
                <w:del w:id="485" w:author="Liam Berigan" w:date="2025-01-20T19:26:00Z" w16du:dateUtc="2025-01-21T00:26:00Z"/>
              </w:rPr>
            </w:pPr>
            <w:del w:id="486" w:author="Liam Berigan" w:date="2025-01-20T19:26:00Z" w16du:dateUtc="2025-01-21T00:26:00Z">
              <w:r w:rsidRPr="00CC157A" w:rsidDel="00C161C3">
                <w:delText>2.40–6.95/</w:delText>
              </w:r>
              <w:r w:rsidR="00320B79" w:rsidRPr="00CC157A" w:rsidDel="00C161C3">
                <w:delText>2.20–6.77</w:delText>
              </w:r>
            </w:del>
          </w:p>
        </w:tc>
      </w:tr>
    </w:tbl>
    <w:p w14:paraId="62C594AE" w14:textId="002DCB8A" w:rsidR="00A14065" w:rsidRDefault="00A14065">
      <w:pPr>
        <w:rPr>
          <w:ins w:id="487" w:author="Liam Berigan" w:date="2025-01-20T16:07:00Z" w16du:dateUtc="2025-01-20T21:07:00Z"/>
        </w:rPr>
      </w:pPr>
    </w:p>
    <w:tbl>
      <w:tblPr>
        <w:tblStyle w:val="TableGrid"/>
        <w:tblW w:w="9805" w:type="dxa"/>
        <w:jc w:val="center"/>
        <w:tblLook w:val="04A0" w:firstRow="1" w:lastRow="0" w:firstColumn="1" w:lastColumn="0" w:noHBand="0" w:noVBand="1"/>
        <w:tblPrChange w:id="488" w:author="Liam Berigan" w:date="2025-01-21T14:48:00Z" w16du:dateUtc="2025-01-21T19:48:00Z">
          <w:tblPr>
            <w:tblStyle w:val="TableGrid"/>
            <w:tblW w:w="9805" w:type="dxa"/>
            <w:jc w:val="center"/>
            <w:tblLook w:val="04A0" w:firstRow="1" w:lastRow="0" w:firstColumn="1" w:lastColumn="0" w:noHBand="0" w:noVBand="1"/>
          </w:tblPr>
        </w:tblPrChange>
      </w:tblPr>
      <w:tblGrid>
        <w:gridCol w:w="1150"/>
        <w:gridCol w:w="1318"/>
        <w:gridCol w:w="1220"/>
        <w:gridCol w:w="2072"/>
        <w:gridCol w:w="1890"/>
        <w:gridCol w:w="2155"/>
        <w:tblGridChange w:id="489">
          <w:tblGrid>
            <w:gridCol w:w="1150"/>
            <w:gridCol w:w="8"/>
            <w:gridCol w:w="1249"/>
            <w:gridCol w:w="61"/>
            <w:gridCol w:w="1090"/>
            <w:gridCol w:w="130"/>
            <w:gridCol w:w="1871"/>
            <w:gridCol w:w="201"/>
            <w:gridCol w:w="1890"/>
            <w:gridCol w:w="85"/>
            <w:gridCol w:w="2070"/>
          </w:tblGrid>
        </w:tblGridChange>
      </w:tblGrid>
      <w:tr w:rsidR="00F416B3" w14:paraId="404B8DFC" w14:textId="77777777" w:rsidTr="003D3BDA">
        <w:trPr>
          <w:jc w:val="center"/>
          <w:ins w:id="490" w:author="Liam Berigan" w:date="2025-01-20T16:07:00Z"/>
          <w:trPrChange w:id="491" w:author="Liam Berigan" w:date="2025-01-21T14:48:00Z" w16du:dateUtc="2025-01-21T19:48:00Z">
            <w:trPr>
              <w:jc w:val="center"/>
            </w:trPr>
          </w:trPrChange>
        </w:trPr>
        <w:tc>
          <w:tcPr>
            <w:tcW w:w="1150" w:type="dxa"/>
            <w:tcBorders>
              <w:left w:val="nil"/>
              <w:bottom w:val="single" w:sz="4" w:space="0" w:color="auto"/>
              <w:right w:val="nil"/>
            </w:tcBorders>
            <w:tcPrChange w:id="492" w:author="Liam Berigan" w:date="2025-01-21T14:48:00Z" w16du:dateUtc="2025-01-21T19:48:00Z">
              <w:tcPr>
                <w:tcW w:w="1158" w:type="dxa"/>
                <w:gridSpan w:val="2"/>
                <w:tcBorders>
                  <w:left w:val="nil"/>
                  <w:bottom w:val="single" w:sz="4" w:space="0" w:color="auto"/>
                  <w:right w:val="nil"/>
                </w:tcBorders>
              </w:tcPr>
            </w:tcPrChange>
          </w:tcPr>
          <w:p w14:paraId="459EFB58" w14:textId="78D566B3" w:rsidR="00912418" w:rsidRDefault="00912418">
            <w:pPr>
              <w:spacing w:after="120"/>
              <w:rPr>
                <w:ins w:id="493" w:author="Liam Berigan" w:date="2025-01-20T16:07:00Z" w16du:dateUtc="2025-01-20T21:07:00Z"/>
              </w:rPr>
              <w:pPrChange w:id="494" w:author="Liam Berigan" w:date="2025-01-20T16:13:00Z" w16du:dateUtc="2025-01-20T21:13:00Z">
                <w:pPr/>
              </w:pPrChange>
            </w:pPr>
            <w:ins w:id="495" w:author="Liam Berigan" w:date="2025-01-20T16:07:00Z" w16du:dateUtc="2025-01-20T21:07:00Z">
              <w:r>
                <w:t>Model</w:t>
              </w:r>
            </w:ins>
          </w:p>
        </w:tc>
        <w:tc>
          <w:tcPr>
            <w:tcW w:w="1318" w:type="dxa"/>
            <w:tcBorders>
              <w:left w:val="nil"/>
              <w:bottom w:val="single" w:sz="4" w:space="0" w:color="auto"/>
              <w:right w:val="nil"/>
            </w:tcBorders>
            <w:tcPrChange w:id="496" w:author="Liam Berigan" w:date="2025-01-21T14:48:00Z" w16du:dateUtc="2025-01-21T19:48:00Z">
              <w:tcPr>
                <w:tcW w:w="1249" w:type="dxa"/>
                <w:tcBorders>
                  <w:left w:val="nil"/>
                  <w:bottom w:val="single" w:sz="4" w:space="0" w:color="auto"/>
                  <w:right w:val="nil"/>
                </w:tcBorders>
              </w:tcPr>
            </w:tcPrChange>
          </w:tcPr>
          <w:p w14:paraId="7F1D29BE" w14:textId="2B8D26A6" w:rsidR="00912418" w:rsidRPr="00454F33" w:rsidRDefault="00912418">
            <w:pPr>
              <w:spacing w:after="120"/>
              <w:rPr>
                <w:ins w:id="497" w:author="Liam Berigan" w:date="2025-01-20T16:07:00Z" w16du:dateUtc="2025-01-20T21:07:00Z"/>
                <w:vertAlign w:val="superscript"/>
                <w:rPrChange w:id="498" w:author="Liam Berigan" w:date="2025-01-20T19:30:00Z" w16du:dateUtc="2025-01-21T00:30:00Z">
                  <w:rPr>
                    <w:ins w:id="499" w:author="Liam Berigan" w:date="2025-01-20T16:07:00Z" w16du:dateUtc="2025-01-20T21:07:00Z"/>
                  </w:rPr>
                </w:rPrChange>
              </w:rPr>
              <w:pPrChange w:id="500" w:author="Liam Berigan" w:date="2025-01-20T16:13:00Z" w16du:dateUtc="2025-01-20T21:13:00Z">
                <w:pPr/>
              </w:pPrChange>
            </w:pPr>
            <w:ins w:id="501" w:author="Liam Berigan" w:date="2025-01-20T17:56:00Z" w16du:dateUtc="2025-01-20T22:56:00Z">
              <w:r>
                <w:t>Individuals</w:t>
              </w:r>
            </w:ins>
            <w:ins w:id="502" w:author="Liam Berigan" w:date="2025-01-20T19:30:00Z" w16du:dateUtc="2025-01-21T00:30:00Z">
              <w:r w:rsidR="00454F33">
                <w:rPr>
                  <w:vertAlign w:val="superscript"/>
                </w:rPr>
                <w:t>1</w:t>
              </w:r>
            </w:ins>
          </w:p>
        </w:tc>
        <w:tc>
          <w:tcPr>
            <w:tcW w:w="1220" w:type="dxa"/>
            <w:tcBorders>
              <w:left w:val="nil"/>
              <w:bottom w:val="single" w:sz="4" w:space="0" w:color="auto"/>
              <w:right w:val="nil"/>
            </w:tcBorders>
            <w:tcPrChange w:id="503" w:author="Liam Berigan" w:date="2025-01-21T14:48:00Z" w16du:dateUtc="2025-01-21T19:48:00Z">
              <w:tcPr>
                <w:tcW w:w="1151" w:type="dxa"/>
                <w:gridSpan w:val="2"/>
                <w:tcBorders>
                  <w:left w:val="nil"/>
                  <w:bottom w:val="single" w:sz="4" w:space="0" w:color="auto"/>
                  <w:right w:val="nil"/>
                </w:tcBorders>
              </w:tcPr>
            </w:tcPrChange>
          </w:tcPr>
          <w:p w14:paraId="2263B289" w14:textId="0B3330F5" w:rsidR="00912418" w:rsidRPr="00454F33" w:rsidRDefault="00912418" w:rsidP="001B1219">
            <w:pPr>
              <w:spacing w:after="120"/>
              <w:rPr>
                <w:ins w:id="504" w:author="Liam Berigan" w:date="2025-01-20T17:56:00Z" w16du:dateUtc="2025-01-20T22:56:00Z"/>
                <w:vertAlign w:val="superscript"/>
                <w:rPrChange w:id="505" w:author="Liam Berigan" w:date="2025-01-20T19:30:00Z" w16du:dateUtc="2025-01-21T00:30:00Z">
                  <w:rPr>
                    <w:ins w:id="506" w:author="Liam Berigan" w:date="2025-01-20T17:56:00Z" w16du:dateUtc="2025-01-20T22:56:00Z"/>
                  </w:rPr>
                </w:rPrChange>
              </w:rPr>
            </w:pPr>
            <w:ins w:id="507" w:author="Liam Berigan" w:date="2025-01-20T17:56:00Z" w16du:dateUtc="2025-01-20T22:56:00Z">
              <w:r>
                <w:t>Locations</w:t>
              </w:r>
            </w:ins>
            <w:ins w:id="508" w:author="Liam Berigan" w:date="2025-01-20T19:30:00Z" w16du:dateUtc="2025-01-21T00:30:00Z">
              <w:r w:rsidR="00454F33">
                <w:rPr>
                  <w:vertAlign w:val="superscript"/>
                </w:rPr>
                <w:t>2</w:t>
              </w:r>
            </w:ins>
          </w:p>
        </w:tc>
        <w:tc>
          <w:tcPr>
            <w:tcW w:w="2072" w:type="dxa"/>
            <w:tcBorders>
              <w:left w:val="nil"/>
              <w:bottom w:val="single" w:sz="4" w:space="0" w:color="auto"/>
              <w:right w:val="nil"/>
            </w:tcBorders>
            <w:tcPrChange w:id="509" w:author="Liam Berigan" w:date="2025-01-21T14:48:00Z" w16du:dateUtc="2025-01-21T19:48:00Z">
              <w:tcPr>
                <w:tcW w:w="2001" w:type="dxa"/>
                <w:gridSpan w:val="2"/>
                <w:tcBorders>
                  <w:left w:val="nil"/>
                  <w:bottom w:val="single" w:sz="4" w:space="0" w:color="auto"/>
                  <w:right w:val="nil"/>
                </w:tcBorders>
              </w:tcPr>
            </w:tcPrChange>
          </w:tcPr>
          <w:p w14:paraId="3C2E1056" w14:textId="0E2BFBA6" w:rsidR="00912418" w:rsidRPr="00EB47CD" w:rsidRDefault="00912418" w:rsidP="001B1219">
            <w:pPr>
              <w:spacing w:after="120"/>
              <w:rPr>
                <w:ins w:id="510" w:author="Liam Berigan" w:date="2025-01-20T16:29:00Z" w16du:dateUtc="2025-01-20T21:29:00Z"/>
                <w:vertAlign w:val="superscript"/>
                <w:rPrChange w:id="511" w:author="Liam Berigan" w:date="2025-01-20T19:38:00Z" w16du:dateUtc="2025-01-21T00:38:00Z">
                  <w:rPr>
                    <w:ins w:id="512" w:author="Liam Berigan" w:date="2025-01-20T16:29:00Z" w16du:dateUtc="2025-01-20T21:29:00Z"/>
                  </w:rPr>
                </w:rPrChange>
              </w:rPr>
            </w:pPr>
            <w:ins w:id="513" w:author="Liam Berigan" w:date="2025-01-20T17:55:00Z" w16du:dateUtc="2025-01-20T22:55:00Z">
              <w:r>
                <w:t xml:space="preserve">Estimated number of </w:t>
              </w:r>
              <w:proofErr w:type="gramStart"/>
              <w:r>
                <w:t>flight</w:t>
              </w:r>
              <w:proofErr w:type="gramEnd"/>
              <w:r>
                <w:t xml:space="preserve"> locations</w:t>
              </w:r>
            </w:ins>
            <w:ins w:id="514" w:author="Liam Berigan" w:date="2025-01-20T19:38:00Z" w16du:dateUtc="2025-01-21T00:38:00Z">
              <w:r w:rsidR="00EB47CD">
                <w:rPr>
                  <w:vertAlign w:val="superscript"/>
                </w:rPr>
                <w:t>3</w:t>
              </w:r>
            </w:ins>
          </w:p>
        </w:tc>
        <w:tc>
          <w:tcPr>
            <w:tcW w:w="1890" w:type="dxa"/>
            <w:tcBorders>
              <w:left w:val="nil"/>
              <w:bottom w:val="single" w:sz="4" w:space="0" w:color="auto"/>
              <w:right w:val="nil"/>
            </w:tcBorders>
            <w:tcPrChange w:id="515" w:author="Liam Berigan" w:date="2025-01-21T14:48:00Z" w16du:dateUtc="2025-01-21T19:48:00Z">
              <w:tcPr>
                <w:tcW w:w="2176" w:type="dxa"/>
                <w:gridSpan w:val="3"/>
                <w:tcBorders>
                  <w:left w:val="nil"/>
                  <w:bottom w:val="single" w:sz="4" w:space="0" w:color="auto"/>
                  <w:right w:val="nil"/>
                </w:tcBorders>
              </w:tcPr>
            </w:tcPrChange>
          </w:tcPr>
          <w:p w14:paraId="1CD768DE" w14:textId="3E982690" w:rsidR="00912418" w:rsidRDefault="00912418">
            <w:pPr>
              <w:spacing w:after="120"/>
              <w:rPr>
                <w:ins w:id="516" w:author="Liam Berigan" w:date="2025-01-20T16:07:00Z" w16du:dateUtc="2025-01-20T21:07:00Z"/>
              </w:rPr>
              <w:pPrChange w:id="517" w:author="Liam Berigan" w:date="2025-01-20T16:13:00Z" w16du:dateUtc="2025-01-20T21:13:00Z">
                <w:pPr/>
              </w:pPrChange>
            </w:pPr>
            <w:ins w:id="518" w:author="Liam Berigan" w:date="2025-01-20T16:10:00Z" w16du:dateUtc="2025-01-20T21:10:00Z">
              <w:r>
                <w:t>Mean</w:t>
              </w:r>
            </w:ins>
            <w:ins w:id="519" w:author="Liam Berigan" w:date="2025-01-20T16:09:00Z" w16du:dateUtc="2025-01-20T21:09:00Z">
              <w:r>
                <w:t xml:space="preserve"> altitude</w:t>
              </w:r>
            </w:ins>
            <w:ins w:id="520" w:author="Liam Berigan" w:date="2025-01-21T14:47:00Z" w16du:dateUtc="2025-01-21T19:47:00Z">
              <w:r w:rsidR="004A252B">
                <w:t xml:space="preserve"> (m)</w:t>
              </w:r>
            </w:ins>
          </w:p>
        </w:tc>
        <w:tc>
          <w:tcPr>
            <w:tcW w:w="2155" w:type="dxa"/>
            <w:tcBorders>
              <w:left w:val="nil"/>
              <w:bottom w:val="single" w:sz="4" w:space="0" w:color="auto"/>
              <w:right w:val="nil"/>
            </w:tcBorders>
            <w:tcPrChange w:id="521" w:author="Liam Berigan" w:date="2025-01-21T14:48:00Z" w16du:dateUtc="2025-01-21T19:48:00Z">
              <w:tcPr>
                <w:tcW w:w="2070" w:type="dxa"/>
                <w:tcBorders>
                  <w:left w:val="nil"/>
                  <w:bottom w:val="single" w:sz="4" w:space="0" w:color="auto"/>
                </w:tcBorders>
              </w:tcPr>
            </w:tcPrChange>
          </w:tcPr>
          <w:p w14:paraId="4D4DBB45" w14:textId="6E1EA4BE" w:rsidR="00912418" w:rsidRDefault="00912418">
            <w:pPr>
              <w:spacing w:after="120"/>
              <w:rPr>
                <w:ins w:id="522" w:author="Liam Berigan" w:date="2025-01-20T16:09:00Z" w16du:dateUtc="2025-01-20T21:09:00Z"/>
              </w:rPr>
              <w:pPrChange w:id="523" w:author="Liam Berigan" w:date="2025-01-20T16:13:00Z" w16du:dateUtc="2025-01-20T21:13:00Z">
                <w:pPr/>
              </w:pPrChange>
            </w:pPr>
            <w:ins w:id="524" w:author="Liam Berigan" w:date="2025-01-20T16:10:00Z" w16du:dateUtc="2025-01-20T21:10:00Z">
              <w:r>
                <w:t>Median altitude</w:t>
              </w:r>
            </w:ins>
            <w:ins w:id="525" w:author="Liam Berigan" w:date="2025-01-21T14:47:00Z" w16du:dateUtc="2025-01-21T19:47:00Z">
              <w:r w:rsidR="004A252B">
                <w:t xml:space="preserve"> (</w:t>
              </w:r>
            </w:ins>
            <w:ins w:id="526" w:author="Liam Berigan" w:date="2025-01-21T14:48:00Z" w16du:dateUtc="2025-01-21T19:48:00Z">
              <w:r w:rsidR="004A252B">
                <w:t>m</w:t>
              </w:r>
            </w:ins>
            <w:ins w:id="527" w:author="Liam Berigan" w:date="2025-01-21T14:47:00Z" w16du:dateUtc="2025-01-21T19:47:00Z">
              <w:r w:rsidR="004A252B">
                <w:t>)</w:t>
              </w:r>
            </w:ins>
          </w:p>
        </w:tc>
      </w:tr>
      <w:tr w:rsidR="00F416B3" w:rsidRPr="001B133C" w14:paraId="5ABE9012" w14:textId="77777777" w:rsidTr="003D3BDA">
        <w:trPr>
          <w:jc w:val="center"/>
          <w:ins w:id="528" w:author="Liam Berigan" w:date="2025-01-20T16:18:00Z"/>
          <w:trPrChange w:id="529" w:author="Liam Berigan" w:date="2025-01-21T14:48:00Z" w16du:dateUtc="2025-01-21T19:48:00Z">
            <w:trPr>
              <w:jc w:val="center"/>
            </w:trPr>
          </w:trPrChange>
        </w:trPr>
        <w:tc>
          <w:tcPr>
            <w:tcW w:w="1150" w:type="dxa"/>
            <w:tcBorders>
              <w:left w:val="nil"/>
              <w:bottom w:val="nil"/>
              <w:right w:val="nil"/>
            </w:tcBorders>
            <w:tcPrChange w:id="530" w:author="Liam Berigan" w:date="2025-01-21T14:48:00Z" w16du:dateUtc="2025-01-21T19:48:00Z">
              <w:tcPr>
                <w:tcW w:w="1158" w:type="dxa"/>
                <w:gridSpan w:val="2"/>
                <w:tcBorders>
                  <w:left w:val="nil"/>
                  <w:bottom w:val="nil"/>
                  <w:right w:val="nil"/>
                </w:tcBorders>
              </w:tcPr>
            </w:tcPrChange>
          </w:tcPr>
          <w:p w14:paraId="42117D69" w14:textId="79A1BD4E" w:rsidR="00912418" w:rsidRPr="008B0D8F" w:rsidRDefault="00ED5702" w:rsidP="00EF218E">
            <w:pPr>
              <w:spacing w:after="120"/>
              <w:rPr>
                <w:ins w:id="531" w:author="Liam Berigan" w:date="2025-01-20T16:18:00Z" w16du:dateUtc="2025-01-20T21:18:00Z"/>
                <w:b/>
                <w:bCs/>
              </w:rPr>
            </w:pPr>
            <w:ins w:id="532" w:author="Liam Berigan" w:date="2025-01-20T19:24:00Z" w16du:dateUtc="2025-01-21T00:24:00Z">
              <w:r>
                <w:rPr>
                  <w:b/>
                  <w:bCs/>
                </w:rPr>
                <w:t>Base</w:t>
              </w:r>
            </w:ins>
          </w:p>
        </w:tc>
        <w:tc>
          <w:tcPr>
            <w:tcW w:w="1318" w:type="dxa"/>
            <w:tcBorders>
              <w:left w:val="nil"/>
              <w:bottom w:val="nil"/>
              <w:right w:val="nil"/>
            </w:tcBorders>
            <w:tcPrChange w:id="533" w:author="Liam Berigan" w:date="2025-01-21T14:48:00Z" w16du:dateUtc="2025-01-21T19:48:00Z">
              <w:tcPr>
                <w:tcW w:w="1249" w:type="dxa"/>
                <w:tcBorders>
                  <w:left w:val="nil"/>
                  <w:bottom w:val="nil"/>
                  <w:right w:val="nil"/>
                </w:tcBorders>
              </w:tcPr>
            </w:tcPrChange>
          </w:tcPr>
          <w:p w14:paraId="3405086D" w14:textId="621B0D63" w:rsidR="00912418" w:rsidRPr="001B133C" w:rsidRDefault="009F22DA" w:rsidP="00EF218E">
            <w:pPr>
              <w:spacing w:after="120"/>
              <w:rPr>
                <w:ins w:id="534" w:author="Liam Berigan" w:date="2025-01-20T16:18:00Z" w16du:dateUtc="2025-01-20T21:18:00Z"/>
              </w:rPr>
            </w:pPr>
            <w:ins w:id="535" w:author="Liam Berigan" w:date="2025-01-20T18:16:00Z" w16du:dateUtc="2025-01-20T23:16:00Z">
              <w:r w:rsidRPr="001B133C">
                <w:rPr>
                  <w:rPrChange w:id="536" w:author="Liam Berigan" w:date="2025-01-20T18:18:00Z" w16du:dateUtc="2025-01-20T23:18:00Z">
                    <w:rPr>
                      <w:b/>
                      <w:bCs/>
                    </w:rPr>
                  </w:rPrChange>
                </w:rPr>
                <w:t>106</w:t>
              </w:r>
            </w:ins>
          </w:p>
        </w:tc>
        <w:tc>
          <w:tcPr>
            <w:tcW w:w="1220" w:type="dxa"/>
            <w:tcBorders>
              <w:left w:val="nil"/>
              <w:bottom w:val="nil"/>
              <w:right w:val="nil"/>
            </w:tcBorders>
            <w:tcPrChange w:id="537" w:author="Liam Berigan" w:date="2025-01-21T14:48:00Z" w16du:dateUtc="2025-01-21T19:48:00Z">
              <w:tcPr>
                <w:tcW w:w="1151" w:type="dxa"/>
                <w:gridSpan w:val="2"/>
                <w:tcBorders>
                  <w:left w:val="nil"/>
                  <w:bottom w:val="nil"/>
                  <w:right w:val="nil"/>
                </w:tcBorders>
              </w:tcPr>
            </w:tcPrChange>
          </w:tcPr>
          <w:p w14:paraId="23CBADED" w14:textId="600E57DE" w:rsidR="00912418" w:rsidRPr="001B133C" w:rsidRDefault="009F22DA" w:rsidP="00EF218E">
            <w:pPr>
              <w:spacing w:after="120"/>
              <w:rPr>
                <w:ins w:id="538" w:author="Liam Berigan" w:date="2025-01-20T17:56:00Z" w16du:dateUtc="2025-01-20T22:56:00Z"/>
                <w:rPrChange w:id="539" w:author="Liam Berigan" w:date="2025-01-20T18:18:00Z" w16du:dateUtc="2025-01-20T23:18:00Z">
                  <w:rPr>
                    <w:ins w:id="540" w:author="Liam Berigan" w:date="2025-01-20T17:56:00Z" w16du:dateUtc="2025-01-20T22:56:00Z"/>
                    <w:b/>
                    <w:bCs/>
                  </w:rPr>
                </w:rPrChange>
              </w:rPr>
            </w:pPr>
            <w:ins w:id="541" w:author="Liam Berigan" w:date="2025-01-20T18:16:00Z" w16du:dateUtc="2025-01-20T23:16:00Z">
              <w:r w:rsidRPr="001B133C">
                <w:rPr>
                  <w:rPrChange w:id="542" w:author="Liam Berigan" w:date="2025-01-20T18:18:00Z" w16du:dateUtc="2025-01-20T23:18:00Z">
                    <w:rPr>
                      <w:b/>
                      <w:bCs/>
                    </w:rPr>
                  </w:rPrChange>
                </w:rPr>
                <w:t>258</w:t>
              </w:r>
            </w:ins>
          </w:p>
        </w:tc>
        <w:tc>
          <w:tcPr>
            <w:tcW w:w="2072" w:type="dxa"/>
            <w:tcBorders>
              <w:left w:val="nil"/>
              <w:bottom w:val="nil"/>
              <w:right w:val="nil"/>
            </w:tcBorders>
            <w:tcPrChange w:id="543" w:author="Liam Berigan" w:date="2025-01-21T14:48:00Z" w16du:dateUtc="2025-01-21T19:48:00Z">
              <w:tcPr>
                <w:tcW w:w="2001" w:type="dxa"/>
                <w:gridSpan w:val="2"/>
                <w:tcBorders>
                  <w:left w:val="nil"/>
                  <w:bottom w:val="nil"/>
                  <w:right w:val="nil"/>
                </w:tcBorders>
              </w:tcPr>
            </w:tcPrChange>
          </w:tcPr>
          <w:p w14:paraId="0064E5CF" w14:textId="1FEFF835" w:rsidR="00912418" w:rsidRPr="001B133C" w:rsidRDefault="00070EDC" w:rsidP="00EF218E">
            <w:pPr>
              <w:spacing w:after="120"/>
              <w:rPr>
                <w:ins w:id="544" w:author="Liam Berigan" w:date="2025-01-20T16:29:00Z" w16du:dateUtc="2025-01-20T21:29:00Z"/>
                <w:rPrChange w:id="545" w:author="Liam Berigan" w:date="2025-01-20T18:18:00Z" w16du:dateUtc="2025-01-20T23:18:00Z">
                  <w:rPr>
                    <w:ins w:id="546" w:author="Liam Berigan" w:date="2025-01-20T16:29:00Z" w16du:dateUtc="2025-01-20T21:29:00Z"/>
                    <w:b/>
                    <w:bCs/>
                  </w:rPr>
                </w:rPrChange>
              </w:rPr>
            </w:pPr>
            <w:ins w:id="547" w:author="Liam Berigan" w:date="2025-01-20T18:14:00Z" w16du:dateUtc="2025-01-20T23:14:00Z">
              <w:r w:rsidRPr="001B133C">
                <w:rPr>
                  <w:rPrChange w:id="548" w:author="Liam Berigan" w:date="2025-01-20T18:18:00Z" w16du:dateUtc="2025-01-20T23:18:00Z">
                    <w:rPr>
                      <w:b/>
                      <w:bCs/>
                    </w:rPr>
                  </w:rPrChange>
                </w:rPr>
                <w:t>144 (</w:t>
              </w:r>
              <w:r w:rsidRPr="001B133C">
                <w:t>127–161)</w:t>
              </w:r>
            </w:ins>
          </w:p>
        </w:tc>
        <w:tc>
          <w:tcPr>
            <w:tcW w:w="1890" w:type="dxa"/>
            <w:tcBorders>
              <w:left w:val="nil"/>
              <w:bottom w:val="nil"/>
              <w:right w:val="nil"/>
            </w:tcBorders>
            <w:tcPrChange w:id="549" w:author="Liam Berigan" w:date="2025-01-21T14:48:00Z" w16du:dateUtc="2025-01-21T19:48:00Z">
              <w:tcPr>
                <w:tcW w:w="2176" w:type="dxa"/>
                <w:gridSpan w:val="3"/>
                <w:tcBorders>
                  <w:left w:val="nil"/>
                  <w:bottom w:val="nil"/>
                  <w:right w:val="nil"/>
                </w:tcBorders>
              </w:tcPr>
            </w:tcPrChange>
          </w:tcPr>
          <w:p w14:paraId="40210AED" w14:textId="064170E5" w:rsidR="00912418" w:rsidRPr="001B133C" w:rsidRDefault="00912418" w:rsidP="00EF218E">
            <w:pPr>
              <w:spacing w:after="120"/>
              <w:rPr>
                <w:ins w:id="550" w:author="Liam Berigan" w:date="2025-01-20T16:18:00Z" w16du:dateUtc="2025-01-20T21:18:00Z"/>
                <w:rPrChange w:id="551" w:author="Liam Berigan" w:date="2025-01-20T18:18:00Z" w16du:dateUtc="2025-01-20T23:18:00Z">
                  <w:rPr>
                    <w:ins w:id="552" w:author="Liam Berigan" w:date="2025-01-20T16:18:00Z" w16du:dateUtc="2025-01-20T21:18:00Z"/>
                    <w:b/>
                    <w:bCs/>
                  </w:rPr>
                </w:rPrChange>
              </w:rPr>
            </w:pPr>
            <w:ins w:id="553" w:author="Liam Berigan" w:date="2025-01-20T16:18:00Z" w16du:dateUtc="2025-01-20T21:18:00Z">
              <w:r w:rsidRPr="001B133C">
                <w:rPr>
                  <w:rPrChange w:id="554" w:author="Liam Berigan" w:date="2025-01-20T18:18:00Z" w16du:dateUtc="2025-01-20T23:18:00Z">
                    <w:rPr>
                      <w:b/>
                      <w:bCs/>
                    </w:rPr>
                  </w:rPrChange>
                </w:rPr>
                <w:t>379 (320–447)</w:t>
              </w:r>
            </w:ins>
          </w:p>
        </w:tc>
        <w:tc>
          <w:tcPr>
            <w:tcW w:w="2155" w:type="dxa"/>
            <w:tcBorders>
              <w:left w:val="nil"/>
              <w:bottom w:val="nil"/>
              <w:right w:val="nil"/>
            </w:tcBorders>
            <w:tcPrChange w:id="555" w:author="Liam Berigan" w:date="2025-01-21T14:48:00Z" w16du:dateUtc="2025-01-21T19:48:00Z">
              <w:tcPr>
                <w:tcW w:w="2070" w:type="dxa"/>
                <w:tcBorders>
                  <w:left w:val="nil"/>
                  <w:bottom w:val="nil"/>
                </w:tcBorders>
              </w:tcPr>
            </w:tcPrChange>
          </w:tcPr>
          <w:p w14:paraId="4EACEAF5" w14:textId="5828C79F" w:rsidR="00912418" w:rsidRPr="001B133C" w:rsidRDefault="00912418" w:rsidP="00EF218E">
            <w:pPr>
              <w:spacing w:after="120"/>
              <w:rPr>
                <w:ins w:id="556" w:author="Liam Berigan" w:date="2025-01-20T16:18:00Z" w16du:dateUtc="2025-01-20T21:18:00Z"/>
                <w:rPrChange w:id="557" w:author="Liam Berigan" w:date="2025-01-20T18:18:00Z" w16du:dateUtc="2025-01-20T23:18:00Z">
                  <w:rPr>
                    <w:ins w:id="558" w:author="Liam Berigan" w:date="2025-01-20T16:18:00Z" w16du:dateUtc="2025-01-20T21:18:00Z"/>
                    <w:b/>
                    <w:bCs/>
                  </w:rPr>
                </w:rPrChange>
              </w:rPr>
            </w:pPr>
            <w:ins w:id="559" w:author="Liam Berigan" w:date="2025-01-20T16:18:00Z" w16du:dateUtc="2025-01-20T21:18:00Z">
              <w:r w:rsidRPr="001B133C">
                <w:rPr>
                  <w:rPrChange w:id="560" w:author="Liam Berigan" w:date="2025-01-20T18:18:00Z" w16du:dateUtc="2025-01-20T23:18:00Z">
                    <w:rPr>
                      <w:b/>
                      <w:bCs/>
                    </w:rPr>
                  </w:rPrChange>
                </w:rPr>
                <w:t>262 (218–304)</w:t>
              </w:r>
            </w:ins>
          </w:p>
        </w:tc>
      </w:tr>
      <w:tr w:rsidR="00F416B3" w14:paraId="48A9F18F" w14:textId="77777777" w:rsidTr="003D3BDA">
        <w:trPr>
          <w:jc w:val="center"/>
          <w:ins w:id="561" w:author="Liam Berigan" w:date="2025-01-20T16:07:00Z"/>
          <w:trPrChange w:id="562" w:author="Liam Berigan" w:date="2025-01-21T14:48:00Z" w16du:dateUtc="2025-01-21T19:48:00Z">
            <w:trPr>
              <w:jc w:val="center"/>
            </w:trPr>
          </w:trPrChange>
        </w:trPr>
        <w:tc>
          <w:tcPr>
            <w:tcW w:w="1150" w:type="dxa"/>
            <w:tcBorders>
              <w:top w:val="nil"/>
              <w:left w:val="nil"/>
              <w:bottom w:val="nil"/>
              <w:right w:val="nil"/>
            </w:tcBorders>
            <w:tcPrChange w:id="563" w:author="Liam Berigan" w:date="2025-01-21T14:48:00Z" w16du:dateUtc="2025-01-21T19:48:00Z">
              <w:tcPr>
                <w:tcW w:w="1158" w:type="dxa"/>
                <w:gridSpan w:val="2"/>
                <w:tcBorders>
                  <w:top w:val="nil"/>
                  <w:left w:val="nil"/>
                  <w:bottom w:val="nil"/>
                  <w:right w:val="nil"/>
                </w:tcBorders>
              </w:tcPr>
            </w:tcPrChange>
          </w:tcPr>
          <w:p w14:paraId="15D5F6C3" w14:textId="0F87476F" w:rsidR="00912418" w:rsidRPr="009F7E3A" w:rsidRDefault="00912418">
            <w:pPr>
              <w:spacing w:after="120"/>
              <w:rPr>
                <w:ins w:id="564" w:author="Liam Berigan" w:date="2025-01-20T16:07:00Z" w16du:dateUtc="2025-01-20T21:07:00Z"/>
                <w:b/>
                <w:bCs/>
                <w:rPrChange w:id="565" w:author="Liam Berigan" w:date="2025-01-20T16:10:00Z" w16du:dateUtc="2025-01-20T21:10:00Z">
                  <w:rPr>
                    <w:ins w:id="566" w:author="Liam Berigan" w:date="2025-01-20T16:07:00Z" w16du:dateUtc="2025-01-20T21:07:00Z"/>
                  </w:rPr>
                </w:rPrChange>
              </w:rPr>
              <w:pPrChange w:id="567" w:author="Liam Berigan" w:date="2025-01-20T16:13:00Z" w16du:dateUtc="2025-01-20T21:13:00Z">
                <w:pPr/>
              </w:pPrChange>
            </w:pPr>
            <w:ins w:id="568" w:author="Liam Berigan" w:date="2025-01-20T16:10:00Z" w16du:dateUtc="2025-01-20T21:10:00Z">
              <w:r w:rsidRPr="009F7E3A">
                <w:rPr>
                  <w:b/>
                  <w:bCs/>
                  <w:rPrChange w:id="569" w:author="Liam Berigan" w:date="2025-01-20T16:10:00Z" w16du:dateUtc="2025-01-20T21:10:00Z">
                    <w:rPr/>
                  </w:rPrChange>
                </w:rPr>
                <w:t>Season</w:t>
              </w:r>
            </w:ins>
          </w:p>
        </w:tc>
        <w:tc>
          <w:tcPr>
            <w:tcW w:w="1318" w:type="dxa"/>
            <w:tcBorders>
              <w:top w:val="nil"/>
              <w:left w:val="nil"/>
              <w:bottom w:val="nil"/>
              <w:right w:val="nil"/>
            </w:tcBorders>
            <w:tcPrChange w:id="570" w:author="Liam Berigan" w:date="2025-01-21T14:48:00Z" w16du:dateUtc="2025-01-21T19:48:00Z">
              <w:tcPr>
                <w:tcW w:w="1249" w:type="dxa"/>
                <w:tcBorders>
                  <w:top w:val="nil"/>
                  <w:left w:val="nil"/>
                  <w:bottom w:val="nil"/>
                  <w:right w:val="nil"/>
                </w:tcBorders>
              </w:tcPr>
            </w:tcPrChange>
          </w:tcPr>
          <w:p w14:paraId="4C68496A" w14:textId="78F812BC" w:rsidR="00912418" w:rsidRDefault="00912418">
            <w:pPr>
              <w:spacing w:after="120"/>
              <w:rPr>
                <w:ins w:id="571" w:author="Liam Berigan" w:date="2025-01-20T16:07:00Z" w16du:dateUtc="2025-01-20T21:07:00Z"/>
              </w:rPr>
              <w:pPrChange w:id="572" w:author="Liam Berigan" w:date="2025-01-20T16:13:00Z" w16du:dateUtc="2025-01-20T21:13:00Z">
                <w:pPr/>
              </w:pPrChange>
            </w:pPr>
          </w:p>
        </w:tc>
        <w:tc>
          <w:tcPr>
            <w:tcW w:w="1220" w:type="dxa"/>
            <w:tcBorders>
              <w:top w:val="nil"/>
              <w:left w:val="nil"/>
              <w:bottom w:val="nil"/>
              <w:right w:val="nil"/>
            </w:tcBorders>
            <w:tcPrChange w:id="573" w:author="Liam Berigan" w:date="2025-01-21T14:48:00Z" w16du:dateUtc="2025-01-21T19:48:00Z">
              <w:tcPr>
                <w:tcW w:w="1151" w:type="dxa"/>
                <w:gridSpan w:val="2"/>
                <w:tcBorders>
                  <w:top w:val="nil"/>
                  <w:left w:val="nil"/>
                  <w:bottom w:val="nil"/>
                  <w:right w:val="nil"/>
                </w:tcBorders>
              </w:tcPr>
            </w:tcPrChange>
          </w:tcPr>
          <w:p w14:paraId="7D853D32" w14:textId="77777777" w:rsidR="00912418" w:rsidRPr="00B36B96" w:rsidRDefault="00912418" w:rsidP="0091199B">
            <w:pPr>
              <w:spacing w:after="120"/>
              <w:rPr>
                <w:ins w:id="574" w:author="Liam Berigan" w:date="2025-01-20T17:56:00Z" w16du:dateUtc="2025-01-20T22:56:00Z"/>
                <w:b/>
                <w:bCs/>
              </w:rPr>
            </w:pPr>
          </w:p>
        </w:tc>
        <w:tc>
          <w:tcPr>
            <w:tcW w:w="2072" w:type="dxa"/>
            <w:tcBorders>
              <w:top w:val="nil"/>
              <w:left w:val="nil"/>
              <w:bottom w:val="nil"/>
              <w:right w:val="nil"/>
            </w:tcBorders>
            <w:tcPrChange w:id="575" w:author="Liam Berigan" w:date="2025-01-21T14:48:00Z" w16du:dateUtc="2025-01-21T19:48:00Z">
              <w:tcPr>
                <w:tcW w:w="2001" w:type="dxa"/>
                <w:gridSpan w:val="2"/>
                <w:tcBorders>
                  <w:top w:val="nil"/>
                  <w:left w:val="nil"/>
                  <w:bottom w:val="nil"/>
                  <w:right w:val="nil"/>
                </w:tcBorders>
              </w:tcPr>
            </w:tcPrChange>
          </w:tcPr>
          <w:p w14:paraId="36EE7911" w14:textId="7DD2DE65" w:rsidR="00912418" w:rsidRPr="00B45A7F" w:rsidRDefault="00912418" w:rsidP="0091199B">
            <w:pPr>
              <w:spacing w:after="120"/>
              <w:rPr>
                <w:ins w:id="576" w:author="Liam Berigan" w:date="2025-01-20T16:29:00Z" w16du:dateUtc="2025-01-20T21:29:00Z"/>
                <w:rPrChange w:id="577" w:author="Liam Berigan" w:date="2025-01-20T18:07:00Z" w16du:dateUtc="2025-01-20T23:07:00Z">
                  <w:rPr>
                    <w:ins w:id="578" w:author="Liam Berigan" w:date="2025-01-20T16:29:00Z" w16du:dateUtc="2025-01-20T21:29:00Z"/>
                    <w:b/>
                    <w:bCs/>
                  </w:rPr>
                </w:rPrChange>
              </w:rPr>
            </w:pPr>
          </w:p>
        </w:tc>
        <w:tc>
          <w:tcPr>
            <w:tcW w:w="1890" w:type="dxa"/>
            <w:tcBorders>
              <w:top w:val="nil"/>
              <w:left w:val="nil"/>
              <w:bottom w:val="nil"/>
              <w:right w:val="nil"/>
            </w:tcBorders>
            <w:tcPrChange w:id="579" w:author="Liam Berigan" w:date="2025-01-21T14:48:00Z" w16du:dateUtc="2025-01-21T19:48:00Z">
              <w:tcPr>
                <w:tcW w:w="2176" w:type="dxa"/>
                <w:gridSpan w:val="3"/>
                <w:tcBorders>
                  <w:top w:val="nil"/>
                  <w:left w:val="nil"/>
                  <w:bottom w:val="nil"/>
                </w:tcBorders>
              </w:tcPr>
            </w:tcPrChange>
          </w:tcPr>
          <w:p w14:paraId="57D558A6" w14:textId="4A83A219" w:rsidR="00912418" w:rsidRPr="00A80731" w:rsidRDefault="00912418">
            <w:pPr>
              <w:spacing w:after="120"/>
              <w:rPr>
                <w:ins w:id="580" w:author="Liam Berigan" w:date="2025-01-20T16:07:00Z" w16du:dateUtc="2025-01-20T21:07:00Z"/>
                <w:b/>
                <w:bCs/>
                <w:rPrChange w:id="581" w:author="Liam Berigan" w:date="2025-01-20T16:16:00Z" w16du:dateUtc="2025-01-20T21:16:00Z">
                  <w:rPr>
                    <w:ins w:id="582" w:author="Liam Berigan" w:date="2025-01-20T16:07:00Z" w16du:dateUtc="2025-01-20T21:07:00Z"/>
                  </w:rPr>
                </w:rPrChange>
              </w:rPr>
              <w:pPrChange w:id="583" w:author="Liam Berigan" w:date="2025-01-20T16:13:00Z" w16du:dateUtc="2025-01-20T21:13:00Z">
                <w:pPr/>
              </w:pPrChange>
            </w:pPr>
          </w:p>
        </w:tc>
        <w:tc>
          <w:tcPr>
            <w:tcW w:w="2155" w:type="dxa"/>
            <w:tcBorders>
              <w:top w:val="nil"/>
              <w:left w:val="nil"/>
              <w:bottom w:val="nil"/>
              <w:right w:val="nil"/>
            </w:tcBorders>
            <w:tcPrChange w:id="584" w:author="Liam Berigan" w:date="2025-01-21T14:48:00Z" w16du:dateUtc="2025-01-21T19:48:00Z">
              <w:tcPr>
                <w:tcW w:w="2070" w:type="dxa"/>
                <w:tcBorders>
                  <w:top w:val="nil"/>
                  <w:bottom w:val="nil"/>
                </w:tcBorders>
              </w:tcPr>
            </w:tcPrChange>
          </w:tcPr>
          <w:p w14:paraId="7505D08B" w14:textId="4898E372" w:rsidR="00912418" w:rsidRPr="00D854C0" w:rsidRDefault="00912418">
            <w:pPr>
              <w:spacing w:after="120"/>
              <w:rPr>
                <w:ins w:id="585" w:author="Liam Berigan" w:date="2025-01-20T16:09:00Z" w16du:dateUtc="2025-01-20T21:09:00Z"/>
                <w:b/>
                <w:bCs/>
                <w:rPrChange w:id="586" w:author="Liam Berigan" w:date="2025-01-20T16:17:00Z" w16du:dateUtc="2025-01-20T21:17:00Z">
                  <w:rPr>
                    <w:ins w:id="587" w:author="Liam Berigan" w:date="2025-01-20T16:09:00Z" w16du:dateUtc="2025-01-20T21:09:00Z"/>
                  </w:rPr>
                </w:rPrChange>
              </w:rPr>
              <w:pPrChange w:id="588" w:author="Liam Berigan" w:date="2025-01-20T16:13:00Z" w16du:dateUtc="2025-01-20T21:13:00Z">
                <w:pPr/>
              </w:pPrChange>
            </w:pPr>
          </w:p>
        </w:tc>
      </w:tr>
      <w:tr w:rsidR="00F416B3" w14:paraId="66159F85" w14:textId="77777777" w:rsidTr="003D3BDA">
        <w:trPr>
          <w:jc w:val="center"/>
          <w:ins w:id="589" w:author="Liam Berigan" w:date="2025-01-20T16:07:00Z"/>
          <w:trPrChange w:id="590" w:author="Liam Berigan" w:date="2025-01-21T14:48:00Z" w16du:dateUtc="2025-01-21T19:48:00Z">
            <w:trPr>
              <w:jc w:val="center"/>
            </w:trPr>
          </w:trPrChange>
        </w:trPr>
        <w:tc>
          <w:tcPr>
            <w:tcW w:w="1150" w:type="dxa"/>
            <w:tcBorders>
              <w:top w:val="nil"/>
              <w:left w:val="nil"/>
              <w:bottom w:val="nil"/>
              <w:right w:val="nil"/>
            </w:tcBorders>
            <w:tcPrChange w:id="591" w:author="Liam Berigan" w:date="2025-01-21T14:48:00Z" w16du:dateUtc="2025-01-21T19:48:00Z">
              <w:tcPr>
                <w:tcW w:w="1158" w:type="dxa"/>
                <w:gridSpan w:val="2"/>
                <w:tcBorders>
                  <w:top w:val="nil"/>
                  <w:left w:val="nil"/>
                  <w:bottom w:val="nil"/>
                  <w:right w:val="nil"/>
                </w:tcBorders>
              </w:tcPr>
            </w:tcPrChange>
          </w:tcPr>
          <w:p w14:paraId="337534C0" w14:textId="492BE0CC" w:rsidR="00912418" w:rsidRPr="002079CE" w:rsidRDefault="00912418">
            <w:pPr>
              <w:spacing w:after="120"/>
              <w:rPr>
                <w:ins w:id="592" w:author="Liam Berigan" w:date="2025-01-20T16:07:00Z" w16du:dateUtc="2025-01-20T21:07:00Z"/>
                <w:i/>
                <w:iCs/>
                <w:rPrChange w:id="593" w:author="Liam Berigan" w:date="2025-01-20T16:15:00Z" w16du:dateUtc="2025-01-20T21:15:00Z">
                  <w:rPr>
                    <w:ins w:id="594" w:author="Liam Berigan" w:date="2025-01-20T16:07:00Z" w16du:dateUtc="2025-01-20T21:07:00Z"/>
                  </w:rPr>
                </w:rPrChange>
              </w:rPr>
              <w:pPrChange w:id="595" w:author="Liam Berigan" w:date="2025-01-20T16:13:00Z" w16du:dateUtc="2025-01-20T21:13:00Z">
                <w:pPr/>
              </w:pPrChange>
            </w:pPr>
            <w:ins w:id="596" w:author="Liam Berigan" w:date="2025-01-20T16:12:00Z" w16du:dateUtc="2025-01-20T21:12:00Z">
              <w:r w:rsidRPr="002079CE">
                <w:rPr>
                  <w:i/>
                  <w:iCs/>
                  <w:rPrChange w:id="597" w:author="Liam Berigan" w:date="2025-01-20T16:15:00Z" w16du:dateUtc="2025-01-20T21:15:00Z">
                    <w:rPr/>
                  </w:rPrChange>
                </w:rPr>
                <w:t xml:space="preserve">    </w:t>
              </w:r>
            </w:ins>
            <w:ins w:id="598" w:author="Liam Berigan" w:date="2025-01-20T16:11:00Z" w16du:dateUtc="2025-01-20T21:11:00Z">
              <w:r w:rsidRPr="002079CE">
                <w:rPr>
                  <w:i/>
                  <w:iCs/>
                  <w:rPrChange w:id="599" w:author="Liam Berigan" w:date="2025-01-20T16:15:00Z" w16du:dateUtc="2025-01-20T21:15:00Z">
                    <w:rPr/>
                  </w:rPrChange>
                </w:rPr>
                <w:t>Fall</w:t>
              </w:r>
            </w:ins>
          </w:p>
        </w:tc>
        <w:tc>
          <w:tcPr>
            <w:tcW w:w="1318" w:type="dxa"/>
            <w:tcBorders>
              <w:top w:val="nil"/>
              <w:left w:val="nil"/>
              <w:bottom w:val="nil"/>
              <w:right w:val="nil"/>
            </w:tcBorders>
            <w:tcPrChange w:id="600" w:author="Liam Berigan" w:date="2025-01-21T14:48:00Z" w16du:dateUtc="2025-01-21T19:48:00Z">
              <w:tcPr>
                <w:tcW w:w="1249" w:type="dxa"/>
                <w:tcBorders>
                  <w:top w:val="nil"/>
                  <w:left w:val="nil"/>
                  <w:bottom w:val="nil"/>
                  <w:right w:val="nil"/>
                </w:tcBorders>
              </w:tcPr>
            </w:tcPrChange>
          </w:tcPr>
          <w:p w14:paraId="32757966" w14:textId="678881FB" w:rsidR="00912418" w:rsidRDefault="00AC56B4">
            <w:pPr>
              <w:spacing w:after="120"/>
              <w:rPr>
                <w:ins w:id="601" w:author="Liam Berigan" w:date="2025-01-20T16:07:00Z" w16du:dateUtc="2025-01-20T21:07:00Z"/>
              </w:rPr>
              <w:pPrChange w:id="602" w:author="Liam Berigan" w:date="2025-01-20T16:13:00Z" w16du:dateUtc="2025-01-20T21:13:00Z">
                <w:pPr/>
              </w:pPrChange>
            </w:pPr>
            <w:ins w:id="603" w:author="Liam Berigan" w:date="2025-01-20T18:26:00Z" w16du:dateUtc="2025-01-20T23:26:00Z">
              <w:r>
                <w:t>54</w:t>
              </w:r>
            </w:ins>
          </w:p>
        </w:tc>
        <w:tc>
          <w:tcPr>
            <w:tcW w:w="1220" w:type="dxa"/>
            <w:tcBorders>
              <w:top w:val="nil"/>
              <w:left w:val="nil"/>
              <w:bottom w:val="nil"/>
              <w:right w:val="nil"/>
            </w:tcBorders>
            <w:tcPrChange w:id="604" w:author="Liam Berigan" w:date="2025-01-21T14:48:00Z" w16du:dateUtc="2025-01-21T19:48:00Z">
              <w:tcPr>
                <w:tcW w:w="1151" w:type="dxa"/>
                <w:gridSpan w:val="2"/>
                <w:tcBorders>
                  <w:top w:val="nil"/>
                  <w:left w:val="nil"/>
                  <w:bottom w:val="nil"/>
                  <w:right w:val="nil"/>
                </w:tcBorders>
              </w:tcPr>
            </w:tcPrChange>
          </w:tcPr>
          <w:p w14:paraId="4D4FCAB9" w14:textId="42572508" w:rsidR="00912418" w:rsidRPr="00FC21C7" w:rsidRDefault="008E67F0" w:rsidP="0091199B">
            <w:pPr>
              <w:spacing w:after="120"/>
              <w:rPr>
                <w:ins w:id="605" w:author="Liam Berigan" w:date="2025-01-20T17:56:00Z" w16du:dateUtc="2025-01-20T22:56:00Z"/>
              </w:rPr>
            </w:pPr>
            <w:ins w:id="606" w:author="Liam Berigan" w:date="2025-01-20T18:25:00Z" w16du:dateUtc="2025-01-20T23:25:00Z">
              <w:r>
                <w:t>118</w:t>
              </w:r>
            </w:ins>
          </w:p>
        </w:tc>
        <w:tc>
          <w:tcPr>
            <w:tcW w:w="2072" w:type="dxa"/>
            <w:tcBorders>
              <w:top w:val="nil"/>
              <w:left w:val="nil"/>
              <w:bottom w:val="nil"/>
              <w:right w:val="nil"/>
            </w:tcBorders>
            <w:tcPrChange w:id="607" w:author="Liam Berigan" w:date="2025-01-21T14:48:00Z" w16du:dateUtc="2025-01-21T19:48:00Z">
              <w:tcPr>
                <w:tcW w:w="2001" w:type="dxa"/>
                <w:gridSpan w:val="2"/>
                <w:tcBorders>
                  <w:top w:val="nil"/>
                  <w:left w:val="nil"/>
                  <w:bottom w:val="nil"/>
                  <w:right w:val="nil"/>
                </w:tcBorders>
              </w:tcPr>
            </w:tcPrChange>
          </w:tcPr>
          <w:p w14:paraId="7C44F17F" w14:textId="1DE8F0BE" w:rsidR="00912418" w:rsidRPr="00FC21C7" w:rsidRDefault="00DE3CBE" w:rsidP="0091199B">
            <w:pPr>
              <w:spacing w:after="120"/>
              <w:rPr>
                <w:ins w:id="608" w:author="Liam Berigan" w:date="2025-01-20T16:29:00Z" w16du:dateUtc="2025-01-20T21:29:00Z"/>
              </w:rPr>
            </w:pPr>
            <w:ins w:id="609" w:author="Liam Berigan" w:date="2025-01-20T18:09:00Z" w16du:dateUtc="2025-01-20T23:09:00Z">
              <w:r w:rsidRPr="00ED2281">
                <w:t>76</w:t>
              </w:r>
              <w:r>
                <w:t xml:space="preserve"> (</w:t>
              </w:r>
              <w:r w:rsidR="001676FF" w:rsidRPr="00ED2281">
                <w:t>65–88</w:t>
              </w:r>
              <w:r>
                <w:t>)</w:t>
              </w:r>
            </w:ins>
          </w:p>
        </w:tc>
        <w:tc>
          <w:tcPr>
            <w:tcW w:w="1890" w:type="dxa"/>
            <w:tcBorders>
              <w:top w:val="nil"/>
              <w:left w:val="nil"/>
              <w:bottom w:val="nil"/>
              <w:right w:val="nil"/>
            </w:tcBorders>
            <w:tcPrChange w:id="610" w:author="Liam Berigan" w:date="2025-01-21T14:48:00Z" w16du:dateUtc="2025-01-21T19:48:00Z">
              <w:tcPr>
                <w:tcW w:w="2176" w:type="dxa"/>
                <w:gridSpan w:val="3"/>
                <w:tcBorders>
                  <w:top w:val="nil"/>
                  <w:left w:val="nil"/>
                  <w:bottom w:val="nil"/>
                </w:tcBorders>
              </w:tcPr>
            </w:tcPrChange>
          </w:tcPr>
          <w:p w14:paraId="5FBF1B1D" w14:textId="720F2271" w:rsidR="00912418" w:rsidRDefault="00912418">
            <w:pPr>
              <w:spacing w:after="120"/>
              <w:rPr>
                <w:ins w:id="611" w:author="Liam Berigan" w:date="2025-01-20T16:07:00Z" w16du:dateUtc="2025-01-20T21:07:00Z"/>
              </w:rPr>
              <w:pPrChange w:id="612" w:author="Liam Berigan" w:date="2025-01-20T16:13:00Z" w16du:dateUtc="2025-01-20T21:13:00Z">
                <w:pPr/>
              </w:pPrChange>
            </w:pPr>
            <w:ins w:id="613" w:author="Liam Berigan" w:date="2025-01-20T16:24:00Z" w16du:dateUtc="2025-01-20T21:24:00Z">
              <w:r w:rsidRPr="00FC21C7">
                <w:t>338</w:t>
              </w:r>
              <w:r>
                <w:t xml:space="preserve"> (</w:t>
              </w:r>
              <w:r w:rsidRPr="002D771C">
                <w:t>267–</w:t>
              </w:r>
              <w:r w:rsidRPr="00FC21C7">
                <w:t>423</w:t>
              </w:r>
              <w:r>
                <w:t>)</w:t>
              </w:r>
            </w:ins>
          </w:p>
        </w:tc>
        <w:tc>
          <w:tcPr>
            <w:tcW w:w="2155" w:type="dxa"/>
            <w:tcBorders>
              <w:top w:val="nil"/>
              <w:left w:val="nil"/>
              <w:bottom w:val="nil"/>
              <w:right w:val="nil"/>
            </w:tcBorders>
            <w:tcPrChange w:id="614" w:author="Liam Berigan" w:date="2025-01-21T14:48:00Z" w16du:dateUtc="2025-01-21T19:48:00Z">
              <w:tcPr>
                <w:tcW w:w="2070" w:type="dxa"/>
                <w:tcBorders>
                  <w:top w:val="nil"/>
                  <w:bottom w:val="nil"/>
                </w:tcBorders>
              </w:tcPr>
            </w:tcPrChange>
          </w:tcPr>
          <w:p w14:paraId="1221309A" w14:textId="3FE19B5C" w:rsidR="00912418" w:rsidRPr="002D1FA1" w:rsidRDefault="00912418">
            <w:pPr>
              <w:spacing w:after="120"/>
              <w:rPr>
                <w:ins w:id="615" w:author="Liam Berigan" w:date="2025-01-20T16:09:00Z" w16du:dateUtc="2025-01-20T21:09:00Z"/>
              </w:rPr>
              <w:pPrChange w:id="616" w:author="Liam Berigan" w:date="2025-01-20T16:13:00Z" w16du:dateUtc="2025-01-20T21:13:00Z">
                <w:pPr/>
              </w:pPrChange>
            </w:pPr>
            <w:ins w:id="617" w:author="Liam Berigan" w:date="2025-01-20T16:19:00Z" w16du:dateUtc="2025-01-20T21:19:00Z">
              <w:r w:rsidRPr="002D1FA1">
                <w:rPr>
                  <w:rPrChange w:id="618" w:author="Liam Berigan" w:date="2025-01-20T16:20:00Z" w16du:dateUtc="2025-01-20T21:20:00Z">
                    <w:rPr>
                      <w:b/>
                      <w:bCs/>
                    </w:rPr>
                  </w:rPrChange>
                </w:rPr>
                <w:t>242 (</w:t>
              </w:r>
              <w:r w:rsidRPr="002D1FA1">
                <w:t>188–296</w:t>
              </w:r>
              <w:r w:rsidRPr="002D1FA1">
                <w:rPr>
                  <w:rPrChange w:id="619" w:author="Liam Berigan" w:date="2025-01-20T16:20:00Z" w16du:dateUtc="2025-01-20T21:20:00Z">
                    <w:rPr>
                      <w:b/>
                      <w:bCs/>
                    </w:rPr>
                  </w:rPrChange>
                </w:rPr>
                <w:t>)</w:t>
              </w:r>
            </w:ins>
          </w:p>
        </w:tc>
      </w:tr>
      <w:tr w:rsidR="00F416B3" w14:paraId="46F3D53F" w14:textId="77777777" w:rsidTr="003D3BDA">
        <w:trPr>
          <w:jc w:val="center"/>
          <w:ins w:id="620" w:author="Liam Berigan" w:date="2025-01-20T16:07:00Z"/>
          <w:trPrChange w:id="621" w:author="Liam Berigan" w:date="2025-01-21T14:48:00Z" w16du:dateUtc="2025-01-21T19:48:00Z">
            <w:trPr>
              <w:jc w:val="center"/>
            </w:trPr>
          </w:trPrChange>
        </w:trPr>
        <w:tc>
          <w:tcPr>
            <w:tcW w:w="1150" w:type="dxa"/>
            <w:tcBorders>
              <w:top w:val="nil"/>
              <w:left w:val="nil"/>
              <w:bottom w:val="nil"/>
              <w:right w:val="nil"/>
            </w:tcBorders>
            <w:tcPrChange w:id="622" w:author="Liam Berigan" w:date="2025-01-21T14:48:00Z" w16du:dateUtc="2025-01-21T19:48:00Z">
              <w:tcPr>
                <w:tcW w:w="1158" w:type="dxa"/>
                <w:gridSpan w:val="2"/>
                <w:tcBorders>
                  <w:top w:val="nil"/>
                  <w:left w:val="nil"/>
                  <w:bottom w:val="nil"/>
                  <w:right w:val="nil"/>
                </w:tcBorders>
              </w:tcPr>
            </w:tcPrChange>
          </w:tcPr>
          <w:p w14:paraId="6A3129F9" w14:textId="0AD12315" w:rsidR="00912418" w:rsidRPr="002079CE" w:rsidRDefault="00912418">
            <w:pPr>
              <w:spacing w:after="120"/>
              <w:rPr>
                <w:ins w:id="623" w:author="Liam Berigan" w:date="2025-01-20T16:07:00Z" w16du:dateUtc="2025-01-20T21:07:00Z"/>
                <w:i/>
                <w:iCs/>
                <w:rPrChange w:id="624" w:author="Liam Berigan" w:date="2025-01-20T16:15:00Z" w16du:dateUtc="2025-01-20T21:15:00Z">
                  <w:rPr>
                    <w:ins w:id="625" w:author="Liam Berigan" w:date="2025-01-20T16:07:00Z" w16du:dateUtc="2025-01-20T21:07:00Z"/>
                  </w:rPr>
                </w:rPrChange>
              </w:rPr>
              <w:pPrChange w:id="626" w:author="Liam Berigan" w:date="2025-01-20T16:13:00Z" w16du:dateUtc="2025-01-20T21:13:00Z">
                <w:pPr/>
              </w:pPrChange>
            </w:pPr>
            <w:ins w:id="627" w:author="Liam Berigan" w:date="2025-01-20T16:12:00Z" w16du:dateUtc="2025-01-20T21:12:00Z">
              <w:r w:rsidRPr="002079CE">
                <w:rPr>
                  <w:i/>
                  <w:iCs/>
                  <w:rPrChange w:id="628" w:author="Liam Berigan" w:date="2025-01-20T16:15:00Z" w16du:dateUtc="2025-01-20T21:15:00Z">
                    <w:rPr/>
                  </w:rPrChange>
                </w:rPr>
                <w:t xml:space="preserve">    </w:t>
              </w:r>
            </w:ins>
            <w:ins w:id="629" w:author="Liam Berigan" w:date="2025-01-20T16:11:00Z" w16du:dateUtc="2025-01-20T21:11:00Z">
              <w:r w:rsidRPr="002079CE">
                <w:rPr>
                  <w:i/>
                  <w:iCs/>
                  <w:rPrChange w:id="630" w:author="Liam Berigan" w:date="2025-01-20T16:15:00Z" w16du:dateUtc="2025-01-20T21:15:00Z">
                    <w:rPr/>
                  </w:rPrChange>
                </w:rPr>
                <w:t>Spring</w:t>
              </w:r>
            </w:ins>
          </w:p>
        </w:tc>
        <w:tc>
          <w:tcPr>
            <w:tcW w:w="1318" w:type="dxa"/>
            <w:tcBorders>
              <w:top w:val="nil"/>
              <w:left w:val="nil"/>
              <w:bottom w:val="nil"/>
              <w:right w:val="nil"/>
            </w:tcBorders>
            <w:tcPrChange w:id="631" w:author="Liam Berigan" w:date="2025-01-21T14:48:00Z" w16du:dateUtc="2025-01-21T19:48:00Z">
              <w:tcPr>
                <w:tcW w:w="1249" w:type="dxa"/>
                <w:tcBorders>
                  <w:top w:val="nil"/>
                  <w:left w:val="nil"/>
                  <w:bottom w:val="nil"/>
                  <w:right w:val="nil"/>
                </w:tcBorders>
              </w:tcPr>
            </w:tcPrChange>
          </w:tcPr>
          <w:p w14:paraId="7B2413CA" w14:textId="0665B4C9" w:rsidR="00912418" w:rsidRDefault="00AC56B4">
            <w:pPr>
              <w:spacing w:after="120"/>
              <w:rPr>
                <w:ins w:id="632" w:author="Liam Berigan" w:date="2025-01-20T16:07:00Z" w16du:dateUtc="2025-01-20T21:07:00Z"/>
              </w:rPr>
              <w:pPrChange w:id="633" w:author="Liam Berigan" w:date="2025-01-20T16:13:00Z" w16du:dateUtc="2025-01-20T21:13:00Z">
                <w:pPr/>
              </w:pPrChange>
            </w:pPr>
            <w:ins w:id="634" w:author="Liam Berigan" w:date="2025-01-20T18:26:00Z" w16du:dateUtc="2025-01-20T23:26:00Z">
              <w:r>
                <w:t>59</w:t>
              </w:r>
            </w:ins>
          </w:p>
        </w:tc>
        <w:tc>
          <w:tcPr>
            <w:tcW w:w="1220" w:type="dxa"/>
            <w:tcBorders>
              <w:top w:val="nil"/>
              <w:left w:val="nil"/>
              <w:bottom w:val="nil"/>
              <w:right w:val="nil"/>
            </w:tcBorders>
            <w:tcPrChange w:id="635" w:author="Liam Berigan" w:date="2025-01-21T14:48:00Z" w16du:dateUtc="2025-01-21T19:48:00Z">
              <w:tcPr>
                <w:tcW w:w="1151" w:type="dxa"/>
                <w:gridSpan w:val="2"/>
                <w:tcBorders>
                  <w:top w:val="nil"/>
                  <w:left w:val="nil"/>
                  <w:bottom w:val="nil"/>
                  <w:right w:val="nil"/>
                </w:tcBorders>
              </w:tcPr>
            </w:tcPrChange>
          </w:tcPr>
          <w:p w14:paraId="77077778" w14:textId="569E40B0" w:rsidR="00912418" w:rsidRPr="00FC21C7" w:rsidRDefault="006D6E5A" w:rsidP="0091199B">
            <w:pPr>
              <w:spacing w:after="120"/>
              <w:rPr>
                <w:ins w:id="636" w:author="Liam Berigan" w:date="2025-01-20T17:56:00Z" w16du:dateUtc="2025-01-20T22:56:00Z"/>
              </w:rPr>
            </w:pPr>
            <w:ins w:id="637" w:author="Liam Berigan" w:date="2025-01-20T18:25:00Z" w16du:dateUtc="2025-01-20T23:25:00Z">
              <w:r>
                <w:t>140</w:t>
              </w:r>
            </w:ins>
          </w:p>
        </w:tc>
        <w:tc>
          <w:tcPr>
            <w:tcW w:w="2072" w:type="dxa"/>
            <w:tcBorders>
              <w:top w:val="nil"/>
              <w:left w:val="nil"/>
              <w:bottom w:val="nil"/>
              <w:right w:val="nil"/>
            </w:tcBorders>
            <w:tcPrChange w:id="638" w:author="Liam Berigan" w:date="2025-01-21T14:48:00Z" w16du:dateUtc="2025-01-21T19:48:00Z">
              <w:tcPr>
                <w:tcW w:w="2001" w:type="dxa"/>
                <w:gridSpan w:val="2"/>
                <w:tcBorders>
                  <w:top w:val="nil"/>
                  <w:left w:val="nil"/>
                  <w:bottom w:val="nil"/>
                  <w:right w:val="nil"/>
                </w:tcBorders>
              </w:tcPr>
            </w:tcPrChange>
          </w:tcPr>
          <w:p w14:paraId="37755303" w14:textId="1B74EDAC" w:rsidR="00912418" w:rsidRPr="00FC21C7" w:rsidRDefault="009257C6" w:rsidP="0091199B">
            <w:pPr>
              <w:spacing w:after="120"/>
              <w:rPr>
                <w:ins w:id="639" w:author="Liam Berigan" w:date="2025-01-20T16:29:00Z" w16du:dateUtc="2025-01-20T21:29:00Z"/>
              </w:rPr>
            </w:pPr>
            <w:ins w:id="640" w:author="Liam Berigan" w:date="2025-01-20T18:09:00Z" w16du:dateUtc="2025-01-20T23:09:00Z">
              <w:r w:rsidRPr="00ED2281">
                <w:t>67</w:t>
              </w:r>
              <w:r>
                <w:t xml:space="preserve"> (</w:t>
              </w:r>
              <w:r w:rsidR="008932D8" w:rsidRPr="00ED2281">
                <w:t>54–80</w:t>
              </w:r>
              <w:r>
                <w:t>)</w:t>
              </w:r>
            </w:ins>
          </w:p>
        </w:tc>
        <w:tc>
          <w:tcPr>
            <w:tcW w:w="1890" w:type="dxa"/>
            <w:tcBorders>
              <w:top w:val="nil"/>
              <w:left w:val="nil"/>
              <w:bottom w:val="nil"/>
              <w:right w:val="nil"/>
            </w:tcBorders>
            <w:tcPrChange w:id="641" w:author="Liam Berigan" w:date="2025-01-21T14:48:00Z" w16du:dateUtc="2025-01-21T19:48:00Z">
              <w:tcPr>
                <w:tcW w:w="2176" w:type="dxa"/>
                <w:gridSpan w:val="3"/>
                <w:tcBorders>
                  <w:top w:val="nil"/>
                  <w:left w:val="nil"/>
                  <w:bottom w:val="nil"/>
                </w:tcBorders>
              </w:tcPr>
            </w:tcPrChange>
          </w:tcPr>
          <w:p w14:paraId="32182086" w14:textId="00409795" w:rsidR="00912418" w:rsidRDefault="00912418">
            <w:pPr>
              <w:spacing w:after="120"/>
              <w:rPr>
                <w:ins w:id="642" w:author="Liam Berigan" w:date="2025-01-20T16:07:00Z" w16du:dateUtc="2025-01-20T21:07:00Z"/>
              </w:rPr>
              <w:pPrChange w:id="643" w:author="Liam Berigan" w:date="2025-01-20T16:13:00Z" w16du:dateUtc="2025-01-20T21:13:00Z">
                <w:pPr/>
              </w:pPrChange>
            </w:pPr>
            <w:ins w:id="644" w:author="Liam Berigan" w:date="2025-01-20T16:24:00Z" w16du:dateUtc="2025-01-20T21:24:00Z">
              <w:r w:rsidRPr="00FC21C7">
                <w:t>444</w:t>
              </w:r>
              <w:r>
                <w:t xml:space="preserve"> (</w:t>
              </w:r>
              <w:r w:rsidRPr="00FC21C7">
                <w:t>333–578</w:t>
              </w:r>
              <w:r>
                <w:t>)</w:t>
              </w:r>
            </w:ins>
          </w:p>
        </w:tc>
        <w:tc>
          <w:tcPr>
            <w:tcW w:w="2155" w:type="dxa"/>
            <w:tcBorders>
              <w:top w:val="nil"/>
              <w:left w:val="nil"/>
              <w:bottom w:val="nil"/>
              <w:right w:val="nil"/>
            </w:tcBorders>
            <w:tcPrChange w:id="645" w:author="Liam Berigan" w:date="2025-01-21T14:48:00Z" w16du:dateUtc="2025-01-21T19:48:00Z">
              <w:tcPr>
                <w:tcW w:w="2070" w:type="dxa"/>
                <w:tcBorders>
                  <w:top w:val="nil"/>
                  <w:bottom w:val="nil"/>
                </w:tcBorders>
              </w:tcPr>
            </w:tcPrChange>
          </w:tcPr>
          <w:p w14:paraId="7518D394" w14:textId="7120537C" w:rsidR="00912418" w:rsidRDefault="00912418">
            <w:pPr>
              <w:spacing w:after="120"/>
              <w:rPr>
                <w:ins w:id="646" w:author="Liam Berigan" w:date="2025-01-20T16:09:00Z" w16du:dateUtc="2025-01-20T21:09:00Z"/>
              </w:rPr>
              <w:pPrChange w:id="647" w:author="Liam Berigan" w:date="2025-01-20T16:13:00Z" w16du:dateUtc="2025-01-20T21:13:00Z">
                <w:pPr/>
              </w:pPrChange>
            </w:pPr>
            <w:ins w:id="648" w:author="Liam Berigan" w:date="2025-01-20T16:20:00Z" w16du:dateUtc="2025-01-20T21:20:00Z">
              <w:r w:rsidRPr="003E6932">
                <w:t>295</w:t>
              </w:r>
              <w:r>
                <w:t xml:space="preserve"> (</w:t>
              </w:r>
              <w:r w:rsidRPr="00254973">
                <w:t>220–376</w:t>
              </w:r>
              <w:r>
                <w:t>)</w:t>
              </w:r>
            </w:ins>
          </w:p>
        </w:tc>
      </w:tr>
      <w:tr w:rsidR="00F416B3" w14:paraId="5BF38EAC" w14:textId="77777777" w:rsidTr="003D3BDA">
        <w:trPr>
          <w:jc w:val="center"/>
          <w:ins w:id="649" w:author="Liam Berigan" w:date="2025-01-20T16:10:00Z"/>
          <w:trPrChange w:id="650" w:author="Liam Berigan" w:date="2025-01-21T14:48:00Z" w16du:dateUtc="2025-01-21T19:48:00Z">
            <w:trPr>
              <w:jc w:val="center"/>
            </w:trPr>
          </w:trPrChange>
        </w:trPr>
        <w:tc>
          <w:tcPr>
            <w:tcW w:w="1150" w:type="dxa"/>
            <w:tcBorders>
              <w:top w:val="nil"/>
              <w:left w:val="nil"/>
              <w:bottom w:val="nil"/>
              <w:right w:val="nil"/>
            </w:tcBorders>
            <w:tcPrChange w:id="651" w:author="Liam Berigan" w:date="2025-01-21T14:48:00Z" w16du:dateUtc="2025-01-21T19:48:00Z">
              <w:tcPr>
                <w:tcW w:w="1158" w:type="dxa"/>
                <w:gridSpan w:val="2"/>
                <w:tcBorders>
                  <w:top w:val="nil"/>
                  <w:left w:val="nil"/>
                  <w:bottom w:val="nil"/>
                  <w:right w:val="nil"/>
                </w:tcBorders>
              </w:tcPr>
            </w:tcPrChange>
          </w:tcPr>
          <w:p w14:paraId="29F5E8C0" w14:textId="610C1FB4" w:rsidR="00912418" w:rsidRPr="009F7E3A" w:rsidRDefault="00912418">
            <w:pPr>
              <w:spacing w:after="120"/>
              <w:rPr>
                <w:ins w:id="652" w:author="Liam Berigan" w:date="2025-01-20T16:10:00Z" w16du:dateUtc="2025-01-20T21:10:00Z"/>
                <w:b/>
                <w:bCs/>
                <w:rPrChange w:id="653" w:author="Liam Berigan" w:date="2025-01-20T16:10:00Z" w16du:dateUtc="2025-01-20T21:10:00Z">
                  <w:rPr>
                    <w:ins w:id="654" w:author="Liam Berigan" w:date="2025-01-20T16:10:00Z" w16du:dateUtc="2025-01-20T21:10:00Z"/>
                  </w:rPr>
                </w:rPrChange>
              </w:rPr>
              <w:pPrChange w:id="655" w:author="Liam Berigan" w:date="2025-01-20T16:13:00Z" w16du:dateUtc="2025-01-20T21:13:00Z">
                <w:pPr/>
              </w:pPrChange>
            </w:pPr>
            <w:ins w:id="656" w:author="Liam Berigan" w:date="2025-01-20T16:10:00Z" w16du:dateUtc="2025-01-20T21:10:00Z">
              <w:r w:rsidRPr="009F7E3A">
                <w:rPr>
                  <w:b/>
                  <w:bCs/>
                  <w:rPrChange w:id="657" w:author="Liam Berigan" w:date="2025-01-20T16:10:00Z" w16du:dateUtc="2025-01-20T21:10:00Z">
                    <w:rPr/>
                  </w:rPrChange>
                </w:rPr>
                <w:t>Age</w:t>
              </w:r>
            </w:ins>
          </w:p>
        </w:tc>
        <w:tc>
          <w:tcPr>
            <w:tcW w:w="1318" w:type="dxa"/>
            <w:tcBorders>
              <w:top w:val="nil"/>
              <w:left w:val="nil"/>
              <w:bottom w:val="nil"/>
              <w:right w:val="nil"/>
            </w:tcBorders>
            <w:tcPrChange w:id="658" w:author="Liam Berigan" w:date="2025-01-21T14:48:00Z" w16du:dateUtc="2025-01-21T19:48:00Z">
              <w:tcPr>
                <w:tcW w:w="1249" w:type="dxa"/>
                <w:tcBorders>
                  <w:top w:val="nil"/>
                  <w:left w:val="nil"/>
                  <w:bottom w:val="nil"/>
                  <w:right w:val="nil"/>
                </w:tcBorders>
              </w:tcPr>
            </w:tcPrChange>
          </w:tcPr>
          <w:p w14:paraId="59EEDC0C" w14:textId="5A583B48" w:rsidR="00912418" w:rsidRDefault="00912418">
            <w:pPr>
              <w:spacing w:after="120"/>
              <w:rPr>
                <w:ins w:id="659" w:author="Liam Berigan" w:date="2025-01-20T16:10:00Z" w16du:dateUtc="2025-01-20T21:10:00Z"/>
              </w:rPr>
              <w:pPrChange w:id="660" w:author="Liam Berigan" w:date="2025-01-20T16:13:00Z" w16du:dateUtc="2025-01-20T21:13:00Z">
                <w:pPr/>
              </w:pPrChange>
            </w:pPr>
          </w:p>
        </w:tc>
        <w:tc>
          <w:tcPr>
            <w:tcW w:w="1220" w:type="dxa"/>
            <w:tcBorders>
              <w:top w:val="nil"/>
              <w:left w:val="nil"/>
              <w:bottom w:val="nil"/>
              <w:right w:val="nil"/>
            </w:tcBorders>
            <w:tcPrChange w:id="661" w:author="Liam Berigan" w:date="2025-01-21T14:48:00Z" w16du:dateUtc="2025-01-21T19:48:00Z">
              <w:tcPr>
                <w:tcW w:w="1151" w:type="dxa"/>
                <w:gridSpan w:val="2"/>
                <w:tcBorders>
                  <w:top w:val="nil"/>
                  <w:left w:val="nil"/>
                  <w:bottom w:val="nil"/>
                  <w:right w:val="nil"/>
                </w:tcBorders>
              </w:tcPr>
            </w:tcPrChange>
          </w:tcPr>
          <w:p w14:paraId="78A45D5A" w14:textId="77777777" w:rsidR="00912418" w:rsidRDefault="00912418" w:rsidP="0091199B">
            <w:pPr>
              <w:spacing w:after="120"/>
              <w:rPr>
                <w:ins w:id="662" w:author="Liam Berigan" w:date="2025-01-20T17:56:00Z" w16du:dateUtc="2025-01-20T22:56:00Z"/>
              </w:rPr>
            </w:pPr>
          </w:p>
        </w:tc>
        <w:tc>
          <w:tcPr>
            <w:tcW w:w="2072" w:type="dxa"/>
            <w:tcBorders>
              <w:top w:val="nil"/>
              <w:left w:val="nil"/>
              <w:bottom w:val="nil"/>
              <w:right w:val="nil"/>
            </w:tcBorders>
            <w:tcPrChange w:id="663" w:author="Liam Berigan" w:date="2025-01-21T14:48:00Z" w16du:dateUtc="2025-01-21T19:48:00Z">
              <w:tcPr>
                <w:tcW w:w="2001" w:type="dxa"/>
                <w:gridSpan w:val="2"/>
                <w:tcBorders>
                  <w:top w:val="nil"/>
                  <w:left w:val="nil"/>
                  <w:bottom w:val="nil"/>
                  <w:right w:val="nil"/>
                </w:tcBorders>
              </w:tcPr>
            </w:tcPrChange>
          </w:tcPr>
          <w:p w14:paraId="2468271F" w14:textId="64B7C242" w:rsidR="00912418" w:rsidRDefault="00912418" w:rsidP="0091199B">
            <w:pPr>
              <w:spacing w:after="120"/>
              <w:rPr>
                <w:ins w:id="664" w:author="Liam Berigan" w:date="2025-01-20T16:29:00Z" w16du:dateUtc="2025-01-20T21:29:00Z"/>
              </w:rPr>
            </w:pPr>
          </w:p>
        </w:tc>
        <w:tc>
          <w:tcPr>
            <w:tcW w:w="1890" w:type="dxa"/>
            <w:tcBorders>
              <w:top w:val="nil"/>
              <w:left w:val="nil"/>
              <w:bottom w:val="nil"/>
              <w:right w:val="nil"/>
            </w:tcBorders>
            <w:tcPrChange w:id="665" w:author="Liam Berigan" w:date="2025-01-21T14:48:00Z" w16du:dateUtc="2025-01-21T19:48:00Z">
              <w:tcPr>
                <w:tcW w:w="2176" w:type="dxa"/>
                <w:gridSpan w:val="3"/>
                <w:tcBorders>
                  <w:top w:val="nil"/>
                  <w:left w:val="nil"/>
                  <w:bottom w:val="nil"/>
                </w:tcBorders>
              </w:tcPr>
            </w:tcPrChange>
          </w:tcPr>
          <w:p w14:paraId="3B7CB172" w14:textId="550B0FC0" w:rsidR="00912418" w:rsidRDefault="00912418">
            <w:pPr>
              <w:spacing w:after="120"/>
              <w:rPr>
                <w:ins w:id="666" w:author="Liam Berigan" w:date="2025-01-20T16:10:00Z" w16du:dateUtc="2025-01-20T21:10:00Z"/>
              </w:rPr>
              <w:pPrChange w:id="667" w:author="Liam Berigan" w:date="2025-01-20T16:13:00Z" w16du:dateUtc="2025-01-20T21:13:00Z">
                <w:pPr/>
              </w:pPrChange>
            </w:pPr>
          </w:p>
        </w:tc>
        <w:tc>
          <w:tcPr>
            <w:tcW w:w="2155" w:type="dxa"/>
            <w:tcBorders>
              <w:top w:val="nil"/>
              <w:left w:val="nil"/>
              <w:bottom w:val="nil"/>
              <w:right w:val="nil"/>
            </w:tcBorders>
            <w:tcPrChange w:id="668" w:author="Liam Berigan" w:date="2025-01-21T14:48:00Z" w16du:dateUtc="2025-01-21T19:48:00Z">
              <w:tcPr>
                <w:tcW w:w="2070" w:type="dxa"/>
                <w:tcBorders>
                  <w:top w:val="nil"/>
                  <w:bottom w:val="nil"/>
                </w:tcBorders>
              </w:tcPr>
            </w:tcPrChange>
          </w:tcPr>
          <w:p w14:paraId="39B02A45" w14:textId="77777777" w:rsidR="00912418" w:rsidRDefault="00912418">
            <w:pPr>
              <w:spacing w:after="120"/>
              <w:rPr>
                <w:ins w:id="669" w:author="Liam Berigan" w:date="2025-01-20T16:10:00Z" w16du:dateUtc="2025-01-20T21:10:00Z"/>
              </w:rPr>
              <w:pPrChange w:id="670" w:author="Liam Berigan" w:date="2025-01-20T16:13:00Z" w16du:dateUtc="2025-01-20T21:13:00Z">
                <w:pPr/>
              </w:pPrChange>
            </w:pPr>
          </w:p>
        </w:tc>
      </w:tr>
      <w:tr w:rsidR="00F416B3" w14:paraId="620C561B" w14:textId="77777777" w:rsidTr="003D3BDA">
        <w:trPr>
          <w:jc w:val="center"/>
          <w:ins w:id="671" w:author="Liam Berigan" w:date="2025-01-20T16:10:00Z"/>
          <w:trPrChange w:id="672" w:author="Liam Berigan" w:date="2025-01-21T14:48:00Z" w16du:dateUtc="2025-01-21T19:48:00Z">
            <w:trPr>
              <w:jc w:val="center"/>
            </w:trPr>
          </w:trPrChange>
        </w:trPr>
        <w:tc>
          <w:tcPr>
            <w:tcW w:w="1150" w:type="dxa"/>
            <w:tcBorders>
              <w:top w:val="nil"/>
              <w:left w:val="nil"/>
              <w:bottom w:val="nil"/>
              <w:right w:val="nil"/>
            </w:tcBorders>
            <w:tcPrChange w:id="673" w:author="Liam Berigan" w:date="2025-01-21T14:48:00Z" w16du:dateUtc="2025-01-21T19:48:00Z">
              <w:tcPr>
                <w:tcW w:w="1158" w:type="dxa"/>
                <w:gridSpan w:val="2"/>
                <w:tcBorders>
                  <w:top w:val="nil"/>
                  <w:left w:val="nil"/>
                  <w:bottom w:val="nil"/>
                  <w:right w:val="nil"/>
                </w:tcBorders>
              </w:tcPr>
            </w:tcPrChange>
          </w:tcPr>
          <w:p w14:paraId="3A9D8BA8" w14:textId="5D4AAFD6" w:rsidR="00912418" w:rsidRPr="002079CE" w:rsidRDefault="00912418">
            <w:pPr>
              <w:spacing w:after="120"/>
              <w:rPr>
                <w:ins w:id="674" w:author="Liam Berigan" w:date="2025-01-20T16:10:00Z" w16du:dateUtc="2025-01-20T21:10:00Z"/>
                <w:i/>
                <w:iCs/>
                <w:rPrChange w:id="675" w:author="Liam Berigan" w:date="2025-01-20T16:14:00Z" w16du:dateUtc="2025-01-20T21:14:00Z">
                  <w:rPr>
                    <w:ins w:id="676" w:author="Liam Berigan" w:date="2025-01-20T16:10:00Z" w16du:dateUtc="2025-01-20T21:10:00Z"/>
                  </w:rPr>
                </w:rPrChange>
              </w:rPr>
              <w:pPrChange w:id="677" w:author="Liam Berigan" w:date="2025-01-20T16:13:00Z" w16du:dateUtc="2025-01-20T21:13:00Z">
                <w:pPr/>
              </w:pPrChange>
            </w:pPr>
            <w:ins w:id="678" w:author="Liam Berigan" w:date="2025-01-20T16:12:00Z" w16du:dateUtc="2025-01-20T21:12:00Z">
              <w:r w:rsidRPr="002079CE">
                <w:rPr>
                  <w:i/>
                  <w:iCs/>
                  <w:rPrChange w:id="679" w:author="Liam Berigan" w:date="2025-01-20T16:14:00Z" w16du:dateUtc="2025-01-20T21:14:00Z">
                    <w:rPr/>
                  </w:rPrChange>
                </w:rPr>
                <w:t xml:space="preserve">    </w:t>
              </w:r>
            </w:ins>
            <w:ins w:id="680" w:author="Liam Berigan" w:date="2025-01-20T16:11:00Z" w16du:dateUtc="2025-01-20T21:11:00Z">
              <w:r w:rsidRPr="002079CE">
                <w:rPr>
                  <w:i/>
                  <w:iCs/>
                  <w:rPrChange w:id="681" w:author="Liam Berigan" w:date="2025-01-20T16:14:00Z" w16du:dateUtc="2025-01-20T21:14:00Z">
                    <w:rPr/>
                  </w:rPrChange>
                </w:rPr>
                <w:t>Adult</w:t>
              </w:r>
            </w:ins>
          </w:p>
        </w:tc>
        <w:tc>
          <w:tcPr>
            <w:tcW w:w="1318" w:type="dxa"/>
            <w:tcBorders>
              <w:top w:val="nil"/>
              <w:left w:val="nil"/>
              <w:bottom w:val="nil"/>
              <w:right w:val="nil"/>
            </w:tcBorders>
            <w:tcPrChange w:id="682" w:author="Liam Berigan" w:date="2025-01-21T14:48:00Z" w16du:dateUtc="2025-01-21T19:48:00Z">
              <w:tcPr>
                <w:tcW w:w="1249" w:type="dxa"/>
                <w:tcBorders>
                  <w:top w:val="nil"/>
                  <w:left w:val="nil"/>
                  <w:bottom w:val="nil"/>
                  <w:right w:val="nil"/>
                </w:tcBorders>
              </w:tcPr>
            </w:tcPrChange>
          </w:tcPr>
          <w:p w14:paraId="4903814D" w14:textId="0C3CDBA1" w:rsidR="00912418" w:rsidRDefault="00B80947">
            <w:pPr>
              <w:spacing w:after="120"/>
              <w:rPr>
                <w:ins w:id="683" w:author="Liam Berigan" w:date="2025-01-20T16:10:00Z" w16du:dateUtc="2025-01-20T21:10:00Z"/>
              </w:rPr>
              <w:pPrChange w:id="684" w:author="Liam Berigan" w:date="2025-01-20T16:13:00Z" w16du:dateUtc="2025-01-20T21:13:00Z">
                <w:pPr/>
              </w:pPrChange>
            </w:pPr>
            <w:ins w:id="685" w:author="Liam Berigan" w:date="2025-01-20T18:28:00Z" w16du:dateUtc="2025-01-20T23:28:00Z">
              <w:r>
                <w:t>44</w:t>
              </w:r>
            </w:ins>
          </w:p>
        </w:tc>
        <w:tc>
          <w:tcPr>
            <w:tcW w:w="1220" w:type="dxa"/>
            <w:tcBorders>
              <w:top w:val="nil"/>
              <w:left w:val="nil"/>
              <w:bottom w:val="nil"/>
              <w:right w:val="nil"/>
            </w:tcBorders>
            <w:tcPrChange w:id="686" w:author="Liam Berigan" w:date="2025-01-21T14:48:00Z" w16du:dateUtc="2025-01-21T19:48:00Z">
              <w:tcPr>
                <w:tcW w:w="1151" w:type="dxa"/>
                <w:gridSpan w:val="2"/>
                <w:tcBorders>
                  <w:top w:val="nil"/>
                  <w:left w:val="nil"/>
                  <w:bottom w:val="nil"/>
                  <w:right w:val="nil"/>
                </w:tcBorders>
              </w:tcPr>
            </w:tcPrChange>
          </w:tcPr>
          <w:p w14:paraId="1286DD16" w14:textId="7F248AED" w:rsidR="00912418" w:rsidRPr="00DB474B" w:rsidRDefault="00995B8D" w:rsidP="0091199B">
            <w:pPr>
              <w:spacing w:after="120"/>
              <w:rPr>
                <w:ins w:id="687" w:author="Liam Berigan" w:date="2025-01-20T17:56:00Z" w16du:dateUtc="2025-01-20T22:56:00Z"/>
              </w:rPr>
            </w:pPr>
            <w:ins w:id="688" w:author="Liam Berigan" w:date="2025-01-20T18:27:00Z" w16du:dateUtc="2025-01-20T23:27:00Z">
              <w:r>
                <w:t>98</w:t>
              </w:r>
            </w:ins>
          </w:p>
        </w:tc>
        <w:tc>
          <w:tcPr>
            <w:tcW w:w="2072" w:type="dxa"/>
            <w:tcBorders>
              <w:top w:val="nil"/>
              <w:left w:val="nil"/>
              <w:bottom w:val="nil"/>
              <w:right w:val="nil"/>
            </w:tcBorders>
            <w:tcPrChange w:id="689" w:author="Liam Berigan" w:date="2025-01-21T14:48:00Z" w16du:dateUtc="2025-01-21T19:48:00Z">
              <w:tcPr>
                <w:tcW w:w="2001" w:type="dxa"/>
                <w:gridSpan w:val="2"/>
                <w:tcBorders>
                  <w:top w:val="nil"/>
                  <w:left w:val="nil"/>
                  <w:bottom w:val="nil"/>
                  <w:right w:val="nil"/>
                </w:tcBorders>
              </w:tcPr>
            </w:tcPrChange>
          </w:tcPr>
          <w:p w14:paraId="174CC015" w14:textId="6D6D68A2" w:rsidR="00912418" w:rsidRPr="00DB474B" w:rsidRDefault="000F7A16" w:rsidP="0091199B">
            <w:pPr>
              <w:spacing w:after="120"/>
              <w:rPr>
                <w:ins w:id="690" w:author="Liam Berigan" w:date="2025-01-20T16:29:00Z" w16du:dateUtc="2025-01-20T21:29:00Z"/>
              </w:rPr>
            </w:pPr>
            <w:ins w:id="691" w:author="Liam Berigan" w:date="2025-01-20T18:10:00Z" w16du:dateUtc="2025-01-20T23:10:00Z">
              <w:r w:rsidRPr="005C2462">
                <w:t>55</w:t>
              </w:r>
              <w:r>
                <w:t xml:space="preserve"> (</w:t>
              </w:r>
              <w:r w:rsidR="00DE3293" w:rsidRPr="005C2462">
                <w:t>45–65</w:t>
              </w:r>
              <w:r>
                <w:t>)</w:t>
              </w:r>
            </w:ins>
          </w:p>
        </w:tc>
        <w:tc>
          <w:tcPr>
            <w:tcW w:w="1890" w:type="dxa"/>
            <w:tcBorders>
              <w:top w:val="nil"/>
              <w:left w:val="nil"/>
              <w:bottom w:val="nil"/>
              <w:right w:val="nil"/>
            </w:tcBorders>
            <w:tcPrChange w:id="692" w:author="Liam Berigan" w:date="2025-01-21T14:48:00Z" w16du:dateUtc="2025-01-21T19:48:00Z">
              <w:tcPr>
                <w:tcW w:w="2176" w:type="dxa"/>
                <w:gridSpan w:val="3"/>
                <w:tcBorders>
                  <w:top w:val="nil"/>
                  <w:left w:val="nil"/>
                  <w:bottom w:val="nil"/>
                </w:tcBorders>
              </w:tcPr>
            </w:tcPrChange>
          </w:tcPr>
          <w:p w14:paraId="26843593" w14:textId="36F1D4BC" w:rsidR="00912418" w:rsidRDefault="00912418">
            <w:pPr>
              <w:spacing w:after="120"/>
              <w:rPr>
                <w:ins w:id="693" w:author="Liam Berigan" w:date="2025-01-20T16:10:00Z" w16du:dateUtc="2025-01-20T21:10:00Z"/>
              </w:rPr>
              <w:pPrChange w:id="694" w:author="Liam Berigan" w:date="2025-01-20T16:13:00Z" w16du:dateUtc="2025-01-20T21:13:00Z">
                <w:pPr/>
              </w:pPrChange>
            </w:pPr>
            <w:ins w:id="695" w:author="Liam Berigan" w:date="2025-01-20T16:25:00Z" w16du:dateUtc="2025-01-20T21:25:00Z">
              <w:r w:rsidRPr="00DB474B">
                <w:t>431</w:t>
              </w:r>
              <w:r>
                <w:t xml:space="preserve"> (</w:t>
              </w:r>
              <w:r w:rsidRPr="00DB474B">
                <w:t>317–581</w:t>
              </w:r>
              <w:r>
                <w:t>)</w:t>
              </w:r>
            </w:ins>
          </w:p>
        </w:tc>
        <w:tc>
          <w:tcPr>
            <w:tcW w:w="2155" w:type="dxa"/>
            <w:tcBorders>
              <w:top w:val="nil"/>
              <w:left w:val="nil"/>
              <w:bottom w:val="nil"/>
              <w:right w:val="nil"/>
            </w:tcBorders>
            <w:tcPrChange w:id="696" w:author="Liam Berigan" w:date="2025-01-21T14:48:00Z" w16du:dateUtc="2025-01-21T19:48:00Z">
              <w:tcPr>
                <w:tcW w:w="2070" w:type="dxa"/>
                <w:tcBorders>
                  <w:top w:val="nil"/>
                  <w:bottom w:val="nil"/>
                </w:tcBorders>
              </w:tcPr>
            </w:tcPrChange>
          </w:tcPr>
          <w:p w14:paraId="390810A2" w14:textId="7A8C10F4" w:rsidR="00912418" w:rsidRDefault="00912418">
            <w:pPr>
              <w:spacing w:after="120"/>
              <w:rPr>
                <w:ins w:id="697" w:author="Liam Berigan" w:date="2025-01-20T16:10:00Z" w16du:dateUtc="2025-01-20T21:10:00Z"/>
              </w:rPr>
              <w:pPrChange w:id="698" w:author="Liam Berigan" w:date="2025-01-20T16:13:00Z" w16du:dateUtc="2025-01-20T21:13:00Z">
                <w:pPr/>
              </w:pPrChange>
            </w:pPr>
            <w:ins w:id="699" w:author="Liam Berigan" w:date="2025-01-20T16:21:00Z" w16du:dateUtc="2025-01-20T21:21:00Z">
              <w:r w:rsidRPr="00456816">
                <w:t>291</w:t>
              </w:r>
              <w:r>
                <w:t xml:space="preserve"> (</w:t>
              </w:r>
              <w:r w:rsidRPr="00456816">
                <w:t>218–374</w:t>
              </w:r>
              <w:r>
                <w:t>)</w:t>
              </w:r>
            </w:ins>
          </w:p>
        </w:tc>
      </w:tr>
      <w:tr w:rsidR="00F416B3" w14:paraId="78FF10E6" w14:textId="77777777" w:rsidTr="003D3BDA">
        <w:trPr>
          <w:jc w:val="center"/>
          <w:ins w:id="700" w:author="Liam Berigan" w:date="2025-01-20T16:10:00Z"/>
          <w:trPrChange w:id="701" w:author="Liam Berigan" w:date="2025-01-21T14:48:00Z" w16du:dateUtc="2025-01-21T19:48:00Z">
            <w:trPr>
              <w:jc w:val="center"/>
            </w:trPr>
          </w:trPrChange>
        </w:trPr>
        <w:tc>
          <w:tcPr>
            <w:tcW w:w="1150" w:type="dxa"/>
            <w:tcBorders>
              <w:top w:val="nil"/>
              <w:left w:val="nil"/>
              <w:bottom w:val="nil"/>
              <w:right w:val="nil"/>
            </w:tcBorders>
            <w:tcPrChange w:id="702" w:author="Liam Berigan" w:date="2025-01-21T14:48:00Z" w16du:dateUtc="2025-01-21T19:48:00Z">
              <w:tcPr>
                <w:tcW w:w="1158" w:type="dxa"/>
                <w:gridSpan w:val="2"/>
                <w:tcBorders>
                  <w:top w:val="nil"/>
                  <w:left w:val="nil"/>
                  <w:bottom w:val="nil"/>
                  <w:right w:val="nil"/>
                </w:tcBorders>
              </w:tcPr>
            </w:tcPrChange>
          </w:tcPr>
          <w:p w14:paraId="201DE79C" w14:textId="3F428CBB" w:rsidR="00912418" w:rsidRPr="002079CE" w:rsidRDefault="00912418">
            <w:pPr>
              <w:spacing w:after="120"/>
              <w:rPr>
                <w:ins w:id="703" w:author="Liam Berigan" w:date="2025-01-20T16:10:00Z" w16du:dateUtc="2025-01-20T21:10:00Z"/>
                <w:i/>
                <w:iCs/>
                <w:rPrChange w:id="704" w:author="Liam Berigan" w:date="2025-01-20T16:14:00Z" w16du:dateUtc="2025-01-20T21:14:00Z">
                  <w:rPr>
                    <w:ins w:id="705" w:author="Liam Berigan" w:date="2025-01-20T16:10:00Z" w16du:dateUtc="2025-01-20T21:10:00Z"/>
                  </w:rPr>
                </w:rPrChange>
              </w:rPr>
              <w:pPrChange w:id="706" w:author="Liam Berigan" w:date="2025-01-20T16:13:00Z" w16du:dateUtc="2025-01-20T21:13:00Z">
                <w:pPr/>
              </w:pPrChange>
            </w:pPr>
            <w:ins w:id="707" w:author="Liam Berigan" w:date="2025-01-20T16:12:00Z" w16du:dateUtc="2025-01-20T21:12:00Z">
              <w:r w:rsidRPr="002079CE">
                <w:rPr>
                  <w:i/>
                  <w:iCs/>
                  <w:rPrChange w:id="708" w:author="Liam Berigan" w:date="2025-01-20T16:14:00Z" w16du:dateUtc="2025-01-20T21:14:00Z">
                    <w:rPr/>
                  </w:rPrChange>
                </w:rPr>
                <w:t xml:space="preserve">    J</w:t>
              </w:r>
            </w:ins>
            <w:ins w:id="709" w:author="Liam Berigan" w:date="2025-01-20T16:11:00Z" w16du:dateUtc="2025-01-20T21:11:00Z">
              <w:r w:rsidRPr="002079CE">
                <w:rPr>
                  <w:i/>
                  <w:iCs/>
                  <w:rPrChange w:id="710" w:author="Liam Berigan" w:date="2025-01-20T16:14:00Z" w16du:dateUtc="2025-01-20T21:14:00Z">
                    <w:rPr/>
                  </w:rPrChange>
                </w:rPr>
                <w:t>uvenile</w:t>
              </w:r>
            </w:ins>
          </w:p>
        </w:tc>
        <w:tc>
          <w:tcPr>
            <w:tcW w:w="1318" w:type="dxa"/>
            <w:tcBorders>
              <w:top w:val="nil"/>
              <w:left w:val="nil"/>
              <w:bottom w:val="nil"/>
              <w:right w:val="nil"/>
            </w:tcBorders>
            <w:tcPrChange w:id="711" w:author="Liam Berigan" w:date="2025-01-21T14:48:00Z" w16du:dateUtc="2025-01-21T19:48:00Z">
              <w:tcPr>
                <w:tcW w:w="1249" w:type="dxa"/>
                <w:tcBorders>
                  <w:top w:val="nil"/>
                  <w:left w:val="nil"/>
                  <w:bottom w:val="nil"/>
                  <w:right w:val="nil"/>
                </w:tcBorders>
              </w:tcPr>
            </w:tcPrChange>
          </w:tcPr>
          <w:p w14:paraId="364B18D9" w14:textId="27F0AF4E" w:rsidR="00912418" w:rsidRDefault="00B80947">
            <w:pPr>
              <w:spacing w:after="120"/>
              <w:rPr>
                <w:ins w:id="712" w:author="Liam Berigan" w:date="2025-01-20T16:10:00Z" w16du:dateUtc="2025-01-20T21:10:00Z"/>
              </w:rPr>
              <w:pPrChange w:id="713" w:author="Liam Berigan" w:date="2025-01-20T16:13:00Z" w16du:dateUtc="2025-01-20T21:13:00Z">
                <w:pPr/>
              </w:pPrChange>
            </w:pPr>
            <w:ins w:id="714" w:author="Liam Berigan" w:date="2025-01-20T18:28:00Z" w16du:dateUtc="2025-01-20T23:28:00Z">
              <w:r>
                <w:t>49</w:t>
              </w:r>
            </w:ins>
          </w:p>
        </w:tc>
        <w:tc>
          <w:tcPr>
            <w:tcW w:w="1220" w:type="dxa"/>
            <w:tcBorders>
              <w:top w:val="nil"/>
              <w:left w:val="nil"/>
              <w:bottom w:val="nil"/>
              <w:right w:val="nil"/>
            </w:tcBorders>
            <w:tcPrChange w:id="715" w:author="Liam Berigan" w:date="2025-01-21T14:48:00Z" w16du:dateUtc="2025-01-21T19:48:00Z">
              <w:tcPr>
                <w:tcW w:w="1151" w:type="dxa"/>
                <w:gridSpan w:val="2"/>
                <w:tcBorders>
                  <w:top w:val="nil"/>
                  <w:left w:val="nil"/>
                  <w:bottom w:val="nil"/>
                  <w:right w:val="nil"/>
                </w:tcBorders>
              </w:tcPr>
            </w:tcPrChange>
          </w:tcPr>
          <w:p w14:paraId="3BF5AFBC" w14:textId="455EC866" w:rsidR="00912418" w:rsidRPr="00DB474B" w:rsidRDefault="00995B8D" w:rsidP="0091199B">
            <w:pPr>
              <w:spacing w:after="120"/>
              <w:rPr>
                <w:ins w:id="716" w:author="Liam Berigan" w:date="2025-01-20T17:56:00Z" w16du:dateUtc="2025-01-20T22:56:00Z"/>
              </w:rPr>
            </w:pPr>
            <w:ins w:id="717" w:author="Liam Berigan" w:date="2025-01-20T18:27:00Z" w16du:dateUtc="2025-01-20T23:27:00Z">
              <w:r>
                <w:t>134</w:t>
              </w:r>
            </w:ins>
          </w:p>
        </w:tc>
        <w:tc>
          <w:tcPr>
            <w:tcW w:w="2072" w:type="dxa"/>
            <w:tcBorders>
              <w:top w:val="nil"/>
              <w:left w:val="nil"/>
              <w:bottom w:val="nil"/>
              <w:right w:val="nil"/>
            </w:tcBorders>
            <w:tcPrChange w:id="718" w:author="Liam Berigan" w:date="2025-01-21T14:48:00Z" w16du:dateUtc="2025-01-21T19:48:00Z">
              <w:tcPr>
                <w:tcW w:w="2001" w:type="dxa"/>
                <w:gridSpan w:val="2"/>
                <w:tcBorders>
                  <w:top w:val="nil"/>
                  <w:left w:val="nil"/>
                  <w:bottom w:val="nil"/>
                  <w:right w:val="nil"/>
                </w:tcBorders>
              </w:tcPr>
            </w:tcPrChange>
          </w:tcPr>
          <w:p w14:paraId="761DB1DD" w14:textId="23D2B6A0" w:rsidR="00912418" w:rsidRPr="00DB474B" w:rsidRDefault="00E946AE" w:rsidP="0091199B">
            <w:pPr>
              <w:spacing w:after="120"/>
              <w:rPr>
                <w:ins w:id="719" w:author="Liam Berigan" w:date="2025-01-20T16:29:00Z" w16du:dateUtc="2025-01-20T21:29:00Z"/>
              </w:rPr>
            </w:pPr>
            <w:ins w:id="720" w:author="Liam Berigan" w:date="2025-01-20T18:10:00Z" w16du:dateUtc="2025-01-20T23:10:00Z">
              <w:r w:rsidRPr="005C2462">
                <w:t>75</w:t>
              </w:r>
              <w:r>
                <w:t xml:space="preserve"> (</w:t>
              </w:r>
              <w:r w:rsidR="00755FDC" w:rsidRPr="005C2462">
                <w:t>63–88</w:t>
              </w:r>
              <w:r>
                <w:t>)</w:t>
              </w:r>
            </w:ins>
          </w:p>
        </w:tc>
        <w:tc>
          <w:tcPr>
            <w:tcW w:w="1890" w:type="dxa"/>
            <w:tcBorders>
              <w:top w:val="nil"/>
              <w:left w:val="nil"/>
              <w:bottom w:val="nil"/>
              <w:right w:val="nil"/>
            </w:tcBorders>
            <w:tcPrChange w:id="721" w:author="Liam Berigan" w:date="2025-01-21T14:48:00Z" w16du:dateUtc="2025-01-21T19:48:00Z">
              <w:tcPr>
                <w:tcW w:w="2176" w:type="dxa"/>
                <w:gridSpan w:val="3"/>
                <w:tcBorders>
                  <w:top w:val="nil"/>
                  <w:left w:val="nil"/>
                  <w:bottom w:val="nil"/>
                </w:tcBorders>
              </w:tcPr>
            </w:tcPrChange>
          </w:tcPr>
          <w:p w14:paraId="7A051A1D" w14:textId="0C990B95" w:rsidR="00912418" w:rsidRDefault="00912418">
            <w:pPr>
              <w:spacing w:after="120"/>
              <w:rPr>
                <w:ins w:id="722" w:author="Liam Berigan" w:date="2025-01-20T16:10:00Z" w16du:dateUtc="2025-01-20T21:10:00Z"/>
              </w:rPr>
              <w:pPrChange w:id="723" w:author="Liam Berigan" w:date="2025-01-20T16:13:00Z" w16du:dateUtc="2025-01-20T21:13:00Z">
                <w:pPr/>
              </w:pPrChange>
            </w:pPr>
            <w:ins w:id="724" w:author="Liam Berigan" w:date="2025-01-20T16:26:00Z" w16du:dateUtc="2025-01-20T21:26:00Z">
              <w:r w:rsidRPr="00DB474B">
                <w:t>371</w:t>
              </w:r>
              <w:r>
                <w:t xml:space="preserve"> (</w:t>
              </w:r>
              <w:r w:rsidRPr="00DB474B">
                <w:t>295–465</w:t>
              </w:r>
              <w:r>
                <w:t>)</w:t>
              </w:r>
            </w:ins>
          </w:p>
        </w:tc>
        <w:tc>
          <w:tcPr>
            <w:tcW w:w="2155" w:type="dxa"/>
            <w:tcBorders>
              <w:top w:val="nil"/>
              <w:left w:val="nil"/>
              <w:bottom w:val="nil"/>
              <w:right w:val="nil"/>
            </w:tcBorders>
            <w:tcPrChange w:id="725" w:author="Liam Berigan" w:date="2025-01-21T14:48:00Z" w16du:dateUtc="2025-01-21T19:48:00Z">
              <w:tcPr>
                <w:tcW w:w="2070" w:type="dxa"/>
                <w:tcBorders>
                  <w:top w:val="nil"/>
                  <w:bottom w:val="nil"/>
                </w:tcBorders>
              </w:tcPr>
            </w:tcPrChange>
          </w:tcPr>
          <w:p w14:paraId="30C7D035" w14:textId="71BA0577" w:rsidR="00912418" w:rsidRDefault="00912418">
            <w:pPr>
              <w:spacing w:after="120"/>
              <w:rPr>
                <w:ins w:id="726" w:author="Liam Berigan" w:date="2025-01-20T16:10:00Z" w16du:dateUtc="2025-01-20T21:10:00Z"/>
              </w:rPr>
              <w:pPrChange w:id="727" w:author="Liam Berigan" w:date="2025-01-20T16:13:00Z" w16du:dateUtc="2025-01-20T21:13:00Z">
                <w:pPr/>
              </w:pPrChange>
            </w:pPr>
            <w:ins w:id="728" w:author="Liam Berigan" w:date="2025-01-20T16:21:00Z" w16du:dateUtc="2025-01-20T21:21:00Z">
              <w:r w:rsidRPr="00456816">
                <w:t>266</w:t>
              </w:r>
            </w:ins>
            <w:ins w:id="729" w:author="Liam Berigan" w:date="2025-01-20T16:22:00Z" w16du:dateUtc="2025-01-20T21:22:00Z">
              <w:r>
                <w:t xml:space="preserve"> (</w:t>
              </w:r>
              <w:r w:rsidRPr="00456816">
                <w:t>210–324</w:t>
              </w:r>
              <w:r>
                <w:t>)</w:t>
              </w:r>
            </w:ins>
          </w:p>
        </w:tc>
      </w:tr>
      <w:tr w:rsidR="00F416B3" w14:paraId="1C970B59" w14:textId="77777777" w:rsidTr="003D3BDA">
        <w:trPr>
          <w:jc w:val="center"/>
          <w:ins w:id="730" w:author="Liam Berigan" w:date="2025-01-20T16:10:00Z"/>
          <w:trPrChange w:id="731" w:author="Liam Berigan" w:date="2025-01-21T14:48:00Z" w16du:dateUtc="2025-01-21T19:48:00Z">
            <w:trPr>
              <w:jc w:val="center"/>
            </w:trPr>
          </w:trPrChange>
        </w:trPr>
        <w:tc>
          <w:tcPr>
            <w:tcW w:w="1150" w:type="dxa"/>
            <w:tcBorders>
              <w:top w:val="nil"/>
              <w:left w:val="nil"/>
              <w:bottom w:val="nil"/>
              <w:right w:val="nil"/>
            </w:tcBorders>
            <w:tcPrChange w:id="732" w:author="Liam Berigan" w:date="2025-01-21T14:48:00Z" w16du:dateUtc="2025-01-21T19:48:00Z">
              <w:tcPr>
                <w:tcW w:w="1158" w:type="dxa"/>
                <w:gridSpan w:val="2"/>
                <w:tcBorders>
                  <w:top w:val="nil"/>
                  <w:left w:val="nil"/>
                  <w:bottom w:val="nil"/>
                  <w:right w:val="nil"/>
                </w:tcBorders>
              </w:tcPr>
            </w:tcPrChange>
          </w:tcPr>
          <w:p w14:paraId="0315FE4B" w14:textId="40E4A8DA" w:rsidR="00912418" w:rsidRPr="009F7E3A" w:rsidRDefault="00912418">
            <w:pPr>
              <w:spacing w:after="120"/>
              <w:rPr>
                <w:ins w:id="733" w:author="Liam Berigan" w:date="2025-01-20T16:10:00Z" w16du:dateUtc="2025-01-20T21:10:00Z"/>
                <w:b/>
                <w:bCs/>
                <w:rPrChange w:id="734" w:author="Liam Berigan" w:date="2025-01-20T16:11:00Z" w16du:dateUtc="2025-01-20T21:11:00Z">
                  <w:rPr>
                    <w:ins w:id="735" w:author="Liam Berigan" w:date="2025-01-20T16:10:00Z" w16du:dateUtc="2025-01-20T21:10:00Z"/>
                  </w:rPr>
                </w:rPrChange>
              </w:rPr>
              <w:pPrChange w:id="736" w:author="Liam Berigan" w:date="2025-01-20T16:13:00Z" w16du:dateUtc="2025-01-20T21:13:00Z">
                <w:pPr/>
              </w:pPrChange>
            </w:pPr>
            <w:ins w:id="737" w:author="Liam Berigan" w:date="2025-01-20T16:11:00Z" w16du:dateUtc="2025-01-20T21:11:00Z">
              <w:r w:rsidRPr="009F7E3A">
                <w:rPr>
                  <w:b/>
                  <w:bCs/>
                  <w:rPrChange w:id="738" w:author="Liam Berigan" w:date="2025-01-20T16:11:00Z" w16du:dateUtc="2025-01-20T21:11:00Z">
                    <w:rPr/>
                  </w:rPrChange>
                </w:rPr>
                <w:t>Sex</w:t>
              </w:r>
            </w:ins>
          </w:p>
        </w:tc>
        <w:tc>
          <w:tcPr>
            <w:tcW w:w="1318" w:type="dxa"/>
            <w:tcBorders>
              <w:top w:val="nil"/>
              <w:left w:val="nil"/>
              <w:bottom w:val="nil"/>
              <w:right w:val="nil"/>
            </w:tcBorders>
            <w:tcPrChange w:id="739" w:author="Liam Berigan" w:date="2025-01-21T14:48:00Z" w16du:dateUtc="2025-01-21T19:48:00Z">
              <w:tcPr>
                <w:tcW w:w="1249" w:type="dxa"/>
                <w:tcBorders>
                  <w:top w:val="nil"/>
                  <w:left w:val="nil"/>
                  <w:bottom w:val="nil"/>
                  <w:right w:val="nil"/>
                </w:tcBorders>
              </w:tcPr>
            </w:tcPrChange>
          </w:tcPr>
          <w:p w14:paraId="7DC93778" w14:textId="77777777" w:rsidR="00912418" w:rsidRDefault="00912418">
            <w:pPr>
              <w:spacing w:after="120"/>
              <w:rPr>
                <w:ins w:id="740" w:author="Liam Berigan" w:date="2025-01-20T16:10:00Z" w16du:dateUtc="2025-01-20T21:10:00Z"/>
              </w:rPr>
              <w:pPrChange w:id="741" w:author="Liam Berigan" w:date="2025-01-20T16:13:00Z" w16du:dateUtc="2025-01-20T21:13:00Z">
                <w:pPr/>
              </w:pPrChange>
            </w:pPr>
          </w:p>
        </w:tc>
        <w:tc>
          <w:tcPr>
            <w:tcW w:w="1220" w:type="dxa"/>
            <w:tcBorders>
              <w:top w:val="nil"/>
              <w:left w:val="nil"/>
              <w:bottom w:val="nil"/>
              <w:right w:val="nil"/>
            </w:tcBorders>
            <w:tcPrChange w:id="742" w:author="Liam Berigan" w:date="2025-01-21T14:48:00Z" w16du:dateUtc="2025-01-21T19:48:00Z">
              <w:tcPr>
                <w:tcW w:w="1151" w:type="dxa"/>
                <w:gridSpan w:val="2"/>
                <w:tcBorders>
                  <w:top w:val="nil"/>
                  <w:left w:val="nil"/>
                  <w:bottom w:val="nil"/>
                  <w:right w:val="nil"/>
                </w:tcBorders>
              </w:tcPr>
            </w:tcPrChange>
          </w:tcPr>
          <w:p w14:paraId="501EFA89" w14:textId="77777777" w:rsidR="00912418" w:rsidRDefault="00912418" w:rsidP="0091199B">
            <w:pPr>
              <w:spacing w:after="120"/>
              <w:rPr>
                <w:ins w:id="743" w:author="Liam Berigan" w:date="2025-01-20T17:56:00Z" w16du:dateUtc="2025-01-20T22:56:00Z"/>
              </w:rPr>
            </w:pPr>
          </w:p>
        </w:tc>
        <w:tc>
          <w:tcPr>
            <w:tcW w:w="2072" w:type="dxa"/>
            <w:tcBorders>
              <w:top w:val="nil"/>
              <w:left w:val="nil"/>
              <w:bottom w:val="nil"/>
              <w:right w:val="nil"/>
            </w:tcBorders>
            <w:tcPrChange w:id="744" w:author="Liam Berigan" w:date="2025-01-21T14:48:00Z" w16du:dateUtc="2025-01-21T19:48:00Z">
              <w:tcPr>
                <w:tcW w:w="2001" w:type="dxa"/>
                <w:gridSpan w:val="2"/>
                <w:tcBorders>
                  <w:top w:val="nil"/>
                  <w:left w:val="nil"/>
                  <w:bottom w:val="nil"/>
                  <w:right w:val="nil"/>
                </w:tcBorders>
              </w:tcPr>
            </w:tcPrChange>
          </w:tcPr>
          <w:p w14:paraId="66B02D1D" w14:textId="40EFF1E0" w:rsidR="00912418" w:rsidRDefault="00912418" w:rsidP="0091199B">
            <w:pPr>
              <w:spacing w:after="120"/>
              <w:rPr>
                <w:ins w:id="745" w:author="Liam Berigan" w:date="2025-01-20T16:29:00Z" w16du:dateUtc="2025-01-20T21:29:00Z"/>
              </w:rPr>
            </w:pPr>
          </w:p>
        </w:tc>
        <w:tc>
          <w:tcPr>
            <w:tcW w:w="1890" w:type="dxa"/>
            <w:tcBorders>
              <w:top w:val="nil"/>
              <w:left w:val="nil"/>
              <w:bottom w:val="nil"/>
              <w:right w:val="nil"/>
            </w:tcBorders>
            <w:tcPrChange w:id="746" w:author="Liam Berigan" w:date="2025-01-21T14:48:00Z" w16du:dateUtc="2025-01-21T19:48:00Z">
              <w:tcPr>
                <w:tcW w:w="2176" w:type="dxa"/>
                <w:gridSpan w:val="3"/>
                <w:tcBorders>
                  <w:top w:val="nil"/>
                  <w:left w:val="nil"/>
                  <w:bottom w:val="nil"/>
                </w:tcBorders>
              </w:tcPr>
            </w:tcPrChange>
          </w:tcPr>
          <w:p w14:paraId="2B61E797" w14:textId="3BF2A4FC" w:rsidR="00912418" w:rsidRDefault="00912418">
            <w:pPr>
              <w:spacing w:after="120"/>
              <w:rPr>
                <w:ins w:id="747" w:author="Liam Berigan" w:date="2025-01-20T16:10:00Z" w16du:dateUtc="2025-01-20T21:10:00Z"/>
              </w:rPr>
              <w:pPrChange w:id="748" w:author="Liam Berigan" w:date="2025-01-20T16:13:00Z" w16du:dateUtc="2025-01-20T21:13:00Z">
                <w:pPr/>
              </w:pPrChange>
            </w:pPr>
          </w:p>
        </w:tc>
        <w:tc>
          <w:tcPr>
            <w:tcW w:w="2155" w:type="dxa"/>
            <w:tcBorders>
              <w:top w:val="nil"/>
              <w:left w:val="nil"/>
              <w:bottom w:val="nil"/>
              <w:right w:val="nil"/>
            </w:tcBorders>
            <w:tcPrChange w:id="749" w:author="Liam Berigan" w:date="2025-01-21T14:48:00Z" w16du:dateUtc="2025-01-21T19:48:00Z">
              <w:tcPr>
                <w:tcW w:w="2070" w:type="dxa"/>
                <w:tcBorders>
                  <w:top w:val="nil"/>
                  <w:bottom w:val="nil"/>
                </w:tcBorders>
              </w:tcPr>
            </w:tcPrChange>
          </w:tcPr>
          <w:p w14:paraId="65FE52F6" w14:textId="77777777" w:rsidR="00912418" w:rsidRDefault="00912418">
            <w:pPr>
              <w:spacing w:after="120"/>
              <w:rPr>
                <w:ins w:id="750" w:author="Liam Berigan" w:date="2025-01-20T16:10:00Z" w16du:dateUtc="2025-01-20T21:10:00Z"/>
              </w:rPr>
              <w:pPrChange w:id="751" w:author="Liam Berigan" w:date="2025-01-20T16:13:00Z" w16du:dateUtc="2025-01-20T21:13:00Z">
                <w:pPr/>
              </w:pPrChange>
            </w:pPr>
          </w:p>
        </w:tc>
      </w:tr>
      <w:tr w:rsidR="00F416B3" w14:paraId="6D9EF3D4" w14:textId="77777777" w:rsidTr="003D3BDA">
        <w:trPr>
          <w:jc w:val="center"/>
          <w:ins w:id="752" w:author="Liam Berigan" w:date="2025-01-20T16:10:00Z"/>
          <w:trPrChange w:id="753" w:author="Liam Berigan" w:date="2025-01-21T14:48:00Z" w16du:dateUtc="2025-01-21T19:48:00Z">
            <w:trPr>
              <w:jc w:val="center"/>
            </w:trPr>
          </w:trPrChange>
        </w:trPr>
        <w:tc>
          <w:tcPr>
            <w:tcW w:w="1150" w:type="dxa"/>
            <w:tcBorders>
              <w:top w:val="nil"/>
              <w:left w:val="nil"/>
              <w:bottom w:val="nil"/>
              <w:right w:val="nil"/>
            </w:tcBorders>
            <w:tcPrChange w:id="754" w:author="Liam Berigan" w:date="2025-01-21T14:48:00Z" w16du:dateUtc="2025-01-21T19:48:00Z">
              <w:tcPr>
                <w:tcW w:w="1158" w:type="dxa"/>
                <w:gridSpan w:val="2"/>
                <w:tcBorders>
                  <w:top w:val="nil"/>
                  <w:left w:val="nil"/>
                  <w:bottom w:val="nil"/>
                  <w:right w:val="nil"/>
                </w:tcBorders>
              </w:tcPr>
            </w:tcPrChange>
          </w:tcPr>
          <w:p w14:paraId="1D14B4A0" w14:textId="740274CC" w:rsidR="00912418" w:rsidRPr="002079CE" w:rsidRDefault="00912418">
            <w:pPr>
              <w:spacing w:after="120"/>
              <w:rPr>
                <w:ins w:id="755" w:author="Liam Berigan" w:date="2025-01-20T16:10:00Z" w16du:dateUtc="2025-01-20T21:10:00Z"/>
                <w:i/>
                <w:iCs/>
                <w:rPrChange w:id="756" w:author="Liam Berigan" w:date="2025-01-20T16:14:00Z" w16du:dateUtc="2025-01-20T21:14:00Z">
                  <w:rPr>
                    <w:ins w:id="757" w:author="Liam Berigan" w:date="2025-01-20T16:10:00Z" w16du:dateUtc="2025-01-20T21:10:00Z"/>
                  </w:rPr>
                </w:rPrChange>
              </w:rPr>
              <w:pPrChange w:id="758" w:author="Liam Berigan" w:date="2025-01-20T16:13:00Z" w16du:dateUtc="2025-01-20T21:13:00Z">
                <w:pPr/>
              </w:pPrChange>
            </w:pPr>
            <w:ins w:id="759" w:author="Liam Berigan" w:date="2025-01-20T16:12:00Z" w16du:dateUtc="2025-01-20T21:12:00Z">
              <w:r w:rsidRPr="002079CE">
                <w:rPr>
                  <w:i/>
                  <w:iCs/>
                  <w:rPrChange w:id="760" w:author="Liam Berigan" w:date="2025-01-20T16:14:00Z" w16du:dateUtc="2025-01-20T21:14:00Z">
                    <w:rPr/>
                  </w:rPrChange>
                </w:rPr>
                <w:t xml:space="preserve">    Male</w:t>
              </w:r>
            </w:ins>
          </w:p>
        </w:tc>
        <w:tc>
          <w:tcPr>
            <w:tcW w:w="1318" w:type="dxa"/>
            <w:tcBorders>
              <w:top w:val="nil"/>
              <w:left w:val="nil"/>
              <w:bottom w:val="nil"/>
              <w:right w:val="nil"/>
            </w:tcBorders>
            <w:tcPrChange w:id="761" w:author="Liam Berigan" w:date="2025-01-21T14:48:00Z" w16du:dateUtc="2025-01-21T19:48:00Z">
              <w:tcPr>
                <w:tcW w:w="1249" w:type="dxa"/>
                <w:tcBorders>
                  <w:top w:val="nil"/>
                  <w:left w:val="nil"/>
                  <w:bottom w:val="nil"/>
                  <w:right w:val="nil"/>
                </w:tcBorders>
              </w:tcPr>
            </w:tcPrChange>
          </w:tcPr>
          <w:p w14:paraId="3E621798" w14:textId="50363AC3" w:rsidR="00912418" w:rsidRDefault="00862555">
            <w:pPr>
              <w:spacing w:after="120"/>
              <w:rPr>
                <w:ins w:id="762" w:author="Liam Berigan" w:date="2025-01-20T16:10:00Z" w16du:dateUtc="2025-01-20T21:10:00Z"/>
              </w:rPr>
              <w:pPrChange w:id="763" w:author="Liam Berigan" w:date="2025-01-20T16:13:00Z" w16du:dateUtc="2025-01-20T21:13:00Z">
                <w:pPr/>
              </w:pPrChange>
            </w:pPr>
            <w:ins w:id="764" w:author="Liam Berigan" w:date="2025-01-20T18:22:00Z" w16du:dateUtc="2025-01-20T23:22:00Z">
              <w:r>
                <w:t>52</w:t>
              </w:r>
            </w:ins>
          </w:p>
        </w:tc>
        <w:tc>
          <w:tcPr>
            <w:tcW w:w="1220" w:type="dxa"/>
            <w:tcBorders>
              <w:top w:val="nil"/>
              <w:left w:val="nil"/>
              <w:bottom w:val="nil"/>
              <w:right w:val="nil"/>
            </w:tcBorders>
            <w:tcPrChange w:id="765" w:author="Liam Berigan" w:date="2025-01-21T14:48:00Z" w16du:dateUtc="2025-01-21T19:48:00Z">
              <w:tcPr>
                <w:tcW w:w="1151" w:type="dxa"/>
                <w:gridSpan w:val="2"/>
                <w:tcBorders>
                  <w:top w:val="nil"/>
                  <w:left w:val="nil"/>
                  <w:bottom w:val="nil"/>
                  <w:right w:val="nil"/>
                </w:tcBorders>
              </w:tcPr>
            </w:tcPrChange>
          </w:tcPr>
          <w:p w14:paraId="1755290B" w14:textId="4956FAA0" w:rsidR="00912418" w:rsidRPr="00641D8A" w:rsidRDefault="0059787A" w:rsidP="0091199B">
            <w:pPr>
              <w:spacing w:after="120"/>
              <w:rPr>
                <w:ins w:id="766" w:author="Liam Berigan" w:date="2025-01-20T17:56:00Z" w16du:dateUtc="2025-01-20T22:56:00Z"/>
              </w:rPr>
            </w:pPr>
            <w:ins w:id="767" w:author="Liam Berigan" w:date="2025-01-20T18:21:00Z" w16du:dateUtc="2025-01-20T23:21:00Z">
              <w:r>
                <w:t>121</w:t>
              </w:r>
            </w:ins>
          </w:p>
        </w:tc>
        <w:tc>
          <w:tcPr>
            <w:tcW w:w="2072" w:type="dxa"/>
            <w:tcBorders>
              <w:top w:val="nil"/>
              <w:left w:val="nil"/>
              <w:bottom w:val="nil"/>
              <w:right w:val="nil"/>
            </w:tcBorders>
            <w:tcPrChange w:id="768" w:author="Liam Berigan" w:date="2025-01-21T14:48:00Z" w16du:dateUtc="2025-01-21T19:48:00Z">
              <w:tcPr>
                <w:tcW w:w="2001" w:type="dxa"/>
                <w:gridSpan w:val="2"/>
                <w:tcBorders>
                  <w:top w:val="nil"/>
                  <w:left w:val="nil"/>
                  <w:bottom w:val="nil"/>
                  <w:right w:val="nil"/>
                </w:tcBorders>
              </w:tcPr>
            </w:tcPrChange>
          </w:tcPr>
          <w:p w14:paraId="061B817E" w14:textId="4D913598" w:rsidR="00912418" w:rsidRPr="00641D8A" w:rsidRDefault="00ED18D4" w:rsidP="0091199B">
            <w:pPr>
              <w:spacing w:after="120"/>
              <w:rPr>
                <w:ins w:id="769" w:author="Liam Berigan" w:date="2025-01-20T16:29:00Z" w16du:dateUtc="2025-01-20T21:29:00Z"/>
              </w:rPr>
            </w:pPr>
            <w:ins w:id="770" w:author="Liam Berigan" w:date="2025-01-20T18:11:00Z" w16du:dateUtc="2025-01-20T23:11:00Z">
              <w:r w:rsidRPr="00BA7E4D">
                <w:t>72</w:t>
              </w:r>
              <w:r>
                <w:t xml:space="preserve"> (</w:t>
              </w:r>
              <w:r w:rsidR="008F25D0" w:rsidRPr="00BA7E4D">
                <w:t>61–83</w:t>
              </w:r>
              <w:r>
                <w:t>)</w:t>
              </w:r>
            </w:ins>
          </w:p>
        </w:tc>
        <w:tc>
          <w:tcPr>
            <w:tcW w:w="1890" w:type="dxa"/>
            <w:tcBorders>
              <w:top w:val="nil"/>
              <w:left w:val="nil"/>
              <w:bottom w:val="nil"/>
              <w:right w:val="nil"/>
            </w:tcBorders>
            <w:tcPrChange w:id="771" w:author="Liam Berigan" w:date="2025-01-21T14:48:00Z" w16du:dateUtc="2025-01-21T19:48:00Z">
              <w:tcPr>
                <w:tcW w:w="2176" w:type="dxa"/>
                <w:gridSpan w:val="3"/>
                <w:tcBorders>
                  <w:top w:val="nil"/>
                  <w:left w:val="nil"/>
                  <w:bottom w:val="nil"/>
                  <w:right w:val="nil"/>
                </w:tcBorders>
              </w:tcPr>
            </w:tcPrChange>
          </w:tcPr>
          <w:p w14:paraId="54300845" w14:textId="092E0610" w:rsidR="00912418" w:rsidRDefault="00912418">
            <w:pPr>
              <w:spacing w:after="120"/>
              <w:rPr>
                <w:ins w:id="772" w:author="Liam Berigan" w:date="2025-01-20T16:10:00Z" w16du:dateUtc="2025-01-20T21:10:00Z"/>
              </w:rPr>
              <w:pPrChange w:id="773" w:author="Liam Berigan" w:date="2025-01-20T16:13:00Z" w16du:dateUtc="2025-01-20T21:13:00Z">
                <w:pPr/>
              </w:pPrChange>
            </w:pPr>
            <w:ins w:id="774" w:author="Liam Berigan" w:date="2025-01-20T16:26:00Z" w16du:dateUtc="2025-01-20T21:26:00Z">
              <w:r w:rsidRPr="00641D8A">
                <w:t>417</w:t>
              </w:r>
              <w:r>
                <w:t xml:space="preserve"> (</w:t>
              </w:r>
              <w:r w:rsidRPr="00641D8A">
                <w:t>326–532</w:t>
              </w:r>
              <w:r>
                <w:t>)</w:t>
              </w:r>
            </w:ins>
          </w:p>
        </w:tc>
        <w:tc>
          <w:tcPr>
            <w:tcW w:w="2155" w:type="dxa"/>
            <w:tcBorders>
              <w:top w:val="nil"/>
              <w:left w:val="nil"/>
              <w:bottom w:val="nil"/>
              <w:right w:val="nil"/>
            </w:tcBorders>
            <w:tcPrChange w:id="775" w:author="Liam Berigan" w:date="2025-01-21T14:48:00Z" w16du:dateUtc="2025-01-21T19:48:00Z">
              <w:tcPr>
                <w:tcW w:w="2070" w:type="dxa"/>
                <w:tcBorders>
                  <w:top w:val="nil"/>
                  <w:left w:val="nil"/>
                  <w:bottom w:val="nil"/>
                </w:tcBorders>
              </w:tcPr>
            </w:tcPrChange>
          </w:tcPr>
          <w:p w14:paraId="51BA280A" w14:textId="797508DE" w:rsidR="00912418" w:rsidRDefault="00912418">
            <w:pPr>
              <w:spacing w:after="120"/>
              <w:rPr>
                <w:ins w:id="776" w:author="Liam Berigan" w:date="2025-01-20T16:10:00Z" w16du:dateUtc="2025-01-20T21:10:00Z"/>
              </w:rPr>
              <w:pPrChange w:id="777" w:author="Liam Berigan" w:date="2025-01-20T16:13:00Z" w16du:dateUtc="2025-01-20T21:13:00Z">
                <w:pPr/>
              </w:pPrChange>
            </w:pPr>
            <w:ins w:id="778" w:author="Liam Berigan" w:date="2025-01-20T16:22:00Z" w16du:dateUtc="2025-01-20T21:22:00Z">
              <w:r w:rsidRPr="00093404">
                <w:t>289</w:t>
              </w:r>
              <w:r>
                <w:t xml:space="preserve"> (</w:t>
              </w:r>
              <w:r w:rsidRPr="00093404">
                <w:t>225–356</w:t>
              </w:r>
              <w:r>
                <w:t>)</w:t>
              </w:r>
            </w:ins>
          </w:p>
        </w:tc>
      </w:tr>
      <w:tr w:rsidR="00F416B3" w14:paraId="299020F8" w14:textId="77777777" w:rsidTr="003D3BDA">
        <w:trPr>
          <w:jc w:val="center"/>
          <w:ins w:id="779" w:author="Liam Berigan" w:date="2025-01-20T16:07:00Z"/>
          <w:trPrChange w:id="780" w:author="Liam Berigan" w:date="2025-01-21T14:48:00Z" w16du:dateUtc="2025-01-21T19:48:00Z">
            <w:trPr>
              <w:jc w:val="center"/>
            </w:trPr>
          </w:trPrChange>
        </w:trPr>
        <w:tc>
          <w:tcPr>
            <w:tcW w:w="1150" w:type="dxa"/>
            <w:tcBorders>
              <w:top w:val="nil"/>
              <w:left w:val="nil"/>
              <w:right w:val="nil"/>
            </w:tcBorders>
            <w:tcPrChange w:id="781" w:author="Liam Berigan" w:date="2025-01-21T14:48:00Z" w16du:dateUtc="2025-01-21T19:48:00Z">
              <w:tcPr>
                <w:tcW w:w="1158" w:type="dxa"/>
                <w:gridSpan w:val="2"/>
                <w:tcBorders>
                  <w:top w:val="nil"/>
                  <w:left w:val="nil"/>
                  <w:right w:val="nil"/>
                </w:tcBorders>
              </w:tcPr>
            </w:tcPrChange>
          </w:tcPr>
          <w:p w14:paraId="5B5BB440" w14:textId="31C9B219" w:rsidR="00912418" w:rsidRPr="002079CE" w:rsidRDefault="00912418">
            <w:pPr>
              <w:spacing w:after="120"/>
              <w:rPr>
                <w:ins w:id="782" w:author="Liam Berigan" w:date="2025-01-20T16:07:00Z" w16du:dateUtc="2025-01-20T21:07:00Z"/>
                <w:i/>
                <w:iCs/>
                <w:rPrChange w:id="783" w:author="Liam Berigan" w:date="2025-01-20T16:14:00Z" w16du:dateUtc="2025-01-20T21:14:00Z">
                  <w:rPr>
                    <w:ins w:id="784" w:author="Liam Berigan" w:date="2025-01-20T16:07:00Z" w16du:dateUtc="2025-01-20T21:07:00Z"/>
                  </w:rPr>
                </w:rPrChange>
              </w:rPr>
              <w:pPrChange w:id="785" w:author="Liam Berigan" w:date="2025-01-20T16:13:00Z" w16du:dateUtc="2025-01-20T21:13:00Z">
                <w:pPr/>
              </w:pPrChange>
            </w:pPr>
            <w:ins w:id="786" w:author="Liam Berigan" w:date="2025-01-20T16:12:00Z" w16du:dateUtc="2025-01-20T21:12:00Z">
              <w:r w:rsidRPr="002079CE">
                <w:rPr>
                  <w:i/>
                  <w:iCs/>
                  <w:rPrChange w:id="787" w:author="Liam Berigan" w:date="2025-01-20T16:14:00Z" w16du:dateUtc="2025-01-20T21:14:00Z">
                    <w:rPr/>
                  </w:rPrChange>
                </w:rPr>
                <w:t xml:space="preserve">    Female</w:t>
              </w:r>
            </w:ins>
          </w:p>
        </w:tc>
        <w:tc>
          <w:tcPr>
            <w:tcW w:w="1318" w:type="dxa"/>
            <w:tcBorders>
              <w:top w:val="nil"/>
              <w:left w:val="nil"/>
              <w:right w:val="nil"/>
            </w:tcBorders>
            <w:tcPrChange w:id="788" w:author="Liam Berigan" w:date="2025-01-21T14:48:00Z" w16du:dateUtc="2025-01-21T19:48:00Z">
              <w:tcPr>
                <w:tcW w:w="1249" w:type="dxa"/>
                <w:tcBorders>
                  <w:top w:val="nil"/>
                  <w:left w:val="nil"/>
                  <w:right w:val="nil"/>
                </w:tcBorders>
              </w:tcPr>
            </w:tcPrChange>
          </w:tcPr>
          <w:p w14:paraId="681ED9E2" w14:textId="1A907EB5" w:rsidR="00912418" w:rsidRDefault="000F7F78">
            <w:pPr>
              <w:spacing w:after="120"/>
              <w:rPr>
                <w:ins w:id="789" w:author="Liam Berigan" w:date="2025-01-20T16:07:00Z" w16du:dateUtc="2025-01-20T21:07:00Z"/>
              </w:rPr>
              <w:pPrChange w:id="790" w:author="Liam Berigan" w:date="2025-01-20T16:13:00Z" w16du:dateUtc="2025-01-20T21:13:00Z">
                <w:pPr/>
              </w:pPrChange>
            </w:pPr>
            <w:ins w:id="791" w:author="Liam Berigan" w:date="2025-01-20T18:22:00Z" w16du:dateUtc="2025-01-20T23:22:00Z">
              <w:r>
                <w:t>49</w:t>
              </w:r>
            </w:ins>
          </w:p>
        </w:tc>
        <w:tc>
          <w:tcPr>
            <w:tcW w:w="1220" w:type="dxa"/>
            <w:tcBorders>
              <w:top w:val="nil"/>
              <w:left w:val="nil"/>
              <w:right w:val="nil"/>
            </w:tcBorders>
            <w:tcPrChange w:id="792" w:author="Liam Berigan" w:date="2025-01-21T14:48:00Z" w16du:dateUtc="2025-01-21T19:48:00Z">
              <w:tcPr>
                <w:tcW w:w="1151" w:type="dxa"/>
                <w:gridSpan w:val="2"/>
                <w:tcBorders>
                  <w:top w:val="nil"/>
                  <w:left w:val="nil"/>
                  <w:right w:val="nil"/>
                </w:tcBorders>
              </w:tcPr>
            </w:tcPrChange>
          </w:tcPr>
          <w:p w14:paraId="5A521ABF" w14:textId="10DB7547" w:rsidR="00912418" w:rsidRPr="00641D8A" w:rsidRDefault="00865928" w:rsidP="0091199B">
            <w:pPr>
              <w:spacing w:after="120"/>
              <w:rPr>
                <w:ins w:id="793" w:author="Liam Berigan" w:date="2025-01-20T17:56:00Z" w16du:dateUtc="2025-01-20T22:56:00Z"/>
              </w:rPr>
            </w:pPr>
            <w:ins w:id="794" w:author="Liam Berigan" w:date="2025-01-20T18:20:00Z" w16du:dateUtc="2025-01-20T23:20:00Z">
              <w:r>
                <w:t>128</w:t>
              </w:r>
            </w:ins>
          </w:p>
        </w:tc>
        <w:tc>
          <w:tcPr>
            <w:tcW w:w="2072" w:type="dxa"/>
            <w:tcBorders>
              <w:top w:val="nil"/>
              <w:left w:val="nil"/>
              <w:right w:val="nil"/>
            </w:tcBorders>
            <w:tcPrChange w:id="795" w:author="Liam Berigan" w:date="2025-01-21T14:48:00Z" w16du:dateUtc="2025-01-21T19:48:00Z">
              <w:tcPr>
                <w:tcW w:w="2001" w:type="dxa"/>
                <w:gridSpan w:val="2"/>
                <w:tcBorders>
                  <w:top w:val="nil"/>
                  <w:left w:val="nil"/>
                  <w:right w:val="nil"/>
                </w:tcBorders>
              </w:tcPr>
            </w:tcPrChange>
          </w:tcPr>
          <w:p w14:paraId="68413148" w14:textId="6A07AE69" w:rsidR="00912418" w:rsidRPr="00641D8A" w:rsidRDefault="00915E1B" w:rsidP="0091199B">
            <w:pPr>
              <w:spacing w:after="120"/>
              <w:rPr>
                <w:ins w:id="796" w:author="Liam Berigan" w:date="2025-01-20T16:29:00Z" w16du:dateUtc="2025-01-20T21:29:00Z"/>
              </w:rPr>
            </w:pPr>
            <w:ins w:id="797" w:author="Liam Berigan" w:date="2025-01-20T18:11:00Z" w16du:dateUtc="2025-01-20T23:11:00Z">
              <w:r>
                <w:t>66 (</w:t>
              </w:r>
              <w:r w:rsidRPr="00BA7E4D">
                <w:t>54–78</w:t>
              </w:r>
              <w:r>
                <w:t>)</w:t>
              </w:r>
            </w:ins>
          </w:p>
        </w:tc>
        <w:tc>
          <w:tcPr>
            <w:tcW w:w="1890" w:type="dxa"/>
            <w:tcBorders>
              <w:top w:val="nil"/>
              <w:left w:val="nil"/>
              <w:right w:val="nil"/>
            </w:tcBorders>
            <w:tcPrChange w:id="798" w:author="Liam Berigan" w:date="2025-01-21T14:48:00Z" w16du:dateUtc="2025-01-21T19:48:00Z">
              <w:tcPr>
                <w:tcW w:w="2176" w:type="dxa"/>
                <w:gridSpan w:val="3"/>
                <w:tcBorders>
                  <w:top w:val="nil"/>
                  <w:left w:val="nil"/>
                  <w:right w:val="nil"/>
                </w:tcBorders>
              </w:tcPr>
            </w:tcPrChange>
          </w:tcPr>
          <w:p w14:paraId="02999CC1" w14:textId="68E00A98" w:rsidR="00912418" w:rsidRDefault="00912418">
            <w:pPr>
              <w:spacing w:after="120"/>
              <w:rPr>
                <w:ins w:id="799" w:author="Liam Berigan" w:date="2025-01-20T16:07:00Z" w16du:dateUtc="2025-01-20T21:07:00Z"/>
              </w:rPr>
              <w:pPrChange w:id="800" w:author="Liam Berigan" w:date="2025-01-20T16:13:00Z" w16du:dateUtc="2025-01-20T21:13:00Z">
                <w:pPr/>
              </w:pPrChange>
            </w:pPr>
            <w:ins w:id="801" w:author="Liam Berigan" w:date="2025-01-20T16:27:00Z" w16du:dateUtc="2025-01-20T21:27:00Z">
              <w:r w:rsidRPr="00641D8A">
                <w:t>352</w:t>
              </w:r>
              <w:r>
                <w:t xml:space="preserve"> (</w:t>
              </w:r>
              <w:r w:rsidRPr="00641D8A">
                <w:t>270–456</w:t>
              </w:r>
              <w:r>
                <w:t>)</w:t>
              </w:r>
            </w:ins>
          </w:p>
        </w:tc>
        <w:tc>
          <w:tcPr>
            <w:tcW w:w="2155" w:type="dxa"/>
            <w:tcBorders>
              <w:top w:val="nil"/>
              <w:left w:val="nil"/>
              <w:right w:val="nil"/>
            </w:tcBorders>
            <w:tcPrChange w:id="802" w:author="Liam Berigan" w:date="2025-01-21T14:48:00Z" w16du:dateUtc="2025-01-21T19:48:00Z">
              <w:tcPr>
                <w:tcW w:w="2070" w:type="dxa"/>
                <w:tcBorders>
                  <w:top w:val="nil"/>
                  <w:left w:val="nil"/>
                </w:tcBorders>
              </w:tcPr>
            </w:tcPrChange>
          </w:tcPr>
          <w:p w14:paraId="4D055C30" w14:textId="4C011B14" w:rsidR="00912418" w:rsidRDefault="00912418">
            <w:pPr>
              <w:spacing w:after="120"/>
              <w:rPr>
                <w:ins w:id="803" w:author="Liam Berigan" w:date="2025-01-20T16:09:00Z" w16du:dateUtc="2025-01-20T21:09:00Z"/>
              </w:rPr>
              <w:pPrChange w:id="804" w:author="Liam Berigan" w:date="2025-01-20T16:13:00Z" w16du:dateUtc="2025-01-20T21:13:00Z">
                <w:pPr/>
              </w:pPrChange>
            </w:pPr>
            <w:ins w:id="805" w:author="Liam Berigan" w:date="2025-01-20T16:23:00Z" w16du:dateUtc="2025-01-20T21:23:00Z">
              <w:r w:rsidRPr="00093404">
                <w:t>247</w:t>
              </w:r>
              <w:r>
                <w:t xml:space="preserve"> (</w:t>
              </w:r>
              <w:r w:rsidRPr="00093404">
                <w:t>184–310</w:t>
              </w:r>
              <w:r>
                <w:t>)</w:t>
              </w:r>
            </w:ins>
          </w:p>
        </w:tc>
      </w:tr>
    </w:tbl>
    <w:p w14:paraId="40144B18" w14:textId="77777777" w:rsidR="00A14065" w:rsidRDefault="00A14065">
      <w:pPr>
        <w:rPr>
          <w:ins w:id="806" w:author="Liam Berigan" w:date="2025-01-20T16:06:00Z" w16du:dateUtc="2025-01-20T21:06:00Z"/>
        </w:rPr>
      </w:pPr>
    </w:p>
    <w:p w14:paraId="6D85E9FB" w14:textId="5E6F4525" w:rsidR="00CC6712" w:rsidRDefault="00207FC1">
      <w:pPr>
        <w:spacing w:line="480" w:lineRule="auto"/>
        <w:rPr>
          <w:ins w:id="807" w:author="Liam Berigan" w:date="2025-01-20T19:32:00Z" w16du:dateUtc="2025-01-21T00:32:00Z"/>
        </w:rPr>
        <w:pPrChange w:id="808" w:author="Liam Berigan" w:date="2025-01-23T16:48:00Z" w16du:dateUtc="2025-01-23T21:48:00Z">
          <w:pPr/>
        </w:pPrChange>
      </w:pPr>
      <w:ins w:id="809" w:author="Liam Berigan" w:date="2025-01-20T19:30:00Z" w16du:dateUtc="2025-01-21T00:30:00Z">
        <w:r>
          <w:rPr>
            <w:vertAlign w:val="superscript"/>
          </w:rPr>
          <w:t>1</w:t>
        </w:r>
        <w:r>
          <w:t xml:space="preserve"> Number of individual birds </w:t>
        </w:r>
      </w:ins>
      <w:ins w:id="810" w:author="Liam Berigan" w:date="2025-01-20T19:32:00Z" w16du:dateUtc="2025-01-21T00:32:00Z">
        <w:r w:rsidR="00CC6712">
          <w:t>which recorded potential flight locations</w:t>
        </w:r>
      </w:ins>
      <w:r w:rsidR="000765B9">
        <w:t>.</w:t>
      </w:r>
    </w:p>
    <w:p w14:paraId="2537AD23" w14:textId="205B71F7" w:rsidR="00EB47CD" w:rsidRDefault="00CC6712">
      <w:pPr>
        <w:spacing w:line="480" w:lineRule="auto"/>
        <w:rPr>
          <w:ins w:id="811" w:author="Liam Berigan" w:date="2025-01-20T19:38:00Z" w16du:dateUtc="2025-01-21T00:38:00Z"/>
        </w:rPr>
        <w:pPrChange w:id="812" w:author="Liam Berigan" w:date="2025-01-23T16:48:00Z" w16du:dateUtc="2025-01-23T21:48:00Z">
          <w:pPr/>
        </w:pPrChange>
      </w:pPr>
      <w:ins w:id="813" w:author="Liam Berigan" w:date="2025-01-20T19:32:00Z" w16du:dateUtc="2025-01-21T00:32:00Z">
        <w:r>
          <w:rPr>
            <w:vertAlign w:val="superscript"/>
          </w:rPr>
          <w:t>2</w:t>
        </w:r>
        <w:r>
          <w:t xml:space="preserve"> </w:t>
        </w:r>
        <w:r w:rsidR="004A020F">
          <w:t>Number of potential flight locations</w:t>
        </w:r>
      </w:ins>
      <w:r w:rsidR="00EB279F">
        <w:t xml:space="preserve">. </w:t>
      </w:r>
      <w:ins w:id="814" w:author="Liam Berigan" w:date="2025-01-23T08:32:00Z" w16du:dateUtc="2025-01-23T13:32:00Z">
        <w:r w:rsidR="00EB279F">
          <w:t>The criteria for potential flight locations included being 1) recorded at night, 2) recorded during migration, and 3) preceded and followed by &gt;6.68 km steps</w:t>
        </w:r>
      </w:ins>
      <w:r w:rsidR="00C94844">
        <w:t>.</w:t>
      </w:r>
    </w:p>
    <w:p w14:paraId="51A7C7F2" w14:textId="1D2A2C33" w:rsidR="000A7758" w:rsidRDefault="00EB47CD" w:rsidP="00C26E0A">
      <w:pPr>
        <w:spacing w:line="480" w:lineRule="auto"/>
        <w:rPr>
          <w:rFonts w:eastAsiaTheme="minorEastAsia"/>
        </w:rPr>
      </w:pPr>
      <w:ins w:id="815" w:author="Liam Berigan" w:date="2025-01-20T19:38:00Z" w16du:dateUtc="2025-01-21T00:38:00Z">
        <w:r w:rsidRPr="00EB47CD">
          <w:rPr>
            <w:vertAlign w:val="superscript"/>
            <w:rPrChange w:id="816" w:author="Liam Berigan" w:date="2025-01-20T19:38:00Z" w16du:dateUtc="2025-01-21T00:38:00Z">
              <w:rPr/>
            </w:rPrChange>
          </w:rPr>
          <w:t>3</w:t>
        </w:r>
        <w:r>
          <w:t xml:space="preserve"> C</w:t>
        </w:r>
        <w:r>
          <w:rPr>
            <w:rFonts w:eastAsiaTheme="minorEastAsia"/>
          </w:rPr>
          <w:t xml:space="preserve">alculated </w:t>
        </w:r>
        <w:r w:rsidRPr="00111029">
          <w:rPr>
            <w:rFonts w:eastAsiaTheme="minorEastAsia"/>
          </w:rPr>
          <w:t xml:space="preserve">by </w:t>
        </w:r>
        <w:r w:rsidRPr="006757B1">
          <w:rPr>
            <w:rFonts w:eastAsiaTheme="minorEastAsia"/>
          </w:rPr>
          <w:t xml:space="preserve">multiplying posterior values of </w:t>
        </w:r>
      </w:ins>
      <m:oMath>
        <m:sSub>
          <m:sSubPr>
            <m:ctrlPr>
              <w:ins w:id="817" w:author="Liam Berigan" w:date="2025-01-20T19:38:00Z" w16du:dateUtc="2025-01-21T00:38:00Z">
                <w:rPr>
                  <w:rFonts w:ascii="Cambria Math" w:hAnsi="Cambria Math"/>
                  <w:i/>
                  <w:iCs/>
                </w:rPr>
              </w:ins>
            </m:ctrlPr>
          </m:sSubPr>
          <m:e>
            <m:sSub>
              <m:sSubPr>
                <m:ctrlPr>
                  <w:ins w:id="818" w:author="Liam Berigan" w:date="2025-01-20T19:38:00Z" w16du:dateUtc="2025-01-21T00:38:00Z">
                    <w:rPr>
                      <w:rFonts w:ascii="Cambria Math" w:hAnsi="Cambria Math"/>
                      <w:i/>
                      <w:iCs/>
                    </w:rPr>
                  </w:ins>
                </m:ctrlPr>
              </m:sSubPr>
              <m:e>
                <m:r>
                  <w:ins w:id="819" w:author="Liam Berigan" w:date="2025-01-20T19:38:00Z" w16du:dateUtc="2025-01-21T00:38:00Z">
                    <w:rPr>
                      <w:rFonts w:ascii="Cambria Math" w:hAnsi="Cambria Math"/>
                    </w:rPr>
                    <m:t>p</m:t>
                  </w:ins>
                </m:r>
              </m:e>
              <m:sub>
                <m:r>
                  <w:ins w:id="820" w:author="Liam Berigan" w:date="2025-01-20T19:38:00Z" w16du:dateUtc="2025-01-21T00:38:00Z">
                    <w:rPr>
                      <w:rFonts w:ascii="Cambria Math" w:hAnsi="Cambria Math"/>
                    </w:rPr>
                    <m:t>f</m:t>
                  </w:ins>
                </m:r>
              </m:sub>
            </m:sSub>
          </m:e>
          <m:sub>
            <m:r>
              <w:ins w:id="821" w:author="Liam Berigan" w:date="2025-01-20T19:38:00Z" w16du:dateUtc="2025-01-21T00:38:00Z">
                <w:rPr>
                  <w:rFonts w:ascii="Cambria Math" w:hAnsi="Cambria Math"/>
                </w:rPr>
                <m:t>g</m:t>
              </w:ins>
            </m:r>
          </m:sub>
        </m:sSub>
      </m:oMath>
      <w:ins w:id="822" w:author="Liam Berigan" w:date="2025-01-20T19:38:00Z" w16du:dateUtc="2025-01-21T00:38:00Z">
        <w:r w:rsidRPr="00111029">
          <w:rPr>
            <w:rFonts w:eastAsiaTheme="minorEastAsia"/>
            <w:iCs/>
          </w:rPr>
          <w:t xml:space="preserve">by the number of potential flight locations in each </w:t>
        </w:r>
        <w:r w:rsidRPr="00997248">
          <w:rPr>
            <w:rFonts w:eastAsiaTheme="minorEastAsia"/>
            <w:iCs/>
          </w:rPr>
          <w:t>dataset</w:t>
        </w:r>
        <w:r w:rsidRPr="00997248">
          <w:rPr>
            <w:rFonts w:eastAsiaTheme="minorEastAsia"/>
          </w:rPr>
          <w:t xml:space="preserve"> (Equation </w:t>
        </w:r>
        <w:r>
          <w:rPr>
            <w:rFonts w:eastAsiaTheme="minorEastAsia"/>
          </w:rPr>
          <w:t>6</w:t>
        </w:r>
      </w:ins>
      <w:r w:rsidR="000765B9">
        <w:rPr>
          <w:rFonts w:eastAsiaTheme="minorEastAsia"/>
        </w:rPr>
        <w:t>).</w:t>
      </w:r>
    </w:p>
    <w:p w14:paraId="3D98F2E3" w14:textId="77777777" w:rsidR="000A7758" w:rsidRDefault="000A7758">
      <w:pPr>
        <w:rPr>
          <w:rFonts w:eastAsiaTheme="minorEastAsia"/>
        </w:rPr>
      </w:pPr>
      <w:r>
        <w:rPr>
          <w:rFonts w:eastAsiaTheme="minorEastAsia"/>
        </w:rPr>
        <w:br w:type="page"/>
      </w:r>
    </w:p>
    <w:p w14:paraId="7E22369B" w14:textId="269BB5C8" w:rsidR="000A7758" w:rsidDel="00031AE1" w:rsidRDefault="004D5A0B" w:rsidP="00BD4A3E">
      <w:pPr>
        <w:spacing w:line="480" w:lineRule="auto"/>
        <w:rPr>
          <w:del w:id="823" w:author="Liam Berigan" w:date="2025-01-22T17:04:00Z" w16du:dateUtc="2025-01-22T22:04:00Z"/>
          <w:rFonts w:eastAsiaTheme="minorEastAsia"/>
        </w:rPr>
      </w:pPr>
      <w:del w:id="824" w:author="Liam Berigan" w:date="2025-01-20T19:30:00Z" w16du:dateUtc="2025-01-21T00:30:00Z">
        <w:r w:rsidDel="00207FC1">
          <w:lastRenderedPageBreak/>
          <w:br w:type="page"/>
        </w:r>
      </w:del>
    </w:p>
    <w:p w14:paraId="4D4E6CA2" w14:textId="6CC631CE" w:rsidR="004D5A0B" w:rsidRDefault="004D5A0B" w:rsidP="00C26E0A">
      <w:pPr>
        <w:spacing w:line="480" w:lineRule="auto"/>
      </w:pPr>
      <w:r>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del w:id="825" w:author="Liam Berigan" w:date="2025-01-23T16:39:00Z" w16du:dateUtc="2025-01-23T21:39:00Z">
        <w:r w:rsidR="00762C47" w:rsidDel="00695AA7">
          <w:delText xml:space="preserve">migratory </w:delText>
        </w:r>
      </w:del>
      <w:r w:rsidR="00762C47">
        <w:t xml:space="preserve">flight </w:t>
      </w:r>
      <w:r w:rsidR="00695328">
        <w:t xml:space="preserve">altitudes </w:t>
      </w:r>
      <w:r w:rsidR="00762C47">
        <w:t>within height interval</w:t>
      </w:r>
      <w:r w:rsidR="006C4605">
        <w:t xml:space="preserve">s related to </w:t>
      </w:r>
      <w:r w:rsidR="00B4094C">
        <w:t xml:space="preserve">weather radar </w:t>
      </w:r>
      <w:r w:rsidR="00DA0F89">
        <w:t>and airspace obstacles.</w:t>
      </w:r>
      <w:ins w:id="826" w:author="Liam Berigan" w:date="2025-01-23T17:28:00Z" w16du:dateUtc="2025-01-23T22:28:00Z">
        <w:r w:rsidR="00263A12" w:rsidRPr="00263A12">
          <w:t xml:space="preserve"> </w:t>
        </w:r>
        <w:r w:rsidR="00263A12">
          <w:t xml:space="preserve">We calculated these metrics by </w:t>
        </w:r>
        <w:r w:rsidR="00263A12">
          <w:rPr>
            <w:rFonts w:eastAsiaTheme="minorEastAsia"/>
          </w:rPr>
          <w:t xml:space="preserve">simulating a log-normal distribution for each posterior value of </w:t>
        </w:r>
      </w:ins>
      <m:oMath>
        <m:sSub>
          <m:sSubPr>
            <m:ctrlPr>
              <w:ins w:id="827" w:author="Liam Berigan" w:date="2025-01-23T17:28:00Z" w16du:dateUtc="2025-01-23T22:28:00Z">
                <w:rPr>
                  <w:rFonts w:ascii="Cambria Math" w:hAnsi="Cambria Math"/>
                  <w:i/>
                  <w:iCs/>
                </w:rPr>
              </w:ins>
            </m:ctrlPr>
          </m:sSubPr>
          <m:e>
            <m:r>
              <w:ins w:id="828" w:author="Liam Berigan" w:date="2025-01-23T17:28:00Z" w16du:dateUtc="2025-01-23T22:28:00Z">
                <w:rPr>
                  <w:rFonts w:ascii="Cambria Math" w:hAnsi="Cambria Math"/>
                </w:rPr>
                <m:t>μ</m:t>
              </w:ins>
            </m:r>
          </m:e>
          <m:sub>
            <m:r>
              <w:ins w:id="829" w:author="Liam Berigan" w:date="2025-01-23T17:28:00Z" w16du:dateUtc="2025-01-23T22:28:00Z">
                <w:rPr>
                  <w:rFonts w:ascii="Cambria Math" w:hAnsi="Cambria Math"/>
                </w:rPr>
                <m:t>f</m:t>
              </w:ins>
            </m:r>
          </m:sub>
        </m:sSub>
      </m:oMath>
      <w:ins w:id="830" w:author="Liam Berigan" w:date="2025-01-23T17:28:00Z" w16du:dateUtc="2025-01-23T22:28:00Z">
        <w:r w:rsidR="00263A12">
          <w:rPr>
            <w:rFonts w:eastAsiaTheme="minorEastAsia"/>
            <w:iCs/>
          </w:rPr>
          <w:t xml:space="preserve"> and</w:t>
        </w:r>
        <w:r w:rsidR="00263A12">
          <w:rPr>
            <w:rFonts w:eastAsiaTheme="minorEastAsia"/>
          </w:rPr>
          <w:t xml:space="preserve"> </w:t>
        </w:r>
      </w:ins>
      <m:oMath>
        <m:sSub>
          <m:sSubPr>
            <m:ctrlPr>
              <w:ins w:id="831" w:author="Liam Berigan" w:date="2025-01-23T17:28:00Z" w16du:dateUtc="2025-01-23T22:28:00Z">
                <w:rPr>
                  <w:rFonts w:ascii="Cambria Math" w:hAnsi="Cambria Math"/>
                  <w:i/>
                  <w:iCs/>
                </w:rPr>
              </w:ins>
            </m:ctrlPr>
          </m:sSubPr>
          <m:e>
            <m:r>
              <w:ins w:id="832" w:author="Liam Berigan" w:date="2025-01-23T17:28:00Z" w16du:dateUtc="2025-01-23T22:28:00Z">
                <w:rPr>
                  <w:rFonts w:ascii="Cambria Math" w:hAnsi="Cambria Math"/>
                </w:rPr>
                <m:t>σ</m:t>
              </w:ins>
            </m:r>
          </m:e>
          <m:sub>
            <m:r>
              <w:ins w:id="833" w:author="Liam Berigan" w:date="2025-01-23T17:28:00Z" w16du:dateUtc="2025-01-23T22:28:00Z">
                <w:rPr>
                  <w:rFonts w:ascii="Cambria Math" w:hAnsi="Cambria Math"/>
                </w:rPr>
                <m:t>f</m:t>
              </w:ins>
            </m:r>
          </m:sub>
        </m:sSub>
      </m:oMath>
      <w:ins w:id="834" w:author="Liam Berigan" w:date="2025-01-23T17:28:00Z" w16du:dateUtc="2025-01-23T22:28:00Z">
        <w:r w:rsidR="00263A12" w:rsidRPr="00337EA7">
          <w:rPr>
            <w:rFonts w:eastAsiaTheme="minorEastAsia"/>
          </w:rPr>
          <w:t>,</w:t>
        </w:r>
        <w:r w:rsidR="00263A12">
          <w:rPr>
            <w:rFonts w:eastAsiaTheme="minorEastAsia"/>
          </w:rPr>
          <w:t xml:space="preserve"> </w:t>
        </w:r>
        <w:r w:rsidR="00263A12">
          <w:t>and measuring the proportion of each distribution which fell below or within the given height interval.</w:t>
        </w:r>
      </w:ins>
      <w:r w:rsidR="00C82F41">
        <w:t xml:space="preserve"> </w:t>
      </w:r>
      <w:del w:id="835" w:author="Liam Berigan" w:date="2025-01-23T17:28:00Z" w16du:dateUtc="2025-01-23T22:28:00Z">
        <w:r w:rsidR="001D2E62" w:rsidDel="00263A12">
          <w:delText xml:space="preserve"> </w:delText>
        </w:r>
      </w:del>
      <w:del w:id="836" w:author="Liam Berigan" w:date="2025-01-23T16:44:00Z" w16du:dateUtc="2025-01-23T21:44:00Z">
        <w:r w:rsidR="00DA0F89" w:rsidDel="0077435B">
          <w:delText xml:space="preserve">Metrics </w:delText>
        </w:r>
      </w:del>
      <w:ins w:id="837" w:author="Liam Berigan" w:date="2025-01-23T16:44:00Z" w16du:dateUtc="2025-01-23T21:44:00Z">
        <w:r w:rsidR="0077435B">
          <w:t xml:space="preserve">Results </w:t>
        </w:r>
      </w:ins>
      <w:r w:rsidR="00DA0F89">
        <w:t>are</w:t>
      </w:r>
      <w:r>
        <w:t xml:space="preserve"> </w:t>
      </w:r>
      <w:del w:id="838" w:author="Liam Berigan" w:date="2025-01-23T16:44:00Z" w16du:dateUtc="2025-01-23T21:44:00Z">
        <w:r w:rsidR="001D2E62" w:rsidDel="0077435B">
          <w:delText xml:space="preserve">measured </w:delText>
        </w:r>
        <w:r w:rsidDel="0077435B">
          <w:delText xml:space="preserve">using </w:delText>
        </w:r>
      </w:del>
      <w:ins w:id="839" w:author="Liam Berigan" w:date="2025-01-23T16:44:00Z" w16du:dateUtc="2025-01-23T21:44:00Z">
        <w:r w:rsidR="001C2F87">
          <w:t xml:space="preserve">included for </w:t>
        </w:r>
      </w:ins>
      <w:r w:rsidR="00D10E06">
        <w:t>the</w:t>
      </w:r>
      <w:r>
        <w:t xml:space="preserve"> base model </w:t>
      </w:r>
      <w:del w:id="840" w:author="Liam Berigan" w:date="2025-01-20T19:47:00Z" w16du:dateUtc="2025-01-21T00:47:00Z">
        <w:r w:rsidDel="002368D2">
          <w:delText xml:space="preserve">(bold) </w:delText>
        </w:r>
      </w:del>
      <w:r>
        <w:t>as well as season</w:t>
      </w:r>
      <w:del w:id="841" w:author="Liam Berigan" w:date="2025-01-20T19:47:00Z" w16du:dateUtc="2025-01-21T00:47:00Z">
        <w:r w:rsidR="008E30E0" w:rsidDel="002368D2">
          <w:delText xml:space="preserve"> </w:delText>
        </w:r>
        <w:r w:rsidR="00CF434B" w:rsidDel="002368D2">
          <w:delText>(Fall/Spring)</w:delText>
        </w:r>
      </w:del>
      <w:r w:rsidR="00CF434B">
        <w:t>,</w:t>
      </w:r>
      <w:r w:rsidR="008E30E0">
        <w:t xml:space="preserve"> </w:t>
      </w:r>
      <w:r>
        <w:t>age</w:t>
      </w:r>
      <w:del w:id="842" w:author="Liam Berigan" w:date="2025-01-20T19:47:00Z" w16du:dateUtc="2025-01-21T00:47:00Z">
        <w:r w:rsidDel="002368D2">
          <w:delText xml:space="preserve"> </w:delText>
        </w:r>
        <w:r w:rsidR="00CF434B" w:rsidDel="002368D2">
          <w:delText>(Adult/Juvenile)</w:delText>
        </w:r>
      </w:del>
      <w:r w:rsidR="00CF434B">
        <w:t>, and sex</w:t>
      </w:r>
      <w:del w:id="843" w:author="Liam Berigan" w:date="2025-01-20T19:47:00Z" w16du:dateUtc="2025-01-21T00:47:00Z">
        <w:r w:rsidR="00CF434B" w:rsidDel="002368D2">
          <w:delText xml:space="preserve"> (Male/Female)</w:delText>
        </w:r>
      </w:del>
      <w:r>
        <w:t xml:space="preserve"> models. Estimates indicate the </w:t>
      </w:r>
      <w:r w:rsidR="00370E5C">
        <w:t>median expected value, while credible</w:t>
      </w:r>
      <w:r w:rsidR="00BA094C">
        <w:t xml:space="preserve"> intervals reflect highest </w:t>
      </w:r>
      <w:r w:rsidR="008B0F23">
        <w:t>density intervals for each estimate.</w:t>
      </w:r>
      <w:ins w:id="844" w:author="Liam Berigan" w:date="2025-01-22T13:46:00Z" w16du:dateUtc="2025-01-22T18:46:00Z">
        <w:r w:rsidR="006A6959">
          <w:t xml:space="preserve"> </w:t>
        </w:r>
      </w:ins>
      <w:ins w:id="845" w:author="Liam Berigan" w:date="2025-01-23T16:46:00Z" w16du:dateUtc="2025-01-23T21:46:00Z">
        <w:r w:rsidR="00CF7916">
          <w:t xml:space="preserve">These </w:t>
        </w:r>
      </w:ins>
      <w:ins w:id="846" w:author="Liam Berigan" w:date="2025-01-23T16:47:00Z" w16du:dateUtc="2025-01-23T21:47:00Z">
        <w:r w:rsidR="00031AE1">
          <w:t>derived metrics</w:t>
        </w:r>
      </w:ins>
      <w:ins w:id="847" w:author="Liam Berigan" w:date="2025-01-23T16:46:00Z" w16du:dateUtc="2025-01-23T21:46:00Z">
        <w:r w:rsidR="00CF7916">
          <w:t xml:space="preserve"> are based on a</w:t>
        </w:r>
      </w:ins>
      <w:ins w:id="848" w:author="Liam Berigan" w:date="2025-01-22T13:46:00Z" w16du:dateUtc="2025-01-22T18:46:00Z">
        <w:r w:rsidR="006A6959">
          <w:t>ltitude data collected using GPS transmitters in the eastern portion of the woodcock’s range from 2020 to 2024.</w:t>
        </w:r>
      </w:ins>
    </w:p>
    <w:tbl>
      <w:tblPr>
        <w:tblStyle w:val="TableGrid"/>
        <w:tblW w:w="0" w:type="auto"/>
        <w:jc w:val="center"/>
        <w:tblLook w:val="04A0" w:firstRow="1" w:lastRow="0" w:firstColumn="1" w:lastColumn="0" w:noHBand="0" w:noVBand="1"/>
      </w:tblPr>
      <w:tblGrid>
        <w:gridCol w:w="1870"/>
        <w:gridCol w:w="1455"/>
        <w:gridCol w:w="415"/>
        <w:gridCol w:w="1744"/>
        <w:gridCol w:w="126"/>
        <w:gridCol w:w="1870"/>
        <w:gridCol w:w="342"/>
        <w:gridCol w:w="1528"/>
        <w:tblGridChange w:id="849">
          <w:tblGrid>
            <w:gridCol w:w="20"/>
            <w:gridCol w:w="1850"/>
            <w:gridCol w:w="20"/>
            <w:gridCol w:w="1435"/>
            <w:gridCol w:w="415"/>
            <w:gridCol w:w="20"/>
            <w:gridCol w:w="1724"/>
            <w:gridCol w:w="126"/>
            <w:gridCol w:w="20"/>
            <w:gridCol w:w="1850"/>
            <w:gridCol w:w="20"/>
            <w:gridCol w:w="322"/>
            <w:gridCol w:w="1528"/>
            <w:gridCol w:w="20"/>
          </w:tblGrid>
        </w:tblGridChange>
      </w:tblGrid>
      <w:tr w:rsidR="00647B13" w:rsidDel="00941327" w14:paraId="36594703" w14:textId="1044A78D" w:rsidTr="002E2A16">
        <w:trPr>
          <w:gridAfter w:val="1"/>
          <w:wAfter w:w="1528" w:type="dxa"/>
          <w:jc w:val="center"/>
          <w:del w:id="850" w:author="Liam Berigan" w:date="2025-01-21T17:02:00Z"/>
        </w:trPr>
        <w:tc>
          <w:tcPr>
            <w:tcW w:w="3325" w:type="dxa"/>
            <w:gridSpan w:val="2"/>
            <w:tcBorders>
              <w:left w:val="nil"/>
              <w:bottom w:val="single" w:sz="4" w:space="0" w:color="auto"/>
              <w:right w:val="nil"/>
            </w:tcBorders>
          </w:tcPr>
          <w:p w14:paraId="44BA9893" w14:textId="4A99356A" w:rsidR="00647B13" w:rsidDel="00941327" w:rsidRDefault="00647B13" w:rsidP="00EA5F6F">
            <w:pPr>
              <w:spacing w:after="120"/>
              <w:rPr>
                <w:del w:id="851" w:author="Liam Berigan" w:date="2025-01-21T17:02:00Z" w16du:dateUtc="2025-01-21T22:02:00Z"/>
              </w:rPr>
            </w:pPr>
            <w:del w:id="852" w:author="Liam Berigan" w:date="2025-01-21T17:02:00Z" w16du:dateUtc="2025-01-21T22:02:00Z">
              <w:r w:rsidDel="00941327">
                <w:delText>Metric</w:delText>
              </w:r>
            </w:del>
          </w:p>
        </w:tc>
        <w:tc>
          <w:tcPr>
            <w:tcW w:w="2159" w:type="dxa"/>
            <w:gridSpan w:val="2"/>
            <w:tcBorders>
              <w:left w:val="nil"/>
              <w:bottom w:val="single" w:sz="4" w:space="0" w:color="auto"/>
              <w:right w:val="nil"/>
            </w:tcBorders>
          </w:tcPr>
          <w:p w14:paraId="457C2408" w14:textId="741A1744" w:rsidR="00647B13" w:rsidDel="00941327" w:rsidRDefault="00647B13" w:rsidP="00EA5F6F">
            <w:pPr>
              <w:spacing w:after="120"/>
              <w:rPr>
                <w:del w:id="853" w:author="Liam Berigan" w:date="2025-01-21T17:02:00Z" w16du:dateUtc="2025-01-21T22:02:00Z"/>
              </w:rPr>
            </w:pPr>
            <w:del w:id="854" w:author="Liam Berigan" w:date="2025-01-21T17:02:00Z" w16du:dateUtc="2025-01-21T22:02:00Z">
              <w:r w:rsidDel="00941327">
                <w:delText>Estimate</w:delText>
              </w:r>
            </w:del>
          </w:p>
        </w:tc>
        <w:tc>
          <w:tcPr>
            <w:tcW w:w="2338" w:type="dxa"/>
            <w:gridSpan w:val="3"/>
            <w:tcBorders>
              <w:left w:val="nil"/>
              <w:bottom w:val="single" w:sz="4" w:space="0" w:color="auto"/>
              <w:right w:val="nil"/>
            </w:tcBorders>
          </w:tcPr>
          <w:p w14:paraId="15C4B4D0" w14:textId="75F9EEA2" w:rsidR="00647B13" w:rsidDel="00941327" w:rsidRDefault="00647B13" w:rsidP="00EA5F6F">
            <w:pPr>
              <w:spacing w:after="120"/>
              <w:rPr>
                <w:del w:id="855" w:author="Liam Berigan" w:date="2025-01-21T17:02:00Z" w16du:dateUtc="2025-01-21T22:02:00Z"/>
              </w:rPr>
            </w:pPr>
            <w:del w:id="856" w:author="Liam Berigan" w:date="2025-01-21T17:02:00Z" w16du:dateUtc="2025-01-21T22:02:00Z">
              <w:r w:rsidDel="00941327">
                <w:delText>95% Credible Interval</w:delText>
              </w:r>
            </w:del>
          </w:p>
        </w:tc>
      </w:tr>
      <w:tr w:rsidR="00647B13" w:rsidDel="00941327" w14:paraId="49151ACF" w14:textId="1096065A" w:rsidTr="002E2A16">
        <w:trPr>
          <w:gridAfter w:val="1"/>
          <w:wAfter w:w="1528" w:type="dxa"/>
          <w:jc w:val="center"/>
          <w:del w:id="857" w:author="Liam Berigan" w:date="2025-01-21T17:02:00Z"/>
        </w:trPr>
        <w:tc>
          <w:tcPr>
            <w:tcW w:w="3325" w:type="dxa"/>
            <w:gridSpan w:val="2"/>
            <w:tcBorders>
              <w:top w:val="nil"/>
              <w:left w:val="nil"/>
              <w:bottom w:val="nil"/>
              <w:right w:val="nil"/>
            </w:tcBorders>
          </w:tcPr>
          <w:p w14:paraId="468A4FB7" w14:textId="2333F2AF" w:rsidR="00647B13" w:rsidRPr="004A5DF5" w:rsidDel="00941327" w:rsidRDefault="00647B13" w:rsidP="00EA5F6F">
            <w:pPr>
              <w:spacing w:after="120"/>
              <w:rPr>
                <w:del w:id="858" w:author="Liam Berigan" w:date="2025-01-21T17:02:00Z" w16du:dateUtc="2025-01-21T22:02:00Z"/>
                <w:b/>
                <w:bCs/>
                <w:vertAlign w:val="superscript"/>
              </w:rPr>
            </w:pPr>
            <w:del w:id="859" w:author="Liam Berigan" w:date="2025-01-21T17:02:00Z" w16du:dateUtc="2025-01-21T22:02:00Z">
              <w:r w:rsidRPr="004A5DF5" w:rsidDel="00941327">
                <w:rPr>
                  <w:b/>
                  <w:bCs/>
                </w:rPr>
                <w:delText>Below NEXRAD detection altitude (120m)</w:delText>
              </w:r>
              <w:r w:rsidRPr="004A5DF5" w:rsidDel="00941327">
                <w:rPr>
                  <w:b/>
                  <w:bCs/>
                  <w:vertAlign w:val="superscript"/>
                </w:rPr>
                <w:delText>1</w:delText>
              </w:r>
            </w:del>
          </w:p>
        </w:tc>
        <w:tc>
          <w:tcPr>
            <w:tcW w:w="2159" w:type="dxa"/>
            <w:gridSpan w:val="2"/>
            <w:tcBorders>
              <w:top w:val="nil"/>
              <w:left w:val="nil"/>
              <w:bottom w:val="nil"/>
              <w:right w:val="nil"/>
            </w:tcBorders>
          </w:tcPr>
          <w:p w14:paraId="4320F98B" w14:textId="0027724A" w:rsidR="00647B13" w:rsidRPr="0031055E" w:rsidDel="00941327" w:rsidRDefault="0031055E" w:rsidP="00EA5F6F">
            <w:pPr>
              <w:spacing w:after="120"/>
              <w:rPr>
                <w:del w:id="860" w:author="Liam Berigan" w:date="2025-01-21T17:02:00Z" w16du:dateUtc="2025-01-21T22:02:00Z"/>
                <w:b/>
                <w:bCs/>
              </w:rPr>
            </w:pPr>
            <w:del w:id="861" w:author="Liam Berigan" w:date="2025-01-21T17:02:00Z" w16du:dateUtc="2025-01-21T22:02:00Z">
              <w:r w:rsidRPr="0031055E" w:rsidDel="00941327">
                <w:rPr>
                  <w:b/>
                  <w:bCs/>
                </w:rPr>
                <w:delText>27</w:delText>
              </w:r>
              <w:r w:rsidR="00647B13" w:rsidRPr="0031055E" w:rsidDel="00941327">
                <w:rPr>
                  <w:b/>
                  <w:bCs/>
                </w:rPr>
                <w:delText>%</w:delText>
              </w:r>
            </w:del>
          </w:p>
        </w:tc>
        <w:tc>
          <w:tcPr>
            <w:tcW w:w="2338" w:type="dxa"/>
            <w:gridSpan w:val="3"/>
            <w:tcBorders>
              <w:top w:val="nil"/>
              <w:left w:val="nil"/>
              <w:bottom w:val="nil"/>
              <w:right w:val="nil"/>
            </w:tcBorders>
          </w:tcPr>
          <w:p w14:paraId="4BCB15EE" w14:textId="28F9C20C" w:rsidR="00647B13" w:rsidRPr="0031055E" w:rsidDel="00941327" w:rsidRDefault="00160780" w:rsidP="00EA5F6F">
            <w:pPr>
              <w:spacing w:after="120"/>
              <w:rPr>
                <w:del w:id="862" w:author="Liam Berigan" w:date="2025-01-21T17:02:00Z" w16du:dateUtc="2025-01-21T22:02:00Z"/>
                <w:b/>
                <w:bCs/>
              </w:rPr>
            </w:pPr>
            <w:del w:id="863" w:author="Liam Berigan" w:date="2025-01-21T17:02:00Z" w16du:dateUtc="2025-01-21T22:02:00Z">
              <w:r w:rsidRPr="0031055E" w:rsidDel="00941327">
                <w:rPr>
                  <w:b/>
                  <w:bCs/>
                </w:rPr>
                <w:delText>2</w:delText>
              </w:r>
              <w:r w:rsidR="0031055E" w:rsidRPr="0031055E" w:rsidDel="00941327">
                <w:rPr>
                  <w:b/>
                  <w:bCs/>
                </w:rPr>
                <w:delText>0</w:delText>
              </w:r>
              <w:r w:rsidR="00647B13" w:rsidRPr="0031055E" w:rsidDel="00941327">
                <w:rPr>
                  <w:b/>
                  <w:bCs/>
                </w:rPr>
                <w:delText>–</w:delText>
              </w:r>
              <w:r w:rsidR="0031055E" w:rsidRPr="0031055E" w:rsidDel="00941327">
                <w:rPr>
                  <w:b/>
                  <w:bCs/>
                </w:rPr>
                <w:delText>35</w:delText>
              </w:r>
              <w:r w:rsidR="00647B13" w:rsidRPr="0031055E" w:rsidDel="00941327">
                <w:rPr>
                  <w:b/>
                  <w:bCs/>
                </w:rPr>
                <w:delText>%</w:delText>
              </w:r>
            </w:del>
          </w:p>
        </w:tc>
      </w:tr>
      <w:tr w:rsidR="00647B13" w:rsidDel="00941327" w14:paraId="5CBD7263" w14:textId="08BFE60F" w:rsidTr="002E2A16">
        <w:trPr>
          <w:gridAfter w:val="1"/>
          <w:wAfter w:w="1528" w:type="dxa"/>
          <w:jc w:val="center"/>
          <w:del w:id="864" w:author="Liam Berigan" w:date="2025-01-21T17:02:00Z"/>
        </w:trPr>
        <w:tc>
          <w:tcPr>
            <w:tcW w:w="3325" w:type="dxa"/>
            <w:gridSpan w:val="2"/>
            <w:tcBorders>
              <w:top w:val="nil"/>
              <w:left w:val="nil"/>
              <w:bottom w:val="nil"/>
              <w:right w:val="nil"/>
            </w:tcBorders>
          </w:tcPr>
          <w:p w14:paraId="49B25EC0" w14:textId="19A1C7A4" w:rsidR="00647B13" w:rsidRPr="00343228" w:rsidDel="00941327" w:rsidRDefault="00647B13" w:rsidP="00EA5F6F">
            <w:pPr>
              <w:spacing w:after="120"/>
              <w:rPr>
                <w:del w:id="865" w:author="Liam Berigan" w:date="2025-01-21T17:02:00Z" w16du:dateUtc="2025-01-21T22:02:00Z"/>
                <w:highlight w:val="yellow"/>
              </w:rPr>
            </w:pPr>
            <w:del w:id="866" w:author="Liam Berigan" w:date="2025-01-21T17:02:00Z" w16du:dateUtc="2025-01-21T22:02:00Z">
              <w:r w:rsidRPr="00710051" w:rsidDel="00941327">
                <w:rPr>
                  <w:i/>
                  <w:iCs/>
                </w:rPr>
                <w:delText xml:space="preserve">    Fall/Spring</w:delText>
              </w:r>
            </w:del>
          </w:p>
        </w:tc>
        <w:tc>
          <w:tcPr>
            <w:tcW w:w="2159" w:type="dxa"/>
            <w:gridSpan w:val="2"/>
            <w:tcBorders>
              <w:top w:val="nil"/>
              <w:left w:val="nil"/>
              <w:bottom w:val="nil"/>
              <w:right w:val="nil"/>
            </w:tcBorders>
          </w:tcPr>
          <w:p w14:paraId="5AE9C6A3" w14:textId="11295C40" w:rsidR="00647B13" w:rsidRPr="009040A5" w:rsidDel="00941327" w:rsidRDefault="001E425F" w:rsidP="00EA5F6F">
            <w:pPr>
              <w:spacing w:after="120"/>
              <w:rPr>
                <w:del w:id="867" w:author="Liam Berigan" w:date="2025-01-21T17:02:00Z" w16du:dateUtc="2025-01-21T22:02:00Z"/>
                <w:highlight w:val="yellow"/>
              </w:rPr>
            </w:pPr>
            <w:del w:id="868" w:author="Liam Berigan" w:date="2025-01-21T17:02:00Z" w16du:dateUtc="2025-01-21T22:02:00Z">
              <w:r w:rsidRPr="001E6374" w:rsidDel="00941327">
                <w:delText>29</w:delText>
              </w:r>
              <w:r w:rsidR="00647B13" w:rsidRPr="001E6374" w:rsidDel="00941327">
                <w:delText>/</w:delText>
              </w:r>
              <w:r w:rsidR="0060197D" w:rsidRPr="001E6374" w:rsidDel="00941327">
                <w:delText>2</w:delText>
              </w:r>
              <w:r w:rsidR="001E6374" w:rsidRPr="001E6374" w:rsidDel="00941327">
                <w:delText>4</w:delText>
              </w:r>
              <w:r w:rsidR="00647B13" w:rsidRPr="001E6374" w:rsidDel="00941327">
                <w:delText>%</w:delText>
              </w:r>
            </w:del>
          </w:p>
        </w:tc>
        <w:tc>
          <w:tcPr>
            <w:tcW w:w="2338" w:type="dxa"/>
            <w:gridSpan w:val="3"/>
            <w:tcBorders>
              <w:top w:val="nil"/>
              <w:left w:val="nil"/>
              <w:bottom w:val="nil"/>
              <w:right w:val="nil"/>
            </w:tcBorders>
          </w:tcPr>
          <w:p w14:paraId="34C3F5E7" w14:textId="36EBA258" w:rsidR="00647B13" w:rsidRPr="009040A5" w:rsidDel="00941327" w:rsidRDefault="001E425F" w:rsidP="00EA5F6F">
            <w:pPr>
              <w:spacing w:after="120"/>
              <w:rPr>
                <w:del w:id="869" w:author="Liam Berigan" w:date="2025-01-21T17:02:00Z" w16du:dateUtc="2025-01-21T22:02:00Z"/>
                <w:highlight w:val="yellow"/>
              </w:rPr>
            </w:pPr>
            <w:del w:id="870" w:author="Liam Berigan" w:date="2025-01-21T17:02:00Z" w16du:dateUtc="2025-01-21T22:02:00Z">
              <w:r w:rsidRPr="001E425F" w:rsidDel="00941327">
                <w:delText>19</w:delText>
              </w:r>
              <w:r w:rsidR="00647B13" w:rsidRPr="001E425F" w:rsidDel="00941327">
                <w:delText>–</w:delText>
              </w:r>
              <w:r w:rsidRPr="001E425F" w:rsidDel="00941327">
                <w:delText>40</w:delText>
              </w:r>
              <w:r w:rsidR="00145D21" w:rsidRPr="001E6374" w:rsidDel="00941327">
                <w:delText>/</w:delText>
              </w:r>
              <w:r w:rsidR="0060197D" w:rsidRPr="001E6374" w:rsidDel="00941327">
                <w:delText>1</w:delText>
              </w:r>
              <w:r w:rsidR="001E6374" w:rsidRPr="001E6374" w:rsidDel="00941327">
                <w:delText>3</w:delText>
              </w:r>
              <w:r w:rsidR="00145D21" w:rsidRPr="001E6374" w:rsidDel="00941327">
                <w:delText>–</w:delText>
              </w:r>
              <w:r w:rsidR="001E6374" w:rsidRPr="001E6374" w:rsidDel="00941327">
                <w:delText>3</w:delText>
              </w:r>
              <w:r w:rsidR="002D2E79" w:rsidRPr="001E6374" w:rsidDel="00941327">
                <w:delText>5</w:delText>
              </w:r>
              <w:r w:rsidR="00647B13" w:rsidRPr="001E6374" w:rsidDel="00941327">
                <w:delText>%</w:delText>
              </w:r>
            </w:del>
          </w:p>
        </w:tc>
      </w:tr>
      <w:tr w:rsidR="00D21A80" w:rsidDel="00941327" w14:paraId="295B018F" w14:textId="3FD02422" w:rsidTr="002E2A16">
        <w:trPr>
          <w:gridAfter w:val="1"/>
          <w:wAfter w:w="1528" w:type="dxa"/>
          <w:jc w:val="center"/>
          <w:del w:id="871" w:author="Liam Berigan" w:date="2025-01-21T17:02:00Z"/>
        </w:trPr>
        <w:tc>
          <w:tcPr>
            <w:tcW w:w="3325" w:type="dxa"/>
            <w:gridSpan w:val="2"/>
            <w:tcBorders>
              <w:top w:val="nil"/>
              <w:left w:val="nil"/>
              <w:bottom w:val="nil"/>
              <w:right w:val="nil"/>
            </w:tcBorders>
          </w:tcPr>
          <w:p w14:paraId="6ADA2724" w14:textId="4674CCBA" w:rsidR="00D21A80" w:rsidRPr="009834BD" w:rsidDel="00941327" w:rsidRDefault="00D21A80" w:rsidP="00D21A80">
            <w:pPr>
              <w:spacing w:after="120"/>
              <w:rPr>
                <w:del w:id="872" w:author="Liam Berigan" w:date="2025-01-21T17:02:00Z" w16du:dateUtc="2025-01-21T22:02:00Z"/>
              </w:rPr>
            </w:pPr>
            <w:del w:id="873" w:author="Liam Berigan" w:date="2025-01-21T17:02:00Z" w16du:dateUtc="2025-01-21T22:02:00Z">
              <w:r w:rsidRPr="009834BD" w:rsidDel="00941327">
                <w:delText xml:space="preserve">    </w:delText>
              </w:r>
              <w:r w:rsidRPr="009834BD" w:rsidDel="00941327">
                <w:rPr>
                  <w:i/>
                  <w:iCs/>
                </w:rPr>
                <w:delText>Adult/Juvenile</w:delText>
              </w:r>
            </w:del>
          </w:p>
        </w:tc>
        <w:tc>
          <w:tcPr>
            <w:tcW w:w="2159" w:type="dxa"/>
            <w:gridSpan w:val="2"/>
            <w:tcBorders>
              <w:top w:val="nil"/>
              <w:left w:val="nil"/>
              <w:bottom w:val="nil"/>
              <w:right w:val="nil"/>
            </w:tcBorders>
          </w:tcPr>
          <w:p w14:paraId="4E1C6E7D" w14:textId="52FA6F03" w:rsidR="00D21A80" w:rsidRPr="009834BD" w:rsidDel="00941327" w:rsidRDefault="00554A50" w:rsidP="00D21A80">
            <w:pPr>
              <w:spacing w:after="120"/>
              <w:rPr>
                <w:del w:id="874" w:author="Liam Berigan" w:date="2025-01-21T17:02:00Z" w16du:dateUtc="2025-01-21T22:02:00Z"/>
              </w:rPr>
            </w:pPr>
            <w:del w:id="875" w:author="Liam Berigan" w:date="2025-01-21T17:02:00Z" w16du:dateUtc="2025-01-21T22:02:00Z">
              <w:r w:rsidRPr="009834BD" w:rsidDel="00941327">
                <w:delText>24</w:delText>
              </w:r>
              <w:r w:rsidR="00351674" w:rsidRPr="009834BD" w:rsidDel="00941327">
                <w:delText>/</w:delText>
              </w:r>
              <w:r w:rsidR="009A65A5" w:rsidRPr="009834BD" w:rsidDel="00941327">
                <w:delText>2</w:delText>
              </w:r>
              <w:r w:rsidR="009834BD" w:rsidRPr="009834BD" w:rsidDel="00941327">
                <w:delText>5</w:delText>
              </w:r>
              <w:r w:rsidR="00351674" w:rsidRPr="009834BD" w:rsidDel="00941327">
                <w:delText>%</w:delText>
              </w:r>
            </w:del>
          </w:p>
        </w:tc>
        <w:tc>
          <w:tcPr>
            <w:tcW w:w="2338" w:type="dxa"/>
            <w:gridSpan w:val="3"/>
            <w:tcBorders>
              <w:top w:val="nil"/>
              <w:left w:val="nil"/>
              <w:bottom w:val="nil"/>
              <w:right w:val="nil"/>
            </w:tcBorders>
          </w:tcPr>
          <w:p w14:paraId="087270B8" w14:textId="3FF89DF2" w:rsidR="00D21A80" w:rsidRPr="009834BD" w:rsidDel="00941327" w:rsidRDefault="00351674" w:rsidP="00D21A80">
            <w:pPr>
              <w:spacing w:after="120"/>
              <w:rPr>
                <w:del w:id="876" w:author="Liam Berigan" w:date="2025-01-21T17:02:00Z" w16du:dateUtc="2025-01-21T22:02:00Z"/>
              </w:rPr>
            </w:pPr>
            <w:del w:id="877" w:author="Liam Berigan" w:date="2025-01-21T17:02:00Z" w16du:dateUtc="2025-01-21T22:02:00Z">
              <w:r w:rsidRPr="009834BD" w:rsidDel="00941327">
                <w:delText>1</w:delText>
              </w:r>
              <w:r w:rsidR="00554A50" w:rsidRPr="009834BD" w:rsidDel="00941327">
                <w:delText>3</w:delText>
              </w:r>
              <w:r w:rsidRPr="009834BD" w:rsidDel="00941327">
                <w:delText>–</w:delText>
              </w:r>
              <w:r w:rsidR="00554A50" w:rsidRPr="009834BD" w:rsidDel="00941327">
                <w:delText>3</w:delText>
              </w:r>
              <w:r w:rsidR="00675C76" w:rsidRPr="009834BD" w:rsidDel="00941327">
                <w:delText>5</w:delText>
              </w:r>
              <w:r w:rsidRPr="009834BD" w:rsidDel="00941327">
                <w:delText>/1</w:delText>
              </w:r>
              <w:r w:rsidR="009834BD" w:rsidRPr="009834BD" w:rsidDel="00941327">
                <w:delText>5</w:delText>
              </w:r>
              <w:r w:rsidRPr="009834BD" w:rsidDel="00941327">
                <w:delText>–</w:delText>
              </w:r>
              <w:r w:rsidR="009834BD" w:rsidRPr="009834BD" w:rsidDel="00941327">
                <w:delText>36</w:delText>
              </w:r>
              <w:r w:rsidRPr="009834BD" w:rsidDel="00941327">
                <w:delText>%</w:delText>
              </w:r>
            </w:del>
          </w:p>
        </w:tc>
      </w:tr>
      <w:tr w:rsidR="00D21A80" w:rsidDel="00941327" w14:paraId="1D232AA2" w14:textId="5A41AF4E" w:rsidTr="002E2A16">
        <w:trPr>
          <w:gridAfter w:val="1"/>
          <w:wAfter w:w="1528" w:type="dxa"/>
          <w:jc w:val="center"/>
          <w:del w:id="878" w:author="Liam Berigan" w:date="2025-01-21T17:02:00Z"/>
        </w:trPr>
        <w:tc>
          <w:tcPr>
            <w:tcW w:w="3325" w:type="dxa"/>
            <w:gridSpan w:val="2"/>
            <w:tcBorders>
              <w:top w:val="nil"/>
              <w:left w:val="nil"/>
              <w:bottom w:val="nil"/>
              <w:right w:val="nil"/>
            </w:tcBorders>
          </w:tcPr>
          <w:p w14:paraId="2357A610" w14:textId="3D28CE46" w:rsidR="00D21A80" w:rsidRPr="0003587F" w:rsidDel="00941327" w:rsidRDefault="00D21A80" w:rsidP="00D21A80">
            <w:pPr>
              <w:spacing w:after="120"/>
              <w:rPr>
                <w:del w:id="879" w:author="Liam Berigan" w:date="2025-01-21T17:02:00Z" w16du:dateUtc="2025-01-21T22:02:00Z"/>
              </w:rPr>
            </w:pPr>
            <w:del w:id="880" w:author="Liam Berigan" w:date="2025-01-21T17:02:00Z" w16du:dateUtc="2025-01-21T22:02:00Z">
              <w:r w:rsidRPr="0003587F" w:rsidDel="00941327">
                <w:delText xml:space="preserve">    </w:delText>
              </w:r>
              <w:r w:rsidRPr="0003587F" w:rsidDel="00941327">
                <w:rPr>
                  <w:i/>
                  <w:iCs/>
                </w:rPr>
                <w:delText>Male/Female</w:delText>
              </w:r>
            </w:del>
          </w:p>
        </w:tc>
        <w:tc>
          <w:tcPr>
            <w:tcW w:w="2159" w:type="dxa"/>
            <w:gridSpan w:val="2"/>
            <w:tcBorders>
              <w:top w:val="nil"/>
              <w:left w:val="nil"/>
              <w:bottom w:val="nil"/>
              <w:right w:val="nil"/>
            </w:tcBorders>
          </w:tcPr>
          <w:p w14:paraId="748A88DA" w14:textId="3AC1E446" w:rsidR="00D21A80" w:rsidRPr="00530B77" w:rsidDel="00941327" w:rsidRDefault="009C73DC" w:rsidP="00D21A80">
            <w:pPr>
              <w:spacing w:after="120"/>
              <w:rPr>
                <w:del w:id="881" w:author="Liam Berigan" w:date="2025-01-21T17:02:00Z" w16du:dateUtc="2025-01-21T22:02:00Z"/>
              </w:rPr>
            </w:pPr>
            <w:del w:id="882" w:author="Liam Berigan" w:date="2025-01-21T17:02:00Z" w16du:dateUtc="2025-01-21T22:02:00Z">
              <w:r w:rsidRPr="00530B77" w:rsidDel="00941327">
                <w:delText>2</w:delText>
              </w:r>
              <w:r w:rsidR="00CC157A" w:rsidRPr="00530B77" w:rsidDel="00941327">
                <w:delText>3</w:delText>
              </w:r>
              <w:r w:rsidR="005D38D5" w:rsidRPr="00530B77" w:rsidDel="00941327">
                <w:delText>/</w:delText>
              </w:r>
              <w:r w:rsidR="00530B77" w:rsidRPr="00530B77" w:rsidDel="00941327">
                <w:delText>29</w:delText>
              </w:r>
              <w:r w:rsidR="005D38D5" w:rsidRPr="00530B77" w:rsidDel="00941327">
                <w:delText>%</w:delText>
              </w:r>
            </w:del>
          </w:p>
        </w:tc>
        <w:tc>
          <w:tcPr>
            <w:tcW w:w="2338" w:type="dxa"/>
            <w:gridSpan w:val="3"/>
            <w:tcBorders>
              <w:top w:val="nil"/>
              <w:left w:val="nil"/>
              <w:bottom w:val="nil"/>
              <w:right w:val="nil"/>
            </w:tcBorders>
          </w:tcPr>
          <w:p w14:paraId="02309725" w14:textId="2335992A" w:rsidR="00D21A80" w:rsidRPr="00530B77" w:rsidDel="00941327" w:rsidRDefault="00747956" w:rsidP="00D21A80">
            <w:pPr>
              <w:spacing w:after="120"/>
              <w:rPr>
                <w:del w:id="883" w:author="Liam Berigan" w:date="2025-01-21T17:02:00Z" w16du:dateUtc="2025-01-21T22:02:00Z"/>
              </w:rPr>
            </w:pPr>
            <w:del w:id="884" w:author="Liam Berigan" w:date="2025-01-21T17:02:00Z" w16du:dateUtc="2025-01-21T22:02:00Z">
              <w:r w:rsidRPr="00530B77" w:rsidDel="00941327">
                <w:delText>1</w:delText>
              </w:r>
              <w:r w:rsidR="00CC157A" w:rsidRPr="00530B77" w:rsidDel="00941327">
                <w:delText>4</w:delText>
              </w:r>
              <w:r w:rsidR="00145D21" w:rsidRPr="00530B77" w:rsidDel="00941327">
                <w:delText>–</w:delText>
              </w:r>
              <w:r w:rsidR="00CC157A" w:rsidRPr="00530B77" w:rsidDel="00941327">
                <w:delText>34</w:delText>
              </w:r>
              <w:r w:rsidR="00145D21" w:rsidRPr="00530B77" w:rsidDel="00941327">
                <w:delText>/</w:delText>
              </w:r>
              <w:r w:rsidRPr="00530B77" w:rsidDel="00941327">
                <w:delText>1</w:delText>
              </w:r>
              <w:r w:rsidR="0003587F" w:rsidRPr="00530B77" w:rsidDel="00941327">
                <w:delText>7</w:delText>
              </w:r>
              <w:r w:rsidR="00145D21" w:rsidRPr="00530B77" w:rsidDel="00941327">
                <w:delText>–</w:delText>
              </w:r>
              <w:r w:rsidR="00530B77" w:rsidRPr="00530B77" w:rsidDel="00941327">
                <w:delText>41</w:delText>
              </w:r>
              <w:r w:rsidR="00145D21" w:rsidRPr="00530B77" w:rsidDel="00941327">
                <w:delText>%</w:delText>
              </w:r>
            </w:del>
          </w:p>
        </w:tc>
      </w:tr>
      <w:tr w:rsidR="00145D21" w:rsidDel="00941327" w14:paraId="493996CA" w14:textId="0639EB56" w:rsidTr="00CD6144">
        <w:trPr>
          <w:gridAfter w:val="1"/>
          <w:wAfter w:w="1528" w:type="dxa"/>
          <w:jc w:val="center"/>
          <w:del w:id="885" w:author="Liam Berigan" w:date="2025-01-21T17:02:00Z"/>
        </w:trPr>
        <w:tc>
          <w:tcPr>
            <w:tcW w:w="3325" w:type="dxa"/>
            <w:gridSpan w:val="2"/>
            <w:tcBorders>
              <w:top w:val="nil"/>
              <w:left w:val="nil"/>
              <w:bottom w:val="nil"/>
              <w:right w:val="nil"/>
            </w:tcBorders>
          </w:tcPr>
          <w:p w14:paraId="6857925A" w14:textId="268748E4" w:rsidR="00145D21" w:rsidRPr="002D1AA3" w:rsidDel="00941327" w:rsidRDefault="00145D21" w:rsidP="00145D21">
            <w:pPr>
              <w:spacing w:after="120"/>
              <w:rPr>
                <w:del w:id="886" w:author="Liam Berigan" w:date="2025-01-21T17:02:00Z" w16du:dateUtc="2025-01-21T22:02:00Z"/>
                <w:b/>
                <w:bCs/>
                <w:vertAlign w:val="superscript"/>
              </w:rPr>
            </w:pPr>
            <w:del w:id="887" w:author="Liam Berigan" w:date="2025-01-21T17:02:00Z" w16du:dateUtc="2025-01-21T22:02:00Z">
              <w:r w:rsidRPr="002D1AA3" w:rsidDel="00941327">
                <w:rPr>
                  <w:b/>
                  <w:bCs/>
                </w:rPr>
                <w:delText>Below height of low-rise buildings (47m)</w:delText>
              </w:r>
              <w:r w:rsidRPr="002D1AA3" w:rsidDel="00941327">
                <w:rPr>
                  <w:b/>
                  <w:bCs/>
                  <w:vertAlign w:val="superscript"/>
                </w:rPr>
                <w:delText>2</w:delText>
              </w:r>
            </w:del>
          </w:p>
        </w:tc>
        <w:tc>
          <w:tcPr>
            <w:tcW w:w="2159" w:type="dxa"/>
            <w:gridSpan w:val="2"/>
            <w:tcBorders>
              <w:top w:val="nil"/>
              <w:left w:val="nil"/>
              <w:bottom w:val="nil"/>
              <w:right w:val="nil"/>
            </w:tcBorders>
          </w:tcPr>
          <w:p w14:paraId="02968266" w14:textId="42C36E72" w:rsidR="00145D21" w:rsidRPr="002D1AA3" w:rsidDel="00941327" w:rsidRDefault="002D1AA3" w:rsidP="00145D21">
            <w:pPr>
              <w:spacing w:after="120"/>
              <w:rPr>
                <w:del w:id="888" w:author="Liam Berigan" w:date="2025-01-21T17:02:00Z" w16du:dateUtc="2025-01-21T22:02:00Z"/>
                <w:b/>
                <w:bCs/>
              </w:rPr>
            </w:pPr>
            <w:del w:id="889" w:author="Liam Berigan" w:date="2025-01-21T17:02:00Z" w16du:dateUtc="2025-01-21T22:02:00Z">
              <w:r w:rsidRPr="002D1AA3" w:rsidDel="00941327">
                <w:rPr>
                  <w:b/>
                  <w:bCs/>
                </w:rPr>
                <w:delText>2</w:delText>
              </w:r>
              <w:r w:rsidR="00145D21" w:rsidRPr="002D1AA3" w:rsidDel="00941327">
                <w:rPr>
                  <w:b/>
                  <w:bCs/>
                </w:rPr>
                <w:delText>%</w:delText>
              </w:r>
            </w:del>
          </w:p>
        </w:tc>
        <w:tc>
          <w:tcPr>
            <w:tcW w:w="2338" w:type="dxa"/>
            <w:gridSpan w:val="3"/>
            <w:tcBorders>
              <w:top w:val="nil"/>
              <w:left w:val="nil"/>
              <w:bottom w:val="nil"/>
              <w:right w:val="nil"/>
            </w:tcBorders>
            <w:shd w:val="clear" w:color="auto" w:fill="auto"/>
          </w:tcPr>
          <w:p w14:paraId="4218B737" w14:textId="6EE94646" w:rsidR="00145D21" w:rsidRPr="002D1AA3" w:rsidDel="00941327" w:rsidRDefault="00CD6144" w:rsidP="00145D21">
            <w:pPr>
              <w:spacing w:after="120"/>
              <w:rPr>
                <w:del w:id="890" w:author="Liam Berigan" w:date="2025-01-21T17:02:00Z" w16du:dateUtc="2025-01-21T22:02:00Z"/>
                <w:b/>
                <w:bCs/>
              </w:rPr>
            </w:pPr>
            <w:del w:id="891" w:author="Liam Berigan" w:date="2025-01-21T17:02:00Z" w16du:dateUtc="2025-01-21T22:02:00Z">
              <w:r w:rsidRPr="002D1AA3" w:rsidDel="00941327">
                <w:rPr>
                  <w:b/>
                  <w:bCs/>
                </w:rPr>
                <w:delText>0</w:delText>
              </w:r>
              <w:r w:rsidR="00145D21" w:rsidRPr="002D1AA3" w:rsidDel="00941327">
                <w:rPr>
                  <w:b/>
                  <w:bCs/>
                </w:rPr>
                <w:delText>–</w:delText>
              </w:r>
              <w:r w:rsidR="001247D1" w:rsidRPr="002D1AA3" w:rsidDel="00941327">
                <w:rPr>
                  <w:b/>
                  <w:bCs/>
                </w:rPr>
                <w:delText>5</w:delText>
              </w:r>
              <w:r w:rsidR="00145D21" w:rsidRPr="002D1AA3" w:rsidDel="00941327">
                <w:rPr>
                  <w:b/>
                  <w:bCs/>
                </w:rPr>
                <w:delText>%</w:delText>
              </w:r>
            </w:del>
          </w:p>
        </w:tc>
      </w:tr>
      <w:tr w:rsidR="00D21A80" w:rsidDel="00941327" w14:paraId="0962F377" w14:textId="6D63B196" w:rsidTr="002E2A16">
        <w:trPr>
          <w:gridAfter w:val="1"/>
          <w:wAfter w:w="1528" w:type="dxa"/>
          <w:jc w:val="center"/>
          <w:del w:id="892" w:author="Liam Berigan" w:date="2025-01-21T17:02:00Z"/>
        </w:trPr>
        <w:tc>
          <w:tcPr>
            <w:tcW w:w="3325" w:type="dxa"/>
            <w:gridSpan w:val="2"/>
            <w:tcBorders>
              <w:top w:val="nil"/>
              <w:left w:val="nil"/>
              <w:bottom w:val="nil"/>
              <w:right w:val="nil"/>
            </w:tcBorders>
          </w:tcPr>
          <w:p w14:paraId="415AAD1B" w14:textId="3B0C6161" w:rsidR="00D21A80" w:rsidRPr="005866AF" w:rsidDel="00941327" w:rsidRDefault="00D21A80" w:rsidP="00D21A80">
            <w:pPr>
              <w:spacing w:after="120"/>
              <w:rPr>
                <w:del w:id="893" w:author="Liam Berigan" w:date="2025-01-21T17:02:00Z" w16du:dateUtc="2025-01-21T22:02:00Z"/>
              </w:rPr>
            </w:pPr>
            <w:del w:id="894" w:author="Liam Berigan" w:date="2025-01-21T17:02:00Z" w16du:dateUtc="2025-01-21T22:02:00Z">
              <w:r w:rsidRPr="005866AF" w:rsidDel="00941327">
                <w:rPr>
                  <w:i/>
                  <w:iCs/>
                </w:rPr>
                <w:delText xml:space="preserve">    Fall/Spring</w:delText>
              </w:r>
            </w:del>
          </w:p>
        </w:tc>
        <w:tc>
          <w:tcPr>
            <w:tcW w:w="2159" w:type="dxa"/>
            <w:gridSpan w:val="2"/>
            <w:tcBorders>
              <w:top w:val="nil"/>
              <w:left w:val="nil"/>
              <w:bottom w:val="nil"/>
              <w:right w:val="nil"/>
            </w:tcBorders>
          </w:tcPr>
          <w:p w14:paraId="4EAFC9F6" w14:textId="4E3D8C28" w:rsidR="00D21A80" w:rsidRPr="00F8070C" w:rsidDel="00941327" w:rsidRDefault="001D4091" w:rsidP="00D21A80">
            <w:pPr>
              <w:spacing w:after="120"/>
              <w:rPr>
                <w:del w:id="895" w:author="Liam Berigan" w:date="2025-01-21T17:02:00Z" w16du:dateUtc="2025-01-21T22:02:00Z"/>
              </w:rPr>
            </w:pPr>
            <w:del w:id="896" w:author="Liam Berigan" w:date="2025-01-21T17:02:00Z" w16du:dateUtc="2025-01-21T22:02:00Z">
              <w:r w:rsidRPr="00F8070C" w:rsidDel="00941327">
                <w:delText>2</w:delText>
              </w:r>
              <w:r w:rsidR="005D38D5" w:rsidRPr="00F8070C" w:rsidDel="00941327">
                <w:delText>/</w:delText>
              </w:r>
              <w:r w:rsidR="00F8070C" w:rsidRPr="00F8070C" w:rsidDel="00941327">
                <w:delText>2</w:delText>
              </w:r>
              <w:r w:rsidR="005D38D5" w:rsidRPr="00F8070C" w:rsidDel="00941327">
                <w:delText>%</w:delText>
              </w:r>
            </w:del>
          </w:p>
        </w:tc>
        <w:tc>
          <w:tcPr>
            <w:tcW w:w="2338" w:type="dxa"/>
            <w:gridSpan w:val="3"/>
            <w:tcBorders>
              <w:top w:val="nil"/>
              <w:left w:val="nil"/>
              <w:bottom w:val="nil"/>
              <w:right w:val="nil"/>
            </w:tcBorders>
          </w:tcPr>
          <w:p w14:paraId="64F440B3" w14:textId="50F54BA4" w:rsidR="00D21A80" w:rsidRPr="00F8070C" w:rsidDel="00941327" w:rsidRDefault="00E03320" w:rsidP="00D21A80">
            <w:pPr>
              <w:spacing w:after="120"/>
              <w:rPr>
                <w:del w:id="897" w:author="Liam Berigan" w:date="2025-01-21T17:02:00Z" w16du:dateUtc="2025-01-21T22:02:00Z"/>
              </w:rPr>
            </w:pPr>
            <w:del w:id="898" w:author="Liam Berigan" w:date="2025-01-21T17:02:00Z" w16du:dateUtc="2025-01-21T22:02:00Z">
              <w:r w:rsidRPr="00F8070C" w:rsidDel="00941327">
                <w:delText>0</w:delText>
              </w:r>
              <w:r w:rsidR="00145D21" w:rsidRPr="00F8070C" w:rsidDel="00941327">
                <w:delText>–</w:delText>
              </w:r>
              <w:r w:rsidR="008A7E71" w:rsidRPr="00F8070C" w:rsidDel="00941327">
                <w:delText>6</w:delText>
              </w:r>
              <w:r w:rsidR="00145D21" w:rsidRPr="00F8070C" w:rsidDel="00941327">
                <w:delText>/</w:delText>
              </w:r>
              <w:r w:rsidR="005866AF" w:rsidRPr="00F8070C" w:rsidDel="00941327">
                <w:delText>0</w:delText>
              </w:r>
              <w:r w:rsidR="00145D21" w:rsidRPr="00F8070C" w:rsidDel="00941327">
                <w:delText>–</w:delText>
              </w:r>
              <w:r w:rsidR="00F8070C" w:rsidRPr="00F8070C" w:rsidDel="00941327">
                <w:delText>6</w:delText>
              </w:r>
              <w:r w:rsidR="00145D21" w:rsidRPr="00F8070C" w:rsidDel="00941327">
                <w:delText>%</w:delText>
              </w:r>
            </w:del>
          </w:p>
        </w:tc>
      </w:tr>
      <w:tr w:rsidR="00D21A80" w:rsidDel="00941327" w14:paraId="73EF464B" w14:textId="10C9FB68" w:rsidTr="002E2A16">
        <w:trPr>
          <w:gridAfter w:val="1"/>
          <w:wAfter w:w="1528" w:type="dxa"/>
          <w:jc w:val="center"/>
          <w:del w:id="899" w:author="Liam Berigan" w:date="2025-01-21T17:02:00Z"/>
        </w:trPr>
        <w:tc>
          <w:tcPr>
            <w:tcW w:w="3325" w:type="dxa"/>
            <w:gridSpan w:val="2"/>
            <w:tcBorders>
              <w:top w:val="nil"/>
              <w:left w:val="nil"/>
              <w:bottom w:val="nil"/>
              <w:right w:val="nil"/>
            </w:tcBorders>
          </w:tcPr>
          <w:p w14:paraId="3422C6F1" w14:textId="5B98AF8D" w:rsidR="00D21A80" w:rsidRPr="00C26C2B" w:rsidDel="00941327" w:rsidRDefault="00D21A80" w:rsidP="00D21A80">
            <w:pPr>
              <w:spacing w:after="120"/>
              <w:rPr>
                <w:del w:id="900" w:author="Liam Berigan" w:date="2025-01-21T17:02:00Z" w16du:dateUtc="2025-01-21T22:02:00Z"/>
              </w:rPr>
            </w:pPr>
            <w:del w:id="901" w:author="Liam Berigan" w:date="2025-01-21T17:02:00Z" w16du:dateUtc="2025-01-21T22:02:00Z">
              <w:r w:rsidRPr="00C26C2B" w:rsidDel="00941327">
                <w:delText xml:space="preserve">    </w:delText>
              </w:r>
              <w:r w:rsidRPr="00C26C2B" w:rsidDel="00941327">
                <w:rPr>
                  <w:i/>
                  <w:iCs/>
                </w:rPr>
                <w:delText>Adult/Juvenile</w:delText>
              </w:r>
            </w:del>
          </w:p>
        </w:tc>
        <w:tc>
          <w:tcPr>
            <w:tcW w:w="2159" w:type="dxa"/>
            <w:gridSpan w:val="2"/>
            <w:tcBorders>
              <w:top w:val="nil"/>
              <w:left w:val="nil"/>
              <w:bottom w:val="nil"/>
              <w:right w:val="nil"/>
            </w:tcBorders>
          </w:tcPr>
          <w:p w14:paraId="3536D38F" w14:textId="45862BEC" w:rsidR="00D21A80" w:rsidRPr="00E40950" w:rsidDel="00941327" w:rsidRDefault="0037666F" w:rsidP="00D21A80">
            <w:pPr>
              <w:spacing w:after="120"/>
              <w:rPr>
                <w:del w:id="902" w:author="Liam Berigan" w:date="2025-01-21T17:02:00Z" w16du:dateUtc="2025-01-21T22:02:00Z"/>
              </w:rPr>
            </w:pPr>
            <w:del w:id="903" w:author="Liam Berigan" w:date="2025-01-21T17:02:00Z" w16du:dateUtc="2025-01-21T22:02:00Z">
              <w:r w:rsidRPr="00E40950" w:rsidDel="00941327">
                <w:delText>2</w:delText>
              </w:r>
              <w:r w:rsidR="00351674" w:rsidRPr="00E40950" w:rsidDel="00941327">
                <w:delText>/</w:delText>
              </w:r>
              <w:r w:rsidR="00E40950" w:rsidRPr="00E40950" w:rsidDel="00941327">
                <w:delText>2</w:delText>
              </w:r>
              <w:r w:rsidR="00351674" w:rsidRPr="00E40950" w:rsidDel="00941327">
                <w:delText>%</w:delText>
              </w:r>
            </w:del>
          </w:p>
        </w:tc>
        <w:tc>
          <w:tcPr>
            <w:tcW w:w="2338" w:type="dxa"/>
            <w:gridSpan w:val="3"/>
            <w:tcBorders>
              <w:top w:val="nil"/>
              <w:left w:val="nil"/>
              <w:bottom w:val="nil"/>
              <w:right w:val="nil"/>
            </w:tcBorders>
          </w:tcPr>
          <w:p w14:paraId="396F0A6A" w14:textId="3B218A78" w:rsidR="00D21A80" w:rsidRPr="00E40950" w:rsidDel="00941327" w:rsidRDefault="00E60AE0" w:rsidP="00D21A80">
            <w:pPr>
              <w:spacing w:after="120"/>
              <w:rPr>
                <w:del w:id="904" w:author="Liam Berigan" w:date="2025-01-21T17:02:00Z" w16du:dateUtc="2025-01-21T22:02:00Z"/>
              </w:rPr>
            </w:pPr>
            <w:del w:id="905" w:author="Liam Berigan" w:date="2025-01-21T17:02:00Z" w16du:dateUtc="2025-01-21T22:02:00Z">
              <w:r w:rsidRPr="00E40950" w:rsidDel="00941327">
                <w:delText>0</w:delText>
              </w:r>
              <w:r w:rsidR="00351674" w:rsidRPr="00E40950" w:rsidDel="00941327">
                <w:delText>–</w:delText>
              </w:r>
              <w:r w:rsidR="0037666F" w:rsidRPr="00E40950" w:rsidDel="00941327">
                <w:delText>6</w:delText>
              </w:r>
              <w:r w:rsidR="00351674" w:rsidRPr="00E40950" w:rsidDel="00941327">
                <w:delText>/</w:delText>
              </w:r>
              <w:r w:rsidR="00F37DF8" w:rsidRPr="00E40950" w:rsidDel="00941327">
                <w:delText>0</w:delText>
              </w:r>
              <w:r w:rsidR="00351674" w:rsidRPr="00E40950" w:rsidDel="00941327">
                <w:delText>–</w:delText>
              </w:r>
              <w:r w:rsidR="00E40950" w:rsidRPr="00E40950" w:rsidDel="00941327">
                <w:delText>5</w:delText>
              </w:r>
              <w:r w:rsidR="00351674" w:rsidRPr="00E40950" w:rsidDel="00941327">
                <w:delText>%</w:delText>
              </w:r>
            </w:del>
          </w:p>
        </w:tc>
      </w:tr>
      <w:tr w:rsidR="00D21A80" w:rsidDel="00941327" w14:paraId="6FD014A2" w14:textId="5AADD762" w:rsidTr="002E2A16">
        <w:trPr>
          <w:gridAfter w:val="1"/>
          <w:wAfter w:w="1528" w:type="dxa"/>
          <w:jc w:val="center"/>
          <w:del w:id="906" w:author="Liam Berigan" w:date="2025-01-21T17:02:00Z"/>
        </w:trPr>
        <w:tc>
          <w:tcPr>
            <w:tcW w:w="3325" w:type="dxa"/>
            <w:gridSpan w:val="2"/>
            <w:tcBorders>
              <w:top w:val="nil"/>
              <w:left w:val="nil"/>
              <w:bottom w:val="nil"/>
              <w:right w:val="nil"/>
            </w:tcBorders>
          </w:tcPr>
          <w:p w14:paraId="3D689785" w14:textId="46B76384" w:rsidR="00D21A80" w:rsidRPr="003D5104" w:rsidDel="00941327" w:rsidRDefault="00D21A80" w:rsidP="00D21A80">
            <w:pPr>
              <w:spacing w:after="120"/>
              <w:rPr>
                <w:del w:id="907" w:author="Liam Berigan" w:date="2025-01-21T17:02:00Z" w16du:dateUtc="2025-01-21T22:02:00Z"/>
              </w:rPr>
            </w:pPr>
            <w:del w:id="908" w:author="Liam Berigan" w:date="2025-01-21T17:02:00Z" w16du:dateUtc="2025-01-21T22:02:00Z">
              <w:r w:rsidRPr="003D5104" w:rsidDel="00941327">
                <w:delText xml:space="preserve">    </w:delText>
              </w:r>
              <w:r w:rsidRPr="003D5104" w:rsidDel="00941327">
                <w:rPr>
                  <w:i/>
                  <w:iCs/>
                </w:rPr>
                <w:delText>Male/Female</w:delText>
              </w:r>
            </w:del>
          </w:p>
        </w:tc>
        <w:tc>
          <w:tcPr>
            <w:tcW w:w="2159" w:type="dxa"/>
            <w:gridSpan w:val="2"/>
            <w:tcBorders>
              <w:top w:val="nil"/>
              <w:left w:val="nil"/>
              <w:bottom w:val="nil"/>
              <w:right w:val="nil"/>
            </w:tcBorders>
          </w:tcPr>
          <w:p w14:paraId="70898EEC" w14:textId="67A79C84" w:rsidR="00D21A80" w:rsidRPr="003D5104" w:rsidDel="00941327" w:rsidRDefault="00530B77" w:rsidP="00D21A80">
            <w:pPr>
              <w:spacing w:after="120"/>
              <w:rPr>
                <w:del w:id="909" w:author="Liam Berigan" w:date="2025-01-21T17:02:00Z" w16du:dateUtc="2025-01-21T22:02:00Z"/>
              </w:rPr>
            </w:pPr>
            <w:del w:id="910" w:author="Liam Berigan" w:date="2025-01-21T17:02:00Z" w16du:dateUtc="2025-01-21T22:02:00Z">
              <w:r w:rsidRPr="003D5104" w:rsidDel="00941327">
                <w:delText>2</w:delText>
              </w:r>
              <w:r w:rsidR="005D38D5" w:rsidRPr="003D5104" w:rsidDel="00941327">
                <w:delText>/</w:delText>
              </w:r>
              <w:r w:rsidR="003D5104" w:rsidRPr="003D5104" w:rsidDel="00941327">
                <w:delText>2</w:delText>
              </w:r>
              <w:r w:rsidR="005D38D5" w:rsidRPr="003D5104" w:rsidDel="00941327">
                <w:delText>%</w:delText>
              </w:r>
            </w:del>
          </w:p>
        </w:tc>
        <w:tc>
          <w:tcPr>
            <w:tcW w:w="2338" w:type="dxa"/>
            <w:gridSpan w:val="3"/>
            <w:tcBorders>
              <w:top w:val="nil"/>
              <w:left w:val="nil"/>
              <w:bottom w:val="nil"/>
              <w:right w:val="nil"/>
            </w:tcBorders>
          </w:tcPr>
          <w:p w14:paraId="03EE80CE" w14:textId="28BFA1C5" w:rsidR="00D21A80" w:rsidRPr="003D5104" w:rsidDel="00941327" w:rsidRDefault="00573D33" w:rsidP="00D21A80">
            <w:pPr>
              <w:spacing w:after="120"/>
              <w:rPr>
                <w:del w:id="911" w:author="Liam Berigan" w:date="2025-01-21T17:02:00Z" w16du:dateUtc="2025-01-21T22:02:00Z"/>
              </w:rPr>
            </w:pPr>
            <w:del w:id="912" w:author="Liam Berigan" w:date="2025-01-21T17:02:00Z" w16du:dateUtc="2025-01-21T22:02:00Z">
              <w:r w:rsidRPr="003D5104" w:rsidDel="00941327">
                <w:delText>0</w:delText>
              </w:r>
              <w:r w:rsidR="00145D21" w:rsidRPr="003D5104" w:rsidDel="00941327">
                <w:delText>–</w:delText>
              </w:r>
              <w:r w:rsidR="00530B77" w:rsidRPr="003D5104" w:rsidDel="00941327">
                <w:delText>5</w:delText>
              </w:r>
              <w:r w:rsidR="00145D21" w:rsidRPr="003D5104" w:rsidDel="00941327">
                <w:delText>/</w:delText>
              </w:r>
              <w:r w:rsidR="00C26C2B" w:rsidRPr="003D5104" w:rsidDel="00941327">
                <w:delText>0</w:delText>
              </w:r>
              <w:r w:rsidR="00145D21" w:rsidRPr="003D5104" w:rsidDel="00941327">
                <w:delText>–</w:delText>
              </w:r>
              <w:r w:rsidR="003D5104" w:rsidRPr="003D5104" w:rsidDel="00941327">
                <w:delText>7</w:delText>
              </w:r>
              <w:r w:rsidR="00145D21" w:rsidRPr="003D5104" w:rsidDel="00941327">
                <w:delText>%</w:delText>
              </w:r>
            </w:del>
          </w:p>
        </w:tc>
      </w:tr>
      <w:tr w:rsidR="00145D21" w:rsidDel="00941327" w14:paraId="21716AA4" w14:textId="61491408" w:rsidTr="002E2A16">
        <w:trPr>
          <w:gridAfter w:val="1"/>
          <w:wAfter w:w="1528" w:type="dxa"/>
          <w:jc w:val="center"/>
          <w:del w:id="913" w:author="Liam Berigan" w:date="2025-01-21T17:02:00Z"/>
        </w:trPr>
        <w:tc>
          <w:tcPr>
            <w:tcW w:w="3325" w:type="dxa"/>
            <w:gridSpan w:val="2"/>
            <w:tcBorders>
              <w:top w:val="nil"/>
              <w:left w:val="nil"/>
              <w:bottom w:val="nil"/>
              <w:right w:val="nil"/>
            </w:tcBorders>
          </w:tcPr>
          <w:p w14:paraId="57B9EE37" w14:textId="1C82CC0C" w:rsidR="00145D21" w:rsidRPr="00F0701A" w:rsidDel="00941327" w:rsidRDefault="00145D21" w:rsidP="00145D21">
            <w:pPr>
              <w:spacing w:after="120"/>
              <w:rPr>
                <w:del w:id="914" w:author="Liam Berigan" w:date="2025-01-21T17:02:00Z" w16du:dateUtc="2025-01-21T22:02:00Z"/>
                <w:b/>
                <w:bCs/>
                <w:vertAlign w:val="superscript"/>
              </w:rPr>
            </w:pPr>
            <w:del w:id="915" w:author="Liam Berigan" w:date="2025-01-21T17:02:00Z" w16du:dateUtc="2025-01-21T22:02:00Z">
              <w:r w:rsidRPr="00F0701A" w:rsidDel="00941327">
                <w:rPr>
                  <w:b/>
                  <w:bCs/>
                </w:rPr>
                <w:delText>Within sweep of land-based wind turbines (32–164m)</w:delText>
              </w:r>
              <w:r w:rsidRPr="00F0701A" w:rsidDel="00941327">
                <w:rPr>
                  <w:b/>
                  <w:bCs/>
                  <w:vertAlign w:val="superscript"/>
                </w:rPr>
                <w:delText>3</w:delText>
              </w:r>
            </w:del>
          </w:p>
        </w:tc>
        <w:tc>
          <w:tcPr>
            <w:tcW w:w="2159" w:type="dxa"/>
            <w:gridSpan w:val="2"/>
            <w:tcBorders>
              <w:top w:val="nil"/>
              <w:left w:val="nil"/>
              <w:bottom w:val="nil"/>
              <w:right w:val="nil"/>
            </w:tcBorders>
          </w:tcPr>
          <w:p w14:paraId="12F4917E" w14:textId="7735003C" w:rsidR="00145D21" w:rsidRPr="008B777D" w:rsidDel="00941327" w:rsidRDefault="008B777D" w:rsidP="00145D21">
            <w:pPr>
              <w:spacing w:after="120"/>
              <w:rPr>
                <w:del w:id="916" w:author="Liam Berigan" w:date="2025-01-21T17:02:00Z" w16du:dateUtc="2025-01-21T22:02:00Z"/>
                <w:b/>
                <w:bCs/>
              </w:rPr>
            </w:pPr>
            <w:del w:id="917" w:author="Liam Berigan" w:date="2025-01-21T17:02:00Z" w16du:dateUtc="2025-01-21T22:02:00Z">
              <w:r w:rsidRPr="008B777D" w:rsidDel="00941327">
                <w:rPr>
                  <w:b/>
                  <w:bCs/>
                </w:rPr>
                <w:delText>28</w:delText>
              </w:r>
              <w:r w:rsidR="00145D21" w:rsidRPr="008B777D" w:rsidDel="00941327">
                <w:rPr>
                  <w:b/>
                  <w:bCs/>
                </w:rPr>
                <w:delText>%</w:delText>
              </w:r>
            </w:del>
          </w:p>
        </w:tc>
        <w:tc>
          <w:tcPr>
            <w:tcW w:w="2338" w:type="dxa"/>
            <w:gridSpan w:val="3"/>
            <w:tcBorders>
              <w:top w:val="nil"/>
              <w:left w:val="nil"/>
              <w:bottom w:val="nil"/>
              <w:right w:val="nil"/>
            </w:tcBorders>
          </w:tcPr>
          <w:p w14:paraId="49B43566" w14:textId="120191F5" w:rsidR="00145D21" w:rsidRPr="008B777D" w:rsidDel="00941327" w:rsidRDefault="00D41172" w:rsidP="00145D21">
            <w:pPr>
              <w:spacing w:after="120"/>
              <w:rPr>
                <w:del w:id="918" w:author="Liam Berigan" w:date="2025-01-21T17:02:00Z" w16du:dateUtc="2025-01-21T22:02:00Z"/>
                <w:b/>
                <w:bCs/>
              </w:rPr>
            </w:pPr>
            <w:del w:id="919" w:author="Liam Berigan" w:date="2025-01-21T17:02:00Z" w16du:dateUtc="2025-01-21T22:02:00Z">
              <w:r w:rsidRPr="008B777D" w:rsidDel="00941327">
                <w:rPr>
                  <w:b/>
                  <w:bCs/>
                </w:rPr>
                <w:delText>2</w:delText>
              </w:r>
              <w:r w:rsidR="008B777D" w:rsidRPr="008B777D" w:rsidDel="00941327">
                <w:rPr>
                  <w:b/>
                  <w:bCs/>
                </w:rPr>
                <w:delText>1</w:delText>
              </w:r>
              <w:r w:rsidR="00145D21" w:rsidRPr="008B777D" w:rsidDel="00941327">
                <w:rPr>
                  <w:b/>
                  <w:bCs/>
                </w:rPr>
                <w:delText>–</w:delText>
              </w:r>
              <w:r w:rsidR="008B777D" w:rsidRPr="008B777D" w:rsidDel="00941327">
                <w:rPr>
                  <w:b/>
                  <w:bCs/>
                </w:rPr>
                <w:delText>35</w:delText>
              </w:r>
              <w:r w:rsidR="00145D21" w:rsidRPr="008B777D" w:rsidDel="00941327">
                <w:rPr>
                  <w:b/>
                  <w:bCs/>
                </w:rPr>
                <w:delText>%</w:delText>
              </w:r>
            </w:del>
          </w:p>
        </w:tc>
      </w:tr>
      <w:tr w:rsidR="00D21A80" w:rsidDel="00941327" w14:paraId="174B2197" w14:textId="306D30A1" w:rsidTr="002E2A16">
        <w:trPr>
          <w:gridAfter w:val="1"/>
          <w:wAfter w:w="1528" w:type="dxa"/>
          <w:jc w:val="center"/>
          <w:del w:id="920" w:author="Liam Berigan" w:date="2025-01-21T17:02:00Z"/>
        </w:trPr>
        <w:tc>
          <w:tcPr>
            <w:tcW w:w="3325" w:type="dxa"/>
            <w:gridSpan w:val="2"/>
            <w:tcBorders>
              <w:top w:val="nil"/>
              <w:left w:val="nil"/>
              <w:bottom w:val="nil"/>
              <w:right w:val="nil"/>
            </w:tcBorders>
          </w:tcPr>
          <w:p w14:paraId="1714CE3A" w14:textId="49ABC47A" w:rsidR="00D21A80" w:rsidRPr="00343228" w:rsidDel="00941327" w:rsidRDefault="00F950F9" w:rsidP="00D21A80">
            <w:pPr>
              <w:spacing w:after="120"/>
              <w:rPr>
                <w:del w:id="921" w:author="Liam Berigan" w:date="2025-01-21T17:02:00Z" w16du:dateUtc="2025-01-21T22:02:00Z"/>
                <w:highlight w:val="yellow"/>
              </w:rPr>
            </w:pPr>
            <w:del w:id="922" w:author="Liam Berigan" w:date="2025-01-21T17:02:00Z" w16du:dateUtc="2025-01-21T22:02:00Z">
              <w:r w:rsidRPr="00B15F95" w:rsidDel="00941327">
                <w:rPr>
                  <w:i/>
                  <w:iCs/>
                </w:rPr>
                <w:delText xml:space="preserve">    Fall/Spring</w:delText>
              </w:r>
            </w:del>
          </w:p>
        </w:tc>
        <w:tc>
          <w:tcPr>
            <w:tcW w:w="2159" w:type="dxa"/>
            <w:gridSpan w:val="2"/>
            <w:tcBorders>
              <w:top w:val="nil"/>
              <w:left w:val="nil"/>
              <w:bottom w:val="nil"/>
              <w:right w:val="nil"/>
            </w:tcBorders>
          </w:tcPr>
          <w:p w14:paraId="143846D6" w14:textId="24CA15DE" w:rsidR="00D21A80" w:rsidRPr="00D93C88" w:rsidDel="00941327" w:rsidRDefault="00556A0A" w:rsidP="00D21A80">
            <w:pPr>
              <w:spacing w:after="120"/>
              <w:rPr>
                <w:del w:id="923" w:author="Liam Berigan" w:date="2025-01-21T17:02:00Z" w16du:dateUtc="2025-01-21T22:02:00Z"/>
              </w:rPr>
            </w:pPr>
            <w:del w:id="924" w:author="Liam Berigan" w:date="2025-01-21T17:02:00Z" w16du:dateUtc="2025-01-21T22:02:00Z">
              <w:r w:rsidRPr="00D93C88" w:rsidDel="00941327">
                <w:delText>3</w:delText>
              </w:r>
              <w:r w:rsidR="0006061F" w:rsidRPr="00D93C88" w:rsidDel="00941327">
                <w:delText>1</w:delText>
              </w:r>
              <w:r w:rsidR="005D38D5" w:rsidRPr="00D93C88" w:rsidDel="00941327">
                <w:delText>/</w:delText>
              </w:r>
              <w:r w:rsidR="006F63A1" w:rsidRPr="00D93C88" w:rsidDel="00941327">
                <w:delText>2</w:delText>
              </w:r>
              <w:r w:rsidR="00D93C88" w:rsidRPr="00D93C88" w:rsidDel="00941327">
                <w:delText>5</w:delText>
              </w:r>
              <w:r w:rsidR="005D38D5" w:rsidRPr="00D93C88" w:rsidDel="00941327">
                <w:delText>%</w:delText>
              </w:r>
            </w:del>
          </w:p>
        </w:tc>
        <w:tc>
          <w:tcPr>
            <w:tcW w:w="2338" w:type="dxa"/>
            <w:gridSpan w:val="3"/>
            <w:tcBorders>
              <w:top w:val="nil"/>
              <w:left w:val="nil"/>
              <w:bottom w:val="nil"/>
              <w:right w:val="nil"/>
            </w:tcBorders>
          </w:tcPr>
          <w:p w14:paraId="48C3B6DD" w14:textId="127F159F" w:rsidR="00D21A80" w:rsidRPr="00D93C88" w:rsidDel="00941327" w:rsidRDefault="00556A0A" w:rsidP="00D21A80">
            <w:pPr>
              <w:spacing w:after="120"/>
              <w:rPr>
                <w:del w:id="925" w:author="Liam Berigan" w:date="2025-01-21T17:02:00Z" w16du:dateUtc="2025-01-21T22:02:00Z"/>
              </w:rPr>
            </w:pPr>
            <w:del w:id="926" w:author="Liam Berigan" w:date="2025-01-21T17:02:00Z" w16du:dateUtc="2025-01-21T22:02:00Z">
              <w:r w:rsidRPr="00D93C88" w:rsidDel="00941327">
                <w:delText>2</w:delText>
              </w:r>
              <w:r w:rsidR="0006061F" w:rsidRPr="00D93C88" w:rsidDel="00941327">
                <w:delText>2</w:delText>
              </w:r>
              <w:r w:rsidR="00145D21" w:rsidRPr="00D93C88" w:rsidDel="00941327">
                <w:delText>–</w:delText>
              </w:r>
              <w:r w:rsidR="00351E5E" w:rsidRPr="00D93C88" w:rsidDel="00941327">
                <w:delText>4</w:delText>
              </w:r>
              <w:r w:rsidR="0006061F" w:rsidRPr="00D93C88" w:rsidDel="00941327">
                <w:delText>1</w:delText>
              </w:r>
              <w:r w:rsidR="00145D21" w:rsidRPr="00D93C88" w:rsidDel="00941327">
                <w:delText>/</w:delText>
              </w:r>
              <w:r w:rsidR="006F63A1" w:rsidRPr="00D93C88" w:rsidDel="00941327">
                <w:delText>1</w:delText>
              </w:r>
              <w:r w:rsidR="00D93C88" w:rsidRPr="00D93C88" w:rsidDel="00941327">
                <w:delText>5</w:delText>
              </w:r>
              <w:r w:rsidR="00145D21" w:rsidRPr="00D93C88" w:rsidDel="00941327">
                <w:delText>–</w:delText>
              </w:r>
              <w:r w:rsidR="00D93C88" w:rsidRPr="00D93C88" w:rsidDel="00941327">
                <w:delText>35</w:delText>
              </w:r>
              <w:r w:rsidR="00145D21" w:rsidRPr="00D93C88" w:rsidDel="00941327">
                <w:delText>%</w:delText>
              </w:r>
            </w:del>
          </w:p>
        </w:tc>
      </w:tr>
      <w:tr w:rsidR="00D21A80" w:rsidDel="00941327" w14:paraId="00FCED52" w14:textId="409F72F4" w:rsidTr="002E2A16">
        <w:trPr>
          <w:gridAfter w:val="1"/>
          <w:wAfter w:w="1528" w:type="dxa"/>
          <w:jc w:val="center"/>
          <w:del w:id="927" w:author="Liam Berigan" w:date="2025-01-21T17:02:00Z"/>
        </w:trPr>
        <w:tc>
          <w:tcPr>
            <w:tcW w:w="3325" w:type="dxa"/>
            <w:gridSpan w:val="2"/>
            <w:tcBorders>
              <w:top w:val="nil"/>
              <w:left w:val="nil"/>
              <w:bottom w:val="nil"/>
              <w:right w:val="nil"/>
            </w:tcBorders>
          </w:tcPr>
          <w:p w14:paraId="38546783" w14:textId="0768C381" w:rsidR="00D21A80" w:rsidRPr="00BC7A8D" w:rsidDel="00941327" w:rsidRDefault="00F950F9" w:rsidP="00D21A80">
            <w:pPr>
              <w:spacing w:after="120"/>
              <w:rPr>
                <w:del w:id="928" w:author="Liam Berigan" w:date="2025-01-21T17:02:00Z" w16du:dateUtc="2025-01-21T22:02:00Z"/>
              </w:rPr>
            </w:pPr>
            <w:del w:id="929" w:author="Liam Berigan" w:date="2025-01-21T17:02:00Z" w16du:dateUtc="2025-01-21T22:02:00Z">
              <w:r w:rsidRPr="00BC7A8D" w:rsidDel="00941327">
                <w:delText xml:space="preserve">    </w:delText>
              </w:r>
              <w:r w:rsidRPr="00BC7A8D" w:rsidDel="00941327">
                <w:rPr>
                  <w:i/>
                  <w:iCs/>
                </w:rPr>
                <w:delText>Adult/Juvenile</w:delText>
              </w:r>
            </w:del>
          </w:p>
        </w:tc>
        <w:tc>
          <w:tcPr>
            <w:tcW w:w="2159" w:type="dxa"/>
            <w:gridSpan w:val="2"/>
            <w:tcBorders>
              <w:top w:val="nil"/>
              <w:left w:val="nil"/>
              <w:bottom w:val="nil"/>
              <w:right w:val="nil"/>
            </w:tcBorders>
          </w:tcPr>
          <w:p w14:paraId="1913D546" w14:textId="50D7A7B5" w:rsidR="00D21A80" w:rsidRPr="00CA6F86" w:rsidDel="00941327" w:rsidRDefault="00D6133B" w:rsidP="00D21A80">
            <w:pPr>
              <w:spacing w:after="120"/>
              <w:rPr>
                <w:del w:id="930" w:author="Liam Berigan" w:date="2025-01-21T17:02:00Z" w16du:dateUtc="2025-01-21T22:02:00Z"/>
              </w:rPr>
            </w:pPr>
            <w:del w:id="931" w:author="Liam Berigan" w:date="2025-01-21T17:02:00Z" w16du:dateUtc="2025-01-21T22:02:00Z">
              <w:r w:rsidRPr="00CA6F86" w:rsidDel="00941327">
                <w:delText>2</w:delText>
              </w:r>
              <w:r w:rsidR="00CA6F86" w:rsidRPr="00CA6F86" w:rsidDel="00941327">
                <w:delText>5</w:delText>
              </w:r>
              <w:r w:rsidR="005D38D5" w:rsidRPr="00CA6F86" w:rsidDel="00941327">
                <w:delText>/</w:delText>
              </w:r>
              <w:r w:rsidR="00CA6F86" w:rsidRPr="00CA6F86" w:rsidDel="00941327">
                <w:delText>27</w:delText>
              </w:r>
              <w:r w:rsidR="005D38D5" w:rsidRPr="00CA6F86" w:rsidDel="00941327">
                <w:delText>%</w:delText>
              </w:r>
            </w:del>
          </w:p>
        </w:tc>
        <w:tc>
          <w:tcPr>
            <w:tcW w:w="2338" w:type="dxa"/>
            <w:gridSpan w:val="3"/>
            <w:tcBorders>
              <w:top w:val="nil"/>
              <w:left w:val="nil"/>
              <w:bottom w:val="nil"/>
              <w:right w:val="nil"/>
            </w:tcBorders>
          </w:tcPr>
          <w:p w14:paraId="24A8F648" w14:textId="7B853717" w:rsidR="00D21A80" w:rsidRPr="00CA6F86" w:rsidDel="00941327" w:rsidRDefault="00D6133B" w:rsidP="00D21A80">
            <w:pPr>
              <w:spacing w:after="120"/>
              <w:rPr>
                <w:del w:id="932" w:author="Liam Berigan" w:date="2025-01-21T17:02:00Z" w16du:dateUtc="2025-01-21T22:02:00Z"/>
              </w:rPr>
            </w:pPr>
            <w:del w:id="933" w:author="Liam Berigan" w:date="2025-01-21T17:02:00Z" w16du:dateUtc="2025-01-21T22:02:00Z">
              <w:r w:rsidRPr="00CA6F86" w:rsidDel="00941327">
                <w:delText>1</w:delText>
              </w:r>
              <w:r w:rsidR="00CA6F86" w:rsidRPr="00CA6F86" w:rsidDel="00941327">
                <w:delText>5</w:delText>
              </w:r>
              <w:r w:rsidR="00145D21" w:rsidRPr="00CA6F86" w:rsidDel="00941327">
                <w:delText>–</w:delText>
              </w:r>
              <w:r w:rsidR="00CA6F86" w:rsidRPr="00CA6F86" w:rsidDel="00941327">
                <w:delText>35</w:delText>
              </w:r>
              <w:r w:rsidR="00145D21" w:rsidRPr="00CA6F86" w:rsidDel="00941327">
                <w:delText>/</w:delText>
              </w:r>
              <w:r w:rsidR="00232DF2" w:rsidRPr="00CA6F86" w:rsidDel="00941327">
                <w:delText>1</w:delText>
              </w:r>
              <w:r w:rsidR="00CA6F86" w:rsidRPr="00CA6F86" w:rsidDel="00941327">
                <w:delText>8</w:delText>
              </w:r>
              <w:r w:rsidR="00145D21" w:rsidRPr="00CA6F86" w:rsidDel="00941327">
                <w:delText>–</w:delText>
              </w:r>
              <w:r w:rsidR="00CA6F86" w:rsidRPr="00CA6F86" w:rsidDel="00941327">
                <w:delText>36</w:delText>
              </w:r>
              <w:r w:rsidR="00145D21" w:rsidRPr="00CA6F86" w:rsidDel="00941327">
                <w:delText>%</w:delText>
              </w:r>
            </w:del>
          </w:p>
        </w:tc>
      </w:tr>
      <w:tr w:rsidR="00D21A80" w:rsidDel="00941327" w14:paraId="3CEA45A1" w14:textId="0AD3CBA7" w:rsidTr="002E2A16">
        <w:trPr>
          <w:gridAfter w:val="1"/>
          <w:wAfter w:w="1528" w:type="dxa"/>
          <w:jc w:val="center"/>
          <w:del w:id="934" w:author="Liam Berigan" w:date="2025-01-21T17:02:00Z"/>
        </w:trPr>
        <w:tc>
          <w:tcPr>
            <w:tcW w:w="3325" w:type="dxa"/>
            <w:gridSpan w:val="2"/>
            <w:tcBorders>
              <w:top w:val="nil"/>
              <w:left w:val="nil"/>
              <w:bottom w:val="nil"/>
              <w:right w:val="nil"/>
            </w:tcBorders>
          </w:tcPr>
          <w:p w14:paraId="02290902" w14:textId="037C0FE3" w:rsidR="00D21A80" w:rsidRPr="00BC7A8D" w:rsidDel="00941327" w:rsidRDefault="00F950F9" w:rsidP="00D21A80">
            <w:pPr>
              <w:spacing w:after="120"/>
              <w:rPr>
                <w:del w:id="935" w:author="Liam Berigan" w:date="2025-01-21T17:02:00Z" w16du:dateUtc="2025-01-21T22:02:00Z"/>
              </w:rPr>
            </w:pPr>
            <w:del w:id="936" w:author="Liam Berigan" w:date="2025-01-21T17:02:00Z" w16du:dateUtc="2025-01-21T22:02:00Z">
              <w:r w:rsidRPr="00BC7A8D" w:rsidDel="00941327">
                <w:delText xml:space="preserve">    </w:delText>
              </w:r>
              <w:r w:rsidRPr="00BC7A8D" w:rsidDel="00941327">
                <w:rPr>
                  <w:i/>
                  <w:iCs/>
                </w:rPr>
                <w:delText>Male/Female</w:delText>
              </w:r>
            </w:del>
          </w:p>
        </w:tc>
        <w:tc>
          <w:tcPr>
            <w:tcW w:w="2159" w:type="dxa"/>
            <w:gridSpan w:val="2"/>
            <w:tcBorders>
              <w:top w:val="nil"/>
              <w:left w:val="nil"/>
              <w:bottom w:val="nil"/>
              <w:right w:val="nil"/>
            </w:tcBorders>
          </w:tcPr>
          <w:p w14:paraId="7B4B3743" w14:textId="233ACC69" w:rsidR="00D21A80" w:rsidRPr="00DC4E0F" w:rsidDel="00941327" w:rsidRDefault="002312AA" w:rsidP="00D21A80">
            <w:pPr>
              <w:spacing w:after="120"/>
              <w:rPr>
                <w:del w:id="937" w:author="Liam Berigan" w:date="2025-01-21T17:02:00Z" w16du:dateUtc="2025-01-21T22:02:00Z"/>
              </w:rPr>
            </w:pPr>
            <w:del w:id="938" w:author="Liam Berigan" w:date="2025-01-21T17:02:00Z" w16du:dateUtc="2025-01-21T22:02:00Z">
              <w:r w:rsidRPr="00DC4E0F" w:rsidDel="00941327">
                <w:delText>2</w:delText>
              </w:r>
              <w:r w:rsidR="00525C22" w:rsidRPr="00DC4E0F" w:rsidDel="00941327">
                <w:delText>5</w:delText>
              </w:r>
              <w:r w:rsidR="005D38D5" w:rsidRPr="00DC4E0F" w:rsidDel="00941327">
                <w:delText>/</w:delText>
              </w:r>
              <w:r w:rsidR="00BC7A8D" w:rsidRPr="00DC4E0F" w:rsidDel="00941327">
                <w:delText>3</w:delText>
              </w:r>
              <w:r w:rsidR="00DC4E0F" w:rsidRPr="00DC4E0F" w:rsidDel="00941327">
                <w:delText>0</w:delText>
              </w:r>
              <w:r w:rsidR="005D38D5" w:rsidRPr="00DC4E0F" w:rsidDel="00941327">
                <w:delText>%</w:delText>
              </w:r>
            </w:del>
          </w:p>
        </w:tc>
        <w:tc>
          <w:tcPr>
            <w:tcW w:w="2338" w:type="dxa"/>
            <w:gridSpan w:val="3"/>
            <w:tcBorders>
              <w:top w:val="nil"/>
              <w:left w:val="nil"/>
              <w:bottom w:val="nil"/>
              <w:right w:val="nil"/>
            </w:tcBorders>
          </w:tcPr>
          <w:p w14:paraId="3E617C4C" w14:textId="6BA09728" w:rsidR="00D21A80" w:rsidRPr="00DC4E0F" w:rsidDel="00941327" w:rsidRDefault="002312AA" w:rsidP="00D21A80">
            <w:pPr>
              <w:spacing w:after="120"/>
              <w:rPr>
                <w:del w:id="939" w:author="Liam Berigan" w:date="2025-01-21T17:02:00Z" w16du:dateUtc="2025-01-21T22:02:00Z"/>
              </w:rPr>
            </w:pPr>
            <w:del w:id="940" w:author="Liam Berigan" w:date="2025-01-21T17:02:00Z" w16du:dateUtc="2025-01-21T22:02:00Z">
              <w:r w:rsidRPr="00DC4E0F" w:rsidDel="00941327">
                <w:delText>1</w:delText>
              </w:r>
              <w:r w:rsidR="00525C22" w:rsidRPr="00DC4E0F" w:rsidDel="00941327">
                <w:delText>6</w:delText>
              </w:r>
              <w:r w:rsidR="00145D21" w:rsidRPr="00DC4E0F" w:rsidDel="00941327">
                <w:delText>–</w:delText>
              </w:r>
              <w:r w:rsidR="00525C22" w:rsidRPr="00DC4E0F" w:rsidDel="00941327">
                <w:delText>34</w:delText>
              </w:r>
              <w:r w:rsidR="00145D21" w:rsidRPr="00DC4E0F" w:rsidDel="00941327">
                <w:delText>/</w:delText>
              </w:r>
              <w:r w:rsidR="002E7423" w:rsidRPr="00DC4E0F" w:rsidDel="00941327">
                <w:delText>20</w:delText>
              </w:r>
              <w:r w:rsidR="00145D21" w:rsidRPr="00DC4E0F" w:rsidDel="00941327">
                <w:delText>–</w:delText>
              </w:r>
              <w:r w:rsidR="00BC7A8D" w:rsidRPr="00DC4E0F" w:rsidDel="00941327">
                <w:delText>4</w:delText>
              </w:r>
              <w:r w:rsidR="00DC4E0F" w:rsidRPr="00DC4E0F" w:rsidDel="00941327">
                <w:delText>1</w:delText>
              </w:r>
              <w:r w:rsidR="00145D21" w:rsidRPr="00DC4E0F" w:rsidDel="00941327">
                <w:delText>%</w:delText>
              </w:r>
            </w:del>
          </w:p>
        </w:tc>
      </w:tr>
      <w:tr w:rsidR="00145D21" w:rsidDel="00941327" w14:paraId="675CC30F" w14:textId="682AD3CA" w:rsidTr="002E2A16">
        <w:trPr>
          <w:gridAfter w:val="1"/>
          <w:wAfter w:w="1528" w:type="dxa"/>
          <w:jc w:val="center"/>
          <w:del w:id="941" w:author="Liam Berigan" w:date="2025-01-21T17:02:00Z"/>
        </w:trPr>
        <w:tc>
          <w:tcPr>
            <w:tcW w:w="3325" w:type="dxa"/>
            <w:gridSpan w:val="2"/>
            <w:tcBorders>
              <w:top w:val="nil"/>
              <w:left w:val="nil"/>
              <w:bottom w:val="nil"/>
              <w:right w:val="nil"/>
            </w:tcBorders>
          </w:tcPr>
          <w:p w14:paraId="006F5930" w14:textId="569AE00B" w:rsidR="00145D21" w:rsidRPr="008F3D05" w:rsidDel="00941327" w:rsidRDefault="00145D21" w:rsidP="00145D21">
            <w:pPr>
              <w:spacing w:after="120"/>
              <w:rPr>
                <w:del w:id="942" w:author="Liam Berigan" w:date="2025-01-21T17:02:00Z" w16du:dateUtc="2025-01-21T22:02:00Z"/>
                <w:b/>
                <w:bCs/>
                <w:vertAlign w:val="superscript"/>
              </w:rPr>
            </w:pPr>
            <w:del w:id="943" w:author="Liam Berigan" w:date="2025-01-21T17:02:00Z" w16du:dateUtc="2025-01-21T22:02:00Z">
              <w:r w:rsidRPr="008F3D05" w:rsidDel="00941327">
                <w:rPr>
                  <w:b/>
                  <w:bCs/>
                </w:rPr>
                <w:delText>Below height of large communication towers (305m)</w:delText>
              </w:r>
              <w:r w:rsidRPr="008F3D05" w:rsidDel="00941327">
                <w:rPr>
                  <w:b/>
                  <w:bCs/>
                  <w:vertAlign w:val="superscript"/>
                </w:rPr>
                <w:delText>4</w:delText>
              </w:r>
            </w:del>
          </w:p>
        </w:tc>
        <w:tc>
          <w:tcPr>
            <w:tcW w:w="2159" w:type="dxa"/>
            <w:gridSpan w:val="2"/>
            <w:tcBorders>
              <w:top w:val="nil"/>
              <w:left w:val="nil"/>
              <w:bottom w:val="nil"/>
              <w:right w:val="nil"/>
            </w:tcBorders>
          </w:tcPr>
          <w:p w14:paraId="4ABD2BC0" w14:textId="2F41317A" w:rsidR="00145D21" w:rsidRPr="008B777D" w:rsidDel="00941327" w:rsidRDefault="008B777D" w:rsidP="00145D21">
            <w:pPr>
              <w:spacing w:after="120"/>
              <w:rPr>
                <w:del w:id="944" w:author="Liam Berigan" w:date="2025-01-21T17:02:00Z" w16du:dateUtc="2025-01-21T22:02:00Z"/>
                <w:b/>
                <w:bCs/>
              </w:rPr>
            </w:pPr>
            <w:del w:id="945" w:author="Liam Berigan" w:date="2025-01-21T17:02:00Z" w16du:dateUtc="2025-01-21T22:02:00Z">
              <w:r w:rsidRPr="008B777D" w:rsidDel="00941327">
                <w:rPr>
                  <w:b/>
                  <w:bCs/>
                </w:rPr>
                <w:delText>57</w:delText>
              </w:r>
              <w:r w:rsidR="00145D21" w:rsidRPr="008B777D" w:rsidDel="00941327">
                <w:rPr>
                  <w:b/>
                  <w:bCs/>
                </w:rPr>
                <w:delText>%</w:delText>
              </w:r>
            </w:del>
          </w:p>
        </w:tc>
        <w:tc>
          <w:tcPr>
            <w:tcW w:w="2338" w:type="dxa"/>
            <w:gridSpan w:val="3"/>
            <w:tcBorders>
              <w:top w:val="nil"/>
              <w:left w:val="nil"/>
              <w:bottom w:val="nil"/>
              <w:right w:val="nil"/>
            </w:tcBorders>
          </w:tcPr>
          <w:p w14:paraId="15C2A5BB" w14:textId="0D895266" w:rsidR="00145D21" w:rsidRPr="008B777D" w:rsidDel="00941327" w:rsidRDefault="008F3D05" w:rsidP="00145D21">
            <w:pPr>
              <w:spacing w:after="120"/>
              <w:rPr>
                <w:del w:id="946" w:author="Liam Berigan" w:date="2025-01-21T17:02:00Z" w16du:dateUtc="2025-01-21T22:02:00Z"/>
                <w:b/>
                <w:bCs/>
              </w:rPr>
            </w:pPr>
            <w:del w:id="947" w:author="Liam Berigan" w:date="2025-01-21T17:02:00Z" w16du:dateUtc="2025-01-21T22:02:00Z">
              <w:r w:rsidRPr="008B777D" w:rsidDel="00941327">
                <w:rPr>
                  <w:b/>
                  <w:bCs/>
                </w:rPr>
                <w:delText>5</w:delText>
              </w:r>
              <w:r w:rsidR="008B777D" w:rsidRPr="008B777D" w:rsidDel="00941327">
                <w:rPr>
                  <w:b/>
                  <w:bCs/>
                </w:rPr>
                <w:delText>0</w:delText>
              </w:r>
              <w:r w:rsidR="00145D21" w:rsidRPr="008B777D" w:rsidDel="00941327">
                <w:rPr>
                  <w:b/>
                  <w:bCs/>
                </w:rPr>
                <w:delText>–</w:delText>
              </w:r>
              <w:r w:rsidR="008B777D" w:rsidRPr="008B777D" w:rsidDel="00941327">
                <w:rPr>
                  <w:b/>
                  <w:bCs/>
                </w:rPr>
                <w:delText>64</w:delText>
              </w:r>
              <w:r w:rsidR="00145D21" w:rsidRPr="008B777D" w:rsidDel="00941327">
                <w:rPr>
                  <w:b/>
                  <w:bCs/>
                </w:rPr>
                <w:delText>%</w:delText>
              </w:r>
            </w:del>
          </w:p>
        </w:tc>
      </w:tr>
      <w:tr w:rsidR="00D21A80" w:rsidDel="00941327" w14:paraId="7FA1A435" w14:textId="08340F96" w:rsidTr="002E2A16">
        <w:trPr>
          <w:gridAfter w:val="1"/>
          <w:wAfter w:w="1528" w:type="dxa"/>
          <w:jc w:val="center"/>
          <w:del w:id="948" w:author="Liam Berigan" w:date="2025-01-21T17:02:00Z"/>
        </w:trPr>
        <w:tc>
          <w:tcPr>
            <w:tcW w:w="3325" w:type="dxa"/>
            <w:gridSpan w:val="2"/>
            <w:tcBorders>
              <w:top w:val="nil"/>
              <w:left w:val="nil"/>
              <w:bottom w:val="nil"/>
              <w:right w:val="nil"/>
            </w:tcBorders>
          </w:tcPr>
          <w:p w14:paraId="6CB40544" w14:textId="3A240C4E" w:rsidR="00D21A80" w:rsidRPr="00B31176" w:rsidDel="00941327" w:rsidRDefault="00F950F9" w:rsidP="00D21A80">
            <w:pPr>
              <w:spacing w:after="120"/>
              <w:rPr>
                <w:del w:id="949" w:author="Liam Berigan" w:date="2025-01-21T17:02:00Z" w16du:dateUtc="2025-01-21T22:02:00Z"/>
              </w:rPr>
            </w:pPr>
            <w:del w:id="950" w:author="Liam Berigan" w:date="2025-01-21T17:02:00Z" w16du:dateUtc="2025-01-21T22:02:00Z">
              <w:r w:rsidRPr="00B31176" w:rsidDel="00941327">
                <w:rPr>
                  <w:i/>
                  <w:iCs/>
                </w:rPr>
                <w:delText xml:space="preserve">    Fall/Spring</w:delText>
              </w:r>
            </w:del>
          </w:p>
        </w:tc>
        <w:tc>
          <w:tcPr>
            <w:tcW w:w="2159" w:type="dxa"/>
            <w:gridSpan w:val="2"/>
            <w:tcBorders>
              <w:top w:val="nil"/>
              <w:left w:val="nil"/>
              <w:bottom w:val="nil"/>
              <w:right w:val="nil"/>
            </w:tcBorders>
          </w:tcPr>
          <w:p w14:paraId="513AF458" w14:textId="71B2653A" w:rsidR="00D21A80" w:rsidRPr="00F310BE" w:rsidDel="00941327" w:rsidRDefault="002D5070" w:rsidP="00D21A80">
            <w:pPr>
              <w:spacing w:after="120"/>
              <w:rPr>
                <w:del w:id="951" w:author="Liam Berigan" w:date="2025-01-21T17:02:00Z" w16du:dateUtc="2025-01-21T22:02:00Z"/>
              </w:rPr>
            </w:pPr>
            <w:del w:id="952" w:author="Liam Berigan" w:date="2025-01-21T17:02:00Z" w16du:dateUtc="2025-01-21T22:02:00Z">
              <w:r w:rsidRPr="00F310BE" w:rsidDel="00941327">
                <w:delText>6</w:delText>
              </w:r>
              <w:r w:rsidR="005864AA" w:rsidRPr="00F310BE" w:rsidDel="00941327">
                <w:delText>1</w:delText>
              </w:r>
              <w:r w:rsidR="005D38D5" w:rsidRPr="00F310BE" w:rsidDel="00941327">
                <w:delText>/</w:delText>
              </w:r>
              <w:r w:rsidR="00D571CB" w:rsidRPr="00F310BE" w:rsidDel="00941327">
                <w:delText>5</w:delText>
              </w:r>
              <w:r w:rsidR="00F310BE" w:rsidRPr="00F310BE" w:rsidDel="00941327">
                <w:delText>2</w:delText>
              </w:r>
              <w:r w:rsidR="005D38D5" w:rsidRPr="00F310BE" w:rsidDel="00941327">
                <w:delText>%</w:delText>
              </w:r>
            </w:del>
          </w:p>
        </w:tc>
        <w:tc>
          <w:tcPr>
            <w:tcW w:w="2338" w:type="dxa"/>
            <w:gridSpan w:val="3"/>
            <w:tcBorders>
              <w:top w:val="nil"/>
              <w:left w:val="nil"/>
              <w:bottom w:val="nil"/>
              <w:right w:val="nil"/>
            </w:tcBorders>
          </w:tcPr>
          <w:p w14:paraId="29E63590" w14:textId="2B9B846D" w:rsidR="00D21A80" w:rsidRPr="00F310BE" w:rsidDel="00941327" w:rsidRDefault="002D5070" w:rsidP="00D21A80">
            <w:pPr>
              <w:spacing w:after="120"/>
              <w:rPr>
                <w:del w:id="953" w:author="Liam Berigan" w:date="2025-01-21T17:02:00Z" w16du:dateUtc="2025-01-21T22:02:00Z"/>
              </w:rPr>
            </w:pPr>
            <w:del w:id="954" w:author="Liam Berigan" w:date="2025-01-21T17:02:00Z" w16du:dateUtc="2025-01-21T22:02:00Z">
              <w:r w:rsidRPr="00F310BE" w:rsidDel="00941327">
                <w:delText>5</w:delText>
              </w:r>
              <w:r w:rsidR="005864AA" w:rsidRPr="00F310BE" w:rsidDel="00941327">
                <w:delText>1</w:delText>
              </w:r>
              <w:r w:rsidR="00145D21" w:rsidRPr="00F310BE" w:rsidDel="00941327">
                <w:delText>–</w:delText>
              </w:r>
              <w:r w:rsidRPr="00F310BE" w:rsidDel="00941327">
                <w:delText>7</w:delText>
              </w:r>
              <w:r w:rsidR="005864AA" w:rsidRPr="00F310BE" w:rsidDel="00941327">
                <w:delText>1</w:delText>
              </w:r>
              <w:r w:rsidR="00145D21" w:rsidRPr="00F310BE" w:rsidDel="00941327">
                <w:delText>/</w:delText>
              </w:r>
              <w:r w:rsidR="00F310BE" w:rsidRPr="00F310BE" w:rsidDel="00941327">
                <w:delText>40</w:delText>
              </w:r>
              <w:r w:rsidR="00145D21" w:rsidRPr="00F310BE" w:rsidDel="00941327">
                <w:delText>–</w:delText>
              </w:r>
              <w:r w:rsidR="002E2A16" w:rsidRPr="00F310BE" w:rsidDel="00941327">
                <w:delText>6</w:delText>
              </w:r>
              <w:r w:rsidR="00F310BE" w:rsidRPr="00F310BE" w:rsidDel="00941327">
                <w:delText>3</w:delText>
              </w:r>
              <w:r w:rsidR="00145D21" w:rsidRPr="00F310BE" w:rsidDel="00941327">
                <w:delText>%</w:delText>
              </w:r>
            </w:del>
          </w:p>
        </w:tc>
      </w:tr>
      <w:tr w:rsidR="00D21A80" w:rsidDel="00941327" w14:paraId="5A24E19B" w14:textId="5A8DD121" w:rsidTr="002E2A16">
        <w:trPr>
          <w:gridAfter w:val="1"/>
          <w:wAfter w:w="1528" w:type="dxa"/>
          <w:jc w:val="center"/>
          <w:del w:id="955" w:author="Liam Berigan" w:date="2025-01-21T17:02:00Z"/>
        </w:trPr>
        <w:tc>
          <w:tcPr>
            <w:tcW w:w="3325" w:type="dxa"/>
            <w:gridSpan w:val="2"/>
            <w:tcBorders>
              <w:top w:val="nil"/>
              <w:left w:val="nil"/>
              <w:bottom w:val="nil"/>
              <w:right w:val="nil"/>
            </w:tcBorders>
          </w:tcPr>
          <w:p w14:paraId="77258FB8" w14:textId="4632670E" w:rsidR="00D21A80" w:rsidRPr="00B31176" w:rsidDel="00941327" w:rsidRDefault="00F950F9" w:rsidP="00D21A80">
            <w:pPr>
              <w:spacing w:after="120"/>
              <w:rPr>
                <w:del w:id="956" w:author="Liam Berigan" w:date="2025-01-21T17:02:00Z" w16du:dateUtc="2025-01-21T22:02:00Z"/>
              </w:rPr>
            </w:pPr>
            <w:del w:id="957" w:author="Liam Berigan" w:date="2025-01-21T17:02:00Z" w16du:dateUtc="2025-01-21T22:02:00Z">
              <w:r w:rsidRPr="00B31176" w:rsidDel="00941327">
                <w:delText xml:space="preserve">    </w:delText>
              </w:r>
              <w:r w:rsidRPr="00B31176" w:rsidDel="00941327">
                <w:rPr>
                  <w:i/>
                  <w:iCs/>
                </w:rPr>
                <w:delText>Adult/Juvenile</w:delText>
              </w:r>
            </w:del>
          </w:p>
        </w:tc>
        <w:tc>
          <w:tcPr>
            <w:tcW w:w="2159" w:type="dxa"/>
            <w:gridSpan w:val="2"/>
            <w:tcBorders>
              <w:top w:val="nil"/>
              <w:left w:val="nil"/>
              <w:bottom w:val="nil"/>
              <w:right w:val="nil"/>
            </w:tcBorders>
          </w:tcPr>
          <w:p w14:paraId="77077974" w14:textId="3E020126" w:rsidR="00D21A80" w:rsidRPr="004A4BDC" w:rsidDel="00941327" w:rsidRDefault="008700A7" w:rsidP="00D21A80">
            <w:pPr>
              <w:spacing w:after="120"/>
              <w:rPr>
                <w:del w:id="958" w:author="Liam Berigan" w:date="2025-01-21T17:02:00Z" w16du:dateUtc="2025-01-21T22:02:00Z"/>
              </w:rPr>
            </w:pPr>
            <w:del w:id="959" w:author="Liam Berigan" w:date="2025-01-21T17:02:00Z" w16du:dateUtc="2025-01-21T22:02:00Z">
              <w:r w:rsidRPr="004A4BDC" w:rsidDel="00941327">
                <w:delText>5</w:delText>
              </w:r>
              <w:r w:rsidR="00BE4137" w:rsidRPr="004A4BDC" w:rsidDel="00941327">
                <w:delText>2</w:delText>
              </w:r>
              <w:r w:rsidR="005D38D5" w:rsidRPr="004A4BDC" w:rsidDel="00941327">
                <w:delText>/</w:delText>
              </w:r>
              <w:r w:rsidR="00C8376F" w:rsidRPr="004A4BDC" w:rsidDel="00941327">
                <w:delText>5</w:delText>
              </w:r>
              <w:r w:rsidR="004A4BDC" w:rsidRPr="004A4BDC" w:rsidDel="00941327">
                <w:delText>7</w:delText>
              </w:r>
              <w:r w:rsidR="005D38D5" w:rsidRPr="004A4BDC" w:rsidDel="00941327">
                <w:delText>%</w:delText>
              </w:r>
            </w:del>
          </w:p>
        </w:tc>
        <w:tc>
          <w:tcPr>
            <w:tcW w:w="2338" w:type="dxa"/>
            <w:gridSpan w:val="3"/>
            <w:tcBorders>
              <w:top w:val="nil"/>
              <w:left w:val="nil"/>
              <w:bottom w:val="nil"/>
              <w:right w:val="nil"/>
            </w:tcBorders>
          </w:tcPr>
          <w:p w14:paraId="39750A9C" w14:textId="321E96D9" w:rsidR="00D21A80" w:rsidRPr="004A4BDC" w:rsidDel="00941327" w:rsidRDefault="004A4BDC" w:rsidP="00D21A80">
            <w:pPr>
              <w:spacing w:after="120"/>
              <w:rPr>
                <w:del w:id="960" w:author="Liam Berigan" w:date="2025-01-21T17:02:00Z" w16du:dateUtc="2025-01-21T22:02:00Z"/>
              </w:rPr>
            </w:pPr>
            <w:del w:id="961" w:author="Liam Berigan" w:date="2025-01-21T17:02:00Z" w16du:dateUtc="2025-01-21T22:02:00Z">
              <w:r w:rsidRPr="004A4BDC" w:rsidDel="00941327">
                <w:delText>41</w:delText>
              </w:r>
              <w:r w:rsidR="00145D21" w:rsidRPr="004A4BDC" w:rsidDel="00941327">
                <w:delText>–</w:delText>
              </w:r>
              <w:r w:rsidR="005B09DA" w:rsidRPr="004A4BDC" w:rsidDel="00941327">
                <w:delText>6</w:delText>
              </w:r>
              <w:r w:rsidRPr="004A4BDC" w:rsidDel="00941327">
                <w:delText>4</w:delText>
              </w:r>
              <w:r w:rsidR="00145D21" w:rsidRPr="004A4BDC" w:rsidDel="00941327">
                <w:delText>/</w:delText>
              </w:r>
              <w:r w:rsidR="005B09DA" w:rsidRPr="004A4BDC" w:rsidDel="00941327">
                <w:delText>4</w:delText>
              </w:r>
              <w:r w:rsidR="00FF3915" w:rsidRPr="004A4BDC" w:rsidDel="00941327">
                <w:delText>6</w:delText>
              </w:r>
              <w:r w:rsidR="00145D21" w:rsidRPr="004A4BDC" w:rsidDel="00941327">
                <w:delText>–</w:delText>
              </w:r>
              <w:r w:rsidRPr="004A4BDC" w:rsidDel="00941327">
                <w:delText>66</w:delText>
              </w:r>
              <w:r w:rsidR="00145D21" w:rsidRPr="004A4BDC" w:rsidDel="00941327">
                <w:delText>%</w:delText>
              </w:r>
            </w:del>
          </w:p>
        </w:tc>
      </w:tr>
      <w:tr w:rsidR="00D21A80" w:rsidDel="00941327" w14:paraId="4F7DB9FC" w14:textId="5878152B" w:rsidTr="002E2A16">
        <w:trPr>
          <w:gridAfter w:val="1"/>
          <w:wAfter w:w="1528" w:type="dxa"/>
          <w:jc w:val="center"/>
          <w:del w:id="962" w:author="Liam Berigan" w:date="2025-01-21T17:02:00Z"/>
        </w:trPr>
        <w:tc>
          <w:tcPr>
            <w:tcW w:w="3325" w:type="dxa"/>
            <w:gridSpan w:val="2"/>
            <w:tcBorders>
              <w:top w:val="nil"/>
              <w:left w:val="nil"/>
              <w:right w:val="nil"/>
            </w:tcBorders>
          </w:tcPr>
          <w:p w14:paraId="12290B8B" w14:textId="6534ABBB" w:rsidR="00D21A80" w:rsidRPr="00343228" w:rsidDel="00941327" w:rsidRDefault="00F950F9" w:rsidP="00D21A80">
            <w:pPr>
              <w:spacing w:after="120"/>
              <w:rPr>
                <w:del w:id="963" w:author="Liam Berigan" w:date="2025-01-21T17:02:00Z" w16du:dateUtc="2025-01-21T22:02:00Z"/>
              </w:rPr>
            </w:pPr>
            <w:del w:id="964" w:author="Liam Berigan" w:date="2025-01-21T17:02:00Z" w16du:dateUtc="2025-01-21T22:02:00Z">
              <w:r w:rsidRPr="00343228" w:rsidDel="00941327">
                <w:delText xml:space="preserve">    </w:delText>
              </w:r>
              <w:r w:rsidRPr="00343228" w:rsidDel="00941327">
                <w:rPr>
                  <w:i/>
                  <w:iCs/>
                </w:rPr>
                <w:delText>Male/Female</w:delText>
              </w:r>
            </w:del>
          </w:p>
        </w:tc>
        <w:tc>
          <w:tcPr>
            <w:tcW w:w="2159" w:type="dxa"/>
            <w:gridSpan w:val="2"/>
            <w:tcBorders>
              <w:top w:val="nil"/>
              <w:left w:val="nil"/>
              <w:right w:val="nil"/>
            </w:tcBorders>
          </w:tcPr>
          <w:p w14:paraId="4BAC9FEC" w14:textId="00194089" w:rsidR="00D21A80" w:rsidRPr="00525C22" w:rsidDel="00941327" w:rsidRDefault="00192ACB" w:rsidP="00D21A80">
            <w:pPr>
              <w:spacing w:after="120"/>
              <w:rPr>
                <w:del w:id="965" w:author="Liam Berigan" w:date="2025-01-21T17:02:00Z" w16du:dateUtc="2025-01-21T22:02:00Z"/>
              </w:rPr>
            </w:pPr>
            <w:del w:id="966" w:author="Liam Berigan" w:date="2025-01-21T17:02:00Z" w16du:dateUtc="2025-01-21T22:02:00Z">
              <w:r w:rsidRPr="00525C22" w:rsidDel="00941327">
                <w:delText>5</w:delText>
              </w:r>
              <w:r w:rsidR="003D5104" w:rsidRPr="00525C22" w:rsidDel="00941327">
                <w:delText>3</w:delText>
              </w:r>
              <w:r w:rsidR="005D38D5" w:rsidRPr="00525C22" w:rsidDel="00941327">
                <w:delText>/</w:delText>
              </w:r>
              <w:r w:rsidR="0057266F" w:rsidRPr="00525C22" w:rsidDel="00941327">
                <w:delText>6</w:delText>
              </w:r>
              <w:r w:rsidR="00525C22" w:rsidRPr="00525C22" w:rsidDel="00941327">
                <w:delText>0</w:delText>
              </w:r>
              <w:r w:rsidR="005D38D5" w:rsidRPr="00525C22" w:rsidDel="00941327">
                <w:delText>%</w:delText>
              </w:r>
            </w:del>
          </w:p>
        </w:tc>
        <w:tc>
          <w:tcPr>
            <w:tcW w:w="2338" w:type="dxa"/>
            <w:gridSpan w:val="3"/>
            <w:tcBorders>
              <w:top w:val="nil"/>
              <w:left w:val="nil"/>
              <w:right w:val="nil"/>
            </w:tcBorders>
          </w:tcPr>
          <w:p w14:paraId="224F18F8" w14:textId="093885F7" w:rsidR="00D21A80" w:rsidRPr="00525C22" w:rsidDel="00941327" w:rsidRDefault="0057266F" w:rsidP="00D21A80">
            <w:pPr>
              <w:spacing w:after="120"/>
              <w:rPr>
                <w:del w:id="967" w:author="Liam Berigan" w:date="2025-01-21T17:02:00Z" w16du:dateUtc="2025-01-21T22:02:00Z"/>
              </w:rPr>
            </w:pPr>
            <w:del w:id="968" w:author="Liam Berigan" w:date="2025-01-21T17:02:00Z" w16du:dateUtc="2025-01-21T22:02:00Z">
              <w:r w:rsidRPr="00525C22" w:rsidDel="00941327">
                <w:delText>4</w:delText>
              </w:r>
              <w:r w:rsidR="003D5104" w:rsidRPr="00525C22" w:rsidDel="00941327">
                <w:delText>2</w:delText>
              </w:r>
              <w:r w:rsidR="00145D21" w:rsidRPr="00525C22" w:rsidDel="00941327">
                <w:delText>–</w:delText>
              </w:r>
              <w:r w:rsidR="003D5104" w:rsidRPr="00525C22" w:rsidDel="00941327">
                <w:delText>63</w:delText>
              </w:r>
              <w:r w:rsidR="00145D21" w:rsidRPr="00525C22" w:rsidDel="00941327">
                <w:delText>/</w:delText>
              </w:r>
              <w:r w:rsidR="008A4BB2" w:rsidRPr="00525C22" w:rsidDel="00941327">
                <w:delText>49</w:delText>
              </w:r>
              <w:r w:rsidR="00145D21" w:rsidRPr="00525C22" w:rsidDel="00941327">
                <w:delText>–</w:delText>
              </w:r>
              <w:r w:rsidR="00192ACB" w:rsidRPr="00525C22" w:rsidDel="00941327">
                <w:delText>7</w:delText>
              </w:r>
              <w:r w:rsidR="00525C22" w:rsidRPr="00525C22" w:rsidDel="00941327">
                <w:delText>1</w:delText>
              </w:r>
              <w:r w:rsidR="00145D21" w:rsidRPr="00525C22" w:rsidDel="00941327">
                <w:delText>%</w:delText>
              </w:r>
            </w:del>
          </w:p>
        </w:tc>
      </w:tr>
      <w:tr w:rsidR="00002929" w14:paraId="60FFBD3C" w14:textId="77777777" w:rsidTr="005C4FDF">
        <w:tblPrEx>
          <w:tblW w:w="0" w:type="auto"/>
          <w:jc w:val="center"/>
          <w:tblPrExChange w:id="969" w:author="Liam Berigan" w:date="2025-01-21T17:01:00Z" w16du:dateUtc="2025-01-21T22:01:00Z">
            <w:tblPrEx>
              <w:tblW w:w="0" w:type="auto"/>
              <w:jc w:val="center"/>
            </w:tblPrEx>
          </w:tblPrExChange>
        </w:tblPrEx>
        <w:trPr>
          <w:jc w:val="center"/>
          <w:ins w:id="970" w:author="Liam Berigan" w:date="2025-01-21T16:37:00Z"/>
          <w:trPrChange w:id="971" w:author="Liam Berigan" w:date="2025-01-21T17:01:00Z" w16du:dateUtc="2025-01-21T22:01:00Z">
            <w:trPr>
              <w:gridBefore w:val="1"/>
              <w:jc w:val="center"/>
            </w:trPr>
          </w:trPrChange>
        </w:trPr>
        <w:tc>
          <w:tcPr>
            <w:tcW w:w="1870" w:type="dxa"/>
            <w:tcBorders>
              <w:left w:val="nil"/>
              <w:bottom w:val="single" w:sz="4" w:space="0" w:color="auto"/>
              <w:right w:val="nil"/>
            </w:tcBorders>
            <w:tcPrChange w:id="972" w:author="Liam Berigan" w:date="2025-01-21T17:01:00Z" w16du:dateUtc="2025-01-21T22:01:00Z">
              <w:tcPr>
                <w:tcW w:w="1870" w:type="dxa"/>
                <w:gridSpan w:val="2"/>
              </w:tcPr>
            </w:tcPrChange>
          </w:tcPr>
          <w:p w14:paraId="30D17AA4" w14:textId="6E7D2F98" w:rsidR="00002929" w:rsidRDefault="00002929">
            <w:pPr>
              <w:spacing w:after="120"/>
              <w:rPr>
                <w:ins w:id="973" w:author="Liam Berigan" w:date="2025-01-21T16:37:00Z" w16du:dateUtc="2025-01-21T21:37:00Z"/>
              </w:rPr>
              <w:pPrChange w:id="974" w:author="Liam Berigan" w:date="2025-01-21T16:38:00Z" w16du:dateUtc="2025-01-21T21:38:00Z">
                <w:pPr>
                  <w:spacing w:line="480" w:lineRule="auto"/>
                </w:pPr>
              </w:pPrChange>
            </w:pPr>
            <w:ins w:id="975" w:author="Liam Berigan" w:date="2025-01-21T16:37:00Z" w16du:dateUtc="2025-01-21T21:37:00Z">
              <w:r>
                <w:t>Model</w:t>
              </w:r>
            </w:ins>
          </w:p>
        </w:tc>
        <w:tc>
          <w:tcPr>
            <w:tcW w:w="1870" w:type="dxa"/>
            <w:gridSpan w:val="2"/>
            <w:tcBorders>
              <w:left w:val="nil"/>
              <w:bottom w:val="single" w:sz="4" w:space="0" w:color="auto"/>
              <w:right w:val="nil"/>
            </w:tcBorders>
            <w:tcPrChange w:id="976" w:author="Liam Berigan" w:date="2025-01-21T17:01:00Z" w16du:dateUtc="2025-01-21T22:01:00Z">
              <w:tcPr>
                <w:tcW w:w="1870" w:type="dxa"/>
                <w:gridSpan w:val="3"/>
              </w:tcPr>
            </w:tcPrChange>
          </w:tcPr>
          <w:p w14:paraId="6F5AA74A" w14:textId="61E88AAB" w:rsidR="00002929" w:rsidRPr="007221FB" w:rsidRDefault="000278EF">
            <w:pPr>
              <w:spacing w:after="120"/>
              <w:rPr>
                <w:ins w:id="977" w:author="Liam Berigan" w:date="2025-01-21T16:37:00Z" w16du:dateUtc="2025-01-21T21:37:00Z"/>
              </w:rPr>
              <w:pPrChange w:id="978" w:author="Liam Berigan" w:date="2025-01-21T16:38:00Z" w16du:dateUtc="2025-01-21T21:38:00Z">
                <w:pPr>
                  <w:spacing w:line="480" w:lineRule="auto"/>
                </w:pPr>
              </w:pPrChange>
            </w:pPr>
            <w:ins w:id="979" w:author="Liam Berigan" w:date="2025-01-21T16:40:00Z" w16du:dateUtc="2025-01-21T21:40:00Z">
              <w:r>
                <w:t>Percent</w:t>
              </w:r>
              <w:r w:rsidR="00EE386C">
                <w:t xml:space="preserve"> b</w:t>
              </w:r>
            </w:ins>
            <w:ins w:id="980" w:author="Liam Berigan" w:date="2025-01-21T16:37:00Z" w16du:dateUtc="2025-01-21T21:37:00Z">
              <w:r w:rsidR="00002929" w:rsidRPr="007221FB">
                <w:rPr>
                  <w:rPrChange w:id="981" w:author="Liam Berigan" w:date="2025-01-21T16:39:00Z" w16du:dateUtc="2025-01-21T21:39:00Z">
                    <w:rPr>
                      <w:b/>
                      <w:bCs/>
                    </w:rPr>
                  </w:rPrChange>
                </w:rPr>
                <w:t>elow NEXRAD detection altitude (120</w:t>
              </w:r>
            </w:ins>
            <w:ins w:id="982" w:author="Liam Berigan" w:date="2025-01-21T16:38:00Z" w16du:dateUtc="2025-01-21T21:38:00Z">
              <w:r w:rsidR="00002929" w:rsidRPr="007221FB">
                <w:rPr>
                  <w:rPrChange w:id="983" w:author="Liam Berigan" w:date="2025-01-21T16:39:00Z" w16du:dateUtc="2025-01-21T21:39:00Z">
                    <w:rPr>
                      <w:b/>
                      <w:bCs/>
                    </w:rPr>
                  </w:rPrChange>
                </w:rPr>
                <w:t xml:space="preserve"> </w:t>
              </w:r>
            </w:ins>
            <w:ins w:id="984" w:author="Liam Berigan" w:date="2025-01-21T16:37:00Z" w16du:dateUtc="2025-01-21T21:37:00Z">
              <w:r w:rsidR="00002929" w:rsidRPr="007221FB">
                <w:rPr>
                  <w:rPrChange w:id="985" w:author="Liam Berigan" w:date="2025-01-21T16:39:00Z" w16du:dateUtc="2025-01-21T21:39:00Z">
                    <w:rPr>
                      <w:b/>
                      <w:bCs/>
                    </w:rPr>
                  </w:rPrChange>
                </w:rPr>
                <w:t>m)</w:t>
              </w:r>
              <w:r w:rsidR="00002929" w:rsidRPr="007221FB">
                <w:rPr>
                  <w:vertAlign w:val="superscript"/>
                  <w:rPrChange w:id="986" w:author="Liam Berigan" w:date="2025-01-21T16:39:00Z" w16du:dateUtc="2025-01-21T21:39:00Z">
                    <w:rPr>
                      <w:b/>
                      <w:bCs/>
                      <w:vertAlign w:val="superscript"/>
                    </w:rPr>
                  </w:rPrChange>
                </w:rPr>
                <w:t>1</w:t>
              </w:r>
            </w:ins>
          </w:p>
        </w:tc>
        <w:tc>
          <w:tcPr>
            <w:tcW w:w="1870" w:type="dxa"/>
            <w:gridSpan w:val="2"/>
            <w:tcBorders>
              <w:left w:val="nil"/>
              <w:bottom w:val="single" w:sz="4" w:space="0" w:color="auto"/>
              <w:right w:val="nil"/>
            </w:tcBorders>
            <w:tcPrChange w:id="987" w:author="Liam Berigan" w:date="2025-01-21T17:01:00Z" w16du:dateUtc="2025-01-21T22:01:00Z">
              <w:tcPr>
                <w:tcW w:w="1870" w:type="dxa"/>
                <w:gridSpan w:val="3"/>
              </w:tcPr>
            </w:tcPrChange>
          </w:tcPr>
          <w:p w14:paraId="03D0A731" w14:textId="1EE9CA9A" w:rsidR="00002929" w:rsidRPr="007221FB" w:rsidRDefault="007D4B24">
            <w:pPr>
              <w:spacing w:after="120"/>
              <w:rPr>
                <w:ins w:id="988" w:author="Liam Berigan" w:date="2025-01-21T16:37:00Z" w16du:dateUtc="2025-01-21T21:37:00Z"/>
              </w:rPr>
              <w:pPrChange w:id="989" w:author="Liam Berigan" w:date="2025-01-21T16:38:00Z" w16du:dateUtc="2025-01-21T21:38:00Z">
                <w:pPr>
                  <w:spacing w:line="480" w:lineRule="auto"/>
                </w:pPr>
              </w:pPrChange>
            </w:pPr>
            <w:ins w:id="990" w:author="Liam Berigan" w:date="2025-01-21T16:43:00Z" w16du:dateUtc="2025-01-21T21:43:00Z">
              <w:r>
                <w:t>Percent b</w:t>
              </w:r>
            </w:ins>
            <w:ins w:id="991" w:author="Liam Berigan" w:date="2025-01-21T16:38:00Z" w16du:dateUtc="2025-01-21T21:38:00Z">
              <w:r w:rsidR="00002929" w:rsidRPr="007221FB">
                <w:rPr>
                  <w:rPrChange w:id="992" w:author="Liam Berigan" w:date="2025-01-21T16:39:00Z" w16du:dateUtc="2025-01-21T21:39:00Z">
                    <w:rPr>
                      <w:b/>
                      <w:bCs/>
                    </w:rPr>
                  </w:rPrChange>
                </w:rPr>
                <w:t>elow height of low-rise buildings (47 m)</w:t>
              </w:r>
              <w:r w:rsidR="00002929" w:rsidRPr="007221FB">
                <w:rPr>
                  <w:vertAlign w:val="superscript"/>
                  <w:rPrChange w:id="993" w:author="Liam Berigan" w:date="2025-01-21T16:39:00Z" w16du:dateUtc="2025-01-21T21:39:00Z">
                    <w:rPr>
                      <w:b/>
                      <w:bCs/>
                      <w:vertAlign w:val="superscript"/>
                    </w:rPr>
                  </w:rPrChange>
                </w:rPr>
                <w:t>2</w:t>
              </w:r>
            </w:ins>
          </w:p>
        </w:tc>
        <w:tc>
          <w:tcPr>
            <w:tcW w:w="1870" w:type="dxa"/>
            <w:tcBorders>
              <w:left w:val="nil"/>
              <w:bottom w:val="single" w:sz="4" w:space="0" w:color="auto"/>
              <w:right w:val="nil"/>
            </w:tcBorders>
            <w:tcPrChange w:id="994" w:author="Liam Berigan" w:date="2025-01-21T17:01:00Z" w16du:dateUtc="2025-01-21T22:01:00Z">
              <w:tcPr>
                <w:tcW w:w="1870" w:type="dxa"/>
                <w:gridSpan w:val="2"/>
              </w:tcPr>
            </w:tcPrChange>
          </w:tcPr>
          <w:p w14:paraId="76AAA617" w14:textId="5918E720" w:rsidR="00002929" w:rsidRPr="007221FB" w:rsidRDefault="00452573">
            <w:pPr>
              <w:spacing w:after="120"/>
              <w:rPr>
                <w:ins w:id="995" w:author="Liam Berigan" w:date="2025-01-21T16:37:00Z" w16du:dateUtc="2025-01-21T21:37:00Z"/>
              </w:rPr>
              <w:pPrChange w:id="996" w:author="Liam Berigan" w:date="2025-01-21T16:38:00Z" w16du:dateUtc="2025-01-21T21:38:00Z">
                <w:pPr>
                  <w:spacing w:line="480" w:lineRule="auto"/>
                </w:pPr>
              </w:pPrChange>
            </w:pPr>
            <w:ins w:id="997" w:author="Liam Berigan" w:date="2025-01-21T16:44:00Z" w16du:dateUtc="2025-01-21T21:44:00Z">
              <w:r>
                <w:t>Percent w</w:t>
              </w:r>
            </w:ins>
            <w:ins w:id="998" w:author="Liam Berigan" w:date="2025-01-21T16:38:00Z" w16du:dateUtc="2025-01-21T21:38:00Z">
              <w:r w:rsidR="00002929" w:rsidRPr="007221FB">
                <w:rPr>
                  <w:rPrChange w:id="999" w:author="Liam Berigan" w:date="2025-01-21T16:39:00Z" w16du:dateUtc="2025-01-21T21:39:00Z">
                    <w:rPr>
                      <w:b/>
                      <w:bCs/>
                    </w:rPr>
                  </w:rPrChange>
                </w:rPr>
                <w:t>ithin sweep of land-based wind turbines (32–164 m)</w:t>
              </w:r>
              <w:r w:rsidR="00002929" w:rsidRPr="007221FB">
                <w:rPr>
                  <w:vertAlign w:val="superscript"/>
                  <w:rPrChange w:id="1000" w:author="Liam Berigan" w:date="2025-01-21T16:39:00Z" w16du:dateUtc="2025-01-21T21:39:00Z">
                    <w:rPr>
                      <w:b/>
                      <w:bCs/>
                      <w:vertAlign w:val="superscript"/>
                    </w:rPr>
                  </w:rPrChange>
                </w:rPr>
                <w:t>3</w:t>
              </w:r>
            </w:ins>
          </w:p>
        </w:tc>
        <w:tc>
          <w:tcPr>
            <w:tcW w:w="1870" w:type="dxa"/>
            <w:gridSpan w:val="2"/>
            <w:tcBorders>
              <w:left w:val="nil"/>
              <w:bottom w:val="single" w:sz="4" w:space="0" w:color="auto"/>
              <w:right w:val="nil"/>
            </w:tcBorders>
            <w:tcPrChange w:id="1001" w:author="Liam Berigan" w:date="2025-01-21T17:01:00Z" w16du:dateUtc="2025-01-21T22:01:00Z">
              <w:tcPr>
                <w:tcW w:w="1870" w:type="dxa"/>
                <w:gridSpan w:val="3"/>
              </w:tcPr>
            </w:tcPrChange>
          </w:tcPr>
          <w:p w14:paraId="0BB2AF67" w14:textId="18691714" w:rsidR="00002929" w:rsidRPr="007221FB" w:rsidRDefault="00452573">
            <w:pPr>
              <w:spacing w:after="120"/>
              <w:rPr>
                <w:ins w:id="1002" w:author="Liam Berigan" w:date="2025-01-21T16:37:00Z" w16du:dateUtc="2025-01-21T21:37:00Z"/>
              </w:rPr>
              <w:pPrChange w:id="1003" w:author="Liam Berigan" w:date="2025-01-21T16:38:00Z" w16du:dateUtc="2025-01-21T21:38:00Z">
                <w:pPr>
                  <w:spacing w:line="480" w:lineRule="auto"/>
                </w:pPr>
              </w:pPrChange>
            </w:pPr>
            <w:ins w:id="1004" w:author="Liam Berigan" w:date="2025-01-21T16:44:00Z" w16du:dateUtc="2025-01-21T21:44:00Z">
              <w:r>
                <w:t>Percent b</w:t>
              </w:r>
            </w:ins>
            <w:ins w:id="1005" w:author="Liam Berigan" w:date="2025-01-21T16:38:00Z" w16du:dateUtc="2025-01-21T21:38:00Z">
              <w:r w:rsidR="007221FB" w:rsidRPr="007221FB">
                <w:rPr>
                  <w:rPrChange w:id="1006" w:author="Liam Berigan" w:date="2025-01-21T16:39:00Z" w16du:dateUtc="2025-01-21T21:39:00Z">
                    <w:rPr>
                      <w:b/>
                      <w:bCs/>
                    </w:rPr>
                  </w:rPrChange>
                </w:rPr>
                <w:t>elow height of large communication towers (305</w:t>
              </w:r>
            </w:ins>
            <w:ins w:id="1007" w:author="Liam Berigan" w:date="2025-01-21T16:39:00Z" w16du:dateUtc="2025-01-21T21:39:00Z">
              <w:r w:rsidR="007221FB" w:rsidRPr="007221FB">
                <w:rPr>
                  <w:rPrChange w:id="1008" w:author="Liam Berigan" w:date="2025-01-21T16:39:00Z" w16du:dateUtc="2025-01-21T21:39:00Z">
                    <w:rPr>
                      <w:b/>
                      <w:bCs/>
                    </w:rPr>
                  </w:rPrChange>
                </w:rPr>
                <w:t xml:space="preserve"> </w:t>
              </w:r>
            </w:ins>
            <w:ins w:id="1009" w:author="Liam Berigan" w:date="2025-01-21T16:38:00Z" w16du:dateUtc="2025-01-21T21:38:00Z">
              <w:r w:rsidR="007221FB" w:rsidRPr="007221FB">
                <w:rPr>
                  <w:rPrChange w:id="1010" w:author="Liam Berigan" w:date="2025-01-21T16:39:00Z" w16du:dateUtc="2025-01-21T21:39:00Z">
                    <w:rPr>
                      <w:b/>
                      <w:bCs/>
                    </w:rPr>
                  </w:rPrChange>
                </w:rPr>
                <w:t>m)</w:t>
              </w:r>
              <w:r w:rsidR="007221FB" w:rsidRPr="007221FB">
                <w:rPr>
                  <w:vertAlign w:val="superscript"/>
                  <w:rPrChange w:id="1011" w:author="Liam Berigan" w:date="2025-01-21T16:39:00Z" w16du:dateUtc="2025-01-21T21:39:00Z">
                    <w:rPr>
                      <w:b/>
                      <w:bCs/>
                      <w:vertAlign w:val="superscript"/>
                    </w:rPr>
                  </w:rPrChange>
                </w:rPr>
                <w:t>4</w:t>
              </w:r>
            </w:ins>
          </w:p>
        </w:tc>
      </w:tr>
      <w:tr w:rsidR="00940BCB" w14:paraId="02834A9F" w14:textId="77777777" w:rsidTr="005C4FDF">
        <w:tblPrEx>
          <w:tblW w:w="0" w:type="auto"/>
          <w:jc w:val="center"/>
          <w:tblPrExChange w:id="1012" w:author="Liam Berigan" w:date="2025-01-21T17:01:00Z" w16du:dateUtc="2025-01-21T22:01:00Z">
            <w:tblPrEx>
              <w:tblW w:w="0" w:type="auto"/>
              <w:jc w:val="center"/>
            </w:tblPrEx>
          </w:tblPrExChange>
        </w:tblPrEx>
        <w:trPr>
          <w:jc w:val="center"/>
          <w:ins w:id="1013" w:author="Liam Berigan" w:date="2025-01-21T16:37:00Z"/>
          <w:trPrChange w:id="1014" w:author="Liam Berigan" w:date="2025-01-21T17:01:00Z" w16du:dateUtc="2025-01-21T22:01:00Z">
            <w:trPr>
              <w:gridBefore w:val="1"/>
              <w:jc w:val="center"/>
            </w:trPr>
          </w:trPrChange>
        </w:trPr>
        <w:tc>
          <w:tcPr>
            <w:tcW w:w="1870" w:type="dxa"/>
            <w:tcBorders>
              <w:left w:val="nil"/>
              <w:bottom w:val="nil"/>
              <w:right w:val="nil"/>
            </w:tcBorders>
            <w:tcPrChange w:id="1015" w:author="Liam Berigan" w:date="2025-01-21T17:01:00Z" w16du:dateUtc="2025-01-21T22:01:00Z">
              <w:tcPr>
                <w:tcW w:w="1870" w:type="dxa"/>
                <w:gridSpan w:val="2"/>
              </w:tcPr>
            </w:tcPrChange>
          </w:tcPr>
          <w:p w14:paraId="4E0B9730" w14:textId="6AAC0016" w:rsidR="00940BCB" w:rsidRDefault="00940BCB">
            <w:pPr>
              <w:spacing w:after="120"/>
              <w:rPr>
                <w:ins w:id="1016" w:author="Liam Berigan" w:date="2025-01-21T16:37:00Z" w16du:dateUtc="2025-01-21T21:37:00Z"/>
              </w:rPr>
              <w:pPrChange w:id="1017" w:author="Liam Berigan" w:date="2025-01-21T16:38:00Z" w16du:dateUtc="2025-01-21T21:38:00Z">
                <w:pPr>
                  <w:spacing w:line="480" w:lineRule="auto"/>
                </w:pPr>
              </w:pPrChange>
            </w:pPr>
            <w:ins w:id="1018" w:author="Liam Berigan" w:date="2025-01-21T16:40:00Z" w16du:dateUtc="2025-01-21T21:40:00Z">
              <w:r>
                <w:rPr>
                  <w:b/>
                  <w:bCs/>
                </w:rPr>
                <w:t>Base</w:t>
              </w:r>
            </w:ins>
          </w:p>
        </w:tc>
        <w:tc>
          <w:tcPr>
            <w:tcW w:w="1870" w:type="dxa"/>
            <w:gridSpan w:val="2"/>
            <w:tcBorders>
              <w:left w:val="nil"/>
              <w:bottom w:val="nil"/>
              <w:right w:val="nil"/>
            </w:tcBorders>
            <w:tcPrChange w:id="1019" w:author="Liam Berigan" w:date="2025-01-21T17:01:00Z" w16du:dateUtc="2025-01-21T22:01:00Z">
              <w:tcPr>
                <w:tcW w:w="1870" w:type="dxa"/>
                <w:gridSpan w:val="3"/>
              </w:tcPr>
            </w:tcPrChange>
          </w:tcPr>
          <w:p w14:paraId="2DB3F7F6" w14:textId="2641B2FD" w:rsidR="00940BCB" w:rsidRPr="00C859BF" w:rsidRDefault="000278EF">
            <w:pPr>
              <w:spacing w:after="120"/>
              <w:rPr>
                <w:ins w:id="1020" w:author="Liam Berigan" w:date="2025-01-21T16:37:00Z" w16du:dateUtc="2025-01-21T21:37:00Z"/>
              </w:rPr>
              <w:pPrChange w:id="1021" w:author="Liam Berigan" w:date="2025-01-21T16:38:00Z" w16du:dateUtc="2025-01-21T21:38:00Z">
                <w:pPr>
                  <w:spacing w:line="480" w:lineRule="auto"/>
                </w:pPr>
              </w:pPrChange>
            </w:pPr>
            <w:ins w:id="1022" w:author="Liam Berigan" w:date="2025-01-21T16:41:00Z" w16du:dateUtc="2025-01-21T21:41:00Z">
              <w:r w:rsidRPr="00C859BF">
                <w:t>27</w:t>
              </w:r>
              <w:r w:rsidR="00C859BF" w:rsidRPr="00C859BF">
                <w:t xml:space="preserve"> (</w:t>
              </w:r>
              <w:r w:rsidR="00C859BF" w:rsidRPr="00C859BF">
                <w:rPr>
                  <w:rPrChange w:id="1023" w:author="Liam Berigan" w:date="2025-01-21T16:41:00Z" w16du:dateUtc="2025-01-21T21:41:00Z">
                    <w:rPr>
                      <w:b/>
                      <w:bCs/>
                    </w:rPr>
                  </w:rPrChange>
                </w:rPr>
                <w:t>20–35</w:t>
              </w:r>
              <w:r w:rsidR="00C859BF" w:rsidRPr="00C859BF">
                <w:t>)</w:t>
              </w:r>
            </w:ins>
          </w:p>
        </w:tc>
        <w:tc>
          <w:tcPr>
            <w:tcW w:w="1870" w:type="dxa"/>
            <w:gridSpan w:val="2"/>
            <w:tcBorders>
              <w:left w:val="nil"/>
              <w:bottom w:val="nil"/>
              <w:right w:val="nil"/>
            </w:tcBorders>
            <w:tcPrChange w:id="1024" w:author="Liam Berigan" w:date="2025-01-21T17:01:00Z" w16du:dateUtc="2025-01-21T22:01:00Z">
              <w:tcPr>
                <w:tcW w:w="1870" w:type="dxa"/>
                <w:gridSpan w:val="3"/>
              </w:tcPr>
            </w:tcPrChange>
          </w:tcPr>
          <w:p w14:paraId="6C3C64F1" w14:textId="62D6C4C4" w:rsidR="00940BCB" w:rsidRDefault="009E71FF">
            <w:pPr>
              <w:spacing w:after="120"/>
              <w:rPr>
                <w:ins w:id="1025" w:author="Liam Berigan" w:date="2025-01-21T16:37:00Z" w16du:dateUtc="2025-01-21T21:37:00Z"/>
              </w:rPr>
              <w:pPrChange w:id="1026" w:author="Liam Berigan" w:date="2025-01-21T16:38:00Z" w16du:dateUtc="2025-01-21T21:38:00Z">
                <w:pPr>
                  <w:spacing w:line="480" w:lineRule="auto"/>
                </w:pPr>
              </w:pPrChange>
            </w:pPr>
            <w:ins w:id="1027" w:author="Liam Berigan" w:date="2025-01-21T16:43:00Z" w16du:dateUtc="2025-01-21T21:43:00Z">
              <w:r>
                <w:t>2 (0–5)</w:t>
              </w:r>
            </w:ins>
          </w:p>
        </w:tc>
        <w:tc>
          <w:tcPr>
            <w:tcW w:w="1870" w:type="dxa"/>
            <w:tcBorders>
              <w:left w:val="nil"/>
              <w:bottom w:val="nil"/>
              <w:right w:val="nil"/>
            </w:tcBorders>
            <w:tcPrChange w:id="1028" w:author="Liam Berigan" w:date="2025-01-21T17:01:00Z" w16du:dateUtc="2025-01-21T22:01:00Z">
              <w:tcPr>
                <w:tcW w:w="1870" w:type="dxa"/>
                <w:gridSpan w:val="2"/>
              </w:tcPr>
            </w:tcPrChange>
          </w:tcPr>
          <w:p w14:paraId="63F963D1" w14:textId="6EDF0C73" w:rsidR="00940BCB" w:rsidRPr="007D4B24" w:rsidRDefault="007D4B24">
            <w:pPr>
              <w:spacing w:after="120"/>
              <w:rPr>
                <w:ins w:id="1029" w:author="Liam Berigan" w:date="2025-01-21T16:37:00Z" w16du:dateUtc="2025-01-21T21:37:00Z"/>
              </w:rPr>
              <w:pPrChange w:id="1030" w:author="Liam Berigan" w:date="2025-01-21T16:38:00Z" w16du:dateUtc="2025-01-21T21:38:00Z">
                <w:pPr>
                  <w:spacing w:line="480" w:lineRule="auto"/>
                </w:pPr>
              </w:pPrChange>
            </w:pPr>
            <w:ins w:id="1031" w:author="Liam Berigan" w:date="2025-01-21T16:43:00Z" w16du:dateUtc="2025-01-21T21:43:00Z">
              <w:r w:rsidRPr="007D4B24">
                <w:t>28 (</w:t>
              </w:r>
              <w:r w:rsidRPr="007D4B24">
                <w:rPr>
                  <w:rPrChange w:id="1032" w:author="Liam Berigan" w:date="2025-01-21T16:43:00Z" w16du:dateUtc="2025-01-21T21:43:00Z">
                    <w:rPr>
                      <w:b/>
                      <w:bCs/>
                    </w:rPr>
                  </w:rPrChange>
                </w:rPr>
                <w:t>21–35</w:t>
              </w:r>
              <w:r w:rsidRPr="007D4B24">
                <w:t>)</w:t>
              </w:r>
            </w:ins>
          </w:p>
        </w:tc>
        <w:tc>
          <w:tcPr>
            <w:tcW w:w="1870" w:type="dxa"/>
            <w:gridSpan w:val="2"/>
            <w:tcBorders>
              <w:left w:val="nil"/>
              <w:bottom w:val="nil"/>
              <w:right w:val="nil"/>
            </w:tcBorders>
            <w:tcPrChange w:id="1033" w:author="Liam Berigan" w:date="2025-01-21T17:01:00Z" w16du:dateUtc="2025-01-21T22:01:00Z">
              <w:tcPr>
                <w:tcW w:w="1870" w:type="dxa"/>
                <w:gridSpan w:val="3"/>
              </w:tcPr>
            </w:tcPrChange>
          </w:tcPr>
          <w:p w14:paraId="717722E9" w14:textId="7671CF96" w:rsidR="00940BCB" w:rsidRPr="00783D18" w:rsidRDefault="00452573">
            <w:pPr>
              <w:spacing w:after="120"/>
              <w:rPr>
                <w:ins w:id="1034" w:author="Liam Berigan" w:date="2025-01-21T16:37:00Z" w16du:dateUtc="2025-01-21T21:37:00Z"/>
              </w:rPr>
              <w:pPrChange w:id="1035" w:author="Liam Berigan" w:date="2025-01-21T16:38:00Z" w16du:dateUtc="2025-01-21T21:38:00Z">
                <w:pPr>
                  <w:spacing w:line="480" w:lineRule="auto"/>
                </w:pPr>
              </w:pPrChange>
            </w:pPr>
            <w:ins w:id="1036" w:author="Liam Berigan" w:date="2025-01-21T16:44:00Z" w16du:dateUtc="2025-01-21T21:44:00Z">
              <w:r w:rsidRPr="00783D18">
                <w:t>57 (</w:t>
              </w:r>
              <w:r w:rsidRPr="00783D18">
                <w:rPr>
                  <w:rPrChange w:id="1037" w:author="Liam Berigan" w:date="2025-01-21T16:44:00Z" w16du:dateUtc="2025-01-21T21:44:00Z">
                    <w:rPr>
                      <w:b/>
                      <w:bCs/>
                    </w:rPr>
                  </w:rPrChange>
                </w:rPr>
                <w:t>50–64</w:t>
              </w:r>
              <w:r w:rsidRPr="00783D18">
                <w:t>)</w:t>
              </w:r>
            </w:ins>
          </w:p>
        </w:tc>
      </w:tr>
      <w:tr w:rsidR="00940BCB" w14:paraId="403212B6" w14:textId="77777777" w:rsidTr="005C4FDF">
        <w:tblPrEx>
          <w:tblW w:w="0" w:type="auto"/>
          <w:jc w:val="center"/>
          <w:tblPrExChange w:id="1038" w:author="Liam Berigan" w:date="2025-01-21T17:01:00Z" w16du:dateUtc="2025-01-21T22:01:00Z">
            <w:tblPrEx>
              <w:tblW w:w="0" w:type="auto"/>
              <w:jc w:val="center"/>
            </w:tblPrEx>
          </w:tblPrExChange>
        </w:tblPrEx>
        <w:trPr>
          <w:jc w:val="center"/>
          <w:ins w:id="1039" w:author="Liam Berigan" w:date="2025-01-21T16:37:00Z"/>
          <w:trPrChange w:id="1040" w:author="Liam Berigan" w:date="2025-01-21T17:01:00Z" w16du:dateUtc="2025-01-21T22:01:00Z">
            <w:trPr>
              <w:gridBefore w:val="1"/>
              <w:jc w:val="center"/>
            </w:trPr>
          </w:trPrChange>
        </w:trPr>
        <w:tc>
          <w:tcPr>
            <w:tcW w:w="1870" w:type="dxa"/>
            <w:tcBorders>
              <w:top w:val="nil"/>
              <w:left w:val="nil"/>
              <w:bottom w:val="nil"/>
              <w:right w:val="nil"/>
            </w:tcBorders>
            <w:tcPrChange w:id="1041" w:author="Liam Berigan" w:date="2025-01-21T17:01:00Z" w16du:dateUtc="2025-01-21T22:01:00Z">
              <w:tcPr>
                <w:tcW w:w="1870" w:type="dxa"/>
                <w:gridSpan w:val="2"/>
              </w:tcPr>
            </w:tcPrChange>
          </w:tcPr>
          <w:p w14:paraId="01D2608D" w14:textId="638C4BBE" w:rsidR="00940BCB" w:rsidRDefault="00940BCB">
            <w:pPr>
              <w:spacing w:after="120"/>
              <w:rPr>
                <w:ins w:id="1042" w:author="Liam Berigan" w:date="2025-01-21T16:37:00Z" w16du:dateUtc="2025-01-21T21:37:00Z"/>
              </w:rPr>
              <w:pPrChange w:id="1043" w:author="Liam Berigan" w:date="2025-01-21T16:38:00Z" w16du:dateUtc="2025-01-21T21:38:00Z">
                <w:pPr>
                  <w:spacing w:line="480" w:lineRule="auto"/>
                </w:pPr>
              </w:pPrChange>
            </w:pPr>
            <w:ins w:id="1044" w:author="Liam Berigan" w:date="2025-01-21T16:40:00Z" w16du:dateUtc="2025-01-21T21:40:00Z">
              <w:r w:rsidRPr="002A2B07">
                <w:rPr>
                  <w:b/>
                  <w:bCs/>
                </w:rPr>
                <w:t>Season</w:t>
              </w:r>
            </w:ins>
          </w:p>
        </w:tc>
        <w:tc>
          <w:tcPr>
            <w:tcW w:w="1870" w:type="dxa"/>
            <w:gridSpan w:val="2"/>
            <w:tcBorders>
              <w:top w:val="nil"/>
              <w:left w:val="nil"/>
              <w:bottom w:val="nil"/>
              <w:right w:val="nil"/>
            </w:tcBorders>
            <w:tcPrChange w:id="1045" w:author="Liam Berigan" w:date="2025-01-21T17:01:00Z" w16du:dateUtc="2025-01-21T22:01:00Z">
              <w:tcPr>
                <w:tcW w:w="1870" w:type="dxa"/>
                <w:gridSpan w:val="3"/>
              </w:tcPr>
            </w:tcPrChange>
          </w:tcPr>
          <w:p w14:paraId="7ECEA9D5" w14:textId="77777777" w:rsidR="00940BCB" w:rsidRDefault="00940BCB">
            <w:pPr>
              <w:spacing w:after="120"/>
              <w:rPr>
                <w:ins w:id="1046" w:author="Liam Berigan" w:date="2025-01-21T16:37:00Z" w16du:dateUtc="2025-01-21T21:37:00Z"/>
              </w:rPr>
              <w:pPrChange w:id="1047" w:author="Liam Berigan" w:date="2025-01-21T16:38:00Z" w16du:dateUtc="2025-01-21T21:38:00Z">
                <w:pPr>
                  <w:spacing w:line="480" w:lineRule="auto"/>
                </w:pPr>
              </w:pPrChange>
            </w:pPr>
          </w:p>
        </w:tc>
        <w:tc>
          <w:tcPr>
            <w:tcW w:w="1870" w:type="dxa"/>
            <w:gridSpan w:val="2"/>
            <w:tcBorders>
              <w:top w:val="nil"/>
              <w:left w:val="nil"/>
              <w:bottom w:val="nil"/>
              <w:right w:val="nil"/>
            </w:tcBorders>
            <w:tcPrChange w:id="1048" w:author="Liam Berigan" w:date="2025-01-21T17:01:00Z" w16du:dateUtc="2025-01-21T22:01:00Z">
              <w:tcPr>
                <w:tcW w:w="1870" w:type="dxa"/>
                <w:gridSpan w:val="3"/>
              </w:tcPr>
            </w:tcPrChange>
          </w:tcPr>
          <w:p w14:paraId="59565273" w14:textId="77777777" w:rsidR="00940BCB" w:rsidRDefault="00940BCB">
            <w:pPr>
              <w:spacing w:after="120"/>
              <w:rPr>
                <w:ins w:id="1049" w:author="Liam Berigan" w:date="2025-01-21T16:37:00Z" w16du:dateUtc="2025-01-21T21:37:00Z"/>
              </w:rPr>
              <w:pPrChange w:id="1050" w:author="Liam Berigan" w:date="2025-01-21T16:38:00Z" w16du:dateUtc="2025-01-21T21:38:00Z">
                <w:pPr>
                  <w:spacing w:line="480" w:lineRule="auto"/>
                </w:pPr>
              </w:pPrChange>
            </w:pPr>
          </w:p>
        </w:tc>
        <w:tc>
          <w:tcPr>
            <w:tcW w:w="1870" w:type="dxa"/>
            <w:tcBorders>
              <w:top w:val="nil"/>
              <w:left w:val="nil"/>
              <w:bottom w:val="nil"/>
              <w:right w:val="nil"/>
            </w:tcBorders>
            <w:tcPrChange w:id="1051" w:author="Liam Berigan" w:date="2025-01-21T17:01:00Z" w16du:dateUtc="2025-01-21T22:01:00Z">
              <w:tcPr>
                <w:tcW w:w="1870" w:type="dxa"/>
                <w:gridSpan w:val="2"/>
              </w:tcPr>
            </w:tcPrChange>
          </w:tcPr>
          <w:p w14:paraId="5FA5E48F" w14:textId="77777777" w:rsidR="00940BCB" w:rsidRDefault="00940BCB">
            <w:pPr>
              <w:spacing w:after="120"/>
              <w:rPr>
                <w:ins w:id="1052" w:author="Liam Berigan" w:date="2025-01-21T16:37:00Z" w16du:dateUtc="2025-01-21T21:37:00Z"/>
              </w:rPr>
              <w:pPrChange w:id="1053" w:author="Liam Berigan" w:date="2025-01-21T16:38:00Z" w16du:dateUtc="2025-01-21T21:38:00Z">
                <w:pPr>
                  <w:spacing w:line="480" w:lineRule="auto"/>
                </w:pPr>
              </w:pPrChange>
            </w:pPr>
          </w:p>
        </w:tc>
        <w:tc>
          <w:tcPr>
            <w:tcW w:w="1870" w:type="dxa"/>
            <w:gridSpan w:val="2"/>
            <w:tcBorders>
              <w:top w:val="nil"/>
              <w:left w:val="nil"/>
              <w:bottom w:val="nil"/>
              <w:right w:val="nil"/>
            </w:tcBorders>
            <w:tcPrChange w:id="1054" w:author="Liam Berigan" w:date="2025-01-21T17:01:00Z" w16du:dateUtc="2025-01-21T22:01:00Z">
              <w:tcPr>
                <w:tcW w:w="1870" w:type="dxa"/>
                <w:gridSpan w:val="3"/>
              </w:tcPr>
            </w:tcPrChange>
          </w:tcPr>
          <w:p w14:paraId="7A3E3988" w14:textId="77777777" w:rsidR="00940BCB" w:rsidRDefault="00940BCB">
            <w:pPr>
              <w:spacing w:after="120"/>
              <w:rPr>
                <w:ins w:id="1055" w:author="Liam Berigan" w:date="2025-01-21T16:37:00Z" w16du:dateUtc="2025-01-21T21:37:00Z"/>
              </w:rPr>
              <w:pPrChange w:id="1056" w:author="Liam Berigan" w:date="2025-01-21T16:38:00Z" w16du:dateUtc="2025-01-21T21:38:00Z">
                <w:pPr>
                  <w:spacing w:line="480" w:lineRule="auto"/>
                </w:pPr>
              </w:pPrChange>
            </w:pPr>
          </w:p>
        </w:tc>
      </w:tr>
      <w:tr w:rsidR="00940BCB" w14:paraId="20C8280A" w14:textId="77777777" w:rsidTr="005C4FDF">
        <w:tblPrEx>
          <w:tblW w:w="0" w:type="auto"/>
          <w:jc w:val="center"/>
          <w:tblPrExChange w:id="1057" w:author="Liam Berigan" w:date="2025-01-21T17:01:00Z" w16du:dateUtc="2025-01-21T22:01:00Z">
            <w:tblPrEx>
              <w:tblW w:w="0" w:type="auto"/>
              <w:jc w:val="center"/>
            </w:tblPrEx>
          </w:tblPrExChange>
        </w:tblPrEx>
        <w:trPr>
          <w:jc w:val="center"/>
          <w:ins w:id="1058" w:author="Liam Berigan" w:date="2025-01-21T16:39:00Z"/>
          <w:trPrChange w:id="1059" w:author="Liam Berigan" w:date="2025-01-21T17:01:00Z" w16du:dateUtc="2025-01-21T22:01:00Z">
            <w:trPr>
              <w:gridBefore w:val="1"/>
              <w:jc w:val="center"/>
            </w:trPr>
          </w:trPrChange>
        </w:trPr>
        <w:tc>
          <w:tcPr>
            <w:tcW w:w="1870" w:type="dxa"/>
            <w:tcBorders>
              <w:top w:val="nil"/>
              <w:left w:val="nil"/>
              <w:bottom w:val="nil"/>
              <w:right w:val="nil"/>
            </w:tcBorders>
            <w:tcPrChange w:id="1060" w:author="Liam Berigan" w:date="2025-01-21T17:01:00Z" w16du:dateUtc="2025-01-21T22:01:00Z">
              <w:tcPr>
                <w:tcW w:w="1870" w:type="dxa"/>
                <w:gridSpan w:val="2"/>
              </w:tcPr>
            </w:tcPrChange>
          </w:tcPr>
          <w:p w14:paraId="2075CEAE" w14:textId="1842AC9D" w:rsidR="00940BCB" w:rsidRDefault="00940BCB" w:rsidP="00940BCB">
            <w:pPr>
              <w:spacing w:after="120"/>
              <w:rPr>
                <w:ins w:id="1061" w:author="Liam Berigan" w:date="2025-01-21T16:39:00Z" w16du:dateUtc="2025-01-21T21:39:00Z"/>
              </w:rPr>
            </w:pPr>
            <w:ins w:id="1062" w:author="Liam Berigan" w:date="2025-01-21T16:40:00Z" w16du:dateUtc="2025-01-21T21:40:00Z">
              <w:r w:rsidRPr="002A2B07">
                <w:rPr>
                  <w:i/>
                  <w:iCs/>
                </w:rPr>
                <w:t xml:space="preserve">    Fall</w:t>
              </w:r>
            </w:ins>
          </w:p>
        </w:tc>
        <w:tc>
          <w:tcPr>
            <w:tcW w:w="1870" w:type="dxa"/>
            <w:gridSpan w:val="2"/>
            <w:tcBorders>
              <w:top w:val="nil"/>
              <w:left w:val="nil"/>
              <w:bottom w:val="nil"/>
              <w:right w:val="nil"/>
            </w:tcBorders>
            <w:tcPrChange w:id="1063" w:author="Liam Berigan" w:date="2025-01-21T17:01:00Z" w16du:dateUtc="2025-01-21T22:01:00Z">
              <w:tcPr>
                <w:tcW w:w="1870" w:type="dxa"/>
                <w:gridSpan w:val="3"/>
              </w:tcPr>
            </w:tcPrChange>
          </w:tcPr>
          <w:p w14:paraId="6286B3C3" w14:textId="6121E150" w:rsidR="00940BCB" w:rsidRDefault="005E00F1" w:rsidP="00940BCB">
            <w:pPr>
              <w:spacing w:after="120"/>
              <w:rPr>
                <w:ins w:id="1064" w:author="Liam Berigan" w:date="2025-01-21T16:39:00Z" w16du:dateUtc="2025-01-21T21:39:00Z"/>
              </w:rPr>
            </w:pPr>
            <w:ins w:id="1065" w:author="Liam Berigan" w:date="2025-01-21T16:44:00Z" w16du:dateUtc="2025-01-21T21:44:00Z">
              <w:r>
                <w:t>29 (</w:t>
              </w:r>
              <w:r w:rsidRPr="001E425F">
                <w:t>19–40</w:t>
              </w:r>
              <w:r>
                <w:t>)</w:t>
              </w:r>
            </w:ins>
          </w:p>
        </w:tc>
        <w:tc>
          <w:tcPr>
            <w:tcW w:w="1870" w:type="dxa"/>
            <w:gridSpan w:val="2"/>
            <w:tcBorders>
              <w:top w:val="nil"/>
              <w:left w:val="nil"/>
              <w:bottom w:val="nil"/>
              <w:right w:val="nil"/>
            </w:tcBorders>
            <w:tcPrChange w:id="1066" w:author="Liam Berigan" w:date="2025-01-21T17:01:00Z" w16du:dateUtc="2025-01-21T22:01:00Z">
              <w:tcPr>
                <w:tcW w:w="1870" w:type="dxa"/>
                <w:gridSpan w:val="3"/>
              </w:tcPr>
            </w:tcPrChange>
          </w:tcPr>
          <w:p w14:paraId="64AB35C6" w14:textId="1D188866" w:rsidR="00940BCB" w:rsidRDefault="005E00F1" w:rsidP="00940BCB">
            <w:pPr>
              <w:spacing w:after="120"/>
              <w:rPr>
                <w:ins w:id="1067" w:author="Liam Berigan" w:date="2025-01-21T16:39:00Z" w16du:dateUtc="2025-01-21T21:39:00Z"/>
              </w:rPr>
            </w:pPr>
            <w:ins w:id="1068" w:author="Liam Berigan" w:date="2025-01-21T16:45:00Z" w16du:dateUtc="2025-01-21T21:45:00Z">
              <w:r>
                <w:t>2 (</w:t>
              </w:r>
              <w:r w:rsidRPr="00F8070C">
                <w:t>0–6</w:t>
              </w:r>
              <w:r>
                <w:t>)</w:t>
              </w:r>
            </w:ins>
          </w:p>
        </w:tc>
        <w:tc>
          <w:tcPr>
            <w:tcW w:w="1870" w:type="dxa"/>
            <w:tcBorders>
              <w:top w:val="nil"/>
              <w:left w:val="nil"/>
              <w:bottom w:val="nil"/>
              <w:right w:val="nil"/>
            </w:tcBorders>
            <w:tcPrChange w:id="1069" w:author="Liam Berigan" w:date="2025-01-21T17:01:00Z" w16du:dateUtc="2025-01-21T22:01:00Z">
              <w:tcPr>
                <w:tcW w:w="1870" w:type="dxa"/>
                <w:gridSpan w:val="2"/>
              </w:tcPr>
            </w:tcPrChange>
          </w:tcPr>
          <w:p w14:paraId="173AE963" w14:textId="398432E9" w:rsidR="00940BCB" w:rsidRDefault="005E00F1" w:rsidP="00940BCB">
            <w:pPr>
              <w:spacing w:after="120"/>
              <w:rPr>
                <w:ins w:id="1070" w:author="Liam Berigan" w:date="2025-01-21T16:39:00Z" w16du:dateUtc="2025-01-21T21:39:00Z"/>
              </w:rPr>
            </w:pPr>
            <w:ins w:id="1071" w:author="Liam Berigan" w:date="2025-01-21T16:45:00Z" w16du:dateUtc="2025-01-21T21:45:00Z">
              <w:r>
                <w:t>31 (</w:t>
              </w:r>
              <w:r w:rsidRPr="00D93C88">
                <w:t>22–41</w:t>
              </w:r>
              <w:r>
                <w:t>)</w:t>
              </w:r>
            </w:ins>
          </w:p>
        </w:tc>
        <w:tc>
          <w:tcPr>
            <w:tcW w:w="1870" w:type="dxa"/>
            <w:gridSpan w:val="2"/>
            <w:tcBorders>
              <w:top w:val="nil"/>
              <w:left w:val="nil"/>
              <w:bottom w:val="nil"/>
              <w:right w:val="nil"/>
            </w:tcBorders>
            <w:tcPrChange w:id="1072" w:author="Liam Berigan" w:date="2025-01-21T17:01:00Z" w16du:dateUtc="2025-01-21T22:01:00Z">
              <w:tcPr>
                <w:tcW w:w="1870" w:type="dxa"/>
                <w:gridSpan w:val="3"/>
              </w:tcPr>
            </w:tcPrChange>
          </w:tcPr>
          <w:p w14:paraId="4A18497D" w14:textId="4451F334" w:rsidR="00940BCB" w:rsidRDefault="002F4C99" w:rsidP="00940BCB">
            <w:pPr>
              <w:spacing w:after="120"/>
              <w:rPr>
                <w:ins w:id="1073" w:author="Liam Berigan" w:date="2025-01-21T16:39:00Z" w16du:dateUtc="2025-01-21T21:39:00Z"/>
              </w:rPr>
            </w:pPr>
            <w:ins w:id="1074" w:author="Liam Berigan" w:date="2025-01-21T16:51:00Z" w16du:dateUtc="2025-01-21T21:51:00Z">
              <w:r>
                <w:t>61 (</w:t>
              </w:r>
              <w:r w:rsidRPr="00F310BE">
                <w:t>51–71</w:t>
              </w:r>
              <w:r>
                <w:t>)</w:t>
              </w:r>
            </w:ins>
          </w:p>
        </w:tc>
      </w:tr>
      <w:tr w:rsidR="00940BCB" w14:paraId="3600AD7B" w14:textId="77777777" w:rsidTr="005C4FDF">
        <w:tblPrEx>
          <w:tblW w:w="0" w:type="auto"/>
          <w:jc w:val="center"/>
          <w:tblPrExChange w:id="1075" w:author="Liam Berigan" w:date="2025-01-21T17:01:00Z" w16du:dateUtc="2025-01-21T22:01:00Z">
            <w:tblPrEx>
              <w:tblW w:w="0" w:type="auto"/>
              <w:jc w:val="center"/>
            </w:tblPrEx>
          </w:tblPrExChange>
        </w:tblPrEx>
        <w:trPr>
          <w:jc w:val="center"/>
          <w:ins w:id="1076" w:author="Liam Berigan" w:date="2025-01-21T16:39:00Z"/>
          <w:trPrChange w:id="1077" w:author="Liam Berigan" w:date="2025-01-21T17:01:00Z" w16du:dateUtc="2025-01-21T22:01:00Z">
            <w:trPr>
              <w:gridBefore w:val="1"/>
              <w:jc w:val="center"/>
            </w:trPr>
          </w:trPrChange>
        </w:trPr>
        <w:tc>
          <w:tcPr>
            <w:tcW w:w="1870" w:type="dxa"/>
            <w:tcBorders>
              <w:top w:val="nil"/>
              <w:left w:val="nil"/>
              <w:bottom w:val="nil"/>
              <w:right w:val="nil"/>
            </w:tcBorders>
            <w:tcPrChange w:id="1078" w:author="Liam Berigan" w:date="2025-01-21T17:01:00Z" w16du:dateUtc="2025-01-21T22:01:00Z">
              <w:tcPr>
                <w:tcW w:w="1870" w:type="dxa"/>
                <w:gridSpan w:val="2"/>
              </w:tcPr>
            </w:tcPrChange>
          </w:tcPr>
          <w:p w14:paraId="324C3C80" w14:textId="50E4CEC9" w:rsidR="00940BCB" w:rsidRDefault="00940BCB" w:rsidP="00940BCB">
            <w:pPr>
              <w:spacing w:after="120"/>
              <w:rPr>
                <w:ins w:id="1079" w:author="Liam Berigan" w:date="2025-01-21T16:39:00Z" w16du:dateUtc="2025-01-21T21:39:00Z"/>
              </w:rPr>
            </w:pPr>
            <w:ins w:id="1080" w:author="Liam Berigan" w:date="2025-01-21T16:40:00Z" w16du:dateUtc="2025-01-21T21:40:00Z">
              <w:r w:rsidRPr="002A2B07">
                <w:rPr>
                  <w:i/>
                  <w:iCs/>
                </w:rPr>
                <w:t xml:space="preserve">    Spring</w:t>
              </w:r>
            </w:ins>
          </w:p>
        </w:tc>
        <w:tc>
          <w:tcPr>
            <w:tcW w:w="1870" w:type="dxa"/>
            <w:gridSpan w:val="2"/>
            <w:tcBorders>
              <w:top w:val="nil"/>
              <w:left w:val="nil"/>
              <w:bottom w:val="nil"/>
              <w:right w:val="nil"/>
            </w:tcBorders>
            <w:tcPrChange w:id="1081" w:author="Liam Berigan" w:date="2025-01-21T17:01:00Z" w16du:dateUtc="2025-01-21T22:01:00Z">
              <w:tcPr>
                <w:tcW w:w="1870" w:type="dxa"/>
                <w:gridSpan w:val="3"/>
              </w:tcPr>
            </w:tcPrChange>
          </w:tcPr>
          <w:p w14:paraId="31B9BB50" w14:textId="3E355EAD" w:rsidR="00940BCB" w:rsidRDefault="008D57A4" w:rsidP="00940BCB">
            <w:pPr>
              <w:spacing w:after="120"/>
              <w:rPr>
                <w:ins w:id="1082" w:author="Liam Berigan" w:date="2025-01-21T16:39:00Z" w16du:dateUtc="2025-01-21T21:39:00Z"/>
              </w:rPr>
            </w:pPr>
            <w:ins w:id="1083" w:author="Liam Berigan" w:date="2025-01-21T16:52:00Z" w16du:dateUtc="2025-01-21T21:52:00Z">
              <w:r>
                <w:t>24 (</w:t>
              </w:r>
              <w:r w:rsidRPr="001E6374">
                <w:t>13–35</w:t>
              </w:r>
              <w:r>
                <w:t>)</w:t>
              </w:r>
            </w:ins>
          </w:p>
        </w:tc>
        <w:tc>
          <w:tcPr>
            <w:tcW w:w="1870" w:type="dxa"/>
            <w:gridSpan w:val="2"/>
            <w:tcBorders>
              <w:top w:val="nil"/>
              <w:left w:val="nil"/>
              <w:bottom w:val="nil"/>
              <w:right w:val="nil"/>
            </w:tcBorders>
            <w:tcPrChange w:id="1084" w:author="Liam Berigan" w:date="2025-01-21T17:01:00Z" w16du:dateUtc="2025-01-21T22:01:00Z">
              <w:tcPr>
                <w:tcW w:w="1870" w:type="dxa"/>
                <w:gridSpan w:val="3"/>
              </w:tcPr>
            </w:tcPrChange>
          </w:tcPr>
          <w:p w14:paraId="3D53CA79" w14:textId="33FE0669" w:rsidR="00940BCB" w:rsidRDefault="008D57A4" w:rsidP="00940BCB">
            <w:pPr>
              <w:spacing w:after="120"/>
              <w:rPr>
                <w:ins w:id="1085" w:author="Liam Berigan" w:date="2025-01-21T16:39:00Z" w16du:dateUtc="2025-01-21T21:39:00Z"/>
              </w:rPr>
            </w:pPr>
            <w:ins w:id="1086" w:author="Liam Berigan" w:date="2025-01-21T16:52:00Z" w16du:dateUtc="2025-01-21T21:52:00Z">
              <w:r>
                <w:t>2 (</w:t>
              </w:r>
              <w:r w:rsidRPr="00F8070C">
                <w:t>0–6</w:t>
              </w:r>
              <w:r>
                <w:t>)</w:t>
              </w:r>
            </w:ins>
          </w:p>
        </w:tc>
        <w:tc>
          <w:tcPr>
            <w:tcW w:w="1870" w:type="dxa"/>
            <w:tcBorders>
              <w:top w:val="nil"/>
              <w:left w:val="nil"/>
              <w:bottom w:val="nil"/>
              <w:right w:val="nil"/>
            </w:tcBorders>
            <w:tcPrChange w:id="1087" w:author="Liam Berigan" w:date="2025-01-21T17:01:00Z" w16du:dateUtc="2025-01-21T22:01:00Z">
              <w:tcPr>
                <w:tcW w:w="1870" w:type="dxa"/>
                <w:gridSpan w:val="2"/>
              </w:tcPr>
            </w:tcPrChange>
          </w:tcPr>
          <w:p w14:paraId="528B58B3" w14:textId="7A9AF064" w:rsidR="00940BCB" w:rsidRDefault="008D57A4" w:rsidP="00940BCB">
            <w:pPr>
              <w:spacing w:after="120"/>
              <w:rPr>
                <w:ins w:id="1088" w:author="Liam Berigan" w:date="2025-01-21T16:39:00Z" w16du:dateUtc="2025-01-21T21:39:00Z"/>
              </w:rPr>
            </w:pPr>
            <w:ins w:id="1089" w:author="Liam Berigan" w:date="2025-01-21T16:52:00Z" w16du:dateUtc="2025-01-21T21:52:00Z">
              <w:r>
                <w:t>25 (</w:t>
              </w:r>
              <w:r w:rsidRPr="00D93C88">
                <w:t>15–35</w:t>
              </w:r>
              <w:r>
                <w:t>)</w:t>
              </w:r>
            </w:ins>
          </w:p>
        </w:tc>
        <w:tc>
          <w:tcPr>
            <w:tcW w:w="1870" w:type="dxa"/>
            <w:gridSpan w:val="2"/>
            <w:tcBorders>
              <w:top w:val="nil"/>
              <w:left w:val="nil"/>
              <w:bottom w:val="nil"/>
              <w:right w:val="nil"/>
            </w:tcBorders>
            <w:tcPrChange w:id="1090" w:author="Liam Berigan" w:date="2025-01-21T17:01:00Z" w16du:dateUtc="2025-01-21T22:01:00Z">
              <w:tcPr>
                <w:tcW w:w="1870" w:type="dxa"/>
                <w:gridSpan w:val="3"/>
              </w:tcPr>
            </w:tcPrChange>
          </w:tcPr>
          <w:p w14:paraId="46D6B593" w14:textId="13AD1EC4" w:rsidR="00940BCB" w:rsidRDefault="008D57A4" w:rsidP="00940BCB">
            <w:pPr>
              <w:spacing w:after="120"/>
              <w:rPr>
                <w:ins w:id="1091" w:author="Liam Berigan" w:date="2025-01-21T16:39:00Z" w16du:dateUtc="2025-01-21T21:39:00Z"/>
              </w:rPr>
            </w:pPr>
            <w:ins w:id="1092" w:author="Liam Berigan" w:date="2025-01-21T16:52:00Z" w16du:dateUtc="2025-01-21T21:52:00Z">
              <w:r>
                <w:t>52 (</w:t>
              </w:r>
              <w:r w:rsidRPr="00F310BE">
                <w:t>40–63</w:t>
              </w:r>
              <w:r>
                <w:t>)</w:t>
              </w:r>
            </w:ins>
          </w:p>
        </w:tc>
      </w:tr>
      <w:tr w:rsidR="00940BCB" w14:paraId="7F18353E" w14:textId="77777777" w:rsidTr="005C4FDF">
        <w:tblPrEx>
          <w:tblW w:w="0" w:type="auto"/>
          <w:jc w:val="center"/>
          <w:tblPrExChange w:id="1093" w:author="Liam Berigan" w:date="2025-01-21T17:01:00Z" w16du:dateUtc="2025-01-21T22:01:00Z">
            <w:tblPrEx>
              <w:tblW w:w="0" w:type="auto"/>
              <w:jc w:val="center"/>
            </w:tblPrEx>
          </w:tblPrExChange>
        </w:tblPrEx>
        <w:trPr>
          <w:jc w:val="center"/>
          <w:ins w:id="1094" w:author="Liam Berigan" w:date="2025-01-21T16:39:00Z"/>
          <w:trPrChange w:id="1095" w:author="Liam Berigan" w:date="2025-01-21T17:01:00Z" w16du:dateUtc="2025-01-21T22:01:00Z">
            <w:trPr>
              <w:gridBefore w:val="1"/>
              <w:jc w:val="center"/>
            </w:trPr>
          </w:trPrChange>
        </w:trPr>
        <w:tc>
          <w:tcPr>
            <w:tcW w:w="1870" w:type="dxa"/>
            <w:tcBorders>
              <w:top w:val="nil"/>
              <w:left w:val="nil"/>
              <w:bottom w:val="nil"/>
              <w:right w:val="nil"/>
            </w:tcBorders>
            <w:tcPrChange w:id="1096" w:author="Liam Berigan" w:date="2025-01-21T17:01:00Z" w16du:dateUtc="2025-01-21T22:01:00Z">
              <w:tcPr>
                <w:tcW w:w="1870" w:type="dxa"/>
                <w:gridSpan w:val="2"/>
              </w:tcPr>
            </w:tcPrChange>
          </w:tcPr>
          <w:p w14:paraId="20DE5BCE" w14:textId="74DDE75B" w:rsidR="00940BCB" w:rsidRDefault="00940BCB" w:rsidP="00940BCB">
            <w:pPr>
              <w:spacing w:after="120"/>
              <w:rPr>
                <w:ins w:id="1097" w:author="Liam Berigan" w:date="2025-01-21T16:39:00Z" w16du:dateUtc="2025-01-21T21:39:00Z"/>
              </w:rPr>
            </w:pPr>
            <w:ins w:id="1098" w:author="Liam Berigan" w:date="2025-01-21T16:40:00Z" w16du:dateUtc="2025-01-21T21:40:00Z">
              <w:r w:rsidRPr="002A2B07">
                <w:rPr>
                  <w:b/>
                  <w:bCs/>
                </w:rPr>
                <w:t>Age</w:t>
              </w:r>
            </w:ins>
          </w:p>
        </w:tc>
        <w:tc>
          <w:tcPr>
            <w:tcW w:w="1870" w:type="dxa"/>
            <w:gridSpan w:val="2"/>
            <w:tcBorders>
              <w:top w:val="nil"/>
              <w:left w:val="nil"/>
              <w:bottom w:val="nil"/>
              <w:right w:val="nil"/>
            </w:tcBorders>
            <w:tcPrChange w:id="1099" w:author="Liam Berigan" w:date="2025-01-21T17:01:00Z" w16du:dateUtc="2025-01-21T22:01:00Z">
              <w:tcPr>
                <w:tcW w:w="1870" w:type="dxa"/>
                <w:gridSpan w:val="3"/>
              </w:tcPr>
            </w:tcPrChange>
          </w:tcPr>
          <w:p w14:paraId="0D74A49D" w14:textId="77777777" w:rsidR="00940BCB" w:rsidRDefault="00940BCB" w:rsidP="00940BCB">
            <w:pPr>
              <w:spacing w:after="120"/>
              <w:rPr>
                <w:ins w:id="1100" w:author="Liam Berigan" w:date="2025-01-21T16:39:00Z" w16du:dateUtc="2025-01-21T21:39:00Z"/>
              </w:rPr>
            </w:pPr>
          </w:p>
        </w:tc>
        <w:tc>
          <w:tcPr>
            <w:tcW w:w="1870" w:type="dxa"/>
            <w:gridSpan w:val="2"/>
            <w:tcBorders>
              <w:top w:val="nil"/>
              <w:left w:val="nil"/>
              <w:bottom w:val="nil"/>
              <w:right w:val="nil"/>
            </w:tcBorders>
            <w:tcPrChange w:id="1101" w:author="Liam Berigan" w:date="2025-01-21T17:01:00Z" w16du:dateUtc="2025-01-21T22:01:00Z">
              <w:tcPr>
                <w:tcW w:w="1870" w:type="dxa"/>
                <w:gridSpan w:val="3"/>
              </w:tcPr>
            </w:tcPrChange>
          </w:tcPr>
          <w:p w14:paraId="4EDBC60B" w14:textId="77777777" w:rsidR="00940BCB" w:rsidRDefault="00940BCB" w:rsidP="00940BCB">
            <w:pPr>
              <w:spacing w:after="120"/>
              <w:rPr>
                <w:ins w:id="1102" w:author="Liam Berigan" w:date="2025-01-21T16:39:00Z" w16du:dateUtc="2025-01-21T21:39:00Z"/>
              </w:rPr>
            </w:pPr>
          </w:p>
        </w:tc>
        <w:tc>
          <w:tcPr>
            <w:tcW w:w="1870" w:type="dxa"/>
            <w:tcBorders>
              <w:top w:val="nil"/>
              <w:left w:val="nil"/>
              <w:bottom w:val="nil"/>
              <w:right w:val="nil"/>
            </w:tcBorders>
            <w:tcPrChange w:id="1103" w:author="Liam Berigan" w:date="2025-01-21T17:01:00Z" w16du:dateUtc="2025-01-21T22:01:00Z">
              <w:tcPr>
                <w:tcW w:w="1870" w:type="dxa"/>
                <w:gridSpan w:val="2"/>
              </w:tcPr>
            </w:tcPrChange>
          </w:tcPr>
          <w:p w14:paraId="604977E0" w14:textId="77777777" w:rsidR="00940BCB" w:rsidRDefault="00940BCB" w:rsidP="00940BCB">
            <w:pPr>
              <w:spacing w:after="120"/>
              <w:rPr>
                <w:ins w:id="1104" w:author="Liam Berigan" w:date="2025-01-21T16:39:00Z" w16du:dateUtc="2025-01-21T21:39:00Z"/>
              </w:rPr>
            </w:pPr>
          </w:p>
        </w:tc>
        <w:tc>
          <w:tcPr>
            <w:tcW w:w="1870" w:type="dxa"/>
            <w:gridSpan w:val="2"/>
            <w:tcBorders>
              <w:top w:val="nil"/>
              <w:left w:val="nil"/>
              <w:bottom w:val="nil"/>
              <w:right w:val="nil"/>
            </w:tcBorders>
            <w:tcPrChange w:id="1105" w:author="Liam Berigan" w:date="2025-01-21T17:01:00Z" w16du:dateUtc="2025-01-21T22:01:00Z">
              <w:tcPr>
                <w:tcW w:w="1870" w:type="dxa"/>
                <w:gridSpan w:val="3"/>
              </w:tcPr>
            </w:tcPrChange>
          </w:tcPr>
          <w:p w14:paraId="7D88AB15" w14:textId="77777777" w:rsidR="00940BCB" w:rsidRDefault="00940BCB" w:rsidP="00940BCB">
            <w:pPr>
              <w:spacing w:after="120"/>
              <w:rPr>
                <w:ins w:id="1106" w:author="Liam Berigan" w:date="2025-01-21T16:39:00Z" w16du:dateUtc="2025-01-21T21:39:00Z"/>
              </w:rPr>
            </w:pPr>
          </w:p>
        </w:tc>
      </w:tr>
      <w:tr w:rsidR="00940BCB" w14:paraId="0EABA3A0" w14:textId="77777777" w:rsidTr="005C4FDF">
        <w:tblPrEx>
          <w:tblW w:w="0" w:type="auto"/>
          <w:jc w:val="center"/>
          <w:tblPrExChange w:id="1107" w:author="Liam Berigan" w:date="2025-01-21T17:01:00Z" w16du:dateUtc="2025-01-21T22:01:00Z">
            <w:tblPrEx>
              <w:tblW w:w="0" w:type="auto"/>
              <w:jc w:val="center"/>
            </w:tblPrEx>
          </w:tblPrExChange>
        </w:tblPrEx>
        <w:trPr>
          <w:jc w:val="center"/>
          <w:ins w:id="1108" w:author="Liam Berigan" w:date="2025-01-21T16:39:00Z"/>
          <w:trPrChange w:id="1109" w:author="Liam Berigan" w:date="2025-01-21T17:01:00Z" w16du:dateUtc="2025-01-21T22:01:00Z">
            <w:trPr>
              <w:gridBefore w:val="1"/>
              <w:jc w:val="center"/>
            </w:trPr>
          </w:trPrChange>
        </w:trPr>
        <w:tc>
          <w:tcPr>
            <w:tcW w:w="1870" w:type="dxa"/>
            <w:tcBorders>
              <w:top w:val="nil"/>
              <w:left w:val="nil"/>
              <w:bottom w:val="nil"/>
              <w:right w:val="nil"/>
            </w:tcBorders>
            <w:tcPrChange w:id="1110" w:author="Liam Berigan" w:date="2025-01-21T17:01:00Z" w16du:dateUtc="2025-01-21T22:01:00Z">
              <w:tcPr>
                <w:tcW w:w="1870" w:type="dxa"/>
                <w:gridSpan w:val="2"/>
              </w:tcPr>
            </w:tcPrChange>
          </w:tcPr>
          <w:p w14:paraId="66412858" w14:textId="0001954F" w:rsidR="00940BCB" w:rsidRDefault="00940BCB" w:rsidP="00940BCB">
            <w:pPr>
              <w:spacing w:after="120"/>
              <w:rPr>
                <w:ins w:id="1111" w:author="Liam Berigan" w:date="2025-01-21T16:39:00Z" w16du:dateUtc="2025-01-21T21:39:00Z"/>
              </w:rPr>
            </w:pPr>
            <w:ins w:id="1112" w:author="Liam Berigan" w:date="2025-01-21T16:40:00Z" w16du:dateUtc="2025-01-21T21:40:00Z">
              <w:r w:rsidRPr="002A2B07">
                <w:rPr>
                  <w:i/>
                  <w:iCs/>
                </w:rPr>
                <w:t xml:space="preserve">    Adult</w:t>
              </w:r>
            </w:ins>
          </w:p>
        </w:tc>
        <w:tc>
          <w:tcPr>
            <w:tcW w:w="1870" w:type="dxa"/>
            <w:gridSpan w:val="2"/>
            <w:tcBorders>
              <w:top w:val="nil"/>
              <w:left w:val="nil"/>
              <w:bottom w:val="nil"/>
              <w:right w:val="nil"/>
            </w:tcBorders>
            <w:tcPrChange w:id="1113" w:author="Liam Berigan" w:date="2025-01-21T17:01:00Z" w16du:dateUtc="2025-01-21T22:01:00Z">
              <w:tcPr>
                <w:tcW w:w="1870" w:type="dxa"/>
                <w:gridSpan w:val="3"/>
              </w:tcPr>
            </w:tcPrChange>
          </w:tcPr>
          <w:p w14:paraId="6CB5B219" w14:textId="1512D095" w:rsidR="00940BCB" w:rsidRDefault="00AB07A9" w:rsidP="00AB07A9">
            <w:pPr>
              <w:spacing w:after="120"/>
              <w:rPr>
                <w:ins w:id="1114" w:author="Liam Berigan" w:date="2025-01-21T16:39:00Z" w16du:dateUtc="2025-01-21T21:39:00Z"/>
              </w:rPr>
            </w:pPr>
            <w:ins w:id="1115" w:author="Liam Berigan" w:date="2025-01-21T16:53:00Z" w16du:dateUtc="2025-01-21T21:53:00Z">
              <w:r>
                <w:t>24 (</w:t>
              </w:r>
              <w:r w:rsidRPr="009834BD">
                <w:t>13–35</w:t>
              </w:r>
              <w:r>
                <w:t>)</w:t>
              </w:r>
            </w:ins>
          </w:p>
        </w:tc>
        <w:tc>
          <w:tcPr>
            <w:tcW w:w="1870" w:type="dxa"/>
            <w:gridSpan w:val="2"/>
            <w:tcBorders>
              <w:top w:val="nil"/>
              <w:left w:val="nil"/>
              <w:bottom w:val="nil"/>
              <w:right w:val="nil"/>
            </w:tcBorders>
            <w:tcPrChange w:id="1116" w:author="Liam Berigan" w:date="2025-01-21T17:01:00Z" w16du:dateUtc="2025-01-21T22:01:00Z">
              <w:tcPr>
                <w:tcW w:w="1870" w:type="dxa"/>
                <w:gridSpan w:val="3"/>
              </w:tcPr>
            </w:tcPrChange>
          </w:tcPr>
          <w:p w14:paraId="117E6C23" w14:textId="2BFC221B" w:rsidR="00940BCB" w:rsidRDefault="00AB07A9" w:rsidP="00940BCB">
            <w:pPr>
              <w:spacing w:after="120"/>
              <w:rPr>
                <w:ins w:id="1117" w:author="Liam Berigan" w:date="2025-01-21T16:39:00Z" w16du:dateUtc="2025-01-21T21:39:00Z"/>
              </w:rPr>
            </w:pPr>
            <w:ins w:id="1118" w:author="Liam Berigan" w:date="2025-01-21T16:54:00Z" w16du:dateUtc="2025-01-21T21:54:00Z">
              <w:r>
                <w:t>2 (</w:t>
              </w:r>
              <w:r w:rsidRPr="00F8070C">
                <w:t>0–6</w:t>
              </w:r>
              <w:r>
                <w:t>)</w:t>
              </w:r>
            </w:ins>
          </w:p>
        </w:tc>
        <w:tc>
          <w:tcPr>
            <w:tcW w:w="1870" w:type="dxa"/>
            <w:tcBorders>
              <w:top w:val="nil"/>
              <w:left w:val="nil"/>
              <w:bottom w:val="nil"/>
              <w:right w:val="nil"/>
            </w:tcBorders>
            <w:tcPrChange w:id="1119" w:author="Liam Berigan" w:date="2025-01-21T17:01:00Z" w16du:dateUtc="2025-01-21T22:01:00Z">
              <w:tcPr>
                <w:tcW w:w="1870" w:type="dxa"/>
                <w:gridSpan w:val="2"/>
              </w:tcPr>
            </w:tcPrChange>
          </w:tcPr>
          <w:p w14:paraId="3A07225A" w14:textId="37F3AB22" w:rsidR="00940BCB" w:rsidRDefault="006B7102" w:rsidP="00940BCB">
            <w:pPr>
              <w:spacing w:after="120"/>
              <w:rPr>
                <w:ins w:id="1120" w:author="Liam Berigan" w:date="2025-01-21T16:39:00Z" w16du:dateUtc="2025-01-21T21:39:00Z"/>
              </w:rPr>
            </w:pPr>
            <w:ins w:id="1121" w:author="Liam Berigan" w:date="2025-01-21T16:54:00Z" w16du:dateUtc="2025-01-21T21:54:00Z">
              <w:r>
                <w:t>25 (</w:t>
              </w:r>
              <w:r w:rsidRPr="00CA6F86">
                <w:t>15–35</w:t>
              </w:r>
              <w:r>
                <w:t>)</w:t>
              </w:r>
            </w:ins>
          </w:p>
        </w:tc>
        <w:tc>
          <w:tcPr>
            <w:tcW w:w="1870" w:type="dxa"/>
            <w:gridSpan w:val="2"/>
            <w:tcBorders>
              <w:top w:val="nil"/>
              <w:left w:val="nil"/>
              <w:bottom w:val="nil"/>
              <w:right w:val="nil"/>
            </w:tcBorders>
            <w:tcPrChange w:id="1122" w:author="Liam Berigan" w:date="2025-01-21T17:01:00Z" w16du:dateUtc="2025-01-21T22:01:00Z">
              <w:tcPr>
                <w:tcW w:w="1870" w:type="dxa"/>
                <w:gridSpan w:val="3"/>
              </w:tcPr>
            </w:tcPrChange>
          </w:tcPr>
          <w:p w14:paraId="3EBDB3E8" w14:textId="049D15ED" w:rsidR="00940BCB" w:rsidRDefault="006B7102" w:rsidP="00940BCB">
            <w:pPr>
              <w:spacing w:after="120"/>
              <w:rPr>
                <w:ins w:id="1123" w:author="Liam Berigan" w:date="2025-01-21T16:39:00Z" w16du:dateUtc="2025-01-21T21:39:00Z"/>
              </w:rPr>
            </w:pPr>
            <w:ins w:id="1124" w:author="Liam Berigan" w:date="2025-01-21T16:54:00Z" w16du:dateUtc="2025-01-21T21:54:00Z">
              <w:r>
                <w:t>52 (</w:t>
              </w:r>
            </w:ins>
            <w:ins w:id="1125" w:author="Liam Berigan" w:date="2025-01-21T16:55:00Z" w16du:dateUtc="2025-01-21T21:55:00Z">
              <w:r w:rsidRPr="004A4BDC">
                <w:t>41–64</w:t>
              </w:r>
            </w:ins>
            <w:ins w:id="1126" w:author="Liam Berigan" w:date="2025-01-21T16:54:00Z" w16du:dateUtc="2025-01-21T21:54:00Z">
              <w:r>
                <w:t>)</w:t>
              </w:r>
            </w:ins>
          </w:p>
        </w:tc>
      </w:tr>
      <w:tr w:rsidR="00940BCB" w14:paraId="62C49B7B" w14:textId="77777777" w:rsidTr="005C4FDF">
        <w:tblPrEx>
          <w:tblW w:w="0" w:type="auto"/>
          <w:jc w:val="center"/>
          <w:tblPrExChange w:id="1127" w:author="Liam Berigan" w:date="2025-01-21T17:01:00Z" w16du:dateUtc="2025-01-21T22:01:00Z">
            <w:tblPrEx>
              <w:tblW w:w="0" w:type="auto"/>
              <w:jc w:val="center"/>
            </w:tblPrEx>
          </w:tblPrExChange>
        </w:tblPrEx>
        <w:trPr>
          <w:jc w:val="center"/>
          <w:ins w:id="1128" w:author="Liam Berigan" w:date="2025-01-21T16:39:00Z"/>
          <w:trPrChange w:id="1129" w:author="Liam Berigan" w:date="2025-01-21T17:01:00Z" w16du:dateUtc="2025-01-21T22:01:00Z">
            <w:trPr>
              <w:gridBefore w:val="1"/>
              <w:jc w:val="center"/>
            </w:trPr>
          </w:trPrChange>
        </w:trPr>
        <w:tc>
          <w:tcPr>
            <w:tcW w:w="1870" w:type="dxa"/>
            <w:tcBorders>
              <w:top w:val="nil"/>
              <w:left w:val="nil"/>
              <w:bottom w:val="nil"/>
              <w:right w:val="nil"/>
            </w:tcBorders>
            <w:tcPrChange w:id="1130" w:author="Liam Berigan" w:date="2025-01-21T17:01:00Z" w16du:dateUtc="2025-01-21T22:01:00Z">
              <w:tcPr>
                <w:tcW w:w="1870" w:type="dxa"/>
                <w:gridSpan w:val="2"/>
              </w:tcPr>
            </w:tcPrChange>
          </w:tcPr>
          <w:p w14:paraId="1D402F51" w14:textId="57C9A5EE" w:rsidR="00940BCB" w:rsidRDefault="00940BCB" w:rsidP="00940BCB">
            <w:pPr>
              <w:spacing w:after="120"/>
              <w:rPr>
                <w:ins w:id="1131" w:author="Liam Berigan" w:date="2025-01-21T16:39:00Z" w16du:dateUtc="2025-01-21T21:39:00Z"/>
              </w:rPr>
            </w:pPr>
            <w:ins w:id="1132" w:author="Liam Berigan" w:date="2025-01-21T16:40:00Z" w16du:dateUtc="2025-01-21T21:40:00Z">
              <w:r w:rsidRPr="002A2B07">
                <w:rPr>
                  <w:i/>
                  <w:iCs/>
                </w:rPr>
                <w:t xml:space="preserve">    Juvenile</w:t>
              </w:r>
            </w:ins>
          </w:p>
        </w:tc>
        <w:tc>
          <w:tcPr>
            <w:tcW w:w="1870" w:type="dxa"/>
            <w:gridSpan w:val="2"/>
            <w:tcBorders>
              <w:top w:val="nil"/>
              <w:left w:val="nil"/>
              <w:bottom w:val="nil"/>
              <w:right w:val="nil"/>
            </w:tcBorders>
            <w:tcPrChange w:id="1133" w:author="Liam Berigan" w:date="2025-01-21T17:01:00Z" w16du:dateUtc="2025-01-21T22:01:00Z">
              <w:tcPr>
                <w:tcW w:w="1870" w:type="dxa"/>
                <w:gridSpan w:val="3"/>
              </w:tcPr>
            </w:tcPrChange>
          </w:tcPr>
          <w:p w14:paraId="4263F584" w14:textId="7B20C748" w:rsidR="00940BCB" w:rsidRDefault="00E72E12" w:rsidP="00940BCB">
            <w:pPr>
              <w:spacing w:after="120"/>
              <w:rPr>
                <w:ins w:id="1134" w:author="Liam Berigan" w:date="2025-01-21T16:39:00Z" w16du:dateUtc="2025-01-21T21:39:00Z"/>
              </w:rPr>
            </w:pPr>
            <w:ins w:id="1135" w:author="Liam Berigan" w:date="2025-01-21T16:55:00Z" w16du:dateUtc="2025-01-21T21:55:00Z">
              <w:r>
                <w:t>25 (</w:t>
              </w:r>
              <w:r w:rsidRPr="009834BD">
                <w:t>15–36</w:t>
              </w:r>
              <w:r>
                <w:t>)</w:t>
              </w:r>
            </w:ins>
          </w:p>
        </w:tc>
        <w:tc>
          <w:tcPr>
            <w:tcW w:w="1870" w:type="dxa"/>
            <w:gridSpan w:val="2"/>
            <w:tcBorders>
              <w:top w:val="nil"/>
              <w:left w:val="nil"/>
              <w:bottom w:val="nil"/>
              <w:right w:val="nil"/>
            </w:tcBorders>
            <w:tcPrChange w:id="1136" w:author="Liam Berigan" w:date="2025-01-21T17:01:00Z" w16du:dateUtc="2025-01-21T22:01:00Z">
              <w:tcPr>
                <w:tcW w:w="1870" w:type="dxa"/>
                <w:gridSpan w:val="3"/>
              </w:tcPr>
            </w:tcPrChange>
          </w:tcPr>
          <w:p w14:paraId="0FCEA08C" w14:textId="1E8004CB" w:rsidR="00940BCB" w:rsidRDefault="00E72E12" w:rsidP="00940BCB">
            <w:pPr>
              <w:spacing w:after="120"/>
              <w:rPr>
                <w:ins w:id="1137" w:author="Liam Berigan" w:date="2025-01-21T16:39:00Z" w16du:dateUtc="2025-01-21T21:39:00Z"/>
              </w:rPr>
            </w:pPr>
            <w:ins w:id="1138" w:author="Liam Berigan" w:date="2025-01-21T16:55:00Z" w16du:dateUtc="2025-01-21T21:55:00Z">
              <w:r>
                <w:t>2 (</w:t>
              </w:r>
              <w:r w:rsidRPr="00E40950">
                <w:t>0–5</w:t>
              </w:r>
              <w:r>
                <w:t>)</w:t>
              </w:r>
            </w:ins>
          </w:p>
        </w:tc>
        <w:tc>
          <w:tcPr>
            <w:tcW w:w="1870" w:type="dxa"/>
            <w:tcBorders>
              <w:top w:val="nil"/>
              <w:left w:val="nil"/>
              <w:bottom w:val="nil"/>
              <w:right w:val="nil"/>
            </w:tcBorders>
            <w:tcPrChange w:id="1139" w:author="Liam Berigan" w:date="2025-01-21T17:01:00Z" w16du:dateUtc="2025-01-21T22:01:00Z">
              <w:tcPr>
                <w:tcW w:w="1870" w:type="dxa"/>
                <w:gridSpan w:val="2"/>
              </w:tcPr>
            </w:tcPrChange>
          </w:tcPr>
          <w:p w14:paraId="04F1DB4D" w14:textId="1A9688D6" w:rsidR="00940BCB" w:rsidRDefault="0019427C" w:rsidP="00940BCB">
            <w:pPr>
              <w:spacing w:after="120"/>
              <w:rPr>
                <w:ins w:id="1140" w:author="Liam Berigan" w:date="2025-01-21T16:39:00Z" w16du:dateUtc="2025-01-21T21:39:00Z"/>
              </w:rPr>
            </w:pPr>
            <w:ins w:id="1141" w:author="Liam Berigan" w:date="2025-01-21T16:56:00Z" w16du:dateUtc="2025-01-21T21:56:00Z">
              <w:r>
                <w:t>27 (</w:t>
              </w:r>
              <w:r w:rsidRPr="00CA6F86">
                <w:t>18–36</w:t>
              </w:r>
              <w:r>
                <w:t>)</w:t>
              </w:r>
            </w:ins>
          </w:p>
        </w:tc>
        <w:tc>
          <w:tcPr>
            <w:tcW w:w="1870" w:type="dxa"/>
            <w:gridSpan w:val="2"/>
            <w:tcBorders>
              <w:top w:val="nil"/>
              <w:left w:val="nil"/>
              <w:bottom w:val="nil"/>
              <w:right w:val="nil"/>
            </w:tcBorders>
            <w:tcPrChange w:id="1142" w:author="Liam Berigan" w:date="2025-01-21T17:01:00Z" w16du:dateUtc="2025-01-21T22:01:00Z">
              <w:tcPr>
                <w:tcW w:w="1870" w:type="dxa"/>
                <w:gridSpan w:val="3"/>
              </w:tcPr>
            </w:tcPrChange>
          </w:tcPr>
          <w:p w14:paraId="4D76D48A" w14:textId="49E859BB" w:rsidR="00940BCB" w:rsidRDefault="0019427C" w:rsidP="00940BCB">
            <w:pPr>
              <w:spacing w:after="120"/>
              <w:rPr>
                <w:ins w:id="1143" w:author="Liam Berigan" w:date="2025-01-21T16:39:00Z" w16du:dateUtc="2025-01-21T21:39:00Z"/>
              </w:rPr>
            </w:pPr>
            <w:ins w:id="1144" w:author="Liam Berigan" w:date="2025-01-21T16:56:00Z" w16du:dateUtc="2025-01-21T21:56:00Z">
              <w:r>
                <w:t>57 (</w:t>
              </w:r>
              <w:r w:rsidRPr="004A4BDC">
                <w:t>46–66</w:t>
              </w:r>
              <w:r>
                <w:t>)</w:t>
              </w:r>
            </w:ins>
          </w:p>
        </w:tc>
      </w:tr>
      <w:tr w:rsidR="00940BCB" w14:paraId="349D2536" w14:textId="77777777" w:rsidTr="005C4FDF">
        <w:tblPrEx>
          <w:tblW w:w="0" w:type="auto"/>
          <w:jc w:val="center"/>
          <w:tblPrExChange w:id="1145" w:author="Liam Berigan" w:date="2025-01-21T17:01:00Z" w16du:dateUtc="2025-01-21T22:01:00Z">
            <w:tblPrEx>
              <w:tblW w:w="0" w:type="auto"/>
              <w:jc w:val="center"/>
            </w:tblPrEx>
          </w:tblPrExChange>
        </w:tblPrEx>
        <w:trPr>
          <w:jc w:val="center"/>
          <w:ins w:id="1146" w:author="Liam Berigan" w:date="2025-01-21T16:39:00Z"/>
          <w:trPrChange w:id="1147" w:author="Liam Berigan" w:date="2025-01-21T17:01:00Z" w16du:dateUtc="2025-01-21T22:01:00Z">
            <w:trPr>
              <w:gridBefore w:val="1"/>
              <w:jc w:val="center"/>
            </w:trPr>
          </w:trPrChange>
        </w:trPr>
        <w:tc>
          <w:tcPr>
            <w:tcW w:w="1870" w:type="dxa"/>
            <w:tcBorders>
              <w:top w:val="nil"/>
              <w:left w:val="nil"/>
              <w:bottom w:val="nil"/>
              <w:right w:val="nil"/>
            </w:tcBorders>
            <w:tcPrChange w:id="1148" w:author="Liam Berigan" w:date="2025-01-21T17:01:00Z" w16du:dateUtc="2025-01-21T22:01:00Z">
              <w:tcPr>
                <w:tcW w:w="1870" w:type="dxa"/>
                <w:gridSpan w:val="2"/>
              </w:tcPr>
            </w:tcPrChange>
          </w:tcPr>
          <w:p w14:paraId="55B98B38" w14:textId="6DEF7812" w:rsidR="00940BCB" w:rsidRDefault="00940BCB" w:rsidP="00940BCB">
            <w:pPr>
              <w:spacing w:after="120"/>
              <w:rPr>
                <w:ins w:id="1149" w:author="Liam Berigan" w:date="2025-01-21T16:39:00Z" w16du:dateUtc="2025-01-21T21:39:00Z"/>
              </w:rPr>
            </w:pPr>
            <w:ins w:id="1150" w:author="Liam Berigan" w:date="2025-01-21T16:40:00Z" w16du:dateUtc="2025-01-21T21:40:00Z">
              <w:r w:rsidRPr="002A2B07">
                <w:rPr>
                  <w:b/>
                  <w:bCs/>
                </w:rPr>
                <w:t>Sex</w:t>
              </w:r>
            </w:ins>
          </w:p>
        </w:tc>
        <w:tc>
          <w:tcPr>
            <w:tcW w:w="1870" w:type="dxa"/>
            <w:gridSpan w:val="2"/>
            <w:tcBorders>
              <w:top w:val="nil"/>
              <w:left w:val="nil"/>
              <w:bottom w:val="nil"/>
              <w:right w:val="nil"/>
            </w:tcBorders>
            <w:tcPrChange w:id="1151" w:author="Liam Berigan" w:date="2025-01-21T17:01:00Z" w16du:dateUtc="2025-01-21T22:01:00Z">
              <w:tcPr>
                <w:tcW w:w="1870" w:type="dxa"/>
                <w:gridSpan w:val="3"/>
              </w:tcPr>
            </w:tcPrChange>
          </w:tcPr>
          <w:p w14:paraId="4A1EC1AE" w14:textId="77777777" w:rsidR="00940BCB" w:rsidRDefault="00940BCB" w:rsidP="00940BCB">
            <w:pPr>
              <w:spacing w:after="120"/>
              <w:rPr>
                <w:ins w:id="1152" w:author="Liam Berigan" w:date="2025-01-21T16:39:00Z" w16du:dateUtc="2025-01-21T21:39:00Z"/>
              </w:rPr>
            </w:pPr>
          </w:p>
        </w:tc>
        <w:tc>
          <w:tcPr>
            <w:tcW w:w="1870" w:type="dxa"/>
            <w:gridSpan w:val="2"/>
            <w:tcBorders>
              <w:top w:val="nil"/>
              <w:left w:val="nil"/>
              <w:bottom w:val="nil"/>
              <w:right w:val="nil"/>
            </w:tcBorders>
            <w:tcPrChange w:id="1153" w:author="Liam Berigan" w:date="2025-01-21T17:01:00Z" w16du:dateUtc="2025-01-21T22:01:00Z">
              <w:tcPr>
                <w:tcW w:w="1870" w:type="dxa"/>
                <w:gridSpan w:val="3"/>
              </w:tcPr>
            </w:tcPrChange>
          </w:tcPr>
          <w:p w14:paraId="18F8FDFD" w14:textId="77777777" w:rsidR="00940BCB" w:rsidRDefault="00940BCB" w:rsidP="00940BCB">
            <w:pPr>
              <w:spacing w:after="120"/>
              <w:rPr>
                <w:ins w:id="1154" w:author="Liam Berigan" w:date="2025-01-21T16:39:00Z" w16du:dateUtc="2025-01-21T21:39:00Z"/>
              </w:rPr>
            </w:pPr>
          </w:p>
        </w:tc>
        <w:tc>
          <w:tcPr>
            <w:tcW w:w="1870" w:type="dxa"/>
            <w:tcBorders>
              <w:top w:val="nil"/>
              <w:left w:val="nil"/>
              <w:bottom w:val="nil"/>
              <w:right w:val="nil"/>
            </w:tcBorders>
            <w:tcPrChange w:id="1155" w:author="Liam Berigan" w:date="2025-01-21T17:01:00Z" w16du:dateUtc="2025-01-21T22:01:00Z">
              <w:tcPr>
                <w:tcW w:w="1870" w:type="dxa"/>
                <w:gridSpan w:val="2"/>
              </w:tcPr>
            </w:tcPrChange>
          </w:tcPr>
          <w:p w14:paraId="23349B38" w14:textId="77777777" w:rsidR="00940BCB" w:rsidRDefault="00940BCB" w:rsidP="00940BCB">
            <w:pPr>
              <w:spacing w:after="120"/>
              <w:rPr>
                <w:ins w:id="1156" w:author="Liam Berigan" w:date="2025-01-21T16:39:00Z" w16du:dateUtc="2025-01-21T21:39:00Z"/>
              </w:rPr>
            </w:pPr>
          </w:p>
        </w:tc>
        <w:tc>
          <w:tcPr>
            <w:tcW w:w="1870" w:type="dxa"/>
            <w:gridSpan w:val="2"/>
            <w:tcBorders>
              <w:top w:val="nil"/>
              <w:left w:val="nil"/>
              <w:bottom w:val="nil"/>
              <w:right w:val="nil"/>
            </w:tcBorders>
            <w:tcPrChange w:id="1157" w:author="Liam Berigan" w:date="2025-01-21T17:01:00Z" w16du:dateUtc="2025-01-21T22:01:00Z">
              <w:tcPr>
                <w:tcW w:w="1870" w:type="dxa"/>
                <w:gridSpan w:val="3"/>
              </w:tcPr>
            </w:tcPrChange>
          </w:tcPr>
          <w:p w14:paraId="343371AF" w14:textId="77777777" w:rsidR="00940BCB" w:rsidRDefault="00940BCB" w:rsidP="00940BCB">
            <w:pPr>
              <w:spacing w:after="120"/>
              <w:rPr>
                <w:ins w:id="1158" w:author="Liam Berigan" w:date="2025-01-21T16:39:00Z" w16du:dateUtc="2025-01-21T21:39:00Z"/>
              </w:rPr>
            </w:pPr>
          </w:p>
        </w:tc>
      </w:tr>
      <w:tr w:rsidR="00940BCB" w14:paraId="48BCD340" w14:textId="77777777" w:rsidTr="005C4FDF">
        <w:tblPrEx>
          <w:tblW w:w="0" w:type="auto"/>
          <w:jc w:val="center"/>
          <w:tblPrExChange w:id="1159" w:author="Liam Berigan" w:date="2025-01-21T17:01:00Z" w16du:dateUtc="2025-01-21T22:01:00Z">
            <w:tblPrEx>
              <w:tblW w:w="0" w:type="auto"/>
              <w:jc w:val="center"/>
            </w:tblPrEx>
          </w:tblPrExChange>
        </w:tblPrEx>
        <w:trPr>
          <w:jc w:val="center"/>
          <w:ins w:id="1160" w:author="Liam Berigan" w:date="2025-01-21T16:39:00Z"/>
          <w:trPrChange w:id="1161" w:author="Liam Berigan" w:date="2025-01-21T17:01:00Z" w16du:dateUtc="2025-01-21T22:01:00Z">
            <w:trPr>
              <w:gridBefore w:val="1"/>
              <w:jc w:val="center"/>
            </w:trPr>
          </w:trPrChange>
        </w:trPr>
        <w:tc>
          <w:tcPr>
            <w:tcW w:w="1870" w:type="dxa"/>
            <w:tcBorders>
              <w:top w:val="nil"/>
              <w:left w:val="nil"/>
              <w:bottom w:val="nil"/>
              <w:right w:val="nil"/>
            </w:tcBorders>
            <w:tcPrChange w:id="1162" w:author="Liam Berigan" w:date="2025-01-21T17:01:00Z" w16du:dateUtc="2025-01-21T22:01:00Z">
              <w:tcPr>
                <w:tcW w:w="1870" w:type="dxa"/>
                <w:gridSpan w:val="2"/>
              </w:tcPr>
            </w:tcPrChange>
          </w:tcPr>
          <w:p w14:paraId="1F72301F" w14:textId="16DE45B9" w:rsidR="00940BCB" w:rsidRDefault="00940BCB" w:rsidP="00940BCB">
            <w:pPr>
              <w:spacing w:after="120"/>
              <w:rPr>
                <w:ins w:id="1163" w:author="Liam Berigan" w:date="2025-01-21T16:39:00Z" w16du:dateUtc="2025-01-21T21:39:00Z"/>
              </w:rPr>
            </w:pPr>
            <w:ins w:id="1164" w:author="Liam Berigan" w:date="2025-01-21T16:40:00Z" w16du:dateUtc="2025-01-21T21:40:00Z">
              <w:r w:rsidRPr="002A2B07">
                <w:rPr>
                  <w:i/>
                  <w:iCs/>
                </w:rPr>
                <w:t xml:space="preserve">    Male</w:t>
              </w:r>
            </w:ins>
          </w:p>
        </w:tc>
        <w:tc>
          <w:tcPr>
            <w:tcW w:w="1870" w:type="dxa"/>
            <w:gridSpan w:val="2"/>
            <w:tcBorders>
              <w:top w:val="nil"/>
              <w:left w:val="nil"/>
              <w:bottom w:val="nil"/>
              <w:right w:val="nil"/>
            </w:tcBorders>
            <w:tcPrChange w:id="1165" w:author="Liam Berigan" w:date="2025-01-21T17:01:00Z" w16du:dateUtc="2025-01-21T22:01:00Z">
              <w:tcPr>
                <w:tcW w:w="1870" w:type="dxa"/>
                <w:gridSpan w:val="3"/>
              </w:tcPr>
            </w:tcPrChange>
          </w:tcPr>
          <w:p w14:paraId="7AACD566" w14:textId="5F8C7B0A" w:rsidR="00940BCB" w:rsidRDefault="00950E8C" w:rsidP="00940BCB">
            <w:pPr>
              <w:spacing w:after="120"/>
              <w:rPr>
                <w:ins w:id="1166" w:author="Liam Berigan" w:date="2025-01-21T16:39:00Z" w16du:dateUtc="2025-01-21T21:39:00Z"/>
              </w:rPr>
            </w:pPr>
            <w:ins w:id="1167" w:author="Liam Berigan" w:date="2025-01-21T16:57:00Z" w16du:dateUtc="2025-01-21T21:57:00Z">
              <w:r>
                <w:t>23 (</w:t>
              </w:r>
              <w:r w:rsidRPr="00530B77">
                <w:t>14–34</w:t>
              </w:r>
              <w:r>
                <w:t>)</w:t>
              </w:r>
            </w:ins>
          </w:p>
        </w:tc>
        <w:tc>
          <w:tcPr>
            <w:tcW w:w="1870" w:type="dxa"/>
            <w:gridSpan w:val="2"/>
            <w:tcBorders>
              <w:top w:val="nil"/>
              <w:left w:val="nil"/>
              <w:bottom w:val="nil"/>
              <w:right w:val="nil"/>
            </w:tcBorders>
            <w:tcPrChange w:id="1168" w:author="Liam Berigan" w:date="2025-01-21T17:01:00Z" w16du:dateUtc="2025-01-21T22:01:00Z">
              <w:tcPr>
                <w:tcW w:w="1870" w:type="dxa"/>
                <w:gridSpan w:val="3"/>
              </w:tcPr>
            </w:tcPrChange>
          </w:tcPr>
          <w:p w14:paraId="5383967A" w14:textId="74CF0614" w:rsidR="00940BCB" w:rsidRDefault="00950E8C" w:rsidP="00940BCB">
            <w:pPr>
              <w:spacing w:after="120"/>
              <w:rPr>
                <w:ins w:id="1169" w:author="Liam Berigan" w:date="2025-01-21T16:39:00Z" w16du:dateUtc="2025-01-21T21:39:00Z"/>
              </w:rPr>
            </w:pPr>
            <w:ins w:id="1170" w:author="Liam Berigan" w:date="2025-01-21T16:57:00Z" w16du:dateUtc="2025-01-21T21:57:00Z">
              <w:r>
                <w:t>2 (</w:t>
              </w:r>
              <w:r w:rsidRPr="00E40950">
                <w:t>0–5</w:t>
              </w:r>
              <w:r>
                <w:t>)</w:t>
              </w:r>
            </w:ins>
          </w:p>
        </w:tc>
        <w:tc>
          <w:tcPr>
            <w:tcW w:w="1870" w:type="dxa"/>
            <w:tcBorders>
              <w:top w:val="nil"/>
              <w:left w:val="nil"/>
              <w:bottom w:val="nil"/>
              <w:right w:val="nil"/>
            </w:tcBorders>
            <w:tcPrChange w:id="1171" w:author="Liam Berigan" w:date="2025-01-21T17:01:00Z" w16du:dateUtc="2025-01-21T22:01:00Z">
              <w:tcPr>
                <w:tcW w:w="1870" w:type="dxa"/>
                <w:gridSpan w:val="2"/>
              </w:tcPr>
            </w:tcPrChange>
          </w:tcPr>
          <w:p w14:paraId="7A3099DD" w14:textId="48C6B269" w:rsidR="00940BCB" w:rsidRDefault="00950E8C" w:rsidP="00940BCB">
            <w:pPr>
              <w:spacing w:after="120"/>
              <w:rPr>
                <w:ins w:id="1172" w:author="Liam Berigan" w:date="2025-01-21T16:39:00Z" w16du:dateUtc="2025-01-21T21:39:00Z"/>
              </w:rPr>
            </w:pPr>
            <w:ins w:id="1173" w:author="Liam Berigan" w:date="2025-01-21T16:58:00Z" w16du:dateUtc="2025-01-21T21:58:00Z">
              <w:r>
                <w:t>25 (</w:t>
              </w:r>
              <w:r w:rsidRPr="00DC4E0F">
                <w:t>16–34</w:t>
              </w:r>
              <w:r>
                <w:t>)</w:t>
              </w:r>
            </w:ins>
          </w:p>
        </w:tc>
        <w:tc>
          <w:tcPr>
            <w:tcW w:w="1870" w:type="dxa"/>
            <w:gridSpan w:val="2"/>
            <w:tcBorders>
              <w:top w:val="nil"/>
              <w:left w:val="nil"/>
              <w:bottom w:val="nil"/>
              <w:right w:val="nil"/>
            </w:tcBorders>
            <w:tcPrChange w:id="1174" w:author="Liam Berigan" w:date="2025-01-21T17:01:00Z" w16du:dateUtc="2025-01-21T22:01:00Z">
              <w:tcPr>
                <w:tcW w:w="1870" w:type="dxa"/>
                <w:gridSpan w:val="3"/>
              </w:tcPr>
            </w:tcPrChange>
          </w:tcPr>
          <w:p w14:paraId="358BA16E" w14:textId="69FA9F96" w:rsidR="00940BCB" w:rsidRDefault="00950E8C" w:rsidP="00940BCB">
            <w:pPr>
              <w:spacing w:after="120"/>
              <w:rPr>
                <w:ins w:id="1175" w:author="Liam Berigan" w:date="2025-01-21T16:39:00Z" w16du:dateUtc="2025-01-21T21:39:00Z"/>
              </w:rPr>
            </w:pPr>
            <w:ins w:id="1176" w:author="Liam Berigan" w:date="2025-01-21T16:58:00Z" w16du:dateUtc="2025-01-21T21:58:00Z">
              <w:r>
                <w:t>53 (</w:t>
              </w:r>
              <w:r w:rsidRPr="00525C22">
                <w:t>42–63</w:t>
              </w:r>
              <w:r>
                <w:t>)</w:t>
              </w:r>
            </w:ins>
          </w:p>
        </w:tc>
      </w:tr>
      <w:tr w:rsidR="00940BCB" w14:paraId="7A51385A" w14:textId="77777777" w:rsidTr="005C4FDF">
        <w:tblPrEx>
          <w:tblW w:w="0" w:type="auto"/>
          <w:jc w:val="center"/>
          <w:tblPrExChange w:id="1177" w:author="Liam Berigan" w:date="2025-01-21T17:01:00Z" w16du:dateUtc="2025-01-21T22:01:00Z">
            <w:tblPrEx>
              <w:tblW w:w="0" w:type="auto"/>
              <w:jc w:val="center"/>
            </w:tblPrEx>
          </w:tblPrExChange>
        </w:tblPrEx>
        <w:trPr>
          <w:jc w:val="center"/>
          <w:ins w:id="1178" w:author="Liam Berigan" w:date="2025-01-21T16:37:00Z"/>
          <w:trPrChange w:id="1179" w:author="Liam Berigan" w:date="2025-01-21T17:01:00Z" w16du:dateUtc="2025-01-21T22:01:00Z">
            <w:trPr>
              <w:gridBefore w:val="1"/>
              <w:jc w:val="center"/>
            </w:trPr>
          </w:trPrChange>
        </w:trPr>
        <w:tc>
          <w:tcPr>
            <w:tcW w:w="1870" w:type="dxa"/>
            <w:tcBorders>
              <w:top w:val="nil"/>
              <w:left w:val="nil"/>
              <w:right w:val="nil"/>
            </w:tcBorders>
            <w:tcPrChange w:id="1180" w:author="Liam Berigan" w:date="2025-01-21T17:01:00Z" w16du:dateUtc="2025-01-21T22:01:00Z">
              <w:tcPr>
                <w:tcW w:w="1870" w:type="dxa"/>
                <w:gridSpan w:val="2"/>
              </w:tcPr>
            </w:tcPrChange>
          </w:tcPr>
          <w:p w14:paraId="5C04B724" w14:textId="6825955C" w:rsidR="00940BCB" w:rsidRDefault="00940BCB">
            <w:pPr>
              <w:spacing w:after="120"/>
              <w:rPr>
                <w:ins w:id="1181" w:author="Liam Berigan" w:date="2025-01-21T16:37:00Z" w16du:dateUtc="2025-01-21T21:37:00Z"/>
              </w:rPr>
              <w:pPrChange w:id="1182" w:author="Liam Berigan" w:date="2025-01-21T16:38:00Z" w16du:dateUtc="2025-01-21T21:38:00Z">
                <w:pPr>
                  <w:spacing w:line="480" w:lineRule="auto"/>
                </w:pPr>
              </w:pPrChange>
            </w:pPr>
            <w:ins w:id="1183" w:author="Liam Berigan" w:date="2025-01-21T16:40:00Z" w16du:dateUtc="2025-01-21T21:40:00Z">
              <w:r w:rsidRPr="002A2B07">
                <w:rPr>
                  <w:i/>
                  <w:iCs/>
                </w:rPr>
                <w:t xml:space="preserve">    Female</w:t>
              </w:r>
            </w:ins>
          </w:p>
        </w:tc>
        <w:tc>
          <w:tcPr>
            <w:tcW w:w="1870" w:type="dxa"/>
            <w:gridSpan w:val="2"/>
            <w:tcBorders>
              <w:top w:val="nil"/>
              <w:left w:val="nil"/>
              <w:right w:val="nil"/>
            </w:tcBorders>
            <w:tcPrChange w:id="1184" w:author="Liam Berigan" w:date="2025-01-21T17:01:00Z" w16du:dateUtc="2025-01-21T22:01:00Z">
              <w:tcPr>
                <w:tcW w:w="1870" w:type="dxa"/>
                <w:gridSpan w:val="3"/>
              </w:tcPr>
            </w:tcPrChange>
          </w:tcPr>
          <w:p w14:paraId="3BF2D6EA" w14:textId="7BE195A1" w:rsidR="00940BCB" w:rsidRDefault="00AC6789">
            <w:pPr>
              <w:spacing w:after="120"/>
              <w:rPr>
                <w:ins w:id="1185" w:author="Liam Berigan" w:date="2025-01-21T16:37:00Z" w16du:dateUtc="2025-01-21T21:37:00Z"/>
              </w:rPr>
              <w:pPrChange w:id="1186" w:author="Liam Berigan" w:date="2025-01-21T16:38:00Z" w16du:dateUtc="2025-01-21T21:38:00Z">
                <w:pPr>
                  <w:spacing w:line="480" w:lineRule="auto"/>
                </w:pPr>
              </w:pPrChange>
            </w:pPr>
            <w:ins w:id="1187" w:author="Liam Berigan" w:date="2025-01-21T16:59:00Z" w16du:dateUtc="2025-01-21T21:59:00Z">
              <w:r>
                <w:t>29 (</w:t>
              </w:r>
              <w:r w:rsidRPr="00530B77">
                <w:t>17–41</w:t>
              </w:r>
              <w:r>
                <w:t>)</w:t>
              </w:r>
            </w:ins>
          </w:p>
        </w:tc>
        <w:tc>
          <w:tcPr>
            <w:tcW w:w="1870" w:type="dxa"/>
            <w:gridSpan w:val="2"/>
            <w:tcBorders>
              <w:top w:val="nil"/>
              <w:left w:val="nil"/>
              <w:right w:val="nil"/>
            </w:tcBorders>
            <w:tcPrChange w:id="1188" w:author="Liam Berigan" w:date="2025-01-21T17:01:00Z" w16du:dateUtc="2025-01-21T22:01:00Z">
              <w:tcPr>
                <w:tcW w:w="1870" w:type="dxa"/>
                <w:gridSpan w:val="3"/>
              </w:tcPr>
            </w:tcPrChange>
          </w:tcPr>
          <w:p w14:paraId="6E2BABFE" w14:textId="247B0CD1" w:rsidR="00940BCB" w:rsidRDefault="00AC6789">
            <w:pPr>
              <w:spacing w:after="120"/>
              <w:rPr>
                <w:ins w:id="1189" w:author="Liam Berigan" w:date="2025-01-21T16:37:00Z" w16du:dateUtc="2025-01-21T21:37:00Z"/>
              </w:rPr>
              <w:pPrChange w:id="1190" w:author="Liam Berigan" w:date="2025-01-21T16:38:00Z" w16du:dateUtc="2025-01-21T21:38:00Z">
                <w:pPr>
                  <w:spacing w:line="480" w:lineRule="auto"/>
                </w:pPr>
              </w:pPrChange>
            </w:pPr>
            <w:ins w:id="1191" w:author="Liam Berigan" w:date="2025-01-21T16:59:00Z" w16du:dateUtc="2025-01-21T21:59:00Z">
              <w:r>
                <w:t>2 (</w:t>
              </w:r>
              <w:r w:rsidRPr="003D5104">
                <w:t>0–7</w:t>
              </w:r>
              <w:r>
                <w:t>)</w:t>
              </w:r>
            </w:ins>
          </w:p>
        </w:tc>
        <w:tc>
          <w:tcPr>
            <w:tcW w:w="1870" w:type="dxa"/>
            <w:tcBorders>
              <w:top w:val="nil"/>
              <w:left w:val="nil"/>
              <w:right w:val="nil"/>
            </w:tcBorders>
            <w:tcPrChange w:id="1192" w:author="Liam Berigan" w:date="2025-01-21T17:01:00Z" w16du:dateUtc="2025-01-21T22:01:00Z">
              <w:tcPr>
                <w:tcW w:w="1870" w:type="dxa"/>
                <w:gridSpan w:val="2"/>
              </w:tcPr>
            </w:tcPrChange>
          </w:tcPr>
          <w:p w14:paraId="1C721913" w14:textId="1884180E" w:rsidR="00940BCB" w:rsidRDefault="008E6385">
            <w:pPr>
              <w:spacing w:after="120"/>
              <w:rPr>
                <w:ins w:id="1193" w:author="Liam Berigan" w:date="2025-01-21T16:37:00Z" w16du:dateUtc="2025-01-21T21:37:00Z"/>
              </w:rPr>
              <w:pPrChange w:id="1194" w:author="Liam Berigan" w:date="2025-01-21T16:38:00Z" w16du:dateUtc="2025-01-21T21:38:00Z">
                <w:pPr>
                  <w:spacing w:line="480" w:lineRule="auto"/>
                </w:pPr>
              </w:pPrChange>
            </w:pPr>
            <w:ins w:id="1195" w:author="Liam Berigan" w:date="2025-01-21T16:59:00Z" w16du:dateUtc="2025-01-21T21:59:00Z">
              <w:r>
                <w:t>30 (</w:t>
              </w:r>
              <w:r w:rsidRPr="00DC4E0F">
                <w:t>20–41</w:t>
              </w:r>
              <w:r>
                <w:t>)</w:t>
              </w:r>
            </w:ins>
          </w:p>
        </w:tc>
        <w:tc>
          <w:tcPr>
            <w:tcW w:w="1870" w:type="dxa"/>
            <w:gridSpan w:val="2"/>
            <w:tcBorders>
              <w:top w:val="nil"/>
              <w:left w:val="nil"/>
              <w:right w:val="nil"/>
            </w:tcBorders>
            <w:tcPrChange w:id="1196" w:author="Liam Berigan" w:date="2025-01-21T17:01:00Z" w16du:dateUtc="2025-01-21T22:01:00Z">
              <w:tcPr>
                <w:tcW w:w="1870" w:type="dxa"/>
                <w:gridSpan w:val="3"/>
              </w:tcPr>
            </w:tcPrChange>
          </w:tcPr>
          <w:p w14:paraId="6038B3A9" w14:textId="24FCFE24" w:rsidR="00940BCB" w:rsidRDefault="00E8704F">
            <w:pPr>
              <w:spacing w:after="120"/>
              <w:rPr>
                <w:ins w:id="1197" w:author="Liam Berigan" w:date="2025-01-21T16:37:00Z" w16du:dateUtc="2025-01-21T21:37:00Z"/>
              </w:rPr>
              <w:pPrChange w:id="1198" w:author="Liam Berigan" w:date="2025-01-21T16:38:00Z" w16du:dateUtc="2025-01-21T21:38:00Z">
                <w:pPr>
                  <w:spacing w:line="480" w:lineRule="auto"/>
                </w:pPr>
              </w:pPrChange>
            </w:pPr>
            <w:ins w:id="1199" w:author="Liam Berigan" w:date="2025-01-21T17:00:00Z" w16du:dateUtc="2025-01-21T22:00:00Z">
              <w:r>
                <w:t>60 (</w:t>
              </w:r>
              <w:r w:rsidRPr="00525C22">
                <w:t>49–71</w:t>
              </w:r>
              <w:r>
                <w:t>)</w:t>
              </w:r>
            </w:ins>
          </w:p>
        </w:tc>
      </w:tr>
    </w:tbl>
    <w:p w14:paraId="1191444A" w14:textId="77777777" w:rsidR="00002929" w:rsidRPr="002C6F9A" w:rsidRDefault="00002929" w:rsidP="005C505F">
      <w:pPr>
        <w:spacing w:line="480" w:lineRule="auto"/>
        <w:rPr>
          <w:ins w:id="1200" w:author="Liam Berigan" w:date="2025-01-21T16:36:00Z" w16du:dateUtc="2025-01-21T21:36:00Z"/>
          <w:rPrChange w:id="1201" w:author="Liam Berigan" w:date="2025-01-21T16:36:00Z" w16du:dateUtc="2025-01-21T21:36:00Z">
            <w:rPr>
              <w:ins w:id="1202" w:author="Liam Berigan" w:date="2025-01-21T16:36:00Z" w16du:dateUtc="2025-01-21T21:36:00Z"/>
              <w:vertAlign w:val="superscript"/>
            </w:rPr>
          </w:rPrChange>
        </w:rPr>
      </w:pPr>
    </w:p>
    <w:p w14:paraId="4B7B1B17" w14:textId="132D34CA"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25ACE808" w:rsidR="005C505F" w:rsidRDefault="005C505F" w:rsidP="005C505F">
      <w:pPr>
        <w:spacing w:line="480" w:lineRule="auto"/>
      </w:pPr>
      <w:r w:rsidRPr="00C744E8">
        <w:rPr>
          <w:vertAlign w:val="superscript"/>
        </w:rPr>
        <w:t>2</w:t>
      </w:r>
      <w:r>
        <w:t xml:space="preserve"> Height of low-rise buildings</w:t>
      </w:r>
      <w:del w:id="1203" w:author="Liam Berigan" w:date="2025-01-21T17:03:00Z" w16du:dateUtc="2025-01-21T22:03:00Z">
        <w:r w:rsidDel="007C0C1C">
          <w:delText xml:space="preserve"> is determined</w:delText>
        </w:r>
      </w:del>
      <w:r>
        <w:t xml:space="preserve"> based on that of an 11-story building</w:t>
      </w:r>
      <w:del w:id="1204" w:author="Liam Berigan" w:date="2025-01-21T17:03:00Z" w16du:dateUtc="2025-01-21T22:03:00Z">
        <w:r w:rsidDel="007C0C1C">
          <w:delText>, based o</w:delText>
        </w:r>
      </w:del>
      <w:del w:id="1205" w:author="Liam Berigan" w:date="2025-01-21T17:04:00Z" w16du:dateUtc="2025-01-21T22:04:00Z">
        <w:r w:rsidDel="007C0C1C">
          <w:delText>n</w:delText>
        </w:r>
      </w:del>
      <w:r>
        <w:t xml:space="preserve"> </w:t>
      </w:r>
      <w:ins w:id="1206" w:author="Liam Berigan" w:date="2025-01-21T17:04:00Z" w16du:dateUtc="2025-01-21T22:04:00Z">
        <w:r w:rsidR="007C0C1C">
          <w:t>(</w:t>
        </w:r>
      </w:ins>
      <w:r w:rsidRPr="00A73E6C">
        <w:rPr>
          <w:rFonts w:ascii="Aptos" w:hAnsi="Aptos"/>
        </w:rPr>
        <w:t xml:space="preserve">Loss et al. </w:t>
      </w:r>
      <w:del w:id="1207" w:author="Liam Berigan" w:date="2025-01-21T17:04:00Z" w16du:dateUtc="2025-01-21T22:04:00Z">
        <w:r w:rsidDel="007C0C1C">
          <w:rPr>
            <w:rFonts w:ascii="Aptos" w:hAnsi="Aptos"/>
          </w:rPr>
          <w:delText>(</w:delText>
        </w:r>
      </w:del>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0F5FF4B1">
            <wp:extent cx="6414595" cy="2263974"/>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5" cy="2263974"/>
                    </a:xfrm>
                    <a:prstGeom prst="rect">
                      <a:avLst/>
                    </a:prstGeom>
                  </pic:spPr>
                </pic:pic>
              </a:graphicData>
            </a:graphic>
          </wp:inline>
        </w:drawing>
      </w:r>
    </w:p>
    <w:p w14:paraId="2EA744A0" w14:textId="6BF20CFC" w:rsidR="003A2A58" w:rsidRDefault="00540B79" w:rsidP="00C4430A">
      <w:pPr>
        <w:spacing w:line="480" w:lineRule="auto"/>
      </w:pPr>
      <w:r>
        <w:t xml:space="preserve">Figure </w:t>
      </w:r>
      <w:r w:rsidR="00AB1F06">
        <w:t>1</w:t>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medians</w:t>
      </w:r>
      <w:del w:id="1208" w:author="Liam Berigan" w:date="2025-01-20T15:43:00Z" w16du:dateUtc="2025-01-20T20:43:00Z">
        <w:r w:rsidR="008463F1" w:rsidDel="00693B67">
          <w:delText xml:space="preserve"> (points)</w:delText>
        </w:r>
      </w:del>
      <w:ins w:id="1209" w:author="Liam Berigan" w:date="2025-01-20T15:39:00Z" w16du:dateUtc="2025-01-20T20:39:00Z">
        <w:r w:rsidR="009532FE">
          <w:t xml:space="preserve"> </w:t>
        </w:r>
      </w:ins>
      <w:del w:id="1210" w:author="Liam Berigan" w:date="2025-01-20T15:39:00Z" w16du:dateUtc="2025-01-20T20:39:00Z">
        <w:r w:rsidR="008463F1" w:rsidDel="00394FC7">
          <w:delText>,</w:delText>
        </w:r>
      </w:del>
      <w:del w:id="1211" w:author="Liam Berigan" w:date="2025-01-20T15:42:00Z" w16du:dateUtc="2025-01-20T20:42:00Z">
        <w:r w:rsidR="008463F1" w:rsidDel="00203B35">
          <w:delText xml:space="preserve"> </w:delText>
        </w:r>
      </w:del>
      <w:del w:id="1212" w:author="Liam Berigan" w:date="2025-01-20T15:39:00Z" w16du:dateUtc="2025-01-20T20:39:00Z">
        <w:r w:rsidR="008463F1" w:rsidDel="00394FC7">
          <w:delText xml:space="preserve">50% </w:delText>
        </w:r>
        <w:r w:rsidR="00E529B8" w:rsidDel="00394FC7">
          <w:delText xml:space="preserve">highest density </w:delText>
        </w:r>
        <w:r w:rsidR="008463F1" w:rsidDel="00394FC7">
          <w:delText xml:space="preserve">credible intervals (thick lines), </w:delText>
        </w:r>
      </w:del>
      <w:r w:rsidR="008463F1">
        <w:t xml:space="preserve">and </w:t>
      </w:r>
      <w:r w:rsidR="00882B4E">
        <w:t xml:space="preserve">95% </w:t>
      </w:r>
      <w:r w:rsidR="00E529B8">
        <w:t xml:space="preserve">highest density </w:t>
      </w:r>
      <w:r w:rsidR="00882B4E">
        <w:t xml:space="preserve">credible intervals </w:t>
      </w:r>
      <w:del w:id="1213" w:author="Liam Berigan" w:date="2025-01-20T15:43:00Z" w16du:dateUtc="2025-01-20T20:43:00Z">
        <w:r w:rsidR="00882B4E" w:rsidDel="00693B67">
          <w:delText>(</w:delText>
        </w:r>
      </w:del>
      <w:del w:id="1214" w:author="Liam Berigan" w:date="2025-01-20T15:42:00Z" w16du:dateUtc="2025-01-20T20:42:00Z">
        <w:r w:rsidR="00882B4E" w:rsidDel="006848FE">
          <w:delText xml:space="preserve">thin </w:delText>
        </w:r>
      </w:del>
      <w:del w:id="1215" w:author="Liam Berigan" w:date="2025-01-20T15:43:00Z" w16du:dateUtc="2025-01-20T20:43:00Z">
        <w:r w:rsidR="00882B4E" w:rsidDel="00693B67">
          <w:delText xml:space="preserve">lines) </w:delText>
        </w:r>
      </w:del>
      <w:r w:rsidR="00882B4E">
        <w:t>of the posteriors.</w:t>
      </w:r>
      <w:ins w:id="1216" w:author="Liam Berigan" w:date="2025-01-22T13:45:00Z" w16du:dateUtc="2025-01-22T18:45:00Z">
        <w:r w:rsidR="000510DE">
          <w:t xml:space="preserve"> Altitude data were collected using GPS transmitters in the eastern portion of the woodcock’s range from 2020 to 2024.</w:t>
        </w:r>
      </w:ins>
      <w:r w:rsidR="003A2A58">
        <w:br w:type="page"/>
      </w:r>
    </w:p>
    <w:p w14:paraId="62685812" w14:textId="65E11680" w:rsidR="0087784B" w:rsidRDefault="001C35E0" w:rsidP="00ED05CE">
      <w:pPr>
        <w:jc w:val="center"/>
      </w:pPr>
      <w:r>
        <w:rPr>
          <w:noProof/>
        </w:rPr>
        <w:lastRenderedPageBreak/>
        <w:drawing>
          <wp:inline distT="0" distB="0" distL="0" distR="0" wp14:anchorId="0729201E" wp14:editId="512EE6FA">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14327A7A" w14:textId="7F9FDFF3" w:rsidR="0087784B" w:rsidRDefault="0087784B" w:rsidP="00432EB4">
      <w:pPr>
        <w:spacing w:line="480" w:lineRule="auto"/>
      </w:pPr>
      <w:r>
        <w:t xml:space="preserve">Figure </w:t>
      </w:r>
      <w:r w:rsidR="00E1331B">
        <w:t>2</w:t>
      </w:r>
      <w:r>
        <w:t>.</w:t>
      </w:r>
      <w:r w:rsidR="003E02ED">
        <w:t xml:space="preserve"> </w:t>
      </w:r>
      <w:r w:rsidR="00C900BD">
        <w:t>D</w:t>
      </w:r>
      <w:r w:rsidR="003E02ED">
        <w:t xml:space="preserve">istribution of </w:t>
      </w:r>
      <w:ins w:id="1217" w:author="Liam Berigan" w:date="2025-01-22T13:44:00Z" w16du:dateUtc="2025-01-22T18:44:00Z">
        <w:r w:rsidR="00B10FA6">
          <w:t>American W</w:t>
        </w:r>
      </w:ins>
      <w:del w:id="1218" w:author="Liam Berigan" w:date="2025-01-22T13:44:00Z" w16du:dateUtc="2025-01-22T18:44:00Z">
        <w:r w:rsidR="003E02ED" w:rsidDel="00B10FA6">
          <w:delText>w</w:delText>
        </w:r>
      </w:del>
      <w:r w:rsidR="003E02ED">
        <w:t>oodcock</w:t>
      </w:r>
      <w:ins w:id="1219" w:author="Liam Berigan" w:date="2025-01-22T13:44:00Z" w16du:dateUtc="2025-01-22T18:44:00Z">
        <w:r w:rsidR="00B10FA6">
          <w:t xml:space="preserve"> (</w:t>
        </w:r>
        <w:proofErr w:type="spellStart"/>
        <w:r w:rsidR="00B10FA6" w:rsidRPr="00B10FA6">
          <w:rPr>
            <w:i/>
            <w:iCs/>
            <w:rPrChange w:id="1220" w:author="Liam Berigan" w:date="2025-01-22T13:44:00Z" w16du:dateUtc="2025-01-22T18:44:00Z">
              <w:rPr/>
            </w:rPrChange>
          </w:rPr>
          <w:t>Scolopax</w:t>
        </w:r>
        <w:proofErr w:type="spellEnd"/>
        <w:r w:rsidR="00B10FA6" w:rsidRPr="00B10FA6">
          <w:rPr>
            <w:i/>
            <w:iCs/>
            <w:rPrChange w:id="1221" w:author="Liam Berigan" w:date="2025-01-22T13:44:00Z" w16du:dateUtc="2025-01-22T18:44:00Z">
              <w:rPr/>
            </w:rPrChange>
          </w:rPr>
          <w:t xml:space="preserve"> minor</w:t>
        </w:r>
        <w:r w:rsidR="00B10FA6">
          <w:t>)</w:t>
        </w:r>
      </w:ins>
      <w:r w:rsidR="003E02ED">
        <w:t xml:space="preserve"> flight altitudes </w:t>
      </w:r>
      <w:r w:rsidR="00C60569">
        <w:t xml:space="preserve">above ground level </w:t>
      </w:r>
      <w:r w:rsidR="003E02ED">
        <w:t xml:space="preserve">compared to </w:t>
      </w:r>
      <w:r w:rsidR="0099358E">
        <w:t>the heights of low-rise buildings (red</w:t>
      </w:r>
      <w:r w:rsidR="00762792">
        <w:t>; 47</w:t>
      </w:r>
      <w:ins w:id="1222" w:author="Liam Berigan" w:date="2025-01-21T14:55:00Z" w16du:dateUtc="2025-01-21T19:55:00Z">
        <w:r w:rsidR="003E7943">
          <w:t xml:space="preserve"> </w:t>
        </w:r>
      </w:ins>
      <w:r w:rsidR="00762792">
        <w:t>m</w:t>
      </w:r>
      <w:r w:rsidR="0099358E">
        <w:t xml:space="preserve">), </w:t>
      </w:r>
      <w:r w:rsidR="005742F0">
        <w:t>land-based</w:t>
      </w:r>
      <w:r w:rsidR="0099358E">
        <w:t xml:space="preserve"> wind turbines (orange</w:t>
      </w:r>
      <w:r w:rsidR="00D4414E">
        <w:t>;</w:t>
      </w:r>
      <w:r w:rsidR="00D4414E" w:rsidRPr="00D4414E">
        <w:t xml:space="preserve"> 32–164</w:t>
      </w:r>
      <w:ins w:id="1223" w:author="Liam Berigan" w:date="2025-01-21T14:55:00Z" w16du:dateUtc="2025-01-21T19:55:00Z">
        <w:r w:rsidR="003E7943">
          <w:t xml:space="preserve"> </w:t>
        </w:r>
      </w:ins>
      <w:r w:rsidR="00D4414E" w:rsidRPr="00D4414E">
        <w:t>m</w:t>
      </w:r>
      <w:r w:rsidR="0099358E">
        <w:t xml:space="preserve">), and </w:t>
      </w:r>
      <w:r w:rsidR="00E07536">
        <w:t xml:space="preserve">large </w:t>
      </w:r>
      <w:r w:rsidR="0099358E">
        <w:t>communications towers (yellow</w:t>
      </w:r>
      <w:r w:rsidR="00671F3B">
        <w:t>; 244</w:t>
      </w:r>
      <w:ins w:id="1224" w:author="Liam Berigan" w:date="2025-01-21T14:55:00Z" w16du:dateUtc="2025-01-21T19:55:00Z">
        <w:r w:rsidR="00084A0B">
          <w:t xml:space="preserve"> </w:t>
        </w:r>
      </w:ins>
      <w:r w:rsidR="00671F3B">
        <w:t>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ins w:id="1225" w:author="Liam Berigan" w:date="2025-01-23T17:29:00Z" w16du:dateUtc="2025-01-23T22:29:00Z">
        <w:r w:rsidR="00E63EE4" w:rsidRPr="00E63EE4">
          <w:t xml:space="preserve"> </w:t>
        </w:r>
      </w:ins>
      <w:r w:rsidR="00987A13">
        <w:t xml:space="preserve">We produced these </w:t>
      </w:r>
      <w:r w:rsidR="004D4642">
        <w:t>distribution</w:t>
      </w:r>
      <w:r w:rsidR="00987A13">
        <w:t>s</w:t>
      </w:r>
      <w:ins w:id="1226" w:author="Liam Berigan" w:date="2025-01-23T17:29:00Z" w16du:dateUtc="2025-01-23T22:29:00Z">
        <w:r w:rsidR="00E63EE4">
          <w:t xml:space="preserve"> by </w:t>
        </w:r>
        <w:r w:rsidR="00E63EE4">
          <w:rPr>
            <w:rFonts w:eastAsiaTheme="minorEastAsia"/>
          </w:rPr>
          <w:t xml:space="preserve">simulating a log-normal distribution for each posterior value of </w:t>
        </w:r>
      </w:ins>
      <m:oMath>
        <m:sSub>
          <m:sSubPr>
            <m:ctrlPr>
              <w:ins w:id="1227" w:author="Liam Berigan" w:date="2025-01-23T17:29:00Z" w16du:dateUtc="2025-01-23T22:29:00Z">
                <w:rPr>
                  <w:rFonts w:ascii="Cambria Math" w:hAnsi="Cambria Math"/>
                  <w:i/>
                  <w:iCs/>
                </w:rPr>
              </w:ins>
            </m:ctrlPr>
          </m:sSubPr>
          <m:e>
            <m:r>
              <w:ins w:id="1228" w:author="Liam Berigan" w:date="2025-01-23T17:29:00Z" w16du:dateUtc="2025-01-23T22:29:00Z">
                <w:rPr>
                  <w:rFonts w:ascii="Cambria Math" w:hAnsi="Cambria Math"/>
                </w:rPr>
                <m:t>μ</m:t>
              </w:ins>
            </m:r>
          </m:e>
          <m:sub>
            <m:r>
              <w:ins w:id="1229" w:author="Liam Berigan" w:date="2025-01-23T17:29:00Z" w16du:dateUtc="2025-01-23T22:29:00Z">
                <w:rPr>
                  <w:rFonts w:ascii="Cambria Math" w:hAnsi="Cambria Math"/>
                </w:rPr>
                <m:t>f</m:t>
              </w:ins>
            </m:r>
          </m:sub>
        </m:sSub>
      </m:oMath>
      <w:ins w:id="1230" w:author="Liam Berigan" w:date="2025-01-23T17:29:00Z" w16du:dateUtc="2025-01-23T22:29:00Z">
        <w:r w:rsidR="00E63EE4">
          <w:rPr>
            <w:rFonts w:eastAsiaTheme="minorEastAsia"/>
            <w:iCs/>
          </w:rPr>
          <w:t xml:space="preserve"> and</w:t>
        </w:r>
        <w:r w:rsidR="00E63EE4">
          <w:rPr>
            <w:rFonts w:eastAsiaTheme="minorEastAsia"/>
          </w:rPr>
          <w:t xml:space="preserve"> </w:t>
        </w:r>
      </w:ins>
      <m:oMath>
        <m:sSub>
          <m:sSubPr>
            <m:ctrlPr>
              <w:ins w:id="1231" w:author="Liam Berigan" w:date="2025-01-23T17:29:00Z" w16du:dateUtc="2025-01-23T22:29:00Z">
                <w:rPr>
                  <w:rFonts w:ascii="Cambria Math" w:hAnsi="Cambria Math"/>
                  <w:i/>
                  <w:iCs/>
                </w:rPr>
              </w:ins>
            </m:ctrlPr>
          </m:sSubPr>
          <m:e>
            <m:r>
              <w:ins w:id="1232" w:author="Liam Berigan" w:date="2025-01-23T17:29:00Z" w16du:dateUtc="2025-01-23T22:29:00Z">
                <w:rPr>
                  <w:rFonts w:ascii="Cambria Math" w:hAnsi="Cambria Math"/>
                </w:rPr>
                <m:t>σ</m:t>
              </w:ins>
            </m:r>
          </m:e>
          <m:sub>
            <m:r>
              <w:ins w:id="1233" w:author="Liam Berigan" w:date="2025-01-23T17:29:00Z" w16du:dateUtc="2025-01-23T22:29:00Z">
                <w:rPr>
                  <w:rFonts w:ascii="Cambria Math" w:hAnsi="Cambria Math"/>
                </w:rPr>
                <m:t>f</m:t>
              </w:ins>
            </m:r>
          </m:sub>
        </m:sSub>
      </m:oMath>
      <w:ins w:id="1234" w:author="Liam Berigan" w:date="2025-01-23T17:29:00Z" w16du:dateUtc="2025-01-23T22:29:00Z">
        <w:r w:rsidR="00E63EE4">
          <w:t>.</w:t>
        </w:r>
      </w:ins>
      <w:ins w:id="1235" w:author="Liam Berigan" w:date="2025-01-23T17:30:00Z" w16du:dateUtc="2025-01-23T22:30:00Z">
        <w:r w:rsidR="00B73A42">
          <w:t xml:space="preserve"> </w:t>
        </w:r>
        <w:r w:rsidR="00A52D06">
          <w:t>Raw a</w:t>
        </w:r>
      </w:ins>
      <w:ins w:id="1236" w:author="Liam Berigan" w:date="2025-01-22T12:50:00Z" w16du:dateUtc="2025-01-22T17:50:00Z">
        <w:r w:rsidR="00EF5626">
          <w:t>ltitude</w:t>
        </w:r>
        <w:r w:rsidR="009550D2">
          <w:t xml:space="preserve"> d</w:t>
        </w:r>
      </w:ins>
      <w:ins w:id="1237" w:author="Liam Berigan" w:date="2025-01-22T12:49:00Z" w16du:dateUtc="2025-01-22T17:49:00Z">
        <w:r w:rsidR="009550D2">
          <w:t>ata were collected using GPS transmitters</w:t>
        </w:r>
      </w:ins>
      <w:ins w:id="1238" w:author="Liam Berigan" w:date="2025-01-22T12:50:00Z" w16du:dateUtc="2025-01-22T17:50:00Z">
        <w:r w:rsidR="00EF5626">
          <w:t xml:space="preserve"> in the eastern portion of the woodcock’s range from 20</w:t>
        </w:r>
      </w:ins>
      <w:ins w:id="1239" w:author="Liam Berigan" w:date="2025-01-22T13:42:00Z" w16du:dateUtc="2025-01-22T18:42:00Z">
        <w:r w:rsidR="00E27E17">
          <w:t>20</w:t>
        </w:r>
      </w:ins>
      <w:ins w:id="1240" w:author="Liam Berigan" w:date="2025-01-22T12:50:00Z" w16du:dateUtc="2025-01-22T17:50:00Z">
        <w:r w:rsidR="00EF5626">
          <w:t xml:space="preserve"> to 20</w:t>
        </w:r>
      </w:ins>
      <w:ins w:id="1241" w:author="Liam Berigan" w:date="2025-01-22T13:42:00Z" w16du:dateUtc="2025-01-22T18:42:00Z">
        <w:r w:rsidR="00E27E17">
          <w:t>24</w:t>
        </w:r>
      </w:ins>
      <w:ins w:id="1242" w:author="Liam Berigan" w:date="2025-01-22T12:50:00Z" w16du:dateUtc="2025-01-22T17:50:00Z">
        <w:r w:rsidR="00EF5626">
          <w:t>.</w:t>
        </w:r>
      </w:ins>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369B6095" w:rsidR="005D28EB" w:rsidRDefault="00BF1AE3" w:rsidP="0083649A">
      <w:pPr>
        <w:spacing w:line="480" w:lineRule="auto"/>
      </w:pPr>
      <w:r>
        <w:t xml:space="preserve">We found that </w:t>
      </w:r>
      <w:r w:rsidR="007E6B87">
        <w:t xml:space="preserve">mean </w:t>
      </w:r>
      <w:r>
        <w:t>woodcock flight altitudes</w:t>
      </w:r>
      <w:ins w:id="1243" w:author="Liam Berigan" w:date="2025-01-20T13:59:00Z" w16du:dateUtc="2025-01-20T18:59:00Z">
        <w:r w:rsidR="00903DCE">
          <w:t xml:space="preserve"> above ground level</w:t>
        </w:r>
      </w:ins>
      <w:r>
        <w:t xml:space="preserve"> </w:t>
      </w:r>
      <w:r w:rsidR="007E6B87">
        <w:t>fell below those</w:t>
      </w:r>
      <w:r w:rsidR="00E7227A">
        <w:t xml:space="preserve"> typical of most migrating birds during</w:t>
      </w:r>
      <w:r w:rsidR="001B0CBF">
        <w:t xml:space="preserve"> </w:t>
      </w:r>
      <w:r w:rsidR="001B0CBF" w:rsidRPr="00AD3113">
        <w:t xml:space="preserve">fall (woodcock: </w:t>
      </w:r>
      <w:r w:rsidR="00367598" w:rsidRPr="00AD3113">
        <w:t>3</w:t>
      </w:r>
      <w:r w:rsidR="00EA3A9D" w:rsidRPr="00AD3113">
        <w:t>38</w:t>
      </w:r>
      <w:ins w:id="1244" w:author="Liam Berigan" w:date="2025-01-21T14:55:00Z" w16du:dateUtc="2025-01-21T19:55:00Z">
        <w:r w:rsidR="00084A0B">
          <w:t xml:space="preserve"> </w:t>
        </w:r>
      </w:ins>
      <w:r w:rsidR="00367598" w:rsidRPr="00AD3113">
        <w:t>m</w:t>
      </w:r>
      <w:r w:rsidR="001B0CBF" w:rsidRPr="00AD3113">
        <w:t xml:space="preserve">; </w:t>
      </w:r>
      <w:r w:rsidR="003442E6" w:rsidRPr="00AD3113">
        <w:t>all birds</w:t>
      </w:r>
      <w:r w:rsidR="001B0CBF" w:rsidRPr="00AD3113">
        <w:t xml:space="preserve">: </w:t>
      </w:r>
      <w:r w:rsidR="0085598A" w:rsidRPr="00AD3113">
        <w:t>418</w:t>
      </w:r>
      <w:r w:rsidR="001B0CBF" w:rsidRPr="00AD3113">
        <w:t>–</w:t>
      </w:r>
      <w:r w:rsidR="00071F63" w:rsidRPr="00AD3113">
        <w:t>491</w:t>
      </w:r>
      <w:ins w:id="1245" w:author="Liam Berigan" w:date="2025-01-21T14:55:00Z" w16du:dateUtc="2025-01-21T19:55:00Z">
        <w:r w:rsidR="00084A0B">
          <w:t xml:space="preserve"> </w:t>
        </w:r>
      </w:ins>
      <w:r w:rsidR="00071F63" w:rsidRPr="00AD3113">
        <w:t>m</w:t>
      </w:r>
      <w:r w:rsidR="00A96C0D" w:rsidRPr="00AD3113">
        <w:t xml:space="preserve">) and spring (woodcock: </w:t>
      </w:r>
      <w:r w:rsidR="00367598" w:rsidRPr="00AD3113">
        <w:t>4</w:t>
      </w:r>
      <w:r w:rsidR="00E14663" w:rsidRPr="00AD3113">
        <w:t>4</w:t>
      </w:r>
      <w:r w:rsidR="00AD3113" w:rsidRPr="00AD3113">
        <w:t>4</w:t>
      </w:r>
      <w:ins w:id="1246" w:author="Liam Berigan" w:date="2025-01-21T14:55:00Z" w16du:dateUtc="2025-01-21T19:55:00Z">
        <w:r w:rsidR="00084A0B">
          <w:t xml:space="preserve"> </w:t>
        </w:r>
      </w:ins>
      <w:r w:rsidR="00367598" w:rsidRPr="00AD3113">
        <w:t>m</w:t>
      </w:r>
      <w:r w:rsidR="00A96C0D" w:rsidRPr="00AD3113">
        <w:t xml:space="preserve">; all birds: </w:t>
      </w:r>
      <w:r w:rsidR="001F4E5B" w:rsidRPr="00AD3113">
        <w:t>438</w:t>
      </w:r>
      <w:r w:rsidR="00A96C0D" w:rsidRPr="00AD3113">
        <w:t>–</w:t>
      </w:r>
      <w:r w:rsidR="002F34E8" w:rsidRPr="00AD3113">
        <w:t>559</w:t>
      </w:r>
      <w:ins w:id="1247" w:author="Liam Berigan" w:date="2025-01-21T14:55:00Z" w16du:dateUtc="2025-01-21T19:55:00Z">
        <w:r w:rsidR="00084A0B">
          <w:t xml:space="preserve"> </w:t>
        </w:r>
      </w:ins>
      <w:r w:rsidR="002F34E8" w:rsidRPr="00AD3113">
        <w:t>m</w:t>
      </w:r>
      <w:r w:rsidR="00A96C0D" w:rsidRPr="00AD3113">
        <w:t xml:space="preserve">; </w:t>
      </w:r>
      <w:r w:rsidR="00A96C0D" w:rsidRPr="00AD3113">
        <w:rPr>
          <w:rFonts w:ascii="Aptos" w:hAnsi="Aptos"/>
        </w:rPr>
        <w:t>Horton et al. 2016)</w:t>
      </w:r>
      <w:r w:rsidR="00CB4058" w:rsidRPr="00AD3113">
        <w:t>. This result may be due</w:t>
      </w:r>
      <w:r w:rsidR="00E7227A" w:rsidRPr="00AD3113">
        <w:t>,</w:t>
      </w:r>
      <w:r w:rsidR="00CB4058" w:rsidRPr="00AD3113">
        <w:t xml:space="preserve"> in part</w:t>
      </w:r>
      <w:r w:rsidR="00E7227A" w:rsidRPr="00AD3113">
        <w:t>,</w:t>
      </w:r>
      <w:r w:rsidR="00CB4058" w:rsidRPr="00AD3113">
        <w:t xml:space="preserve"> to </w:t>
      </w:r>
      <w:r w:rsidR="00A36647" w:rsidRPr="00AD3113">
        <w:t xml:space="preserve">the </w:t>
      </w:r>
      <w:r w:rsidR="00E7227A" w:rsidRPr="00AD3113">
        <w:t xml:space="preserve">greater </w:t>
      </w:r>
      <w:r w:rsidR="00A36647" w:rsidRPr="00AD3113">
        <w:t>representation of lower altitude flight locations in our data</w:t>
      </w:r>
      <w:r w:rsidR="00561480" w:rsidRPr="00AD3113">
        <w:t>, as</w:t>
      </w:r>
      <w:r w:rsidR="00A36647" w:rsidRPr="00AD3113">
        <w:t xml:space="preserve"> </w:t>
      </w:r>
      <w:r w:rsidR="00AD3113" w:rsidRPr="00AD3113">
        <w:t>27</w:t>
      </w:r>
      <w:r w:rsidR="00AC7C24" w:rsidRPr="00AD3113">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(120</w:t>
      </w:r>
      <w:ins w:id="1248" w:author="Liam Berigan" w:date="2025-01-21T14:55:00Z" w16du:dateUtc="2025-01-21T19:55:00Z">
        <w:r w:rsidR="00084A0B">
          <w:t xml:space="preserve"> </w:t>
        </w:r>
      </w:ins>
      <w:r w:rsidR="00E7227A">
        <w:t xml:space="preserve">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w:t>
      </w:r>
      <w:proofErr w:type="spellStart"/>
      <w:r w:rsidR="00727CBA" w:rsidRPr="00727CBA">
        <w:rPr>
          <w:rFonts w:ascii="Aptos" w:hAnsi="Aptos"/>
        </w:rPr>
        <w:t>Mendall</w:t>
      </w:r>
      <w:proofErr w:type="spellEnd"/>
      <w:r w:rsidR="00727CBA" w:rsidRPr="00727CBA">
        <w:rPr>
          <w:rFonts w:ascii="Aptos" w:hAnsi="Aptos"/>
        </w:rPr>
        <w:t xml:space="preserve">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3D0227">
        <w:t>Woodcock</w:t>
      </w:r>
      <w:r w:rsidR="00FF0968" w:rsidRPr="003D0227">
        <w:t xml:space="preserve">s’ </w:t>
      </w:r>
      <w:r w:rsidR="0027285B" w:rsidRPr="003D0227">
        <w:t xml:space="preserve">unconventional </w:t>
      </w:r>
      <w:r w:rsidR="00FF0968" w:rsidRPr="003D0227">
        <w:t>use of low altitudes</w:t>
      </w:r>
      <w:r w:rsidR="004B066E" w:rsidRPr="003D0227">
        <w:t xml:space="preserve"> </w:t>
      </w:r>
      <w:r w:rsidR="00364EB1" w:rsidRPr="003D0227">
        <w:t xml:space="preserve">may be </w:t>
      </w:r>
      <w:r w:rsidR="006E3805" w:rsidRPr="003D0227">
        <w:t>related to morphology</w:t>
      </w:r>
      <w:r w:rsidR="00B26569" w:rsidRPr="003D0227">
        <w:t>, as they</w:t>
      </w:r>
      <w:r w:rsidR="005D28EB" w:rsidRPr="003D0227">
        <w:t xml:space="preserve"> have a greater wing loading than 79% of species sampled by </w:t>
      </w:r>
      <w:r w:rsidR="00B26569" w:rsidRPr="003D0227">
        <w:rPr>
          <w:rFonts w:ascii="Aptos" w:hAnsi="Aptos"/>
        </w:rPr>
        <w:t>Poole (1938)</w:t>
      </w:r>
      <w:r w:rsidR="005D28EB" w:rsidRPr="003D0227">
        <w:t xml:space="preserve">, and their wing loading appears to be considerably higher than other birds </w:t>
      </w:r>
      <w:r w:rsidR="00485E5B" w:rsidRPr="003D0227">
        <w:t>of comparable</w:t>
      </w:r>
      <w:r w:rsidR="005D28EB" w:rsidRPr="003D0227">
        <w:t xml:space="preserve"> size. </w:t>
      </w:r>
      <w:r w:rsidR="00485E5B" w:rsidRPr="003D0227">
        <w:t>B</w:t>
      </w:r>
      <w:r w:rsidR="005D28EB" w:rsidRPr="003D0227">
        <w:t xml:space="preserve">irds with a higher wing loading than woodcock </w:t>
      </w:r>
      <w:r w:rsidR="00485E5B" w:rsidRPr="003D0227">
        <w:t>were generally</w:t>
      </w:r>
      <w:r w:rsidR="005D28EB" w:rsidRPr="003D0227">
        <w:t xml:space="preserve"> non-migratory gamebirds or ducks, </w:t>
      </w:r>
      <w:r w:rsidR="00585E14" w:rsidRPr="003D0227">
        <w:t>with</w:t>
      </w:r>
      <w:r w:rsidR="005D28EB" w:rsidRPr="003D0227">
        <w:t xml:space="preserve"> the </w:t>
      </w:r>
      <w:r w:rsidR="00F05789" w:rsidRPr="003D0227">
        <w:t>most similar</w:t>
      </w:r>
      <w:r w:rsidR="005D28EB" w:rsidRPr="003D0227">
        <w:t xml:space="preserve"> species</w:t>
      </w:r>
      <w:r w:rsidR="00F05789" w:rsidRPr="003D0227">
        <w:t xml:space="preserve"> in terms of</w:t>
      </w:r>
      <w:r w:rsidR="005D28EB" w:rsidRPr="003D0227">
        <w:t xml:space="preserve"> wing loading and mass </w:t>
      </w:r>
      <w:r w:rsidR="00585E14" w:rsidRPr="003D0227">
        <w:t>being</w:t>
      </w:r>
      <w:r w:rsidR="005D28EB" w:rsidRPr="003D0227">
        <w:t xml:space="preserve"> the non-migratory Rock Pigeon (</w:t>
      </w:r>
      <w:r w:rsidR="006F37AC" w:rsidRPr="003D0227">
        <w:rPr>
          <w:i/>
          <w:iCs/>
        </w:rPr>
        <w:t xml:space="preserve">Columba </w:t>
      </w:r>
      <w:proofErr w:type="spellStart"/>
      <w:r w:rsidR="006F37AC" w:rsidRPr="003D0227">
        <w:rPr>
          <w:i/>
          <w:iCs/>
        </w:rPr>
        <w:t>livia</w:t>
      </w:r>
      <w:proofErr w:type="spellEnd"/>
      <w:r w:rsidR="00C80E29" w:rsidRPr="003D0227">
        <w:t>; Poole 1938</w:t>
      </w:r>
      <w:r w:rsidR="006F37AC" w:rsidRPr="003D0227">
        <w:t>)</w:t>
      </w:r>
      <w:r w:rsidR="005D28EB" w:rsidRPr="003D0227">
        <w:t xml:space="preserve">. As </w:t>
      </w:r>
      <w:r w:rsidR="00DA407C" w:rsidRPr="003D0227">
        <w:t xml:space="preserve">high </w:t>
      </w:r>
      <w:r w:rsidR="005D28EB" w:rsidRPr="003D0227">
        <w:t>wing</w:t>
      </w:r>
      <w:r w:rsidR="0038775B" w:rsidRPr="003D0227">
        <w:t xml:space="preserve"> </w:t>
      </w:r>
      <w:r w:rsidR="005D28EB" w:rsidRPr="003D0227">
        <w:t xml:space="preserve">loading is speculated to be associated with migratory </w:t>
      </w:r>
      <w:r w:rsidR="00DA407C" w:rsidRPr="003D0227">
        <w:t>in</w:t>
      </w:r>
      <w:r w:rsidR="005D28EB" w:rsidRPr="003D0227">
        <w:t xml:space="preserve">efficiency </w:t>
      </w:r>
      <w:r w:rsidR="0034074A" w:rsidRPr="003D0227">
        <w:rPr>
          <w:rFonts w:ascii="Aptos" w:hAnsi="Aptos"/>
        </w:rPr>
        <w:t xml:space="preserve">(Bowlin </w:t>
      </w:r>
      <w:ins w:id="1249" w:author="Liam Berigan" w:date="2025-01-22T14:12:00Z" w16du:dateUtc="2025-01-22T19:12:00Z">
        <w:r w:rsidR="00D22093">
          <w:rPr>
            <w:rFonts w:ascii="Aptos" w:hAnsi="Aptos"/>
          </w:rPr>
          <w:t>and</w:t>
        </w:r>
      </w:ins>
      <w:del w:id="1250" w:author="Liam Berigan" w:date="2025-01-22T14:12:00Z" w16du:dateUtc="2025-01-22T19:12:00Z">
        <w:r w:rsidR="0094135E" w:rsidRPr="003D0227" w:rsidDel="00D22093">
          <w:rPr>
            <w:rFonts w:ascii="Aptos" w:hAnsi="Aptos"/>
          </w:rPr>
          <w:delText>&amp;</w:delText>
        </w:r>
      </w:del>
      <w:r w:rsidR="0094135E" w:rsidRPr="003D0227">
        <w:rPr>
          <w:rFonts w:ascii="Aptos" w:hAnsi="Aptos"/>
        </w:rPr>
        <w:t xml:space="preserve"> </w:t>
      </w:r>
      <w:proofErr w:type="spellStart"/>
      <w:r w:rsidR="0094135E" w:rsidRPr="003D0227">
        <w:rPr>
          <w:rFonts w:ascii="Aptos" w:hAnsi="Aptos"/>
        </w:rPr>
        <w:t>Wikelski</w:t>
      </w:r>
      <w:proofErr w:type="spellEnd"/>
      <w:r w:rsidR="0094135E" w:rsidRPr="003D0227">
        <w:rPr>
          <w:rFonts w:ascii="Aptos" w:hAnsi="Aptos"/>
        </w:rPr>
        <w:t xml:space="preserve"> </w:t>
      </w:r>
      <w:r w:rsidR="0034074A" w:rsidRPr="003D0227">
        <w:rPr>
          <w:rFonts w:ascii="Aptos" w:hAnsi="Aptos"/>
        </w:rPr>
        <w:t>20</w:t>
      </w:r>
      <w:r w:rsidR="0094135E" w:rsidRPr="003D0227">
        <w:rPr>
          <w:rFonts w:ascii="Aptos" w:hAnsi="Aptos"/>
        </w:rPr>
        <w:t>08</w:t>
      </w:r>
      <w:r w:rsidR="0034074A" w:rsidRPr="003D0227">
        <w:rPr>
          <w:rFonts w:ascii="Aptos" w:hAnsi="Aptos"/>
        </w:rPr>
        <w:t>)</w:t>
      </w:r>
      <w:r w:rsidR="00AC1B4F" w:rsidRPr="003D0227">
        <w:t xml:space="preserve">, woodcock may be inefficient fliers and </w:t>
      </w:r>
      <w:del w:id="1251" w:author="Liam Berigan" w:date="2025-01-20T14:01:00Z" w16du:dateUtc="2025-01-20T19:01:00Z">
        <w:r w:rsidR="00AC1B4F" w:rsidRPr="003D0227" w:rsidDel="00B745F9">
          <w:delText xml:space="preserve">choose </w:delText>
        </w:r>
      </w:del>
      <w:ins w:id="1252" w:author="Liam Berigan" w:date="2025-01-20T14:01:00Z" w16du:dateUtc="2025-01-20T19:01:00Z">
        <w:r w:rsidR="00B745F9">
          <w:t>fly at</w:t>
        </w:r>
        <w:r w:rsidR="00B745F9" w:rsidRPr="003D0227">
          <w:t xml:space="preserve"> </w:t>
        </w:r>
      </w:ins>
      <w:r w:rsidR="00AC1B4F" w:rsidRPr="003D0227">
        <w:t>lower altitudes as a result</w:t>
      </w:r>
      <w:r w:rsidR="00C6475B" w:rsidRPr="003D0227">
        <w:t xml:space="preserve"> </w:t>
      </w:r>
      <w:r w:rsidR="00C6475B" w:rsidRPr="003D0227">
        <w:rPr>
          <w:rFonts w:ascii="Aptos" w:hAnsi="Aptos"/>
        </w:rPr>
        <w:t>(</w:t>
      </w:r>
      <w:r w:rsidR="00804F4F">
        <w:rPr>
          <w:rFonts w:ascii="Aptos" w:hAnsi="Aptos"/>
        </w:rPr>
        <w:t>Grilli et al. 2017</w:t>
      </w:r>
      <w:r w:rsidR="00C6475B" w:rsidRPr="003D0227">
        <w:rPr>
          <w:rFonts w:ascii="Aptos" w:hAnsi="Aptos"/>
        </w:rPr>
        <w:t>)</w:t>
      </w:r>
      <w:r w:rsidR="00AC1B4F" w:rsidRPr="003D0227">
        <w:t>.</w:t>
      </w:r>
    </w:p>
    <w:p w14:paraId="59374B6F" w14:textId="3A1152AE" w:rsidR="00193CBE" w:rsidDel="00381315" w:rsidRDefault="00893151" w:rsidP="00E5489A">
      <w:pPr>
        <w:spacing w:line="480" w:lineRule="auto"/>
        <w:rPr>
          <w:del w:id="1253" w:author="Liam Berigan" w:date="2025-01-22T14:25:00Z" w16du:dateUtc="2025-01-22T19:25:00Z"/>
        </w:rPr>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rsidRPr="00FE20C6">
        <w:t>spring</w:t>
      </w:r>
      <w:r w:rsidR="00E5489A" w:rsidRPr="00FE20C6">
        <w:t xml:space="preserve"> </w:t>
      </w:r>
      <w:r w:rsidR="008E42C0" w:rsidRPr="00FE20C6">
        <w:t>(mean: 4</w:t>
      </w:r>
      <w:r w:rsidR="00FC79B5" w:rsidRPr="00FE20C6">
        <w:t>4</w:t>
      </w:r>
      <w:r w:rsidR="00D13920" w:rsidRPr="00FE20C6">
        <w:t>4</w:t>
      </w:r>
      <w:ins w:id="1254" w:author="Liam Berigan" w:date="2025-01-21T14:57:00Z" w16du:dateUtc="2025-01-21T19:57:00Z">
        <w:r w:rsidR="005A309C">
          <w:t xml:space="preserve"> </w:t>
        </w:r>
      </w:ins>
      <w:r w:rsidR="008E42C0" w:rsidRPr="00FE20C6">
        <w:t>m, 95% CRI: 3</w:t>
      </w:r>
      <w:r w:rsidR="00FE20C6" w:rsidRPr="00FE20C6">
        <w:t>33</w:t>
      </w:r>
      <w:r w:rsidR="008E42C0" w:rsidRPr="00FE20C6">
        <w:t>–</w:t>
      </w:r>
      <w:r w:rsidR="00FE20C6" w:rsidRPr="00FE20C6">
        <w:t>578</w:t>
      </w:r>
      <w:ins w:id="1255" w:author="Liam Berigan" w:date="2025-01-21T14:57:00Z" w16du:dateUtc="2025-01-21T19:57:00Z">
        <w:r w:rsidR="005A309C">
          <w:t xml:space="preserve"> </w:t>
        </w:r>
      </w:ins>
      <w:r w:rsidR="008E42C0" w:rsidRPr="00FE20C6">
        <w:t>m</w:t>
      </w:r>
      <w:r w:rsidR="008E42C0" w:rsidRPr="00555ABB">
        <w:t xml:space="preserve">) than fall </w:t>
      </w:r>
      <w:r w:rsidR="00E5489A" w:rsidRPr="00555ABB">
        <w:t xml:space="preserve">(mean: </w:t>
      </w:r>
      <w:r w:rsidR="00027A34" w:rsidRPr="00555ABB">
        <w:t>3</w:t>
      </w:r>
      <w:r w:rsidR="00FE20C6" w:rsidRPr="00555ABB">
        <w:t>38</w:t>
      </w:r>
      <w:ins w:id="1256" w:author="Liam Berigan" w:date="2025-01-21T14:57:00Z" w16du:dateUtc="2025-01-21T19:57:00Z">
        <w:r w:rsidR="005A309C">
          <w:t xml:space="preserve"> </w:t>
        </w:r>
      </w:ins>
      <w:r w:rsidR="00027A34" w:rsidRPr="00555ABB">
        <w:t>m</w:t>
      </w:r>
      <w:r w:rsidR="00E5489A" w:rsidRPr="00555ABB">
        <w:t xml:space="preserve">, 95% CRI: </w:t>
      </w:r>
      <w:r w:rsidR="00027A34" w:rsidRPr="00555ABB">
        <w:t>2</w:t>
      </w:r>
      <w:r w:rsidR="00555ABB" w:rsidRPr="00555ABB">
        <w:t>67</w:t>
      </w:r>
      <w:r w:rsidR="00027A34" w:rsidRPr="00555ABB">
        <w:t>–</w:t>
      </w:r>
      <w:r w:rsidR="004A7398" w:rsidRPr="00555ABB">
        <w:t>4</w:t>
      </w:r>
      <w:r w:rsidR="00555ABB" w:rsidRPr="00555ABB">
        <w:t>23</w:t>
      </w:r>
      <w:ins w:id="1257" w:author="Liam Berigan" w:date="2025-01-21T14:57:00Z" w16du:dateUtc="2025-01-21T19:57:00Z">
        <w:r w:rsidR="005A309C">
          <w:t xml:space="preserve"> </w:t>
        </w:r>
      </w:ins>
      <w:r w:rsidR="00027A34" w:rsidRPr="00555ABB">
        <w:t>m</w:t>
      </w:r>
      <w:r w:rsidR="00E5489A" w:rsidRPr="00555ABB">
        <w:t>)</w:t>
      </w:r>
      <w:r w:rsidR="008E42C0" w:rsidRPr="00555ABB">
        <w:t>.</w:t>
      </w:r>
      <w:r w:rsidR="00E5489A" w:rsidRPr="00555ABB">
        <w:t xml:space="preserve"> </w:t>
      </w:r>
      <w:r w:rsidR="00F46EDE" w:rsidRPr="00555ABB">
        <w:t>Thi</w:t>
      </w:r>
      <w:r w:rsidR="00F46EDE">
        <w:t xml:space="preserve">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w:t>
      </w:r>
      <w:ins w:id="1258" w:author="Liam Berigan" w:date="2025-01-20T15:50:00Z" w16du:dateUtc="2025-01-20T20:50:00Z">
        <w:r w:rsidR="00E17E23">
          <w:t xml:space="preserve">low-level </w:t>
        </w:r>
      </w:ins>
      <w:r w:rsidR="000B3C94">
        <w:t xml:space="preserve">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1259" w:name="_Hlk162893181"/>
      <w:ins w:id="1260" w:author="Liam Berigan" w:date="2025-01-20T15:58:00Z" w16du:dateUtc="2025-01-20T20:58:00Z">
        <w:r w:rsidR="008D1CE3">
          <w:t>Due to lower flight altit</w:t>
        </w:r>
        <w:r w:rsidR="004F612E">
          <w:t>udes in fall,</w:t>
        </w:r>
      </w:ins>
      <w:del w:id="1261" w:author="Liam Berigan" w:date="2025-01-20T15:58:00Z" w16du:dateUtc="2025-01-20T20:58:00Z">
        <w:r w:rsidR="00685A3F" w:rsidRPr="00685A3F" w:rsidDel="004F612E">
          <w:delText>As a result</w:delText>
        </w:r>
        <w:r w:rsidR="0000577D" w:rsidDel="004F612E">
          <w:delText xml:space="preserve"> of these seasonal differences</w:delText>
        </w:r>
        <w:r w:rsidR="00685A3F" w:rsidRPr="00685A3F" w:rsidDel="004F612E">
          <w:delText>,</w:delText>
        </w:r>
      </w:del>
      <w:r w:rsidR="00685A3F" w:rsidRPr="00685A3F">
        <w:t xml:space="preserve"> woodcock are more likely to fly at altitudes </w:t>
      </w:r>
      <w:ins w:id="1262" w:author="Liam Berigan" w:date="2025-01-20T15:59:00Z" w16du:dateUtc="2025-01-20T20:59:00Z">
        <w:r w:rsidR="000F1A23">
          <w:t xml:space="preserve">coinciding </w:t>
        </w:r>
      </w:ins>
      <w:del w:id="1263" w:author="Liam Berigan" w:date="2025-01-20T15:59:00Z" w16du:dateUtc="2025-01-20T20:59:00Z">
        <w:r w:rsidR="000D43FC" w:rsidDel="000F1A23">
          <w:delText>that</w:delText>
        </w:r>
        <w:r w:rsidR="00685A3F" w:rsidRPr="00685A3F" w:rsidDel="000F1A23">
          <w:delText xml:space="preserve"> intersect </w:delText>
        </w:r>
      </w:del>
      <w:r w:rsidR="00906AA2">
        <w:t>with wind turbines</w:t>
      </w:r>
      <w:r w:rsidR="004A2A0E">
        <w:t xml:space="preserve"> (</w:t>
      </w:r>
      <w:r w:rsidR="00D56A87">
        <w:t>31% vs. 25%</w:t>
      </w:r>
      <w:r w:rsidR="00B2742F">
        <w:t xml:space="preserve"> of altitudes</w:t>
      </w:r>
      <w:r w:rsidR="004A2A0E">
        <w:t>)</w:t>
      </w:r>
      <w:r w:rsidR="000279EE">
        <w:t xml:space="preserve"> and communication towers</w:t>
      </w:r>
      <w:r w:rsidR="00D56A87">
        <w:t xml:space="preserve"> </w:t>
      </w:r>
      <w:r w:rsidR="00D56A87">
        <w:lastRenderedPageBreak/>
        <w:t>(</w:t>
      </w:r>
      <w:r w:rsidR="00B2742F">
        <w:t>61% vs. 52%</w:t>
      </w:r>
      <w:r w:rsidR="00D56A87">
        <w:t>)</w:t>
      </w:r>
      <w:r w:rsidR="000279EE">
        <w:t xml:space="preserve"> in fall than spring.</w:t>
      </w:r>
      <w:bookmarkEnd w:id="1259"/>
      <w:r w:rsidR="009106F3">
        <w:t xml:space="preserve"> </w:t>
      </w:r>
      <w:r w:rsidR="008E1122">
        <w:t>Woodcock</w:t>
      </w:r>
      <w:r w:rsidR="0040721D">
        <w:t xml:space="preserve"> collisions</w:t>
      </w:r>
      <w:r w:rsidR="008E1122">
        <w:t xml:space="preserve"> with buildings </w:t>
      </w:r>
      <w:r w:rsidR="00ED328B">
        <w:t>appear to occur more frequently</w:t>
      </w:r>
      <w:r w:rsidR="0040721D">
        <w:t xml:space="preserve"> during the spring</w:t>
      </w:r>
      <w:r w:rsidR="008E1122">
        <w:t xml:space="preserve"> rather than fall</w:t>
      </w:r>
      <w:r w:rsidR="0040721D">
        <w:t xml:space="preserve"> </w:t>
      </w:r>
      <w:r w:rsidR="0065259B" w:rsidRPr="0065259B">
        <w:rPr>
          <w:rFonts w:ascii="Aptos" w:hAnsi="Aptos"/>
        </w:rPr>
        <w:t>(Loss et al. 2019</w:t>
      </w:r>
      <w:r w:rsidR="00ED328B">
        <w:rPr>
          <w:rFonts w:ascii="Aptos" w:hAnsi="Aptos"/>
        </w:rPr>
        <w:t>,</w:t>
      </w:r>
      <w:del w:id="1264" w:author="Liam Berigan" w:date="2025-01-21T14:59:00Z" w16du:dateUtc="2025-01-21T19:59:00Z">
        <w:r w:rsidR="00ED328B" w:rsidDel="008F15E8">
          <w:rPr>
            <w:rFonts w:ascii="Aptos" w:hAnsi="Aptos"/>
          </w:rPr>
          <w:delText xml:space="preserve"> </w:delText>
        </w:r>
        <w:r w:rsidR="00ED328B" w:rsidRPr="00C02FAA" w:rsidDel="008F15E8">
          <w:rPr>
            <w:rFonts w:ascii="Aptos" w:hAnsi="Aptos"/>
          </w:rPr>
          <w:delText>Loss et al.</w:delText>
        </w:r>
      </w:del>
      <w:r w:rsidR="00ED328B" w:rsidRPr="00C02FAA">
        <w:rPr>
          <w:rFonts w:ascii="Aptos" w:hAnsi="Aptos"/>
        </w:rPr>
        <w:t xml:space="preserve"> 2020</w:t>
      </w:r>
      <w:r w:rsidR="0065259B" w:rsidRPr="0065259B">
        <w:rPr>
          <w:rFonts w:ascii="Aptos" w:hAnsi="Aptos"/>
        </w:rPr>
        <w:t>)</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xml:space="preserve">. This may be due to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r w:rsidR="007B6512">
        <w:t xml:space="preserve"> These</w:t>
      </w:r>
      <w:r w:rsidR="00AB5C36">
        <w:t xml:space="preserve"> building collisions may also be</w:t>
      </w:r>
      <w:r w:rsidR="00381D25">
        <w:t xml:space="preserve"> associated with</w:t>
      </w:r>
      <w:r w:rsidR="00971B94">
        <w:t xml:space="preserve"> the frequency</w:t>
      </w:r>
      <w:r w:rsidR="006D15E7">
        <w:t xml:space="preserve"> of</w:t>
      </w:r>
      <w:r w:rsidR="0024432E">
        <w:t xml:space="preserve"> migratory stopovers: w</w:t>
      </w:r>
      <w:r w:rsidR="007B6512">
        <w:t xml:space="preserve">oodcock </w:t>
      </w:r>
      <w:r w:rsidR="00DF7485">
        <w:t>spend longer migrating during</w:t>
      </w:r>
      <w:r w:rsidR="00E260CD">
        <w:t xml:space="preserve"> spring, </w:t>
      </w:r>
      <w:r w:rsidR="005861A5">
        <w:t xml:space="preserve">and the increased number of stopovers may expose </w:t>
      </w:r>
      <w:r w:rsidR="005F295A">
        <w:t xml:space="preserve">woodcock to a greater risk of </w:t>
      </w:r>
      <w:r w:rsidR="00AC6BAF">
        <w:t xml:space="preserve">building collision during crepuscular </w:t>
      </w:r>
      <w:r w:rsidR="00207BCD">
        <w:t>flights</w:t>
      </w:r>
      <w:r w:rsidR="001D54EE">
        <w:t xml:space="preserve"> (</w:t>
      </w:r>
      <w:r w:rsidR="00445C08">
        <w:t>Berigan 2024</w:t>
      </w:r>
      <w:r w:rsidR="001D54EE">
        <w:t xml:space="preserve">). </w:t>
      </w:r>
      <w:ins w:id="1265" w:author="Liam Berigan" w:date="2025-01-22T14:19:00Z" w16du:dateUtc="2025-01-22T19:19:00Z">
        <w:r w:rsidR="005C4725">
          <w:t>Other factors, such as</w:t>
        </w:r>
      </w:ins>
      <w:ins w:id="1266" w:author="Liam Berigan" w:date="2025-01-22T14:20:00Z" w16du:dateUtc="2025-01-22T19:20:00Z">
        <w:r w:rsidR="002E2578">
          <w:t xml:space="preserve"> seasonal</w:t>
        </w:r>
      </w:ins>
      <w:ins w:id="1267" w:author="Liam Berigan" w:date="2025-01-22T14:19:00Z" w16du:dateUtc="2025-01-22T19:19:00Z">
        <w:r w:rsidR="005C4725">
          <w:t xml:space="preserve"> </w:t>
        </w:r>
      </w:ins>
      <w:ins w:id="1268" w:author="Liam Berigan" w:date="2025-01-22T14:20:00Z" w16du:dateUtc="2025-01-22T19:20:00Z">
        <w:r w:rsidR="005C4725">
          <w:t>weather</w:t>
        </w:r>
      </w:ins>
      <w:ins w:id="1269" w:author="Liam Berigan" w:date="2025-01-22T14:22:00Z" w16du:dateUtc="2025-01-22T19:22:00Z">
        <w:r w:rsidR="00D45D5C">
          <w:t xml:space="preserve"> (</w:t>
        </w:r>
        <w:r w:rsidR="00705B44">
          <w:t>Loss et al. 2020</w:t>
        </w:r>
        <w:r w:rsidR="00D45D5C">
          <w:t>)</w:t>
        </w:r>
      </w:ins>
      <w:ins w:id="1270" w:author="Liam Berigan" w:date="2025-01-22T14:20:00Z" w16du:dateUtc="2025-01-22T19:20:00Z">
        <w:r w:rsidR="002E2578">
          <w:t xml:space="preserve"> or male display behavior in the spring</w:t>
        </w:r>
      </w:ins>
      <w:ins w:id="1271" w:author="Liam Berigan" w:date="2025-01-22T14:23:00Z" w16du:dateUtc="2025-01-22T19:23:00Z">
        <w:r w:rsidR="00705B44">
          <w:t xml:space="preserve"> (McAuley et al. 2020)</w:t>
        </w:r>
        <w:r w:rsidR="00282B1A">
          <w:t xml:space="preserve"> could </w:t>
        </w:r>
      </w:ins>
      <w:ins w:id="1272" w:author="Liam Berigan" w:date="2025-01-22T14:24:00Z" w16du:dateUtc="2025-01-22T19:24:00Z">
        <w:r w:rsidR="00D37407">
          <w:t>be alternative drivers for seasonal differences in building collision rates</w:t>
        </w:r>
      </w:ins>
      <w:ins w:id="1273" w:author="Liam Berigan" w:date="2025-01-22T14:23:00Z" w16du:dateUtc="2025-01-22T19:23:00Z">
        <w:r w:rsidR="00705B44">
          <w:t>.</w:t>
        </w:r>
      </w:ins>
      <w:del w:id="1274" w:author="Liam Berigan" w:date="2025-01-22T14:25:00Z" w16du:dateUtc="2025-01-22T19:25:00Z">
        <w:r w:rsidR="003D477F" w:rsidDel="00381315">
          <w:delText xml:space="preserve">Woodcock also </w:delText>
        </w:r>
        <w:r w:rsidR="00BE529C" w:rsidDel="00381315">
          <w:delText xml:space="preserve">conduct lengthy aerial displays during the spring, which may </w:delText>
        </w:r>
        <w:r w:rsidR="003862E8" w:rsidDel="00381315">
          <w:delText>provide an additional opportunity for collision with buildings.</w:delText>
        </w:r>
      </w:del>
    </w:p>
    <w:p w14:paraId="62AEC6D4" w14:textId="24FDD8E0" w:rsidR="007367EB" w:rsidRDefault="00597B09" w:rsidP="00E5489A">
      <w:pPr>
        <w:spacing w:line="480" w:lineRule="auto"/>
      </w:pPr>
      <w:r>
        <w:tab/>
      </w:r>
      <w:r w:rsidR="006619B4" w:rsidRPr="00AD4331">
        <w:t>D</w:t>
      </w:r>
      <w:r w:rsidR="00A11BB7" w:rsidRPr="00AD4331">
        <w:t xml:space="preserve">espite a </w:t>
      </w:r>
      <w:r w:rsidR="00A11BB7" w:rsidRPr="006B0D5A">
        <w:t xml:space="preserve">mean flight altitude of </w:t>
      </w:r>
      <w:r w:rsidR="005A2BD5" w:rsidRPr="006B0D5A">
        <w:t>3</w:t>
      </w:r>
      <w:r w:rsidR="009106F3" w:rsidRPr="006B0D5A">
        <w:t>79</w:t>
      </w:r>
      <w:ins w:id="1275" w:author="Liam Berigan" w:date="2025-01-21T15:00:00Z" w16du:dateUtc="2025-01-21T20:00:00Z">
        <w:r w:rsidR="00750FF0">
          <w:t xml:space="preserve"> </w:t>
        </w:r>
      </w:ins>
      <w:r w:rsidR="005A2BD5" w:rsidRPr="006B0D5A">
        <w:t xml:space="preserve">m, </w:t>
      </w:r>
      <w:r w:rsidR="006619B4" w:rsidRPr="006B0D5A">
        <w:t>we</w:t>
      </w:r>
      <w:r w:rsidR="00A046F4" w:rsidRPr="006B0D5A">
        <w:t xml:space="preserve"> </w:t>
      </w:r>
      <w:r w:rsidR="00615FC5" w:rsidRPr="006B0D5A">
        <w:t xml:space="preserve">found that </w:t>
      </w:r>
      <w:r w:rsidR="0038358A" w:rsidRPr="006B0D5A">
        <w:t>57</w:t>
      </w:r>
      <w:r w:rsidR="00AD4331" w:rsidRPr="006B0D5A">
        <w:t>%</w:t>
      </w:r>
      <w:r w:rsidR="00615FC5" w:rsidRPr="006B0D5A">
        <w:t xml:space="preserve"> of woodcock flight altitudes occurred below 305</w:t>
      </w:r>
      <w:ins w:id="1276" w:author="Liam Berigan" w:date="2025-01-21T15:00:00Z" w16du:dateUtc="2025-01-21T20:00:00Z">
        <w:r w:rsidR="00750FF0">
          <w:t xml:space="preserve"> </w:t>
        </w:r>
      </w:ins>
      <w:r w:rsidR="00615FC5" w:rsidRPr="006B0D5A">
        <w:t>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w:t>
      </w:r>
      <w:ins w:id="1277" w:author="Liam Berigan" w:date="2025-01-21T15:00:00Z" w16du:dateUtc="2025-01-21T20:00:00Z">
        <w:r w:rsidR="00192FD3">
          <w:t xml:space="preserve"> of all taxa</w:t>
        </w:r>
      </w:ins>
      <w:r w:rsidR="00FB0C97">
        <w:t xml:space="preserve">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w:t>
      </w:r>
      <w:ins w:id="1278" w:author="Liam Berigan" w:date="2025-01-21T15:02:00Z" w16du:dateUtc="2025-01-21T20:02:00Z">
        <w:r w:rsidR="00977C04">
          <w:t xml:space="preserve"> </w:t>
        </w:r>
      </w:ins>
      <w:r w:rsidR="00FB0C97">
        <w:t>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w:t>
      </w:r>
      <w:ins w:id="1279" w:author="Liam Berigan" w:date="2025-01-21T20:02:00Z" w16du:dateUtc="2025-01-22T01:02:00Z">
        <w:r w:rsidR="001804B8">
          <w:t>SA</w:t>
        </w:r>
      </w:ins>
      <w:del w:id="1280" w:author="Liam Berigan" w:date="2025-01-21T20:02:00Z" w16du:dateUtc="2025-01-22T01:02:00Z">
        <w:r w:rsidR="00D663BE" w:rsidDel="001804B8">
          <w:delText>nited States,</w:delText>
        </w:r>
      </w:del>
      <w:r w:rsidR="00D663BE">
        <w:t xml:space="preserve">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w:t>
      </w:r>
      <w:proofErr w:type="spellStart"/>
      <w:r w:rsidR="003D4C71" w:rsidRPr="003D4C71">
        <w:rPr>
          <w:rFonts w:ascii="Aptos" w:hAnsi="Aptos"/>
        </w:rPr>
        <w:t>Cusa</w:t>
      </w:r>
      <w:proofErr w:type="spellEnd"/>
      <w:r w:rsidR="003D4C71" w:rsidRPr="003D4C71">
        <w:rPr>
          <w:rFonts w:ascii="Aptos" w:hAnsi="Aptos"/>
        </w:rPr>
        <w:t xml:space="preserve">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687632">
        <w:t>,</w:t>
      </w:r>
      <w:ins w:id="1281" w:author="Liam Berigan" w:date="2025-01-21T15:04:00Z" w16du:dateUtc="2025-01-21T20:04:00Z">
        <w:r w:rsidR="00A4256B">
          <w:t>000</w:t>
        </w:r>
      </w:ins>
      <w:del w:id="1282" w:author="Liam Berigan" w:date="2025-01-21T15:04:00Z" w16du:dateUtc="2025-01-21T20:04:00Z">
        <w:r w:rsidR="00E7453A" w:rsidDel="00996AD2">
          <w:delText xml:space="preserve"> thousand</w:delText>
        </w:r>
      </w:del>
      <w:r w:rsidR="00E7453A">
        <w:t xml:space="preserve"> in the U</w:t>
      </w:r>
      <w:ins w:id="1283" w:author="Liam Berigan" w:date="2025-01-21T20:03:00Z" w16du:dateUtc="2025-01-22T01:03:00Z">
        <w:r w:rsidR="005E210F">
          <w:t>SA</w:t>
        </w:r>
      </w:ins>
      <w:r w:rsidR="00687632">
        <w:t>)</w:t>
      </w:r>
      <w:del w:id="1284" w:author="Liam Berigan" w:date="2025-01-21T20:03:00Z" w16du:dateUtc="2025-01-22T01:03:00Z">
        <w:r w:rsidR="00E7453A" w:rsidDel="005E210F">
          <w:delText>nited States</w:delText>
        </w:r>
        <w:r w:rsidR="003A2DA6" w:rsidDel="005E210F">
          <w:delText>)</w:delText>
        </w:r>
      </w:del>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 xml:space="preserve">(Gehring </w:t>
      </w:r>
      <w:r w:rsidR="0053186A" w:rsidRPr="0053186A">
        <w:rPr>
          <w:rFonts w:ascii="Aptos" w:hAnsi="Aptos"/>
        </w:rPr>
        <w:lastRenderedPageBreak/>
        <w:t>et al. 2011)</w:t>
      </w:r>
      <w:r w:rsidR="00434AAD">
        <w:t xml:space="preserve">. </w:t>
      </w:r>
      <w:r w:rsidR="00593E6E">
        <w:t>Understanding these differing risk profiles is an important 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p>
    <w:p w14:paraId="62CEABA1" w14:textId="6ADA78DC" w:rsidR="00893ACC" w:rsidRDefault="00E01025" w:rsidP="006B11F3">
      <w:pPr>
        <w:spacing w:line="480" w:lineRule="auto"/>
        <w:ind w:firstLine="720"/>
      </w:pPr>
      <w:r>
        <w:t xml:space="preserve">Low flight altitudes are one of several </w:t>
      </w:r>
      <w:r w:rsidR="00922F8E">
        <w:t>risk factor</w:t>
      </w:r>
      <w:r w:rsidR="0020547D">
        <w:t xml:space="preserve">s for obstacle collisions, </w:t>
      </w:r>
      <w:r w:rsidR="00C00BB3">
        <w:t>and these factors</w:t>
      </w:r>
      <w:r w:rsidR="0020547D">
        <w:t xml:space="preserve">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w:t>
      </w:r>
      <w:del w:id="1285" w:author="Liam Berigan" w:date="2025-01-21T15:05:00Z" w16du:dateUtc="2025-01-21T20:05:00Z">
        <w:r w:rsidR="00322389" w:rsidDel="00C24F8F">
          <w:delText xml:space="preserve"> Gehring et al.</w:delText>
        </w:r>
      </w:del>
      <w:r w:rsidR="00322389">
        <w:t xml:space="preserve"> 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w:t>
      </w:r>
      <w:proofErr w:type="spellStart"/>
      <w:r w:rsidRPr="0044679B">
        <w:rPr>
          <w:rFonts w:ascii="Aptos" w:hAnsi="Aptos"/>
        </w:rPr>
        <w:t>Krauel</w:t>
      </w:r>
      <w:proofErr w:type="spellEnd"/>
      <w:r w:rsidRPr="0044679B">
        <w:rPr>
          <w:rFonts w:ascii="Aptos" w:hAnsi="Aptos"/>
        </w:rPr>
        <w:t xml:space="preserve">,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648D5DF4" w:rsidR="0044679B" w:rsidRDefault="0044679B" w:rsidP="00A62F0A">
      <w:pPr>
        <w:pStyle w:val="Bibliography"/>
        <w:spacing w:line="480" w:lineRule="auto"/>
        <w:rPr>
          <w:ins w:id="1286" w:author="Liam Berigan" w:date="2025-01-22T08:00:00Z" w16du:dateUtc="2025-01-22T13:00:00Z"/>
          <w:rFonts w:ascii="Aptos" w:hAnsi="Aptos"/>
        </w:rPr>
      </w:pPr>
      <w:r w:rsidRPr="0044679B">
        <w:rPr>
          <w:rFonts w:ascii="Aptos" w:hAnsi="Aptos"/>
        </w:rPr>
        <w:t xml:space="preserve">Blomberg, E. J., A. C. Fish, L. A. Berigan, A. M. Roth, R. Rau, S. J. Clements, G. </w:t>
      </w:r>
      <w:proofErr w:type="spellStart"/>
      <w:r w:rsidRPr="0044679B">
        <w:rPr>
          <w:rFonts w:ascii="Aptos" w:hAnsi="Aptos"/>
        </w:rPr>
        <w:t>Balkcom</w:t>
      </w:r>
      <w:proofErr w:type="spellEnd"/>
      <w:r w:rsidRPr="0044679B">
        <w:rPr>
          <w:rFonts w:ascii="Aptos" w:hAnsi="Aptos"/>
        </w:rPr>
        <w:t>, B. Carpenter, G. Costanzo, J. Duguay, C. L. Graham, et al. (2023). The American Woodcock Singing Ground Survey largely conforms to the phenology of male woodcock migration.</w:t>
      </w:r>
      <w:r w:rsidR="00287D4B">
        <w:rPr>
          <w:rFonts w:ascii="Aptos" w:hAnsi="Aptos"/>
        </w:rPr>
        <w:t xml:space="preserve"> </w:t>
      </w:r>
      <w:del w:id="1287" w:author="Liam Berigan" w:date="2025-01-21T15:06:00Z" w16du:dateUtc="2025-01-21T20:06:00Z">
        <w:r w:rsidRPr="0044679B" w:rsidDel="00C24F8F">
          <w:rPr>
            <w:rFonts w:ascii="Aptos" w:hAnsi="Aptos"/>
          </w:rPr>
          <w:delText xml:space="preserve"> </w:delText>
        </w:r>
        <w:r w:rsidRPr="00E02184" w:rsidDel="00C24F8F">
          <w:rPr>
            <w:rFonts w:ascii="Aptos" w:hAnsi="Aptos"/>
            <w:i/>
            <w:iCs/>
          </w:rPr>
          <w:delText xml:space="preserve">The </w:delText>
        </w:r>
      </w:del>
      <w:r w:rsidRPr="00E02184">
        <w:rPr>
          <w:rFonts w:ascii="Aptos" w:hAnsi="Aptos"/>
          <w:i/>
          <w:iCs/>
        </w:rPr>
        <w:t>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389D82EA" w14:textId="259DD50A" w:rsidR="004B6FD7" w:rsidRPr="004B6FD7" w:rsidRDefault="004B6FD7">
      <w:pPr>
        <w:spacing w:after="240" w:line="480" w:lineRule="auto"/>
        <w:ind w:left="720" w:hanging="720"/>
        <w:rPr>
          <w:rPrChange w:id="1288" w:author="Liam Berigan" w:date="2025-01-22T08:00:00Z" w16du:dateUtc="2025-01-22T13:00:00Z">
            <w:rPr>
              <w:rFonts w:ascii="Aptos" w:hAnsi="Aptos"/>
            </w:rPr>
          </w:rPrChange>
        </w:rPr>
        <w:pPrChange w:id="1289" w:author="Liam Berigan" w:date="2025-01-22T08:00:00Z" w16du:dateUtc="2025-01-22T13:00:00Z">
          <w:pPr>
            <w:pStyle w:val="Bibliography"/>
            <w:spacing w:line="480" w:lineRule="auto"/>
          </w:pPr>
        </w:pPrChange>
      </w:pPr>
      <w:ins w:id="1290" w:author="Liam Berigan" w:date="2025-01-22T08:00:00Z" w16du:dateUtc="2025-01-22T13:00:00Z">
        <w:r w:rsidRPr="009344C1">
          <w:t xml:space="preserve">Bowlin, M. S., D. A. Enstrom, B. J. Murphy, E. Plaza, P. Jurich, and J. Cochran (2015). Unexplained altitude changes in a migrating thrush: long-flight altitude data from </w:t>
        </w:r>
        <w:proofErr w:type="gramStart"/>
        <w:r w:rsidRPr="009344C1">
          <w:t>radio-telemetry</w:t>
        </w:r>
        <w:proofErr w:type="gramEnd"/>
        <w:r w:rsidRPr="009344C1">
          <w:t xml:space="preserve">. </w:t>
        </w:r>
        <w:r w:rsidRPr="009344C1">
          <w:rPr>
            <w:i/>
            <w:iCs/>
          </w:rPr>
          <w:t>Auk: Ornithological Advances</w:t>
        </w:r>
        <w:r w:rsidRPr="009344C1">
          <w:t xml:space="preserve"> 132:808–816.</w:t>
        </w:r>
      </w:ins>
    </w:p>
    <w:p w14:paraId="535FF206" w14:textId="6010A0D6" w:rsidR="002453EB" w:rsidRDefault="007132A7" w:rsidP="007132A7">
      <w:pPr>
        <w:spacing w:line="480" w:lineRule="auto"/>
        <w:ind w:left="720" w:hanging="720"/>
      </w:pPr>
      <w:r w:rsidRPr="007132A7">
        <w:t xml:space="preserve">Bowlin, M. S., and M. </w:t>
      </w:r>
      <w:proofErr w:type="spellStart"/>
      <w:r w:rsidRPr="007132A7">
        <w:t>Wikelski</w:t>
      </w:r>
      <w:proofErr w:type="spellEnd"/>
      <w:r w:rsidRPr="007132A7">
        <w:t xml:space="preserve"> (2008). Pointed </w:t>
      </w:r>
      <w:r w:rsidR="00144135">
        <w:t>w</w:t>
      </w:r>
      <w:r w:rsidRPr="007132A7">
        <w:t xml:space="preserve">ings, </w:t>
      </w:r>
      <w:r w:rsidR="00144135">
        <w:t>l</w:t>
      </w:r>
      <w:r w:rsidRPr="007132A7">
        <w:t xml:space="preserve">ow </w:t>
      </w:r>
      <w:proofErr w:type="spellStart"/>
      <w:r w:rsidR="00144135">
        <w:t>w</w:t>
      </w:r>
      <w:r w:rsidRPr="007132A7">
        <w:t>ingloading</w:t>
      </w:r>
      <w:proofErr w:type="spellEnd"/>
      <w:r w:rsidRPr="007132A7">
        <w:t xml:space="preserve"> and </w:t>
      </w:r>
      <w:r w:rsidR="00144135">
        <w:t>c</w:t>
      </w:r>
      <w:r w:rsidRPr="007132A7">
        <w:t xml:space="preserve">alm </w:t>
      </w:r>
      <w:r w:rsidR="00144135">
        <w:t>a</w:t>
      </w:r>
      <w:r w:rsidRPr="007132A7">
        <w:t xml:space="preserve">ir </w:t>
      </w:r>
      <w:r w:rsidR="00144135">
        <w:t>r</w:t>
      </w:r>
      <w:r w:rsidRPr="007132A7">
        <w:t xml:space="preserve">educe </w:t>
      </w:r>
      <w:r w:rsidR="00144135">
        <w:t>m</w:t>
      </w:r>
      <w:r w:rsidRPr="007132A7">
        <w:t xml:space="preserve">igratory </w:t>
      </w:r>
      <w:r w:rsidR="00144135">
        <w:t>f</w:t>
      </w:r>
      <w:r w:rsidRPr="007132A7">
        <w:t xml:space="preserve">light </w:t>
      </w:r>
      <w:r w:rsidR="00144135">
        <w:t>c</w:t>
      </w:r>
      <w:r w:rsidRPr="007132A7">
        <w:t xml:space="preserve">osts in </w:t>
      </w:r>
      <w:r w:rsidR="00144135">
        <w:t>s</w:t>
      </w:r>
      <w:r w:rsidRPr="007132A7">
        <w:t xml:space="preserve">ongbirds. </w:t>
      </w:r>
      <w:r w:rsidRPr="007132A7">
        <w:rPr>
          <w:i/>
          <w:iCs/>
        </w:rPr>
        <w:t>PLOS ONE</w:t>
      </w:r>
      <w:r w:rsidRPr="007132A7">
        <w:t xml:space="preserve"> </w:t>
      </w:r>
      <w:proofErr w:type="gramStart"/>
      <w:r w:rsidRPr="007132A7">
        <w:t>3:e</w:t>
      </w:r>
      <w:proofErr w:type="gramEnd"/>
      <w:r w:rsidRPr="007132A7">
        <w:t>2154.</w:t>
      </w:r>
    </w:p>
    <w:p w14:paraId="08FE11F9" w14:textId="0E5D33F8" w:rsidR="00FD1E51" w:rsidRPr="00FD1E51" w:rsidRDefault="00FD1E51" w:rsidP="00FD1E51">
      <w:pPr>
        <w:spacing w:line="480" w:lineRule="auto"/>
        <w:ind w:left="720" w:hanging="720"/>
      </w:pPr>
      <w:r w:rsidRPr="00FD1E51">
        <w:t xml:space="preserve">Brooks, S. P., and A. Gelman (1998). General </w:t>
      </w:r>
      <w:r w:rsidR="00144135">
        <w:t>m</w:t>
      </w:r>
      <w:r w:rsidRPr="00FD1E51">
        <w:t xml:space="preserve">ethods for </w:t>
      </w:r>
      <w:r w:rsidR="00144135">
        <w:t>m</w:t>
      </w:r>
      <w:r w:rsidRPr="00FD1E51">
        <w:t xml:space="preserve">onitoring </w:t>
      </w:r>
      <w:r w:rsidR="00144135">
        <w:t>c</w:t>
      </w:r>
      <w:r w:rsidRPr="00FD1E51">
        <w:t xml:space="preserve">onvergence of </w:t>
      </w:r>
      <w:r w:rsidR="00144135">
        <w:t>i</w:t>
      </w:r>
      <w:r w:rsidRPr="00FD1E51">
        <w:t xml:space="preserve">terative </w:t>
      </w:r>
      <w:r w:rsidR="00144135">
        <w:t>s</w:t>
      </w:r>
      <w:r w:rsidRPr="00FD1E51">
        <w:t xml:space="preserve">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Clements, S. J., L. A. Berigan, A. C. Fish, R. L. Darling, A. M. Roth, G. </w:t>
      </w:r>
      <w:proofErr w:type="spellStart"/>
      <w:r w:rsidRPr="0044679B">
        <w:rPr>
          <w:rFonts w:ascii="Aptos" w:hAnsi="Aptos"/>
        </w:rPr>
        <w:t>Balkcom</w:t>
      </w:r>
      <w:proofErr w:type="spellEnd"/>
      <w:r w:rsidRPr="0044679B">
        <w:rPr>
          <w:rFonts w:ascii="Aptos" w:hAnsi="Aptos"/>
        </w:rPr>
        <w:t xml:space="preserve">,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proofErr w:type="spellStart"/>
      <w:r w:rsidRPr="0044679B">
        <w:rPr>
          <w:rFonts w:ascii="Aptos" w:hAnsi="Aptos"/>
        </w:rPr>
        <w:t>Cusa</w:t>
      </w:r>
      <w:proofErr w:type="spellEnd"/>
      <w:r w:rsidRPr="0044679B">
        <w:rPr>
          <w:rFonts w:ascii="Aptos" w:hAnsi="Aptos"/>
        </w:rPr>
        <w:t xml:space="preserve">,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w:t>
      </w:r>
      <w:proofErr w:type="spellStart"/>
      <w:r w:rsidRPr="00472284">
        <w:t>Dohms</w:t>
      </w:r>
      <w:proofErr w:type="spellEnd"/>
      <w:r w:rsidRPr="00472284">
        <w:t xml:space="preserve">, A. R. Norris, A. C. Huang, I. B. </w:t>
      </w:r>
      <w:proofErr w:type="spellStart"/>
      <w:r w:rsidRPr="00472284">
        <w:t>Whitehorne</w:t>
      </w:r>
      <w:proofErr w:type="spellEnd"/>
      <w:r w:rsidRPr="00472284">
        <w:t xml:space="preserv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5CC66EE9"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w:t>
      </w:r>
      <w:proofErr w:type="spellStart"/>
      <w:r w:rsidRPr="0044679B">
        <w:rPr>
          <w:rFonts w:ascii="Aptos" w:hAnsi="Aptos"/>
        </w:rPr>
        <w:t>Balkcom</w:t>
      </w:r>
      <w:proofErr w:type="spellEnd"/>
      <w:r w:rsidRPr="0044679B">
        <w:rPr>
          <w:rFonts w:ascii="Aptos" w:hAnsi="Aptos"/>
        </w:rPr>
        <w:t xml:space="preserve">, L. Berigan, K. Brunette, S. Clements, G. Costanzo, C. L. Graham, W. F. Harvey, M. Hook, D. L. Howell, et al. (2024). American woodcock migration phenology </w:t>
      </w:r>
      <w:r w:rsidRPr="0044679B">
        <w:rPr>
          <w:rFonts w:ascii="Aptos" w:hAnsi="Aptos"/>
        </w:rPr>
        <w:lastRenderedPageBreak/>
        <w:t xml:space="preserve">in eastern North America: implications for hunting season timing. </w:t>
      </w:r>
      <w:del w:id="1291" w:author="Liam Berigan" w:date="2025-01-21T15:07:00Z" w16du:dateUtc="2025-01-21T20:07:00Z">
        <w:r w:rsidRPr="004F0451" w:rsidDel="00C24F8F">
          <w:rPr>
            <w:rFonts w:ascii="Aptos" w:hAnsi="Aptos"/>
            <w:i/>
            <w:iCs/>
          </w:rPr>
          <w:delText xml:space="preserve">The </w:delText>
        </w:r>
      </w:del>
      <w:r w:rsidRPr="004F0451">
        <w:rPr>
          <w:rFonts w:ascii="Aptos" w:hAnsi="Aptos"/>
          <w:i/>
          <w:iCs/>
        </w:rPr>
        <w:t>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7DB9DFC5" w:rsid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del w:id="1292" w:author="Liam Berigan" w:date="2025-01-21T15:07:00Z" w16du:dateUtc="2025-01-21T20:07:00Z">
        <w:r w:rsidRPr="00FF3558" w:rsidDel="00C24F8F">
          <w:rPr>
            <w:rFonts w:ascii="Aptos" w:hAnsi="Aptos"/>
            <w:i/>
            <w:iCs/>
          </w:rPr>
          <w:delText xml:space="preserve">The </w:delText>
        </w:r>
      </w:del>
      <w:r w:rsidRPr="00FF3558">
        <w:rPr>
          <w:rFonts w:ascii="Aptos" w:hAnsi="Aptos"/>
          <w:i/>
          <w:iCs/>
        </w:rPr>
        <w:t>Journal of Wildlife Management</w:t>
      </w:r>
      <w:r w:rsidRPr="0044679B">
        <w:rPr>
          <w:rFonts w:ascii="Aptos" w:hAnsi="Aptos"/>
        </w:rPr>
        <w:t xml:space="preserve"> 75:848–855.</w:t>
      </w:r>
    </w:p>
    <w:p w14:paraId="5EEFC765" w14:textId="4EDCF5D7" w:rsidR="003018AA" w:rsidRPr="003018AA" w:rsidRDefault="003018AA" w:rsidP="003018AA">
      <w:pPr>
        <w:spacing w:line="480" w:lineRule="auto"/>
        <w:ind w:left="720" w:hanging="720"/>
      </w:pPr>
      <w:r w:rsidRPr="003018AA">
        <w:t xml:space="preserve">Grilli, M. G., S. A. </w:t>
      </w:r>
      <w:proofErr w:type="spellStart"/>
      <w:r w:rsidRPr="003018AA">
        <w:t>Lambertucci</w:t>
      </w:r>
      <w:proofErr w:type="spellEnd"/>
      <w:r w:rsidRPr="003018AA">
        <w:t xml:space="preserve">, J. Therrien, and K. L. </w:t>
      </w:r>
      <w:proofErr w:type="spellStart"/>
      <w:r w:rsidRPr="003018AA">
        <w:t>Bildstein</w:t>
      </w:r>
      <w:proofErr w:type="spellEnd"/>
      <w:r w:rsidRPr="003018AA">
        <w:t xml:space="preserve"> (2017). Wing size but not wing shape is related to migratory behavior in a soaring bird. </w:t>
      </w:r>
      <w:r w:rsidRPr="003018AA">
        <w:rPr>
          <w:i/>
          <w:iCs/>
        </w:rPr>
        <w:t>Journal of Avian Biology</w:t>
      </w:r>
      <w:r w:rsidRPr="003018AA">
        <w:t xml:space="preserve"> 48:669–678.</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w:t>
      </w:r>
      <w:proofErr w:type="spellStart"/>
      <w:r w:rsidRPr="0044679B">
        <w:rPr>
          <w:rFonts w:ascii="Aptos" w:hAnsi="Aptos"/>
        </w:rPr>
        <w:t>Tomaszewska</w:t>
      </w:r>
      <w:proofErr w:type="spellEnd"/>
      <w:r w:rsidRPr="0044679B">
        <w:rPr>
          <w:rFonts w:ascii="Aptos" w:hAnsi="Aptos"/>
        </w:rPr>
        <w:t xml:space="preserve">, and G. M. </w:t>
      </w:r>
      <w:proofErr w:type="spellStart"/>
      <w:r w:rsidRPr="0044679B">
        <w:rPr>
          <w:rFonts w:ascii="Aptos" w:hAnsi="Aptos"/>
        </w:rPr>
        <w:t>Henebry</w:t>
      </w:r>
      <w:proofErr w:type="spellEnd"/>
      <w:r w:rsidRPr="0044679B">
        <w:rPr>
          <w:rFonts w:ascii="Aptos" w:hAnsi="Aptos"/>
        </w:rPr>
        <w:t xml:space="preserve">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w:t>
      </w:r>
      <w:proofErr w:type="spellStart"/>
      <w:r w:rsidRPr="0044679B">
        <w:rPr>
          <w:rFonts w:ascii="Aptos" w:hAnsi="Aptos"/>
        </w:rPr>
        <w:t>Stepanian</w:t>
      </w:r>
      <w:proofErr w:type="spellEnd"/>
      <w:r w:rsidRPr="0044679B">
        <w:rPr>
          <w:rFonts w:ascii="Aptos" w:hAnsi="Aptos"/>
        </w:rPr>
        <w:t xml:space="preserve">,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Default="006C2107" w:rsidP="006C2107">
      <w:pPr>
        <w:spacing w:line="480" w:lineRule="auto"/>
        <w:ind w:left="720" w:hanging="720"/>
      </w:pPr>
      <w:r w:rsidRPr="006C2107">
        <w:t xml:space="preserve">Howell, J. E., A. E. McKellar, R. H. M. </w:t>
      </w:r>
      <w:proofErr w:type="spellStart"/>
      <w:r w:rsidRPr="006C2107">
        <w:t>Espie</w:t>
      </w:r>
      <w:proofErr w:type="spellEnd"/>
      <w:r w:rsidRPr="006C2107">
        <w:t xml:space="preserv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3ED636D0" w14:textId="54F3CC2D" w:rsidR="00E86D05" w:rsidRPr="006C2107" w:rsidRDefault="00E86D05" w:rsidP="00E86D05">
      <w:pPr>
        <w:spacing w:line="480" w:lineRule="auto"/>
        <w:ind w:left="720" w:hanging="720"/>
      </w:pPr>
      <w:r w:rsidRPr="00E86D05">
        <w:lastRenderedPageBreak/>
        <w:t xml:space="preserve">Juárez, M. A., and M. F. J. Steel (2010). Model-Based Clustering of Non-Gaussian Panel Data Based on Skew- </w:t>
      </w:r>
      <w:r w:rsidRPr="00E86D05">
        <w:rPr>
          <w:i/>
          <w:iCs/>
        </w:rPr>
        <w:t>t</w:t>
      </w:r>
      <w:r w:rsidRPr="00E86D05">
        <w:t xml:space="preserve"> Distributions. </w:t>
      </w:r>
      <w:r w:rsidRPr="00E86D05">
        <w:rPr>
          <w:i/>
          <w:iCs/>
        </w:rPr>
        <w:t>Journal of Business &amp; Economic Statistics</w:t>
      </w:r>
      <w:r w:rsidRPr="00E86D05">
        <w:t xml:space="preserve"> 28:52–66.</w:t>
      </w:r>
    </w:p>
    <w:p w14:paraId="665B9149" w14:textId="5F6EB651" w:rsidR="00100D0C" w:rsidRPr="00100D0C" w:rsidRDefault="00100D0C" w:rsidP="00100D0C">
      <w:pPr>
        <w:spacing w:line="480" w:lineRule="auto"/>
        <w:ind w:left="720" w:hanging="720"/>
      </w:pPr>
      <w:proofErr w:type="spellStart"/>
      <w:r w:rsidRPr="00100D0C">
        <w:t>Kruschke</w:t>
      </w:r>
      <w:proofErr w:type="spellEnd"/>
      <w:r w:rsidRPr="00100D0C">
        <w:t xml:space="preserv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1E145042"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del w:id="1293" w:author="Liam Berigan" w:date="2025-01-21T15:07:00Z" w16du:dateUtc="2025-01-21T20:07:00Z">
        <w:r w:rsidRPr="00A24413" w:rsidDel="00C24F8F">
          <w:rPr>
            <w:rFonts w:ascii="Aptos" w:hAnsi="Aptos"/>
            <w:i/>
            <w:iCs/>
          </w:rPr>
          <w:delText xml:space="preserve">The </w:delText>
        </w:r>
      </w:del>
      <w:r w:rsidRPr="00A24413">
        <w:rPr>
          <w:rFonts w:ascii="Aptos" w:hAnsi="Aptos"/>
          <w:i/>
          <w:iCs/>
        </w:rPr>
        <w:t>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w:t>
      </w:r>
      <w:proofErr w:type="spellStart"/>
      <w:r w:rsidRPr="0044679B">
        <w:rPr>
          <w:rFonts w:ascii="Aptos" w:hAnsi="Aptos"/>
        </w:rPr>
        <w:t>Longcore</w:t>
      </w:r>
      <w:proofErr w:type="spellEnd"/>
      <w:r w:rsidRPr="0044679B">
        <w:rPr>
          <w:rFonts w:ascii="Aptos" w:hAnsi="Aptos"/>
        </w:rPr>
        <w:t xml:space="preserv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xml:space="preserve">,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5E87F733" w14:textId="62981E24" w:rsidR="00E811F3" w:rsidRPr="00961D23" w:rsidRDefault="004C5839" w:rsidP="00961D23">
      <w:pPr>
        <w:spacing w:line="480" w:lineRule="auto"/>
        <w:ind w:left="720" w:hanging="720"/>
        <w:rPr>
          <w:rFonts w:ascii="Aptos" w:hAnsi="Aptos"/>
        </w:rPr>
      </w:pPr>
      <w:proofErr w:type="spellStart"/>
      <w:r w:rsidRPr="00961D23">
        <w:rPr>
          <w:rFonts w:ascii="Aptos" w:hAnsi="Aptos"/>
        </w:rPr>
        <w:t>Péron</w:t>
      </w:r>
      <w:proofErr w:type="spellEnd"/>
      <w:r w:rsidRPr="00961D23">
        <w:rPr>
          <w:rFonts w:ascii="Aptos" w:hAnsi="Aptos"/>
        </w:rPr>
        <w:t xml:space="preserve">, G., C. H. Fleming, O. </w:t>
      </w:r>
      <w:proofErr w:type="spellStart"/>
      <w:r w:rsidRPr="00961D23">
        <w:rPr>
          <w:rFonts w:ascii="Aptos" w:hAnsi="Aptos"/>
        </w:rPr>
        <w:t>Duriez</w:t>
      </w:r>
      <w:proofErr w:type="spellEnd"/>
      <w:r w:rsidRPr="00961D23">
        <w:rPr>
          <w:rFonts w:ascii="Aptos" w:hAnsi="Aptos"/>
        </w:rPr>
        <w:t xml:space="preserve">, J. </w:t>
      </w:r>
      <w:proofErr w:type="spellStart"/>
      <w:r w:rsidRPr="00961D23">
        <w:rPr>
          <w:rFonts w:ascii="Aptos" w:hAnsi="Aptos"/>
        </w:rPr>
        <w:t>Fluhr</w:t>
      </w:r>
      <w:proofErr w:type="spellEnd"/>
      <w:r w:rsidRPr="00961D23">
        <w:rPr>
          <w:rFonts w:ascii="Aptos" w:hAnsi="Aptos"/>
        </w:rPr>
        <w:t xml:space="preserve">, C. Itty, S. </w:t>
      </w:r>
      <w:proofErr w:type="spellStart"/>
      <w:r w:rsidRPr="00961D23">
        <w:rPr>
          <w:rFonts w:ascii="Aptos" w:hAnsi="Aptos"/>
        </w:rPr>
        <w:t>Lambertucci</w:t>
      </w:r>
      <w:proofErr w:type="spellEnd"/>
      <w:r w:rsidRPr="00961D23">
        <w:rPr>
          <w:rFonts w:ascii="Aptos" w:hAnsi="Aptos"/>
        </w:rPr>
        <w:t xml:space="preserve">, K. Safi, E. L. C. Shepard, and J. M. Calabrese (2017). The energy landscape predicts flight height and wind turbine collision hazard in three species of large soaring raptor. </w:t>
      </w:r>
      <w:r w:rsidRPr="00E25AA1">
        <w:rPr>
          <w:rFonts w:ascii="Aptos" w:hAnsi="Aptos"/>
          <w:i/>
          <w:iCs/>
          <w:rPrChange w:id="1294" w:author="Liam Berigan" w:date="2025-01-21T15:14:00Z" w16du:dateUtc="2025-01-21T20:14:00Z">
            <w:rPr>
              <w:rFonts w:ascii="Aptos" w:hAnsi="Aptos"/>
            </w:rPr>
          </w:rPrChange>
        </w:rPr>
        <w:t>Journal of Applied Ecology</w:t>
      </w:r>
      <w:r w:rsidRPr="00961D23">
        <w:rPr>
          <w:rFonts w:ascii="Aptos" w:hAnsi="Aptos"/>
        </w:rPr>
        <w:t xml:space="preserve"> 54:1895–1906.</w:t>
      </w:r>
    </w:p>
    <w:p w14:paraId="7909CE44" w14:textId="76A23901"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del w:id="1295" w:author="Liam Berigan" w:date="2025-01-21T15:08:00Z" w16du:dateUtc="2025-01-21T20:08:00Z">
        <w:r w:rsidRPr="00194FDA" w:rsidDel="00C24F8F">
          <w:rPr>
            <w:rFonts w:ascii="Aptos" w:hAnsi="Aptos"/>
            <w:i/>
            <w:iCs/>
          </w:rPr>
          <w:delText xml:space="preserve">The </w:delText>
        </w:r>
      </w:del>
      <w:r w:rsidRPr="00194FDA">
        <w:rPr>
          <w:rFonts w:ascii="Aptos" w:hAnsi="Aptos"/>
          <w:i/>
          <w:iCs/>
        </w:rPr>
        <w:t>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1642B7D1" w:rsidR="00DC290B" w:rsidRPr="00B255D5" w:rsidRDefault="00DC290B" w:rsidP="000B4E48">
      <w:pPr>
        <w:spacing w:line="480" w:lineRule="auto"/>
        <w:ind w:left="720" w:hanging="720"/>
      </w:pPr>
      <w:r w:rsidRPr="00DC290B">
        <w:lastRenderedPageBreak/>
        <w:t xml:space="preserve">Rabe, D. L., H. H. Prince, and E. D. Goodman (1983). The effect of weather on bioenergetics of breeding American woodcock. </w:t>
      </w:r>
      <w:del w:id="1296" w:author="Liam Berigan" w:date="2025-01-21T15:08:00Z" w16du:dateUtc="2025-01-21T20:08:00Z">
        <w:r w:rsidRPr="00DC290B" w:rsidDel="004B5F7A">
          <w:delText xml:space="preserve">The </w:delText>
        </w:r>
      </w:del>
      <w:r w:rsidRPr="00E25AA1">
        <w:rPr>
          <w:i/>
          <w:iCs/>
          <w:rPrChange w:id="1297" w:author="Liam Berigan" w:date="2025-01-21T15:14:00Z" w16du:dateUtc="2025-01-21T20:14:00Z">
            <w:rPr/>
          </w:rPrChange>
        </w:rPr>
        <w:t>Journal of Wildlife Management</w:t>
      </w:r>
      <w:ins w:id="1298" w:author="Liam Berigan" w:date="2025-01-21T15:08:00Z" w16du:dateUtc="2025-01-21T20:08:00Z">
        <w:r w:rsidR="004A3376">
          <w:t xml:space="preserve"> 47</w:t>
        </w:r>
      </w:ins>
      <w:r w:rsidRPr="00DC290B">
        <w:t>:762–771.</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7584FC75" w:rsidR="0044679B" w:rsidRDefault="0044679B" w:rsidP="00A62F0A">
      <w:pPr>
        <w:pStyle w:val="Bibliography"/>
        <w:spacing w:line="480" w:lineRule="auto"/>
        <w:rPr>
          <w:rFonts w:ascii="Aptos" w:hAnsi="Aptos"/>
        </w:rPr>
      </w:pPr>
      <w:proofErr w:type="spellStart"/>
      <w:r w:rsidRPr="0044679B">
        <w:rPr>
          <w:rFonts w:ascii="Aptos" w:hAnsi="Aptos"/>
        </w:rPr>
        <w:t>Ruscio</w:t>
      </w:r>
      <w:proofErr w:type="spellEnd"/>
      <w:r w:rsidRPr="0044679B">
        <w:rPr>
          <w:rFonts w:ascii="Aptos" w:hAnsi="Aptos"/>
        </w:rPr>
        <w:t xml:space="preserve">, J. (2008). A probability-based measure of effect size: robustness to base rates and other factors. </w:t>
      </w:r>
      <w:r w:rsidRPr="00273A05">
        <w:rPr>
          <w:rFonts w:ascii="Aptos" w:hAnsi="Aptos"/>
          <w:i/>
          <w:iCs/>
        </w:rPr>
        <w:t xml:space="preserve">Psychological </w:t>
      </w:r>
      <w:ins w:id="1299" w:author="Liam Berigan" w:date="2025-01-21T15:09:00Z" w16du:dateUtc="2025-01-21T20:09:00Z">
        <w:r w:rsidR="004A3376">
          <w:rPr>
            <w:rFonts w:ascii="Aptos" w:hAnsi="Aptos"/>
            <w:i/>
            <w:iCs/>
          </w:rPr>
          <w:t>M</w:t>
        </w:r>
      </w:ins>
      <w:del w:id="1300" w:author="Liam Berigan" w:date="2025-01-21T15:09:00Z" w16du:dateUtc="2025-01-21T20:09:00Z">
        <w:r w:rsidRPr="00273A05" w:rsidDel="004A3376">
          <w:rPr>
            <w:rFonts w:ascii="Aptos" w:hAnsi="Aptos"/>
            <w:i/>
            <w:iCs/>
          </w:rPr>
          <w:delText>m</w:delText>
        </w:r>
      </w:del>
      <w:r w:rsidRPr="00273A05">
        <w:rPr>
          <w:rFonts w:ascii="Aptos" w:hAnsi="Aptos"/>
          <w:i/>
          <w:iCs/>
        </w:rPr>
        <w:t>ethods</w:t>
      </w:r>
      <w:r w:rsidRPr="0044679B">
        <w:rPr>
          <w:rFonts w:ascii="Aptos" w:hAnsi="Aptos"/>
        </w:rPr>
        <w:t xml:space="preserve"> 13:19</w:t>
      </w:r>
      <w:ins w:id="1301" w:author="Liam Berigan" w:date="2025-01-21T15:09:00Z" w16du:dateUtc="2025-01-21T20:09:00Z">
        <w:r w:rsidR="004A3376">
          <w:rPr>
            <w:rFonts w:ascii="Aptos" w:hAnsi="Aptos"/>
          </w:rPr>
          <w:t>–30</w:t>
        </w:r>
      </w:ins>
      <w:r w:rsidRPr="0044679B">
        <w:rPr>
          <w:rFonts w:ascii="Aptos" w:hAnsi="Aptos"/>
        </w:rPr>
        <w:t>.</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33583EF1" w:rsidR="0044679B" w:rsidRPr="0044679B" w:rsidRDefault="0044679B" w:rsidP="00A62F0A">
      <w:pPr>
        <w:pStyle w:val="Bibliography"/>
        <w:spacing w:line="480" w:lineRule="auto"/>
        <w:rPr>
          <w:rFonts w:ascii="Aptos" w:hAnsi="Aptos"/>
        </w:rPr>
      </w:pPr>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w:t>
      </w:r>
      <w:ins w:id="1302" w:author="Liam Berigan" w:date="2025-01-23T14:21:00Z" w16du:dateUtc="2025-01-23T19:21:00Z">
        <w:r w:rsidR="00447FFE">
          <w:rPr>
            <w:rFonts w:ascii="Aptos" w:hAnsi="Aptos"/>
          </w:rPr>
          <w:t xml:space="preserve"> Department of the Interior,</w:t>
        </w:r>
      </w:ins>
      <w:r w:rsidRPr="0044679B">
        <w:rPr>
          <w:rFonts w:ascii="Aptos" w:hAnsi="Aptos"/>
        </w:rPr>
        <w:t xml:space="preserve"> Fish and Wildlife Service.</w:t>
      </w:r>
      <w:ins w:id="1303" w:author="Liam Berigan" w:date="2025-01-23T14:20:00Z" w16du:dateUtc="2025-01-23T19:20:00Z">
        <w:r w:rsidR="00347519">
          <w:rPr>
            <w:rFonts w:ascii="Aptos" w:hAnsi="Aptos"/>
          </w:rPr>
          <w:t xml:space="preserve"> </w:t>
        </w:r>
      </w:ins>
      <w:ins w:id="1304" w:author="Liam Berigan" w:date="2025-01-23T14:19:00Z" w16du:dateUtc="2025-01-23T19:19:00Z">
        <w:r w:rsidR="00347519">
          <w:t>Ava</w:t>
        </w:r>
      </w:ins>
      <w:ins w:id="1305" w:author="Liam Berigan" w:date="2025-01-23T14:20:00Z" w16du:dateUtc="2025-01-23T19:20:00Z">
        <w:r w:rsidR="00D37372">
          <w:t>ila</w:t>
        </w:r>
      </w:ins>
      <w:ins w:id="1306" w:author="Liam Berigan" w:date="2025-01-23T14:19:00Z" w16du:dateUtc="2025-01-23T19:19:00Z">
        <w:r w:rsidR="00347519">
          <w:t xml:space="preserve">ble at </w:t>
        </w:r>
        <w:r w:rsidR="00347519" w:rsidRPr="00347519">
          <w:rPr>
            <w:rFonts w:ascii="Aptos" w:hAnsi="Aptos"/>
          </w:rPr>
          <w:t>https://www.fws.gov/sites/default/files/documents/Radar%20Report%20Fall%202018.pdf</w:t>
        </w:r>
        <w:r w:rsidR="00347519">
          <w:rPr>
            <w:rFonts w:ascii="Aptos" w:hAnsi="Aptos"/>
          </w:rPr>
          <w:t>.</w:t>
        </w:r>
      </w:ins>
    </w:p>
    <w:p w14:paraId="5A752C85" w14:textId="0A0703B3" w:rsidR="00C947C6" w:rsidRPr="00C947C6" w:rsidRDefault="0044679B" w:rsidP="00A62F0A">
      <w:pPr>
        <w:pStyle w:val="Bibliography"/>
        <w:spacing w:line="480" w:lineRule="auto"/>
      </w:pPr>
      <w:r w:rsidRPr="0044679B">
        <w:rPr>
          <w:rFonts w:ascii="Aptos" w:hAnsi="Aptos"/>
        </w:rPr>
        <w:lastRenderedPageBreak/>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985C8" w14:textId="77777777" w:rsidR="00B323C3" w:rsidRDefault="00B323C3" w:rsidP="00724EEF">
      <w:pPr>
        <w:spacing w:after="0" w:line="240" w:lineRule="auto"/>
      </w:pPr>
      <w:r>
        <w:separator/>
      </w:r>
    </w:p>
  </w:endnote>
  <w:endnote w:type="continuationSeparator" w:id="0">
    <w:p w14:paraId="30073F05" w14:textId="77777777" w:rsidR="00B323C3" w:rsidRDefault="00B323C3" w:rsidP="00724EEF">
      <w:pPr>
        <w:spacing w:after="0" w:line="240" w:lineRule="auto"/>
      </w:pPr>
      <w:r>
        <w:continuationSeparator/>
      </w:r>
    </w:p>
  </w:endnote>
  <w:endnote w:type="continuationNotice" w:id="1">
    <w:p w14:paraId="01E0C326" w14:textId="77777777" w:rsidR="00B323C3" w:rsidRDefault="00B323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A93C6" w14:textId="77777777" w:rsidR="00B323C3" w:rsidRDefault="00B323C3" w:rsidP="00724EEF">
      <w:pPr>
        <w:spacing w:after="0" w:line="240" w:lineRule="auto"/>
      </w:pPr>
      <w:r>
        <w:separator/>
      </w:r>
    </w:p>
  </w:footnote>
  <w:footnote w:type="continuationSeparator" w:id="0">
    <w:p w14:paraId="552CE168" w14:textId="77777777" w:rsidR="00B323C3" w:rsidRDefault="00B323C3" w:rsidP="00724EEF">
      <w:pPr>
        <w:spacing w:after="0" w:line="240" w:lineRule="auto"/>
      </w:pPr>
      <w:r>
        <w:continuationSeparator/>
      </w:r>
    </w:p>
  </w:footnote>
  <w:footnote w:type="continuationNotice" w:id="1">
    <w:p w14:paraId="103DEB10" w14:textId="77777777" w:rsidR="00B323C3" w:rsidRDefault="00B323C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am Berigan">
    <w15:presenceInfo w15:providerId="None" w15:userId="Liam Beri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A10"/>
    <w:rsid w:val="00001FB2"/>
    <w:rsid w:val="00002929"/>
    <w:rsid w:val="0000318C"/>
    <w:rsid w:val="00005162"/>
    <w:rsid w:val="0000577D"/>
    <w:rsid w:val="000057E1"/>
    <w:rsid w:val="00005E45"/>
    <w:rsid w:val="00006399"/>
    <w:rsid w:val="0000645C"/>
    <w:rsid w:val="000074D9"/>
    <w:rsid w:val="000077DB"/>
    <w:rsid w:val="000103D8"/>
    <w:rsid w:val="00010605"/>
    <w:rsid w:val="00010D66"/>
    <w:rsid w:val="00010E87"/>
    <w:rsid w:val="00011512"/>
    <w:rsid w:val="00011A0A"/>
    <w:rsid w:val="0001288F"/>
    <w:rsid w:val="00013934"/>
    <w:rsid w:val="0001423F"/>
    <w:rsid w:val="000153C4"/>
    <w:rsid w:val="000165DF"/>
    <w:rsid w:val="00016AF8"/>
    <w:rsid w:val="0002073F"/>
    <w:rsid w:val="00020AE6"/>
    <w:rsid w:val="00020C0B"/>
    <w:rsid w:val="00020DBE"/>
    <w:rsid w:val="00022ACD"/>
    <w:rsid w:val="00022D1C"/>
    <w:rsid w:val="00023E1A"/>
    <w:rsid w:val="0002523D"/>
    <w:rsid w:val="00025BAF"/>
    <w:rsid w:val="00025C20"/>
    <w:rsid w:val="00026BC8"/>
    <w:rsid w:val="0002701A"/>
    <w:rsid w:val="00027317"/>
    <w:rsid w:val="000278C4"/>
    <w:rsid w:val="000278EF"/>
    <w:rsid w:val="000279EE"/>
    <w:rsid w:val="00027A34"/>
    <w:rsid w:val="00030B73"/>
    <w:rsid w:val="00030B9A"/>
    <w:rsid w:val="00031AE1"/>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0DE"/>
    <w:rsid w:val="00051307"/>
    <w:rsid w:val="00051592"/>
    <w:rsid w:val="00051A08"/>
    <w:rsid w:val="00051F3A"/>
    <w:rsid w:val="0005251C"/>
    <w:rsid w:val="000526A4"/>
    <w:rsid w:val="0005301B"/>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D76"/>
    <w:rsid w:val="00067F0F"/>
    <w:rsid w:val="00070162"/>
    <w:rsid w:val="00070EDC"/>
    <w:rsid w:val="00071F63"/>
    <w:rsid w:val="00072C07"/>
    <w:rsid w:val="000730DC"/>
    <w:rsid w:val="000741B7"/>
    <w:rsid w:val="000745E8"/>
    <w:rsid w:val="00074D54"/>
    <w:rsid w:val="00074E85"/>
    <w:rsid w:val="0007511C"/>
    <w:rsid w:val="000765B9"/>
    <w:rsid w:val="00077095"/>
    <w:rsid w:val="000803A4"/>
    <w:rsid w:val="00081805"/>
    <w:rsid w:val="00083026"/>
    <w:rsid w:val="000832E4"/>
    <w:rsid w:val="0008464F"/>
    <w:rsid w:val="00084A0B"/>
    <w:rsid w:val="00084BE3"/>
    <w:rsid w:val="00085D8F"/>
    <w:rsid w:val="00090808"/>
    <w:rsid w:val="00090D7E"/>
    <w:rsid w:val="00090E26"/>
    <w:rsid w:val="0009108C"/>
    <w:rsid w:val="000911E7"/>
    <w:rsid w:val="00093404"/>
    <w:rsid w:val="00094012"/>
    <w:rsid w:val="00094C4B"/>
    <w:rsid w:val="00095504"/>
    <w:rsid w:val="0009636F"/>
    <w:rsid w:val="000968D1"/>
    <w:rsid w:val="00096ED9"/>
    <w:rsid w:val="0009776C"/>
    <w:rsid w:val="000A0371"/>
    <w:rsid w:val="000A09B8"/>
    <w:rsid w:val="000A0A9C"/>
    <w:rsid w:val="000A0B1E"/>
    <w:rsid w:val="000A0D14"/>
    <w:rsid w:val="000A0D76"/>
    <w:rsid w:val="000A27A4"/>
    <w:rsid w:val="000A2BF7"/>
    <w:rsid w:val="000A2F50"/>
    <w:rsid w:val="000A431B"/>
    <w:rsid w:val="000A452A"/>
    <w:rsid w:val="000A4CA4"/>
    <w:rsid w:val="000A4FEA"/>
    <w:rsid w:val="000A52EB"/>
    <w:rsid w:val="000A627F"/>
    <w:rsid w:val="000A655E"/>
    <w:rsid w:val="000A662A"/>
    <w:rsid w:val="000A7681"/>
    <w:rsid w:val="000A7758"/>
    <w:rsid w:val="000A7793"/>
    <w:rsid w:val="000A7C90"/>
    <w:rsid w:val="000B018B"/>
    <w:rsid w:val="000B1ACD"/>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5C9E"/>
    <w:rsid w:val="000C60DD"/>
    <w:rsid w:val="000C65FB"/>
    <w:rsid w:val="000C6B69"/>
    <w:rsid w:val="000C6C4F"/>
    <w:rsid w:val="000D1A99"/>
    <w:rsid w:val="000D1B31"/>
    <w:rsid w:val="000D2291"/>
    <w:rsid w:val="000D401F"/>
    <w:rsid w:val="000D41A1"/>
    <w:rsid w:val="000D43FC"/>
    <w:rsid w:val="000D4522"/>
    <w:rsid w:val="000D5452"/>
    <w:rsid w:val="000D609A"/>
    <w:rsid w:val="000D60B0"/>
    <w:rsid w:val="000D61AE"/>
    <w:rsid w:val="000D6C0F"/>
    <w:rsid w:val="000D6D0A"/>
    <w:rsid w:val="000D71CD"/>
    <w:rsid w:val="000D73B3"/>
    <w:rsid w:val="000E3940"/>
    <w:rsid w:val="000E439F"/>
    <w:rsid w:val="000E6D0E"/>
    <w:rsid w:val="000E71F1"/>
    <w:rsid w:val="000E77F1"/>
    <w:rsid w:val="000E78F8"/>
    <w:rsid w:val="000E7B9A"/>
    <w:rsid w:val="000F0B2D"/>
    <w:rsid w:val="000F0B44"/>
    <w:rsid w:val="000F1835"/>
    <w:rsid w:val="000F1A23"/>
    <w:rsid w:val="000F25E2"/>
    <w:rsid w:val="000F326E"/>
    <w:rsid w:val="000F496E"/>
    <w:rsid w:val="000F59BD"/>
    <w:rsid w:val="000F5BF7"/>
    <w:rsid w:val="000F5D29"/>
    <w:rsid w:val="000F7A16"/>
    <w:rsid w:val="000F7BEF"/>
    <w:rsid w:val="000F7C04"/>
    <w:rsid w:val="000F7F78"/>
    <w:rsid w:val="0010051C"/>
    <w:rsid w:val="00100D0C"/>
    <w:rsid w:val="00101061"/>
    <w:rsid w:val="00101323"/>
    <w:rsid w:val="00103615"/>
    <w:rsid w:val="00103E69"/>
    <w:rsid w:val="00105604"/>
    <w:rsid w:val="001064FA"/>
    <w:rsid w:val="00106D54"/>
    <w:rsid w:val="00107059"/>
    <w:rsid w:val="001078DA"/>
    <w:rsid w:val="00111029"/>
    <w:rsid w:val="001114E9"/>
    <w:rsid w:val="0011243F"/>
    <w:rsid w:val="001128ED"/>
    <w:rsid w:val="00114955"/>
    <w:rsid w:val="00114A98"/>
    <w:rsid w:val="00114DE7"/>
    <w:rsid w:val="001168E5"/>
    <w:rsid w:val="00117373"/>
    <w:rsid w:val="00117984"/>
    <w:rsid w:val="00117A9F"/>
    <w:rsid w:val="00121262"/>
    <w:rsid w:val="00122FAA"/>
    <w:rsid w:val="00123A30"/>
    <w:rsid w:val="00123BF6"/>
    <w:rsid w:val="00124008"/>
    <w:rsid w:val="001240A6"/>
    <w:rsid w:val="00124113"/>
    <w:rsid w:val="0012428B"/>
    <w:rsid w:val="001247D1"/>
    <w:rsid w:val="00125098"/>
    <w:rsid w:val="00125841"/>
    <w:rsid w:val="0012661B"/>
    <w:rsid w:val="00130D3B"/>
    <w:rsid w:val="00131F0A"/>
    <w:rsid w:val="00132549"/>
    <w:rsid w:val="0013457A"/>
    <w:rsid w:val="0013461A"/>
    <w:rsid w:val="001357D3"/>
    <w:rsid w:val="0013757C"/>
    <w:rsid w:val="00140B83"/>
    <w:rsid w:val="00140BD8"/>
    <w:rsid w:val="0014172A"/>
    <w:rsid w:val="00142797"/>
    <w:rsid w:val="00143425"/>
    <w:rsid w:val="00144135"/>
    <w:rsid w:val="001457F9"/>
    <w:rsid w:val="00145C14"/>
    <w:rsid w:val="00145D21"/>
    <w:rsid w:val="0014690A"/>
    <w:rsid w:val="001470A9"/>
    <w:rsid w:val="0014735B"/>
    <w:rsid w:val="0015030F"/>
    <w:rsid w:val="00150BFF"/>
    <w:rsid w:val="00150D5D"/>
    <w:rsid w:val="00152808"/>
    <w:rsid w:val="00154CB8"/>
    <w:rsid w:val="00155512"/>
    <w:rsid w:val="00157135"/>
    <w:rsid w:val="00160780"/>
    <w:rsid w:val="00160DB2"/>
    <w:rsid w:val="00162C18"/>
    <w:rsid w:val="0016353E"/>
    <w:rsid w:val="00163B34"/>
    <w:rsid w:val="00163C11"/>
    <w:rsid w:val="00164553"/>
    <w:rsid w:val="00166E29"/>
    <w:rsid w:val="001676FF"/>
    <w:rsid w:val="0017180D"/>
    <w:rsid w:val="00172520"/>
    <w:rsid w:val="001725E6"/>
    <w:rsid w:val="0017368E"/>
    <w:rsid w:val="00174A38"/>
    <w:rsid w:val="00174AAD"/>
    <w:rsid w:val="00175734"/>
    <w:rsid w:val="001759F9"/>
    <w:rsid w:val="00177480"/>
    <w:rsid w:val="00177594"/>
    <w:rsid w:val="001779F9"/>
    <w:rsid w:val="00177B49"/>
    <w:rsid w:val="001804B8"/>
    <w:rsid w:val="00181078"/>
    <w:rsid w:val="001814B1"/>
    <w:rsid w:val="00181D42"/>
    <w:rsid w:val="0018205B"/>
    <w:rsid w:val="00182569"/>
    <w:rsid w:val="0018386D"/>
    <w:rsid w:val="00184CF8"/>
    <w:rsid w:val="00184E5D"/>
    <w:rsid w:val="001861F2"/>
    <w:rsid w:val="00186988"/>
    <w:rsid w:val="00190291"/>
    <w:rsid w:val="00190959"/>
    <w:rsid w:val="00190ABE"/>
    <w:rsid w:val="0019205D"/>
    <w:rsid w:val="00192ACB"/>
    <w:rsid w:val="00192B65"/>
    <w:rsid w:val="00192EAD"/>
    <w:rsid w:val="00192FD3"/>
    <w:rsid w:val="00193CBE"/>
    <w:rsid w:val="00193E02"/>
    <w:rsid w:val="00193F1C"/>
    <w:rsid w:val="0019427C"/>
    <w:rsid w:val="00194AB5"/>
    <w:rsid w:val="00194FDA"/>
    <w:rsid w:val="001968B7"/>
    <w:rsid w:val="001972D3"/>
    <w:rsid w:val="00197F7E"/>
    <w:rsid w:val="001A0247"/>
    <w:rsid w:val="001A03BC"/>
    <w:rsid w:val="001A0691"/>
    <w:rsid w:val="001A085B"/>
    <w:rsid w:val="001A0BC4"/>
    <w:rsid w:val="001A0EC9"/>
    <w:rsid w:val="001A12CE"/>
    <w:rsid w:val="001A2CF3"/>
    <w:rsid w:val="001A37D1"/>
    <w:rsid w:val="001A39B8"/>
    <w:rsid w:val="001A4B52"/>
    <w:rsid w:val="001A5549"/>
    <w:rsid w:val="001A6A68"/>
    <w:rsid w:val="001A6EC0"/>
    <w:rsid w:val="001A6F97"/>
    <w:rsid w:val="001A72E3"/>
    <w:rsid w:val="001A7E3F"/>
    <w:rsid w:val="001B0CBF"/>
    <w:rsid w:val="001B1219"/>
    <w:rsid w:val="001B133C"/>
    <w:rsid w:val="001B1972"/>
    <w:rsid w:val="001B1D23"/>
    <w:rsid w:val="001B4169"/>
    <w:rsid w:val="001B47E1"/>
    <w:rsid w:val="001B4C99"/>
    <w:rsid w:val="001B4E28"/>
    <w:rsid w:val="001B5B66"/>
    <w:rsid w:val="001B5E9D"/>
    <w:rsid w:val="001B69B0"/>
    <w:rsid w:val="001B6FB6"/>
    <w:rsid w:val="001C02D8"/>
    <w:rsid w:val="001C123A"/>
    <w:rsid w:val="001C1284"/>
    <w:rsid w:val="001C1D20"/>
    <w:rsid w:val="001C2114"/>
    <w:rsid w:val="001C2C11"/>
    <w:rsid w:val="001C2E57"/>
    <w:rsid w:val="001C2F87"/>
    <w:rsid w:val="001C35E0"/>
    <w:rsid w:val="001C464C"/>
    <w:rsid w:val="001C4BA0"/>
    <w:rsid w:val="001C5565"/>
    <w:rsid w:val="001C6E5B"/>
    <w:rsid w:val="001C74DA"/>
    <w:rsid w:val="001C7A5F"/>
    <w:rsid w:val="001C7BCF"/>
    <w:rsid w:val="001D041B"/>
    <w:rsid w:val="001D0730"/>
    <w:rsid w:val="001D1ABB"/>
    <w:rsid w:val="001D208B"/>
    <w:rsid w:val="001D2377"/>
    <w:rsid w:val="001D27FF"/>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129A"/>
    <w:rsid w:val="001F270D"/>
    <w:rsid w:val="001F37C0"/>
    <w:rsid w:val="001F416C"/>
    <w:rsid w:val="001F42A1"/>
    <w:rsid w:val="001F4761"/>
    <w:rsid w:val="001F47D4"/>
    <w:rsid w:val="001F4E5B"/>
    <w:rsid w:val="001F6812"/>
    <w:rsid w:val="001F6E5E"/>
    <w:rsid w:val="002000BC"/>
    <w:rsid w:val="00201CBC"/>
    <w:rsid w:val="00202436"/>
    <w:rsid w:val="0020265D"/>
    <w:rsid w:val="002032EA"/>
    <w:rsid w:val="00203B35"/>
    <w:rsid w:val="00203EDA"/>
    <w:rsid w:val="002047A3"/>
    <w:rsid w:val="0020544A"/>
    <w:rsid w:val="0020547D"/>
    <w:rsid w:val="00206284"/>
    <w:rsid w:val="00206B08"/>
    <w:rsid w:val="00206E0F"/>
    <w:rsid w:val="002071A1"/>
    <w:rsid w:val="0020747D"/>
    <w:rsid w:val="002079CE"/>
    <w:rsid w:val="00207BCD"/>
    <w:rsid w:val="00207FC1"/>
    <w:rsid w:val="002100E4"/>
    <w:rsid w:val="0021358B"/>
    <w:rsid w:val="00213F7F"/>
    <w:rsid w:val="00214F22"/>
    <w:rsid w:val="002159C8"/>
    <w:rsid w:val="0021650C"/>
    <w:rsid w:val="00216C03"/>
    <w:rsid w:val="0022057C"/>
    <w:rsid w:val="00221A06"/>
    <w:rsid w:val="00222CDA"/>
    <w:rsid w:val="00223258"/>
    <w:rsid w:val="002236BE"/>
    <w:rsid w:val="00224299"/>
    <w:rsid w:val="002243AF"/>
    <w:rsid w:val="00227144"/>
    <w:rsid w:val="002312AA"/>
    <w:rsid w:val="002315DB"/>
    <w:rsid w:val="00232699"/>
    <w:rsid w:val="00232DF2"/>
    <w:rsid w:val="00234674"/>
    <w:rsid w:val="00234EA1"/>
    <w:rsid w:val="002357BF"/>
    <w:rsid w:val="002368D2"/>
    <w:rsid w:val="00236A36"/>
    <w:rsid w:val="002370FC"/>
    <w:rsid w:val="00237286"/>
    <w:rsid w:val="00237673"/>
    <w:rsid w:val="002402DD"/>
    <w:rsid w:val="0024189B"/>
    <w:rsid w:val="00242BAA"/>
    <w:rsid w:val="00243888"/>
    <w:rsid w:val="00244228"/>
    <w:rsid w:val="0024432E"/>
    <w:rsid w:val="0024518C"/>
    <w:rsid w:val="002453EB"/>
    <w:rsid w:val="002470F8"/>
    <w:rsid w:val="00247242"/>
    <w:rsid w:val="002473DF"/>
    <w:rsid w:val="00247D4B"/>
    <w:rsid w:val="0025065A"/>
    <w:rsid w:val="00251B56"/>
    <w:rsid w:val="00251F60"/>
    <w:rsid w:val="002529E8"/>
    <w:rsid w:val="00252C68"/>
    <w:rsid w:val="00252E7D"/>
    <w:rsid w:val="00253245"/>
    <w:rsid w:val="00254066"/>
    <w:rsid w:val="00254111"/>
    <w:rsid w:val="002548DB"/>
    <w:rsid w:val="00254973"/>
    <w:rsid w:val="00254D2F"/>
    <w:rsid w:val="002558A8"/>
    <w:rsid w:val="00256F4B"/>
    <w:rsid w:val="00257165"/>
    <w:rsid w:val="0025755E"/>
    <w:rsid w:val="002601A0"/>
    <w:rsid w:val="00262272"/>
    <w:rsid w:val="00263A12"/>
    <w:rsid w:val="00263A63"/>
    <w:rsid w:val="00263B19"/>
    <w:rsid w:val="00264104"/>
    <w:rsid w:val="002654E3"/>
    <w:rsid w:val="00265917"/>
    <w:rsid w:val="00265AE9"/>
    <w:rsid w:val="00265C19"/>
    <w:rsid w:val="00266082"/>
    <w:rsid w:val="00270F6B"/>
    <w:rsid w:val="00270FF1"/>
    <w:rsid w:val="00271E15"/>
    <w:rsid w:val="002722D1"/>
    <w:rsid w:val="002725FB"/>
    <w:rsid w:val="0027285B"/>
    <w:rsid w:val="00273A05"/>
    <w:rsid w:val="00274EA4"/>
    <w:rsid w:val="00275272"/>
    <w:rsid w:val="002759A3"/>
    <w:rsid w:val="00276958"/>
    <w:rsid w:val="00277E8E"/>
    <w:rsid w:val="002807B0"/>
    <w:rsid w:val="00280BD7"/>
    <w:rsid w:val="002813B2"/>
    <w:rsid w:val="00281C52"/>
    <w:rsid w:val="002829A8"/>
    <w:rsid w:val="00282AF3"/>
    <w:rsid w:val="00282B1A"/>
    <w:rsid w:val="00282B4E"/>
    <w:rsid w:val="002831E4"/>
    <w:rsid w:val="00283ACB"/>
    <w:rsid w:val="0028529E"/>
    <w:rsid w:val="002855D5"/>
    <w:rsid w:val="00285F89"/>
    <w:rsid w:val="00286ADB"/>
    <w:rsid w:val="002874EC"/>
    <w:rsid w:val="00287AD4"/>
    <w:rsid w:val="00287D4B"/>
    <w:rsid w:val="0029046E"/>
    <w:rsid w:val="0029158F"/>
    <w:rsid w:val="0029228E"/>
    <w:rsid w:val="002929FC"/>
    <w:rsid w:val="00293AA4"/>
    <w:rsid w:val="0029450C"/>
    <w:rsid w:val="00294F24"/>
    <w:rsid w:val="00294F39"/>
    <w:rsid w:val="00294F7E"/>
    <w:rsid w:val="00295708"/>
    <w:rsid w:val="002960C6"/>
    <w:rsid w:val="00297F69"/>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8C9"/>
    <w:rsid w:val="002C0C2A"/>
    <w:rsid w:val="002C1142"/>
    <w:rsid w:val="002C1BFD"/>
    <w:rsid w:val="002C5275"/>
    <w:rsid w:val="002C552E"/>
    <w:rsid w:val="002C5C74"/>
    <w:rsid w:val="002C5E37"/>
    <w:rsid w:val="002C6A7D"/>
    <w:rsid w:val="002C6F9A"/>
    <w:rsid w:val="002C7222"/>
    <w:rsid w:val="002D0CAD"/>
    <w:rsid w:val="002D1031"/>
    <w:rsid w:val="002D1427"/>
    <w:rsid w:val="002D1AA3"/>
    <w:rsid w:val="002D1FA1"/>
    <w:rsid w:val="002D209B"/>
    <w:rsid w:val="002D21C7"/>
    <w:rsid w:val="002D2776"/>
    <w:rsid w:val="002D2E79"/>
    <w:rsid w:val="002D2FF9"/>
    <w:rsid w:val="002D335C"/>
    <w:rsid w:val="002D3ECB"/>
    <w:rsid w:val="002D4453"/>
    <w:rsid w:val="002D4931"/>
    <w:rsid w:val="002D5070"/>
    <w:rsid w:val="002D50A6"/>
    <w:rsid w:val="002D5371"/>
    <w:rsid w:val="002D53BA"/>
    <w:rsid w:val="002D7183"/>
    <w:rsid w:val="002D73FC"/>
    <w:rsid w:val="002D771C"/>
    <w:rsid w:val="002D79E3"/>
    <w:rsid w:val="002D7C7F"/>
    <w:rsid w:val="002E0192"/>
    <w:rsid w:val="002E0196"/>
    <w:rsid w:val="002E01DC"/>
    <w:rsid w:val="002E20C4"/>
    <w:rsid w:val="002E2578"/>
    <w:rsid w:val="002E2A16"/>
    <w:rsid w:val="002E2BB2"/>
    <w:rsid w:val="002E3CEA"/>
    <w:rsid w:val="002E4336"/>
    <w:rsid w:val="002E46A4"/>
    <w:rsid w:val="002E5C2A"/>
    <w:rsid w:val="002E6888"/>
    <w:rsid w:val="002E6F2B"/>
    <w:rsid w:val="002E7423"/>
    <w:rsid w:val="002E7A8C"/>
    <w:rsid w:val="002E7D91"/>
    <w:rsid w:val="002F0F9D"/>
    <w:rsid w:val="002F0FD5"/>
    <w:rsid w:val="002F120D"/>
    <w:rsid w:val="002F2E49"/>
    <w:rsid w:val="002F3375"/>
    <w:rsid w:val="002F34E8"/>
    <w:rsid w:val="002F3E14"/>
    <w:rsid w:val="002F4C99"/>
    <w:rsid w:val="002F5AA7"/>
    <w:rsid w:val="002F65A8"/>
    <w:rsid w:val="0030088A"/>
    <w:rsid w:val="00300FA1"/>
    <w:rsid w:val="003013D3"/>
    <w:rsid w:val="003018AA"/>
    <w:rsid w:val="00301E3C"/>
    <w:rsid w:val="00301FBA"/>
    <w:rsid w:val="00302943"/>
    <w:rsid w:val="00304BCB"/>
    <w:rsid w:val="00305392"/>
    <w:rsid w:val="00305C37"/>
    <w:rsid w:val="00306007"/>
    <w:rsid w:val="003062F0"/>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1FDE"/>
    <w:rsid w:val="00322389"/>
    <w:rsid w:val="003228FD"/>
    <w:rsid w:val="00323F39"/>
    <w:rsid w:val="00323FA3"/>
    <w:rsid w:val="00324DAE"/>
    <w:rsid w:val="00325687"/>
    <w:rsid w:val="00327F32"/>
    <w:rsid w:val="00330C8A"/>
    <w:rsid w:val="00330D12"/>
    <w:rsid w:val="00330E66"/>
    <w:rsid w:val="003314A9"/>
    <w:rsid w:val="00331CF4"/>
    <w:rsid w:val="003321FE"/>
    <w:rsid w:val="00332972"/>
    <w:rsid w:val="00332D6E"/>
    <w:rsid w:val="00333574"/>
    <w:rsid w:val="00333703"/>
    <w:rsid w:val="0033501D"/>
    <w:rsid w:val="00335684"/>
    <w:rsid w:val="00335C2D"/>
    <w:rsid w:val="00335F4F"/>
    <w:rsid w:val="00336131"/>
    <w:rsid w:val="00336534"/>
    <w:rsid w:val="0033654C"/>
    <w:rsid w:val="00337BE6"/>
    <w:rsid w:val="00337EA7"/>
    <w:rsid w:val="00337EBC"/>
    <w:rsid w:val="0034024B"/>
    <w:rsid w:val="0034074A"/>
    <w:rsid w:val="0034074F"/>
    <w:rsid w:val="00340EF2"/>
    <w:rsid w:val="00342DE8"/>
    <w:rsid w:val="00343228"/>
    <w:rsid w:val="00343918"/>
    <w:rsid w:val="003442E6"/>
    <w:rsid w:val="00344405"/>
    <w:rsid w:val="00344591"/>
    <w:rsid w:val="0034465F"/>
    <w:rsid w:val="00345474"/>
    <w:rsid w:val="003454BD"/>
    <w:rsid w:val="00345FDB"/>
    <w:rsid w:val="003471EF"/>
    <w:rsid w:val="00347519"/>
    <w:rsid w:val="00350BE0"/>
    <w:rsid w:val="00350DA3"/>
    <w:rsid w:val="003511FC"/>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315"/>
    <w:rsid w:val="00381D25"/>
    <w:rsid w:val="003821AB"/>
    <w:rsid w:val="0038358A"/>
    <w:rsid w:val="00383667"/>
    <w:rsid w:val="00383878"/>
    <w:rsid w:val="003838F1"/>
    <w:rsid w:val="00384C86"/>
    <w:rsid w:val="00385ECD"/>
    <w:rsid w:val="003862E8"/>
    <w:rsid w:val="00386539"/>
    <w:rsid w:val="00386572"/>
    <w:rsid w:val="00386640"/>
    <w:rsid w:val="0038751B"/>
    <w:rsid w:val="0038775B"/>
    <w:rsid w:val="00390ECA"/>
    <w:rsid w:val="00391A43"/>
    <w:rsid w:val="00391FB2"/>
    <w:rsid w:val="0039270C"/>
    <w:rsid w:val="0039295D"/>
    <w:rsid w:val="00393078"/>
    <w:rsid w:val="00394149"/>
    <w:rsid w:val="00394C41"/>
    <w:rsid w:val="00394FC7"/>
    <w:rsid w:val="003955F6"/>
    <w:rsid w:val="00397066"/>
    <w:rsid w:val="00397326"/>
    <w:rsid w:val="00397A5A"/>
    <w:rsid w:val="003A083F"/>
    <w:rsid w:val="003A106B"/>
    <w:rsid w:val="003A107D"/>
    <w:rsid w:val="003A1506"/>
    <w:rsid w:val="003A1BD3"/>
    <w:rsid w:val="003A2A58"/>
    <w:rsid w:val="003A2A6D"/>
    <w:rsid w:val="003A2DA6"/>
    <w:rsid w:val="003A2F67"/>
    <w:rsid w:val="003A46FF"/>
    <w:rsid w:val="003A5210"/>
    <w:rsid w:val="003A5DA2"/>
    <w:rsid w:val="003A6426"/>
    <w:rsid w:val="003A6B40"/>
    <w:rsid w:val="003A6FCC"/>
    <w:rsid w:val="003A7952"/>
    <w:rsid w:val="003A7BCE"/>
    <w:rsid w:val="003B0293"/>
    <w:rsid w:val="003B088C"/>
    <w:rsid w:val="003B0D8C"/>
    <w:rsid w:val="003B1622"/>
    <w:rsid w:val="003B4044"/>
    <w:rsid w:val="003B4C1D"/>
    <w:rsid w:val="003B4D87"/>
    <w:rsid w:val="003B5E3A"/>
    <w:rsid w:val="003B6656"/>
    <w:rsid w:val="003C0531"/>
    <w:rsid w:val="003C0FFE"/>
    <w:rsid w:val="003C26D2"/>
    <w:rsid w:val="003C2E26"/>
    <w:rsid w:val="003C2F22"/>
    <w:rsid w:val="003C432B"/>
    <w:rsid w:val="003C4A93"/>
    <w:rsid w:val="003C65D3"/>
    <w:rsid w:val="003C6BD0"/>
    <w:rsid w:val="003C7D13"/>
    <w:rsid w:val="003D0227"/>
    <w:rsid w:val="003D0D73"/>
    <w:rsid w:val="003D1FA8"/>
    <w:rsid w:val="003D2268"/>
    <w:rsid w:val="003D2EAE"/>
    <w:rsid w:val="003D3BDA"/>
    <w:rsid w:val="003D4137"/>
    <w:rsid w:val="003D477F"/>
    <w:rsid w:val="003D4B6A"/>
    <w:rsid w:val="003D4C71"/>
    <w:rsid w:val="003D4CD4"/>
    <w:rsid w:val="003D5104"/>
    <w:rsid w:val="003D5785"/>
    <w:rsid w:val="003D6D3F"/>
    <w:rsid w:val="003D7B6C"/>
    <w:rsid w:val="003E00A4"/>
    <w:rsid w:val="003E02ED"/>
    <w:rsid w:val="003E10F7"/>
    <w:rsid w:val="003E1884"/>
    <w:rsid w:val="003E1B10"/>
    <w:rsid w:val="003E272E"/>
    <w:rsid w:val="003E42E4"/>
    <w:rsid w:val="003E4332"/>
    <w:rsid w:val="003E4BEB"/>
    <w:rsid w:val="003E4DF1"/>
    <w:rsid w:val="003E5A29"/>
    <w:rsid w:val="003E5BF6"/>
    <w:rsid w:val="003E6510"/>
    <w:rsid w:val="003E6932"/>
    <w:rsid w:val="003E7657"/>
    <w:rsid w:val="003E7943"/>
    <w:rsid w:val="003F0935"/>
    <w:rsid w:val="003F20AB"/>
    <w:rsid w:val="003F2326"/>
    <w:rsid w:val="003F26E4"/>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15F"/>
    <w:rsid w:val="00404883"/>
    <w:rsid w:val="00404CF1"/>
    <w:rsid w:val="00404F38"/>
    <w:rsid w:val="004054B5"/>
    <w:rsid w:val="0040721D"/>
    <w:rsid w:val="004075C6"/>
    <w:rsid w:val="0041072D"/>
    <w:rsid w:val="004118ED"/>
    <w:rsid w:val="004132A5"/>
    <w:rsid w:val="00413A84"/>
    <w:rsid w:val="0041578D"/>
    <w:rsid w:val="00416A7F"/>
    <w:rsid w:val="00416DB3"/>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097A"/>
    <w:rsid w:val="00432936"/>
    <w:rsid w:val="00432EB4"/>
    <w:rsid w:val="004332FD"/>
    <w:rsid w:val="004338D2"/>
    <w:rsid w:val="004339C5"/>
    <w:rsid w:val="00434A7E"/>
    <w:rsid w:val="00434AAD"/>
    <w:rsid w:val="004352EF"/>
    <w:rsid w:val="00436875"/>
    <w:rsid w:val="0043696E"/>
    <w:rsid w:val="00437BD3"/>
    <w:rsid w:val="00440120"/>
    <w:rsid w:val="0044038E"/>
    <w:rsid w:val="0044059F"/>
    <w:rsid w:val="0044123A"/>
    <w:rsid w:val="004412A9"/>
    <w:rsid w:val="004421D4"/>
    <w:rsid w:val="004436EC"/>
    <w:rsid w:val="00444969"/>
    <w:rsid w:val="00444C62"/>
    <w:rsid w:val="00445150"/>
    <w:rsid w:val="004457A8"/>
    <w:rsid w:val="00445C08"/>
    <w:rsid w:val="0044679B"/>
    <w:rsid w:val="00447FFE"/>
    <w:rsid w:val="004506A6"/>
    <w:rsid w:val="00450D49"/>
    <w:rsid w:val="004510C4"/>
    <w:rsid w:val="00451EC8"/>
    <w:rsid w:val="004523BB"/>
    <w:rsid w:val="00452573"/>
    <w:rsid w:val="00453157"/>
    <w:rsid w:val="00453391"/>
    <w:rsid w:val="00453B6D"/>
    <w:rsid w:val="00454099"/>
    <w:rsid w:val="004546C4"/>
    <w:rsid w:val="00454CF6"/>
    <w:rsid w:val="00454D0D"/>
    <w:rsid w:val="00454F33"/>
    <w:rsid w:val="00456816"/>
    <w:rsid w:val="00456C64"/>
    <w:rsid w:val="00457BC7"/>
    <w:rsid w:val="00461F06"/>
    <w:rsid w:val="00462478"/>
    <w:rsid w:val="004626A7"/>
    <w:rsid w:val="00462998"/>
    <w:rsid w:val="004629B7"/>
    <w:rsid w:val="00462B07"/>
    <w:rsid w:val="004634E8"/>
    <w:rsid w:val="00463DE7"/>
    <w:rsid w:val="004650D9"/>
    <w:rsid w:val="00466F56"/>
    <w:rsid w:val="00467112"/>
    <w:rsid w:val="00467AB3"/>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77E36"/>
    <w:rsid w:val="0048042E"/>
    <w:rsid w:val="00480931"/>
    <w:rsid w:val="00480A75"/>
    <w:rsid w:val="0048318B"/>
    <w:rsid w:val="00483AE2"/>
    <w:rsid w:val="00483BF9"/>
    <w:rsid w:val="00484F38"/>
    <w:rsid w:val="00485E5B"/>
    <w:rsid w:val="00485E79"/>
    <w:rsid w:val="00487223"/>
    <w:rsid w:val="00490D2D"/>
    <w:rsid w:val="004921B9"/>
    <w:rsid w:val="00493277"/>
    <w:rsid w:val="004951E5"/>
    <w:rsid w:val="00496231"/>
    <w:rsid w:val="00496F26"/>
    <w:rsid w:val="00497074"/>
    <w:rsid w:val="004A020F"/>
    <w:rsid w:val="004A087E"/>
    <w:rsid w:val="004A0997"/>
    <w:rsid w:val="004A148A"/>
    <w:rsid w:val="004A1BB9"/>
    <w:rsid w:val="004A252B"/>
    <w:rsid w:val="004A2A0E"/>
    <w:rsid w:val="004A3194"/>
    <w:rsid w:val="004A3376"/>
    <w:rsid w:val="004A340D"/>
    <w:rsid w:val="004A3AF6"/>
    <w:rsid w:val="004A426D"/>
    <w:rsid w:val="004A478C"/>
    <w:rsid w:val="004A4BDC"/>
    <w:rsid w:val="004A5453"/>
    <w:rsid w:val="004A5A06"/>
    <w:rsid w:val="004A5DF5"/>
    <w:rsid w:val="004A6268"/>
    <w:rsid w:val="004A7398"/>
    <w:rsid w:val="004A7441"/>
    <w:rsid w:val="004B0022"/>
    <w:rsid w:val="004B036D"/>
    <w:rsid w:val="004B03F6"/>
    <w:rsid w:val="004B066E"/>
    <w:rsid w:val="004B0724"/>
    <w:rsid w:val="004B1F41"/>
    <w:rsid w:val="004B1FC4"/>
    <w:rsid w:val="004B2489"/>
    <w:rsid w:val="004B32E4"/>
    <w:rsid w:val="004B33CE"/>
    <w:rsid w:val="004B4650"/>
    <w:rsid w:val="004B5A68"/>
    <w:rsid w:val="004B5F7A"/>
    <w:rsid w:val="004B6E35"/>
    <w:rsid w:val="004B6FD7"/>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D22"/>
    <w:rsid w:val="004D3E73"/>
    <w:rsid w:val="004D4642"/>
    <w:rsid w:val="004D5A0B"/>
    <w:rsid w:val="004D626B"/>
    <w:rsid w:val="004D6D56"/>
    <w:rsid w:val="004D783F"/>
    <w:rsid w:val="004D7EA2"/>
    <w:rsid w:val="004E0520"/>
    <w:rsid w:val="004E0645"/>
    <w:rsid w:val="004E0BC7"/>
    <w:rsid w:val="004E0BCA"/>
    <w:rsid w:val="004E35B0"/>
    <w:rsid w:val="004E41C2"/>
    <w:rsid w:val="004E5476"/>
    <w:rsid w:val="004E6196"/>
    <w:rsid w:val="004E68D3"/>
    <w:rsid w:val="004E7C51"/>
    <w:rsid w:val="004E7C65"/>
    <w:rsid w:val="004F0451"/>
    <w:rsid w:val="004F19E8"/>
    <w:rsid w:val="004F28ED"/>
    <w:rsid w:val="004F2E93"/>
    <w:rsid w:val="004F425E"/>
    <w:rsid w:val="004F4844"/>
    <w:rsid w:val="004F4A36"/>
    <w:rsid w:val="004F612E"/>
    <w:rsid w:val="004F6226"/>
    <w:rsid w:val="004F6B88"/>
    <w:rsid w:val="004F7D3C"/>
    <w:rsid w:val="005020CB"/>
    <w:rsid w:val="00504700"/>
    <w:rsid w:val="00504745"/>
    <w:rsid w:val="00504CE9"/>
    <w:rsid w:val="00505191"/>
    <w:rsid w:val="00505F02"/>
    <w:rsid w:val="005069E3"/>
    <w:rsid w:val="00507ECF"/>
    <w:rsid w:val="0051083B"/>
    <w:rsid w:val="00511986"/>
    <w:rsid w:val="0051198F"/>
    <w:rsid w:val="00512C0E"/>
    <w:rsid w:val="005130B9"/>
    <w:rsid w:val="00513F6A"/>
    <w:rsid w:val="005146F3"/>
    <w:rsid w:val="00514B3D"/>
    <w:rsid w:val="0051504D"/>
    <w:rsid w:val="005152E5"/>
    <w:rsid w:val="00515414"/>
    <w:rsid w:val="0051644D"/>
    <w:rsid w:val="0052027B"/>
    <w:rsid w:val="00520561"/>
    <w:rsid w:val="0052145A"/>
    <w:rsid w:val="005224E6"/>
    <w:rsid w:val="00522DA6"/>
    <w:rsid w:val="00523F3F"/>
    <w:rsid w:val="0052457E"/>
    <w:rsid w:val="00524F7A"/>
    <w:rsid w:val="00525C22"/>
    <w:rsid w:val="00525F32"/>
    <w:rsid w:val="00525FC3"/>
    <w:rsid w:val="0052624E"/>
    <w:rsid w:val="00526828"/>
    <w:rsid w:val="005269F6"/>
    <w:rsid w:val="00526D58"/>
    <w:rsid w:val="00526F5B"/>
    <w:rsid w:val="00530B77"/>
    <w:rsid w:val="0053186A"/>
    <w:rsid w:val="005319BF"/>
    <w:rsid w:val="00532BAC"/>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A39"/>
    <w:rsid w:val="00547E02"/>
    <w:rsid w:val="00550A6D"/>
    <w:rsid w:val="005512B8"/>
    <w:rsid w:val="005531E8"/>
    <w:rsid w:val="00554A50"/>
    <w:rsid w:val="00555ABB"/>
    <w:rsid w:val="0055637A"/>
    <w:rsid w:val="00556A0A"/>
    <w:rsid w:val="00556B3D"/>
    <w:rsid w:val="00556EAE"/>
    <w:rsid w:val="005574BA"/>
    <w:rsid w:val="005579C6"/>
    <w:rsid w:val="00557ECD"/>
    <w:rsid w:val="005600AB"/>
    <w:rsid w:val="00560C10"/>
    <w:rsid w:val="00560C1E"/>
    <w:rsid w:val="00561480"/>
    <w:rsid w:val="005615C2"/>
    <w:rsid w:val="00561CA0"/>
    <w:rsid w:val="00562A78"/>
    <w:rsid w:val="00562FDD"/>
    <w:rsid w:val="00563240"/>
    <w:rsid w:val="005636BC"/>
    <w:rsid w:val="00563A54"/>
    <w:rsid w:val="00564E3B"/>
    <w:rsid w:val="00566A6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6560"/>
    <w:rsid w:val="00577558"/>
    <w:rsid w:val="00580558"/>
    <w:rsid w:val="005811CD"/>
    <w:rsid w:val="00582374"/>
    <w:rsid w:val="00582670"/>
    <w:rsid w:val="00582E3D"/>
    <w:rsid w:val="00583C9F"/>
    <w:rsid w:val="005842F4"/>
    <w:rsid w:val="00584B88"/>
    <w:rsid w:val="00585E14"/>
    <w:rsid w:val="005861A5"/>
    <w:rsid w:val="005864AA"/>
    <w:rsid w:val="005866AF"/>
    <w:rsid w:val="00586A23"/>
    <w:rsid w:val="00587A33"/>
    <w:rsid w:val="00590208"/>
    <w:rsid w:val="005919B5"/>
    <w:rsid w:val="00591FA1"/>
    <w:rsid w:val="0059321C"/>
    <w:rsid w:val="00593E6E"/>
    <w:rsid w:val="005944C8"/>
    <w:rsid w:val="00594577"/>
    <w:rsid w:val="00594946"/>
    <w:rsid w:val="00594F98"/>
    <w:rsid w:val="0059787A"/>
    <w:rsid w:val="00597B09"/>
    <w:rsid w:val="005A0F48"/>
    <w:rsid w:val="005A2624"/>
    <w:rsid w:val="005A2BD5"/>
    <w:rsid w:val="005A309C"/>
    <w:rsid w:val="005A449E"/>
    <w:rsid w:val="005A63F6"/>
    <w:rsid w:val="005B0133"/>
    <w:rsid w:val="005B0902"/>
    <w:rsid w:val="005B09DA"/>
    <w:rsid w:val="005B0AF5"/>
    <w:rsid w:val="005B17AF"/>
    <w:rsid w:val="005B2ADD"/>
    <w:rsid w:val="005B371B"/>
    <w:rsid w:val="005B44EF"/>
    <w:rsid w:val="005B49D7"/>
    <w:rsid w:val="005B5A4A"/>
    <w:rsid w:val="005B5E7D"/>
    <w:rsid w:val="005B6A27"/>
    <w:rsid w:val="005B785D"/>
    <w:rsid w:val="005C07B7"/>
    <w:rsid w:val="005C0DA1"/>
    <w:rsid w:val="005C1405"/>
    <w:rsid w:val="005C2D61"/>
    <w:rsid w:val="005C4725"/>
    <w:rsid w:val="005C4CA3"/>
    <w:rsid w:val="005C4FDF"/>
    <w:rsid w:val="005C505F"/>
    <w:rsid w:val="005C5785"/>
    <w:rsid w:val="005C5E81"/>
    <w:rsid w:val="005C5F51"/>
    <w:rsid w:val="005C605F"/>
    <w:rsid w:val="005C6527"/>
    <w:rsid w:val="005C6982"/>
    <w:rsid w:val="005C7BCA"/>
    <w:rsid w:val="005D05B8"/>
    <w:rsid w:val="005D19A1"/>
    <w:rsid w:val="005D1A53"/>
    <w:rsid w:val="005D1A58"/>
    <w:rsid w:val="005D26DE"/>
    <w:rsid w:val="005D28EB"/>
    <w:rsid w:val="005D3073"/>
    <w:rsid w:val="005D32E5"/>
    <w:rsid w:val="005D33BD"/>
    <w:rsid w:val="005D38D5"/>
    <w:rsid w:val="005D6A72"/>
    <w:rsid w:val="005D76C4"/>
    <w:rsid w:val="005E00B7"/>
    <w:rsid w:val="005E00F1"/>
    <w:rsid w:val="005E0561"/>
    <w:rsid w:val="005E0BCC"/>
    <w:rsid w:val="005E0E66"/>
    <w:rsid w:val="005E0F65"/>
    <w:rsid w:val="005E1DD7"/>
    <w:rsid w:val="005E210F"/>
    <w:rsid w:val="005E2238"/>
    <w:rsid w:val="005E2FA6"/>
    <w:rsid w:val="005E4CBE"/>
    <w:rsid w:val="005E504E"/>
    <w:rsid w:val="005F09F9"/>
    <w:rsid w:val="005F0C43"/>
    <w:rsid w:val="005F1E0A"/>
    <w:rsid w:val="005F295A"/>
    <w:rsid w:val="005F3B77"/>
    <w:rsid w:val="005F4207"/>
    <w:rsid w:val="005F53CA"/>
    <w:rsid w:val="005F57CB"/>
    <w:rsid w:val="005F794B"/>
    <w:rsid w:val="0060123D"/>
    <w:rsid w:val="0060197D"/>
    <w:rsid w:val="00602B22"/>
    <w:rsid w:val="00603793"/>
    <w:rsid w:val="00603EBB"/>
    <w:rsid w:val="00605538"/>
    <w:rsid w:val="00605D83"/>
    <w:rsid w:val="0060672F"/>
    <w:rsid w:val="00606845"/>
    <w:rsid w:val="00606D1F"/>
    <w:rsid w:val="00607977"/>
    <w:rsid w:val="00607B6A"/>
    <w:rsid w:val="00610232"/>
    <w:rsid w:val="00610B03"/>
    <w:rsid w:val="006125DD"/>
    <w:rsid w:val="00612F17"/>
    <w:rsid w:val="00613095"/>
    <w:rsid w:val="00615FC5"/>
    <w:rsid w:val="006169AF"/>
    <w:rsid w:val="0062413B"/>
    <w:rsid w:val="0062472A"/>
    <w:rsid w:val="00627002"/>
    <w:rsid w:val="00627907"/>
    <w:rsid w:val="00631B3A"/>
    <w:rsid w:val="006325D1"/>
    <w:rsid w:val="006328A5"/>
    <w:rsid w:val="00632D86"/>
    <w:rsid w:val="00633B37"/>
    <w:rsid w:val="00634A30"/>
    <w:rsid w:val="0063655A"/>
    <w:rsid w:val="00636E54"/>
    <w:rsid w:val="00637193"/>
    <w:rsid w:val="0063744F"/>
    <w:rsid w:val="00640690"/>
    <w:rsid w:val="006407D1"/>
    <w:rsid w:val="00640D31"/>
    <w:rsid w:val="006411D1"/>
    <w:rsid w:val="00641D8A"/>
    <w:rsid w:val="006426F2"/>
    <w:rsid w:val="00642C9F"/>
    <w:rsid w:val="0064319A"/>
    <w:rsid w:val="006434FA"/>
    <w:rsid w:val="0064432B"/>
    <w:rsid w:val="0064610A"/>
    <w:rsid w:val="00647B13"/>
    <w:rsid w:val="00647B29"/>
    <w:rsid w:val="00650371"/>
    <w:rsid w:val="006519A8"/>
    <w:rsid w:val="0065259B"/>
    <w:rsid w:val="00653E00"/>
    <w:rsid w:val="00654A58"/>
    <w:rsid w:val="00654F08"/>
    <w:rsid w:val="0065500D"/>
    <w:rsid w:val="00655654"/>
    <w:rsid w:val="0065630B"/>
    <w:rsid w:val="0065641D"/>
    <w:rsid w:val="006567B0"/>
    <w:rsid w:val="00656F86"/>
    <w:rsid w:val="0065720D"/>
    <w:rsid w:val="00660159"/>
    <w:rsid w:val="00661206"/>
    <w:rsid w:val="006619B4"/>
    <w:rsid w:val="00661B04"/>
    <w:rsid w:val="006636E7"/>
    <w:rsid w:val="00663C78"/>
    <w:rsid w:val="00664B34"/>
    <w:rsid w:val="00664DEC"/>
    <w:rsid w:val="00664E7C"/>
    <w:rsid w:val="00665009"/>
    <w:rsid w:val="00665310"/>
    <w:rsid w:val="00665390"/>
    <w:rsid w:val="00666F1E"/>
    <w:rsid w:val="0066739E"/>
    <w:rsid w:val="00667A68"/>
    <w:rsid w:val="00667B67"/>
    <w:rsid w:val="00670C05"/>
    <w:rsid w:val="0067153E"/>
    <w:rsid w:val="00671ECB"/>
    <w:rsid w:val="00671F3B"/>
    <w:rsid w:val="006726F1"/>
    <w:rsid w:val="00672E84"/>
    <w:rsid w:val="00672F74"/>
    <w:rsid w:val="00673003"/>
    <w:rsid w:val="00673C01"/>
    <w:rsid w:val="00673F19"/>
    <w:rsid w:val="006748CB"/>
    <w:rsid w:val="0067491B"/>
    <w:rsid w:val="00674A47"/>
    <w:rsid w:val="006755A6"/>
    <w:rsid w:val="006757B1"/>
    <w:rsid w:val="00675C76"/>
    <w:rsid w:val="00676994"/>
    <w:rsid w:val="00676E70"/>
    <w:rsid w:val="00677268"/>
    <w:rsid w:val="0067797D"/>
    <w:rsid w:val="0068016D"/>
    <w:rsid w:val="0068110C"/>
    <w:rsid w:val="00681DB5"/>
    <w:rsid w:val="006834E9"/>
    <w:rsid w:val="00684253"/>
    <w:rsid w:val="006846EC"/>
    <w:rsid w:val="006848FE"/>
    <w:rsid w:val="00684A6C"/>
    <w:rsid w:val="00684D70"/>
    <w:rsid w:val="006850D5"/>
    <w:rsid w:val="00685A3F"/>
    <w:rsid w:val="00685D6C"/>
    <w:rsid w:val="006868C5"/>
    <w:rsid w:val="006869CA"/>
    <w:rsid w:val="00686A9E"/>
    <w:rsid w:val="00687632"/>
    <w:rsid w:val="00687A28"/>
    <w:rsid w:val="00690A7F"/>
    <w:rsid w:val="006916EE"/>
    <w:rsid w:val="006927AD"/>
    <w:rsid w:val="00692FBB"/>
    <w:rsid w:val="0069314B"/>
    <w:rsid w:val="0069384B"/>
    <w:rsid w:val="00693B67"/>
    <w:rsid w:val="00693DAC"/>
    <w:rsid w:val="00694132"/>
    <w:rsid w:val="00694C87"/>
    <w:rsid w:val="00694D18"/>
    <w:rsid w:val="00695328"/>
    <w:rsid w:val="00695AA7"/>
    <w:rsid w:val="0069747B"/>
    <w:rsid w:val="00697C9F"/>
    <w:rsid w:val="006A08EA"/>
    <w:rsid w:val="006A0D45"/>
    <w:rsid w:val="006A107B"/>
    <w:rsid w:val="006A2018"/>
    <w:rsid w:val="006A22A9"/>
    <w:rsid w:val="006A3CA7"/>
    <w:rsid w:val="006A4F2B"/>
    <w:rsid w:val="006A565B"/>
    <w:rsid w:val="006A57DB"/>
    <w:rsid w:val="006A5AAA"/>
    <w:rsid w:val="006A6959"/>
    <w:rsid w:val="006A69C6"/>
    <w:rsid w:val="006A6DD2"/>
    <w:rsid w:val="006A746B"/>
    <w:rsid w:val="006B0D5A"/>
    <w:rsid w:val="006B0E38"/>
    <w:rsid w:val="006B0EE0"/>
    <w:rsid w:val="006B11F3"/>
    <w:rsid w:val="006B1EAD"/>
    <w:rsid w:val="006B2457"/>
    <w:rsid w:val="006B2516"/>
    <w:rsid w:val="006B2C9E"/>
    <w:rsid w:val="006B2D43"/>
    <w:rsid w:val="006B3853"/>
    <w:rsid w:val="006B3B9A"/>
    <w:rsid w:val="006B4C9E"/>
    <w:rsid w:val="006B503F"/>
    <w:rsid w:val="006B5BC2"/>
    <w:rsid w:val="006B5D87"/>
    <w:rsid w:val="006B622C"/>
    <w:rsid w:val="006B6CD8"/>
    <w:rsid w:val="006B70B7"/>
    <w:rsid w:val="006B7102"/>
    <w:rsid w:val="006B7D37"/>
    <w:rsid w:val="006C00B7"/>
    <w:rsid w:val="006C0352"/>
    <w:rsid w:val="006C0F74"/>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58F4"/>
    <w:rsid w:val="006D66F1"/>
    <w:rsid w:val="006D6E5A"/>
    <w:rsid w:val="006D6F7C"/>
    <w:rsid w:val="006E06DD"/>
    <w:rsid w:val="006E08F8"/>
    <w:rsid w:val="006E0B42"/>
    <w:rsid w:val="006E1B50"/>
    <w:rsid w:val="006E2710"/>
    <w:rsid w:val="006E3805"/>
    <w:rsid w:val="006E4317"/>
    <w:rsid w:val="006E4601"/>
    <w:rsid w:val="006E5646"/>
    <w:rsid w:val="006E6095"/>
    <w:rsid w:val="006E638E"/>
    <w:rsid w:val="006E6D75"/>
    <w:rsid w:val="006F033E"/>
    <w:rsid w:val="006F0BE9"/>
    <w:rsid w:val="006F11A6"/>
    <w:rsid w:val="006F14A0"/>
    <w:rsid w:val="006F19B0"/>
    <w:rsid w:val="006F1FA1"/>
    <w:rsid w:val="006F2B93"/>
    <w:rsid w:val="006F37AC"/>
    <w:rsid w:val="006F3E37"/>
    <w:rsid w:val="006F4123"/>
    <w:rsid w:val="006F4315"/>
    <w:rsid w:val="006F5E66"/>
    <w:rsid w:val="006F6093"/>
    <w:rsid w:val="006F63A1"/>
    <w:rsid w:val="006F75D1"/>
    <w:rsid w:val="006F7979"/>
    <w:rsid w:val="006F7F03"/>
    <w:rsid w:val="007009AC"/>
    <w:rsid w:val="00701637"/>
    <w:rsid w:val="00701D65"/>
    <w:rsid w:val="007025C5"/>
    <w:rsid w:val="0070271A"/>
    <w:rsid w:val="00703141"/>
    <w:rsid w:val="00704557"/>
    <w:rsid w:val="0070465D"/>
    <w:rsid w:val="00704740"/>
    <w:rsid w:val="00704E54"/>
    <w:rsid w:val="00705B44"/>
    <w:rsid w:val="00710051"/>
    <w:rsid w:val="00710598"/>
    <w:rsid w:val="007105DD"/>
    <w:rsid w:val="00710937"/>
    <w:rsid w:val="00710B20"/>
    <w:rsid w:val="007117B0"/>
    <w:rsid w:val="0071292F"/>
    <w:rsid w:val="007132A7"/>
    <w:rsid w:val="00713B78"/>
    <w:rsid w:val="00713DB3"/>
    <w:rsid w:val="0071486F"/>
    <w:rsid w:val="00714E62"/>
    <w:rsid w:val="00715E69"/>
    <w:rsid w:val="00715E7E"/>
    <w:rsid w:val="00721094"/>
    <w:rsid w:val="00721E5E"/>
    <w:rsid w:val="007221FB"/>
    <w:rsid w:val="0072273C"/>
    <w:rsid w:val="00722A37"/>
    <w:rsid w:val="00722EE3"/>
    <w:rsid w:val="00723586"/>
    <w:rsid w:val="00724534"/>
    <w:rsid w:val="00724D79"/>
    <w:rsid w:val="00724EEF"/>
    <w:rsid w:val="00725CFC"/>
    <w:rsid w:val="00726459"/>
    <w:rsid w:val="00726705"/>
    <w:rsid w:val="00726B18"/>
    <w:rsid w:val="00727CBA"/>
    <w:rsid w:val="00730323"/>
    <w:rsid w:val="00730932"/>
    <w:rsid w:val="0073114E"/>
    <w:rsid w:val="00731266"/>
    <w:rsid w:val="00731446"/>
    <w:rsid w:val="00731E3D"/>
    <w:rsid w:val="00732038"/>
    <w:rsid w:val="007326F7"/>
    <w:rsid w:val="00733E1D"/>
    <w:rsid w:val="007367EB"/>
    <w:rsid w:val="0074002D"/>
    <w:rsid w:val="007409C4"/>
    <w:rsid w:val="00742A8D"/>
    <w:rsid w:val="00744028"/>
    <w:rsid w:val="00744769"/>
    <w:rsid w:val="00744819"/>
    <w:rsid w:val="00744FBE"/>
    <w:rsid w:val="0074500A"/>
    <w:rsid w:val="007456EC"/>
    <w:rsid w:val="00745CF0"/>
    <w:rsid w:val="00746262"/>
    <w:rsid w:val="007475B0"/>
    <w:rsid w:val="00747956"/>
    <w:rsid w:val="007501DD"/>
    <w:rsid w:val="00750D9E"/>
    <w:rsid w:val="00750EEB"/>
    <w:rsid w:val="00750FF0"/>
    <w:rsid w:val="00751779"/>
    <w:rsid w:val="00753595"/>
    <w:rsid w:val="007538E8"/>
    <w:rsid w:val="00753D8D"/>
    <w:rsid w:val="00753EB5"/>
    <w:rsid w:val="00753FD2"/>
    <w:rsid w:val="00754291"/>
    <w:rsid w:val="00754308"/>
    <w:rsid w:val="007547C9"/>
    <w:rsid w:val="00754CE3"/>
    <w:rsid w:val="007553C6"/>
    <w:rsid w:val="00755FDC"/>
    <w:rsid w:val="007563F0"/>
    <w:rsid w:val="007568D5"/>
    <w:rsid w:val="00756A69"/>
    <w:rsid w:val="00760AFB"/>
    <w:rsid w:val="00760C99"/>
    <w:rsid w:val="00761144"/>
    <w:rsid w:val="007616A6"/>
    <w:rsid w:val="007619BD"/>
    <w:rsid w:val="007619C7"/>
    <w:rsid w:val="00761B49"/>
    <w:rsid w:val="00761FF4"/>
    <w:rsid w:val="00762161"/>
    <w:rsid w:val="007626ED"/>
    <w:rsid w:val="00762792"/>
    <w:rsid w:val="007628D5"/>
    <w:rsid w:val="00762C47"/>
    <w:rsid w:val="0076347D"/>
    <w:rsid w:val="00764E06"/>
    <w:rsid w:val="0076625B"/>
    <w:rsid w:val="00766276"/>
    <w:rsid w:val="0076742D"/>
    <w:rsid w:val="0076759A"/>
    <w:rsid w:val="00767693"/>
    <w:rsid w:val="00767C73"/>
    <w:rsid w:val="00770DE9"/>
    <w:rsid w:val="00770F41"/>
    <w:rsid w:val="00771CD2"/>
    <w:rsid w:val="00772954"/>
    <w:rsid w:val="00772FFD"/>
    <w:rsid w:val="00773005"/>
    <w:rsid w:val="00773191"/>
    <w:rsid w:val="00774031"/>
    <w:rsid w:val="0077435B"/>
    <w:rsid w:val="00774B10"/>
    <w:rsid w:val="00775B48"/>
    <w:rsid w:val="007767FC"/>
    <w:rsid w:val="00776A13"/>
    <w:rsid w:val="00777BDD"/>
    <w:rsid w:val="00777C6F"/>
    <w:rsid w:val="00777E8F"/>
    <w:rsid w:val="0078060D"/>
    <w:rsid w:val="00780F4D"/>
    <w:rsid w:val="0078193D"/>
    <w:rsid w:val="00782514"/>
    <w:rsid w:val="00782909"/>
    <w:rsid w:val="007835E0"/>
    <w:rsid w:val="0078398C"/>
    <w:rsid w:val="00783D18"/>
    <w:rsid w:val="00783F98"/>
    <w:rsid w:val="0078687A"/>
    <w:rsid w:val="00787478"/>
    <w:rsid w:val="007879D9"/>
    <w:rsid w:val="00790E6B"/>
    <w:rsid w:val="00791A1F"/>
    <w:rsid w:val="00792481"/>
    <w:rsid w:val="00792630"/>
    <w:rsid w:val="00792C1B"/>
    <w:rsid w:val="00793210"/>
    <w:rsid w:val="007933F4"/>
    <w:rsid w:val="007934A8"/>
    <w:rsid w:val="00793519"/>
    <w:rsid w:val="007941A6"/>
    <w:rsid w:val="00794A56"/>
    <w:rsid w:val="00795BAA"/>
    <w:rsid w:val="007965BE"/>
    <w:rsid w:val="00796E00"/>
    <w:rsid w:val="0079766D"/>
    <w:rsid w:val="00797DD4"/>
    <w:rsid w:val="007A068A"/>
    <w:rsid w:val="007A13A2"/>
    <w:rsid w:val="007A3146"/>
    <w:rsid w:val="007A3161"/>
    <w:rsid w:val="007A393C"/>
    <w:rsid w:val="007A3C0E"/>
    <w:rsid w:val="007A48B8"/>
    <w:rsid w:val="007A59CD"/>
    <w:rsid w:val="007A5E4F"/>
    <w:rsid w:val="007A67ED"/>
    <w:rsid w:val="007A7AC3"/>
    <w:rsid w:val="007B011E"/>
    <w:rsid w:val="007B0925"/>
    <w:rsid w:val="007B15FB"/>
    <w:rsid w:val="007B1B30"/>
    <w:rsid w:val="007B252B"/>
    <w:rsid w:val="007B2585"/>
    <w:rsid w:val="007B2DA9"/>
    <w:rsid w:val="007B4DE8"/>
    <w:rsid w:val="007B4EE0"/>
    <w:rsid w:val="007B5626"/>
    <w:rsid w:val="007B6512"/>
    <w:rsid w:val="007B7E23"/>
    <w:rsid w:val="007B7E95"/>
    <w:rsid w:val="007C0C1C"/>
    <w:rsid w:val="007C2345"/>
    <w:rsid w:val="007C2BF9"/>
    <w:rsid w:val="007C3234"/>
    <w:rsid w:val="007C43C9"/>
    <w:rsid w:val="007C464B"/>
    <w:rsid w:val="007C5131"/>
    <w:rsid w:val="007C56E0"/>
    <w:rsid w:val="007C5E78"/>
    <w:rsid w:val="007C6581"/>
    <w:rsid w:val="007C676D"/>
    <w:rsid w:val="007C6FC6"/>
    <w:rsid w:val="007C70C0"/>
    <w:rsid w:val="007D041D"/>
    <w:rsid w:val="007D1537"/>
    <w:rsid w:val="007D1AC5"/>
    <w:rsid w:val="007D2406"/>
    <w:rsid w:val="007D325F"/>
    <w:rsid w:val="007D33D5"/>
    <w:rsid w:val="007D4B24"/>
    <w:rsid w:val="007D6B1E"/>
    <w:rsid w:val="007D6EE9"/>
    <w:rsid w:val="007E0EEB"/>
    <w:rsid w:val="007E137F"/>
    <w:rsid w:val="007E1B83"/>
    <w:rsid w:val="007E1F10"/>
    <w:rsid w:val="007E24BF"/>
    <w:rsid w:val="007E2B61"/>
    <w:rsid w:val="007E35C8"/>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4E7"/>
    <w:rsid w:val="007F4C01"/>
    <w:rsid w:val="007F4C7F"/>
    <w:rsid w:val="007F5888"/>
    <w:rsid w:val="007F6A3D"/>
    <w:rsid w:val="007F6C4A"/>
    <w:rsid w:val="007F7010"/>
    <w:rsid w:val="007F7334"/>
    <w:rsid w:val="007F75F7"/>
    <w:rsid w:val="00801A01"/>
    <w:rsid w:val="008020DD"/>
    <w:rsid w:val="0080240B"/>
    <w:rsid w:val="008032BF"/>
    <w:rsid w:val="00804880"/>
    <w:rsid w:val="00804F4F"/>
    <w:rsid w:val="00805210"/>
    <w:rsid w:val="008070DF"/>
    <w:rsid w:val="008076A8"/>
    <w:rsid w:val="00807F59"/>
    <w:rsid w:val="008108BB"/>
    <w:rsid w:val="00810BE8"/>
    <w:rsid w:val="008117C8"/>
    <w:rsid w:val="00811F06"/>
    <w:rsid w:val="00812974"/>
    <w:rsid w:val="00815B92"/>
    <w:rsid w:val="00816FCF"/>
    <w:rsid w:val="00817B89"/>
    <w:rsid w:val="00820968"/>
    <w:rsid w:val="008219B3"/>
    <w:rsid w:val="008219DD"/>
    <w:rsid w:val="00821FAF"/>
    <w:rsid w:val="00822FA2"/>
    <w:rsid w:val="00823943"/>
    <w:rsid w:val="00823C7B"/>
    <w:rsid w:val="00824A2E"/>
    <w:rsid w:val="00826178"/>
    <w:rsid w:val="00826FAC"/>
    <w:rsid w:val="00830B25"/>
    <w:rsid w:val="00831A8C"/>
    <w:rsid w:val="008327D9"/>
    <w:rsid w:val="00833DEA"/>
    <w:rsid w:val="0083452C"/>
    <w:rsid w:val="00834536"/>
    <w:rsid w:val="00835905"/>
    <w:rsid w:val="0083649A"/>
    <w:rsid w:val="00836F28"/>
    <w:rsid w:val="00837A3F"/>
    <w:rsid w:val="00837C5E"/>
    <w:rsid w:val="00840982"/>
    <w:rsid w:val="00840F4B"/>
    <w:rsid w:val="008414DB"/>
    <w:rsid w:val="0084187A"/>
    <w:rsid w:val="00841977"/>
    <w:rsid w:val="00842B82"/>
    <w:rsid w:val="00844C7E"/>
    <w:rsid w:val="00844F4F"/>
    <w:rsid w:val="008463F1"/>
    <w:rsid w:val="008514B2"/>
    <w:rsid w:val="008526E7"/>
    <w:rsid w:val="00852C80"/>
    <w:rsid w:val="00852E29"/>
    <w:rsid w:val="0085413B"/>
    <w:rsid w:val="0085424D"/>
    <w:rsid w:val="008546D0"/>
    <w:rsid w:val="00854AE9"/>
    <w:rsid w:val="0085598A"/>
    <w:rsid w:val="0085654E"/>
    <w:rsid w:val="0085658C"/>
    <w:rsid w:val="008568A7"/>
    <w:rsid w:val="00856935"/>
    <w:rsid w:val="00856A40"/>
    <w:rsid w:val="00857249"/>
    <w:rsid w:val="00860252"/>
    <w:rsid w:val="008604EE"/>
    <w:rsid w:val="00860BF8"/>
    <w:rsid w:val="00860C39"/>
    <w:rsid w:val="00860CB9"/>
    <w:rsid w:val="00861D31"/>
    <w:rsid w:val="008622C7"/>
    <w:rsid w:val="00862555"/>
    <w:rsid w:val="00862CEB"/>
    <w:rsid w:val="00864699"/>
    <w:rsid w:val="00865928"/>
    <w:rsid w:val="00865AE1"/>
    <w:rsid w:val="00865B66"/>
    <w:rsid w:val="00866829"/>
    <w:rsid w:val="008668FA"/>
    <w:rsid w:val="00866B24"/>
    <w:rsid w:val="00867521"/>
    <w:rsid w:val="008700A7"/>
    <w:rsid w:val="00871AAC"/>
    <w:rsid w:val="0087354B"/>
    <w:rsid w:val="008745D7"/>
    <w:rsid w:val="00874E4D"/>
    <w:rsid w:val="0087594F"/>
    <w:rsid w:val="00876438"/>
    <w:rsid w:val="00877715"/>
    <w:rsid w:val="0087784B"/>
    <w:rsid w:val="008778C7"/>
    <w:rsid w:val="008802D9"/>
    <w:rsid w:val="00880D1A"/>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87EA7"/>
    <w:rsid w:val="00890EEB"/>
    <w:rsid w:val="008927C3"/>
    <w:rsid w:val="00893151"/>
    <w:rsid w:val="008932D8"/>
    <w:rsid w:val="00893ACC"/>
    <w:rsid w:val="00893E67"/>
    <w:rsid w:val="008943F6"/>
    <w:rsid w:val="00895932"/>
    <w:rsid w:val="00895EA0"/>
    <w:rsid w:val="00896468"/>
    <w:rsid w:val="00896E6C"/>
    <w:rsid w:val="00897194"/>
    <w:rsid w:val="00897B90"/>
    <w:rsid w:val="008A18DC"/>
    <w:rsid w:val="008A24CC"/>
    <w:rsid w:val="008A3D39"/>
    <w:rsid w:val="008A3E1D"/>
    <w:rsid w:val="008A4453"/>
    <w:rsid w:val="008A4573"/>
    <w:rsid w:val="008A4BB2"/>
    <w:rsid w:val="008A4CD0"/>
    <w:rsid w:val="008A5D50"/>
    <w:rsid w:val="008A6391"/>
    <w:rsid w:val="008A6404"/>
    <w:rsid w:val="008A717C"/>
    <w:rsid w:val="008A7A28"/>
    <w:rsid w:val="008A7E71"/>
    <w:rsid w:val="008B0145"/>
    <w:rsid w:val="008B09FE"/>
    <w:rsid w:val="008B0A47"/>
    <w:rsid w:val="008B0D8F"/>
    <w:rsid w:val="008B0F23"/>
    <w:rsid w:val="008B131B"/>
    <w:rsid w:val="008B19B3"/>
    <w:rsid w:val="008B2228"/>
    <w:rsid w:val="008B2253"/>
    <w:rsid w:val="008B32BF"/>
    <w:rsid w:val="008B4EB1"/>
    <w:rsid w:val="008B585F"/>
    <w:rsid w:val="008B5D42"/>
    <w:rsid w:val="008B777D"/>
    <w:rsid w:val="008B7DF8"/>
    <w:rsid w:val="008C002D"/>
    <w:rsid w:val="008C01B7"/>
    <w:rsid w:val="008C0C52"/>
    <w:rsid w:val="008C2B94"/>
    <w:rsid w:val="008C5C4F"/>
    <w:rsid w:val="008C7D8A"/>
    <w:rsid w:val="008D03C8"/>
    <w:rsid w:val="008D0578"/>
    <w:rsid w:val="008D0949"/>
    <w:rsid w:val="008D1052"/>
    <w:rsid w:val="008D10DC"/>
    <w:rsid w:val="008D1CE3"/>
    <w:rsid w:val="008D2A76"/>
    <w:rsid w:val="008D2D68"/>
    <w:rsid w:val="008D3DC9"/>
    <w:rsid w:val="008D3E3D"/>
    <w:rsid w:val="008D3FB3"/>
    <w:rsid w:val="008D531C"/>
    <w:rsid w:val="008D57A4"/>
    <w:rsid w:val="008D6314"/>
    <w:rsid w:val="008D67E1"/>
    <w:rsid w:val="008D7414"/>
    <w:rsid w:val="008E0E7C"/>
    <w:rsid w:val="008E1122"/>
    <w:rsid w:val="008E1707"/>
    <w:rsid w:val="008E1C8F"/>
    <w:rsid w:val="008E2635"/>
    <w:rsid w:val="008E30E0"/>
    <w:rsid w:val="008E327E"/>
    <w:rsid w:val="008E37F7"/>
    <w:rsid w:val="008E396C"/>
    <w:rsid w:val="008E42C0"/>
    <w:rsid w:val="008E511A"/>
    <w:rsid w:val="008E58F2"/>
    <w:rsid w:val="008E5DE9"/>
    <w:rsid w:val="008E6012"/>
    <w:rsid w:val="008E6385"/>
    <w:rsid w:val="008E67F0"/>
    <w:rsid w:val="008E6945"/>
    <w:rsid w:val="008E723E"/>
    <w:rsid w:val="008E7258"/>
    <w:rsid w:val="008E7726"/>
    <w:rsid w:val="008F0A7F"/>
    <w:rsid w:val="008F0D8F"/>
    <w:rsid w:val="008F0E15"/>
    <w:rsid w:val="008F15E8"/>
    <w:rsid w:val="008F241B"/>
    <w:rsid w:val="008F25D0"/>
    <w:rsid w:val="008F2FA7"/>
    <w:rsid w:val="008F3D05"/>
    <w:rsid w:val="008F51C4"/>
    <w:rsid w:val="008F5D82"/>
    <w:rsid w:val="008F6C8A"/>
    <w:rsid w:val="008F74A1"/>
    <w:rsid w:val="008F7579"/>
    <w:rsid w:val="0090008F"/>
    <w:rsid w:val="009001C2"/>
    <w:rsid w:val="009004A3"/>
    <w:rsid w:val="009014C4"/>
    <w:rsid w:val="00901686"/>
    <w:rsid w:val="00902EFD"/>
    <w:rsid w:val="0090352F"/>
    <w:rsid w:val="00903DCE"/>
    <w:rsid w:val="009040A5"/>
    <w:rsid w:val="00904BAD"/>
    <w:rsid w:val="00906AA2"/>
    <w:rsid w:val="00907DCF"/>
    <w:rsid w:val="00910218"/>
    <w:rsid w:val="00910238"/>
    <w:rsid w:val="009106F3"/>
    <w:rsid w:val="009107E5"/>
    <w:rsid w:val="00910E24"/>
    <w:rsid w:val="0091199B"/>
    <w:rsid w:val="00912125"/>
    <w:rsid w:val="00912418"/>
    <w:rsid w:val="009125BA"/>
    <w:rsid w:val="009125DC"/>
    <w:rsid w:val="00912C37"/>
    <w:rsid w:val="00912EBB"/>
    <w:rsid w:val="00912FFB"/>
    <w:rsid w:val="00915E1B"/>
    <w:rsid w:val="0091617B"/>
    <w:rsid w:val="00916B18"/>
    <w:rsid w:val="00917449"/>
    <w:rsid w:val="009179E2"/>
    <w:rsid w:val="009210D9"/>
    <w:rsid w:val="00922D2C"/>
    <w:rsid w:val="00922F8E"/>
    <w:rsid w:val="00923D39"/>
    <w:rsid w:val="009254EC"/>
    <w:rsid w:val="009257C6"/>
    <w:rsid w:val="00925E62"/>
    <w:rsid w:val="0092728B"/>
    <w:rsid w:val="00927863"/>
    <w:rsid w:val="009278DE"/>
    <w:rsid w:val="00930B90"/>
    <w:rsid w:val="00931038"/>
    <w:rsid w:val="00931948"/>
    <w:rsid w:val="00932241"/>
    <w:rsid w:val="009324F9"/>
    <w:rsid w:val="009326A2"/>
    <w:rsid w:val="00932C8F"/>
    <w:rsid w:val="00933441"/>
    <w:rsid w:val="009344C1"/>
    <w:rsid w:val="00934E8B"/>
    <w:rsid w:val="0093533D"/>
    <w:rsid w:val="00936889"/>
    <w:rsid w:val="0093785D"/>
    <w:rsid w:val="00940006"/>
    <w:rsid w:val="009400AE"/>
    <w:rsid w:val="0094036F"/>
    <w:rsid w:val="00940982"/>
    <w:rsid w:val="00940BCB"/>
    <w:rsid w:val="00940D75"/>
    <w:rsid w:val="00941327"/>
    <w:rsid w:val="0094135E"/>
    <w:rsid w:val="00942CA7"/>
    <w:rsid w:val="00943A94"/>
    <w:rsid w:val="00943B50"/>
    <w:rsid w:val="00944DA7"/>
    <w:rsid w:val="00946F40"/>
    <w:rsid w:val="0094724A"/>
    <w:rsid w:val="0095094F"/>
    <w:rsid w:val="00950CC9"/>
    <w:rsid w:val="00950E0F"/>
    <w:rsid w:val="00950E8C"/>
    <w:rsid w:val="0095203A"/>
    <w:rsid w:val="00952092"/>
    <w:rsid w:val="00952278"/>
    <w:rsid w:val="009522C4"/>
    <w:rsid w:val="009528AE"/>
    <w:rsid w:val="00952A75"/>
    <w:rsid w:val="009532FE"/>
    <w:rsid w:val="0095376B"/>
    <w:rsid w:val="00954630"/>
    <w:rsid w:val="00954635"/>
    <w:rsid w:val="00954638"/>
    <w:rsid w:val="00954C3A"/>
    <w:rsid w:val="009550D2"/>
    <w:rsid w:val="0095689C"/>
    <w:rsid w:val="00956CEF"/>
    <w:rsid w:val="0095745D"/>
    <w:rsid w:val="00957BE2"/>
    <w:rsid w:val="0096081F"/>
    <w:rsid w:val="00961D23"/>
    <w:rsid w:val="00962B4C"/>
    <w:rsid w:val="00964EA6"/>
    <w:rsid w:val="00965006"/>
    <w:rsid w:val="00965203"/>
    <w:rsid w:val="00965295"/>
    <w:rsid w:val="00965308"/>
    <w:rsid w:val="0096535E"/>
    <w:rsid w:val="009661C3"/>
    <w:rsid w:val="0096629F"/>
    <w:rsid w:val="00966430"/>
    <w:rsid w:val="00967820"/>
    <w:rsid w:val="00967A38"/>
    <w:rsid w:val="00971B94"/>
    <w:rsid w:val="00972CB0"/>
    <w:rsid w:val="00973413"/>
    <w:rsid w:val="0097344C"/>
    <w:rsid w:val="009737FD"/>
    <w:rsid w:val="00973869"/>
    <w:rsid w:val="009746FB"/>
    <w:rsid w:val="00974A9E"/>
    <w:rsid w:val="0097637B"/>
    <w:rsid w:val="00976AF4"/>
    <w:rsid w:val="00977440"/>
    <w:rsid w:val="00977B3A"/>
    <w:rsid w:val="00977C04"/>
    <w:rsid w:val="00977E06"/>
    <w:rsid w:val="00981448"/>
    <w:rsid w:val="0098173A"/>
    <w:rsid w:val="009834BD"/>
    <w:rsid w:val="0098390D"/>
    <w:rsid w:val="00983CDA"/>
    <w:rsid w:val="00987317"/>
    <w:rsid w:val="009875CC"/>
    <w:rsid w:val="00987A13"/>
    <w:rsid w:val="0099015D"/>
    <w:rsid w:val="0099054E"/>
    <w:rsid w:val="00991B38"/>
    <w:rsid w:val="00992158"/>
    <w:rsid w:val="00992457"/>
    <w:rsid w:val="0099295A"/>
    <w:rsid w:val="00993205"/>
    <w:rsid w:val="0099358E"/>
    <w:rsid w:val="00993822"/>
    <w:rsid w:val="00993A5D"/>
    <w:rsid w:val="00993CC8"/>
    <w:rsid w:val="00994C69"/>
    <w:rsid w:val="00994CA6"/>
    <w:rsid w:val="00995294"/>
    <w:rsid w:val="0099563C"/>
    <w:rsid w:val="00995B8D"/>
    <w:rsid w:val="00996018"/>
    <w:rsid w:val="00996AD2"/>
    <w:rsid w:val="0099738E"/>
    <w:rsid w:val="009A0710"/>
    <w:rsid w:val="009A1977"/>
    <w:rsid w:val="009A2021"/>
    <w:rsid w:val="009A294F"/>
    <w:rsid w:val="009A3185"/>
    <w:rsid w:val="009A499A"/>
    <w:rsid w:val="009A65A5"/>
    <w:rsid w:val="009A6B20"/>
    <w:rsid w:val="009A7B03"/>
    <w:rsid w:val="009B0FB7"/>
    <w:rsid w:val="009B1B82"/>
    <w:rsid w:val="009B1DE7"/>
    <w:rsid w:val="009B21E9"/>
    <w:rsid w:val="009B23D6"/>
    <w:rsid w:val="009B4141"/>
    <w:rsid w:val="009B45BE"/>
    <w:rsid w:val="009B5769"/>
    <w:rsid w:val="009B58A9"/>
    <w:rsid w:val="009B5CBF"/>
    <w:rsid w:val="009B6E7B"/>
    <w:rsid w:val="009B7BB6"/>
    <w:rsid w:val="009B7E08"/>
    <w:rsid w:val="009C02D0"/>
    <w:rsid w:val="009C1138"/>
    <w:rsid w:val="009C1A2E"/>
    <w:rsid w:val="009C248E"/>
    <w:rsid w:val="009C2B0B"/>
    <w:rsid w:val="009C3182"/>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2326"/>
    <w:rsid w:val="009E32D7"/>
    <w:rsid w:val="009E41A8"/>
    <w:rsid w:val="009E4DA3"/>
    <w:rsid w:val="009E56E3"/>
    <w:rsid w:val="009E5A0B"/>
    <w:rsid w:val="009E60B2"/>
    <w:rsid w:val="009E65BF"/>
    <w:rsid w:val="009E6A03"/>
    <w:rsid w:val="009E71FF"/>
    <w:rsid w:val="009E7F47"/>
    <w:rsid w:val="009F0EA1"/>
    <w:rsid w:val="009F1217"/>
    <w:rsid w:val="009F22DA"/>
    <w:rsid w:val="009F445B"/>
    <w:rsid w:val="009F4BFA"/>
    <w:rsid w:val="009F67E9"/>
    <w:rsid w:val="009F7B7F"/>
    <w:rsid w:val="009F7E3A"/>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283"/>
    <w:rsid w:val="00A10579"/>
    <w:rsid w:val="00A11BB7"/>
    <w:rsid w:val="00A1211F"/>
    <w:rsid w:val="00A13F11"/>
    <w:rsid w:val="00A14065"/>
    <w:rsid w:val="00A14C2B"/>
    <w:rsid w:val="00A16349"/>
    <w:rsid w:val="00A16392"/>
    <w:rsid w:val="00A174E4"/>
    <w:rsid w:val="00A17640"/>
    <w:rsid w:val="00A20BC9"/>
    <w:rsid w:val="00A21936"/>
    <w:rsid w:val="00A21A83"/>
    <w:rsid w:val="00A21B60"/>
    <w:rsid w:val="00A21F35"/>
    <w:rsid w:val="00A2299A"/>
    <w:rsid w:val="00A22B93"/>
    <w:rsid w:val="00A2301E"/>
    <w:rsid w:val="00A230AE"/>
    <w:rsid w:val="00A24413"/>
    <w:rsid w:val="00A245C7"/>
    <w:rsid w:val="00A2539C"/>
    <w:rsid w:val="00A25648"/>
    <w:rsid w:val="00A2692B"/>
    <w:rsid w:val="00A26C3E"/>
    <w:rsid w:val="00A27819"/>
    <w:rsid w:val="00A30578"/>
    <w:rsid w:val="00A30B2A"/>
    <w:rsid w:val="00A33342"/>
    <w:rsid w:val="00A333BA"/>
    <w:rsid w:val="00A34FE7"/>
    <w:rsid w:val="00A353F1"/>
    <w:rsid w:val="00A35B33"/>
    <w:rsid w:val="00A35C2D"/>
    <w:rsid w:val="00A35F10"/>
    <w:rsid w:val="00A362B6"/>
    <w:rsid w:val="00A36647"/>
    <w:rsid w:val="00A3699C"/>
    <w:rsid w:val="00A36B39"/>
    <w:rsid w:val="00A36BE1"/>
    <w:rsid w:val="00A37FD2"/>
    <w:rsid w:val="00A41899"/>
    <w:rsid w:val="00A41905"/>
    <w:rsid w:val="00A42250"/>
    <w:rsid w:val="00A4256B"/>
    <w:rsid w:val="00A43331"/>
    <w:rsid w:val="00A43C2B"/>
    <w:rsid w:val="00A4481F"/>
    <w:rsid w:val="00A45A2E"/>
    <w:rsid w:val="00A468D7"/>
    <w:rsid w:val="00A46AAE"/>
    <w:rsid w:val="00A46CFE"/>
    <w:rsid w:val="00A473FA"/>
    <w:rsid w:val="00A50437"/>
    <w:rsid w:val="00A5067A"/>
    <w:rsid w:val="00A51234"/>
    <w:rsid w:val="00A51393"/>
    <w:rsid w:val="00A52068"/>
    <w:rsid w:val="00A5251B"/>
    <w:rsid w:val="00A52621"/>
    <w:rsid w:val="00A52D06"/>
    <w:rsid w:val="00A53F71"/>
    <w:rsid w:val="00A547A9"/>
    <w:rsid w:val="00A54F72"/>
    <w:rsid w:val="00A565A1"/>
    <w:rsid w:val="00A575C2"/>
    <w:rsid w:val="00A575E2"/>
    <w:rsid w:val="00A6093B"/>
    <w:rsid w:val="00A60C8E"/>
    <w:rsid w:val="00A611C8"/>
    <w:rsid w:val="00A61951"/>
    <w:rsid w:val="00A61DC7"/>
    <w:rsid w:val="00A620C1"/>
    <w:rsid w:val="00A621D4"/>
    <w:rsid w:val="00A6264B"/>
    <w:rsid w:val="00A62A5A"/>
    <w:rsid w:val="00A62F0A"/>
    <w:rsid w:val="00A62F36"/>
    <w:rsid w:val="00A62FBC"/>
    <w:rsid w:val="00A64B0D"/>
    <w:rsid w:val="00A676C2"/>
    <w:rsid w:val="00A6789F"/>
    <w:rsid w:val="00A679E6"/>
    <w:rsid w:val="00A7085F"/>
    <w:rsid w:val="00A71473"/>
    <w:rsid w:val="00A71B2D"/>
    <w:rsid w:val="00A729EA"/>
    <w:rsid w:val="00A7340F"/>
    <w:rsid w:val="00A73955"/>
    <w:rsid w:val="00A73B67"/>
    <w:rsid w:val="00A73E6C"/>
    <w:rsid w:val="00A74C51"/>
    <w:rsid w:val="00A75528"/>
    <w:rsid w:val="00A75A6B"/>
    <w:rsid w:val="00A75AE5"/>
    <w:rsid w:val="00A806D8"/>
    <w:rsid w:val="00A80731"/>
    <w:rsid w:val="00A808A0"/>
    <w:rsid w:val="00A809F8"/>
    <w:rsid w:val="00A81105"/>
    <w:rsid w:val="00A81BA0"/>
    <w:rsid w:val="00A8237F"/>
    <w:rsid w:val="00A8309F"/>
    <w:rsid w:val="00A833D7"/>
    <w:rsid w:val="00A83FCE"/>
    <w:rsid w:val="00A85F73"/>
    <w:rsid w:val="00A86542"/>
    <w:rsid w:val="00A87523"/>
    <w:rsid w:val="00A87E0F"/>
    <w:rsid w:val="00A9200F"/>
    <w:rsid w:val="00A92433"/>
    <w:rsid w:val="00A93E88"/>
    <w:rsid w:val="00A94341"/>
    <w:rsid w:val="00A958CA"/>
    <w:rsid w:val="00A96A9E"/>
    <w:rsid w:val="00A96C0D"/>
    <w:rsid w:val="00A96E28"/>
    <w:rsid w:val="00AA06C1"/>
    <w:rsid w:val="00AA1787"/>
    <w:rsid w:val="00AA1795"/>
    <w:rsid w:val="00AA1887"/>
    <w:rsid w:val="00AA1A3A"/>
    <w:rsid w:val="00AA1F79"/>
    <w:rsid w:val="00AA3AC4"/>
    <w:rsid w:val="00AA4B5A"/>
    <w:rsid w:val="00AA5F54"/>
    <w:rsid w:val="00AA6534"/>
    <w:rsid w:val="00AA6E33"/>
    <w:rsid w:val="00AA700A"/>
    <w:rsid w:val="00AA72DB"/>
    <w:rsid w:val="00AA74BD"/>
    <w:rsid w:val="00AB07A9"/>
    <w:rsid w:val="00AB0FF6"/>
    <w:rsid w:val="00AB1F06"/>
    <w:rsid w:val="00AB1FD9"/>
    <w:rsid w:val="00AB209F"/>
    <w:rsid w:val="00AB44EB"/>
    <w:rsid w:val="00AB4ED5"/>
    <w:rsid w:val="00AB5133"/>
    <w:rsid w:val="00AB5C36"/>
    <w:rsid w:val="00AB6043"/>
    <w:rsid w:val="00AB6258"/>
    <w:rsid w:val="00AB6385"/>
    <w:rsid w:val="00AC1B4F"/>
    <w:rsid w:val="00AC24A7"/>
    <w:rsid w:val="00AC2AEA"/>
    <w:rsid w:val="00AC2E9F"/>
    <w:rsid w:val="00AC4D90"/>
    <w:rsid w:val="00AC54AE"/>
    <w:rsid w:val="00AC56B4"/>
    <w:rsid w:val="00AC6789"/>
    <w:rsid w:val="00AC6BAF"/>
    <w:rsid w:val="00AC77AC"/>
    <w:rsid w:val="00AC7C24"/>
    <w:rsid w:val="00AD1A11"/>
    <w:rsid w:val="00AD3113"/>
    <w:rsid w:val="00AD4258"/>
    <w:rsid w:val="00AD4331"/>
    <w:rsid w:val="00AD4913"/>
    <w:rsid w:val="00AD5AF7"/>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1232"/>
    <w:rsid w:val="00B04C2A"/>
    <w:rsid w:val="00B06C65"/>
    <w:rsid w:val="00B07756"/>
    <w:rsid w:val="00B100F3"/>
    <w:rsid w:val="00B108AC"/>
    <w:rsid w:val="00B10BFD"/>
    <w:rsid w:val="00B10FA6"/>
    <w:rsid w:val="00B12EC1"/>
    <w:rsid w:val="00B130D2"/>
    <w:rsid w:val="00B14AD1"/>
    <w:rsid w:val="00B14CEC"/>
    <w:rsid w:val="00B15F95"/>
    <w:rsid w:val="00B16A51"/>
    <w:rsid w:val="00B16C91"/>
    <w:rsid w:val="00B175E3"/>
    <w:rsid w:val="00B17C3A"/>
    <w:rsid w:val="00B22449"/>
    <w:rsid w:val="00B23344"/>
    <w:rsid w:val="00B238A6"/>
    <w:rsid w:val="00B2406A"/>
    <w:rsid w:val="00B24AB1"/>
    <w:rsid w:val="00B253D5"/>
    <w:rsid w:val="00B255D5"/>
    <w:rsid w:val="00B256DE"/>
    <w:rsid w:val="00B25DCE"/>
    <w:rsid w:val="00B26320"/>
    <w:rsid w:val="00B263B8"/>
    <w:rsid w:val="00B26569"/>
    <w:rsid w:val="00B268F5"/>
    <w:rsid w:val="00B26D0A"/>
    <w:rsid w:val="00B26F75"/>
    <w:rsid w:val="00B2742F"/>
    <w:rsid w:val="00B27492"/>
    <w:rsid w:val="00B27866"/>
    <w:rsid w:val="00B27ACE"/>
    <w:rsid w:val="00B3082D"/>
    <w:rsid w:val="00B310F6"/>
    <w:rsid w:val="00B31176"/>
    <w:rsid w:val="00B31326"/>
    <w:rsid w:val="00B31A8F"/>
    <w:rsid w:val="00B323C3"/>
    <w:rsid w:val="00B32706"/>
    <w:rsid w:val="00B33A01"/>
    <w:rsid w:val="00B34C72"/>
    <w:rsid w:val="00B3560A"/>
    <w:rsid w:val="00B358D1"/>
    <w:rsid w:val="00B3593D"/>
    <w:rsid w:val="00B36396"/>
    <w:rsid w:val="00B36652"/>
    <w:rsid w:val="00B36B96"/>
    <w:rsid w:val="00B36C0D"/>
    <w:rsid w:val="00B40250"/>
    <w:rsid w:val="00B4094C"/>
    <w:rsid w:val="00B4116A"/>
    <w:rsid w:val="00B413BB"/>
    <w:rsid w:val="00B41C8F"/>
    <w:rsid w:val="00B422CC"/>
    <w:rsid w:val="00B441A6"/>
    <w:rsid w:val="00B44242"/>
    <w:rsid w:val="00B444EC"/>
    <w:rsid w:val="00B44D1E"/>
    <w:rsid w:val="00B4587B"/>
    <w:rsid w:val="00B45A7F"/>
    <w:rsid w:val="00B47E6F"/>
    <w:rsid w:val="00B5124A"/>
    <w:rsid w:val="00B52592"/>
    <w:rsid w:val="00B534C8"/>
    <w:rsid w:val="00B53EE8"/>
    <w:rsid w:val="00B54957"/>
    <w:rsid w:val="00B55620"/>
    <w:rsid w:val="00B56572"/>
    <w:rsid w:val="00B5787D"/>
    <w:rsid w:val="00B578C3"/>
    <w:rsid w:val="00B57E4A"/>
    <w:rsid w:val="00B6303B"/>
    <w:rsid w:val="00B638A6"/>
    <w:rsid w:val="00B64F84"/>
    <w:rsid w:val="00B658C2"/>
    <w:rsid w:val="00B66A37"/>
    <w:rsid w:val="00B67666"/>
    <w:rsid w:val="00B67747"/>
    <w:rsid w:val="00B67B26"/>
    <w:rsid w:val="00B67E2C"/>
    <w:rsid w:val="00B70348"/>
    <w:rsid w:val="00B727CA"/>
    <w:rsid w:val="00B72ABF"/>
    <w:rsid w:val="00B73079"/>
    <w:rsid w:val="00B73261"/>
    <w:rsid w:val="00B737CC"/>
    <w:rsid w:val="00B73A42"/>
    <w:rsid w:val="00B740E7"/>
    <w:rsid w:val="00B745F9"/>
    <w:rsid w:val="00B74B98"/>
    <w:rsid w:val="00B74EC8"/>
    <w:rsid w:val="00B7543F"/>
    <w:rsid w:val="00B75895"/>
    <w:rsid w:val="00B75F8E"/>
    <w:rsid w:val="00B76019"/>
    <w:rsid w:val="00B76052"/>
    <w:rsid w:val="00B77FFE"/>
    <w:rsid w:val="00B80947"/>
    <w:rsid w:val="00B8250B"/>
    <w:rsid w:val="00B83E01"/>
    <w:rsid w:val="00B83ECD"/>
    <w:rsid w:val="00B84D0A"/>
    <w:rsid w:val="00B84F4B"/>
    <w:rsid w:val="00B855F6"/>
    <w:rsid w:val="00B85A8B"/>
    <w:rsid w:val="00B86054"/>
    <w:rsid w:val="00B86140"/>
    <w:rsid w:val="00B87A77"/>
    <w:rsid w:val="00B87D0F"/>
    <w:rsid w:val="00B902E3"/>
    <w:rsid w:val="00B907D2"/>
    <w:rsid w:val="00B91509"/>
    <w:rsid w:val="00B91C6A"/>
    <w:rsid w:val="00B93980"/>
    <w:rsid w:val="00B93CE3"/>
    <w:rsid w:val="00B946E8"/>
    <w:rsid w:val="00B949A5"/>
    <w:rsid w:val="00B967EE"/>
    <w:rsid w:val="00B9795E"/>
    <w:rsid w:val="00BA07E2"/>
    <w:rsid w:val="00BA094C"/>
    <w:rsid w:val="00BA1B34"/>
    <w:rsid w:val="00BA2D2A"/>
    <w:rsid w:val="00BA2D50"/>
    <w:rsid w:val="00BA3187"/>
    <w:rsid w:val="00BA3685"/>
    <w:rsid w:val="00BA394A"/>
    <w:rsid w:val="00BA46A0"/>
    <w:rsid w:val="00BA52D1"/>
    <w:rsid w:val="00BA5462"/>
    <w:rsid w:val="00BA61BE"/>
    <w:rsid w:val="00BA67B1"/>
    <w:rsid w:val="00BA7213"/>
    <w:rsid w:val="00BB15A8"/>
    <w:rsid w:val="00BB1729"/>
    <w:rsid w:val="00BB19E1"/>
    <w:rsid w:val="00BB252F"/>
    <w:rsid w:val="00BB2554"/>
    <w:rsid w:val="00BB3B32"/>
    <w:rsid w:val="00BB3EE0"/>
    <w:rsid w:val="00BB4C74"/>
    <w:rsid w:val="00BB53DA"/>
    <w:rsid w:val="00BB5C8C"/>
    <w:rsid w:val="00BB749C"/>
    <w:rsid w:val="00BC0A6B"/>
    <w:rsid w:val="00BC1404"/>
    <w:rsid w:val="00BC15D7"/>
    <w:rsid w:val="00BC246F"/>
    <w:rsid w:val="00BC315C"/>
    <w:rsid w:val="00BC3AF3"/>
    <w:rsid w:val="00BC4350"/>
    <w:rsid w:val="00BC43FC"/>
    <w:rsid w:val="00BC58B0"/>
    <w:rsid w:val="00BC5B9A"/>
    <w:rsid w:val="00BC5E94"/>
    <w:rsid w:val="00BC5EB8"/>
    <w:rsid w:val="00BC71F5"/>
    <w:rsid w:val="00BC731C"/>
    <w:rsid w:val="00BC7A8D"/>
    <w:rsid w:val="00BC7FFE"/>
    <w:rsid w:val="00BD0A0C"/>
    <w:rsid w:val="00BD0ADE"/>
    <w:rsid w:val="00BD10A8"/>
    <w:rsid w:val="00BD17A9"/>
    <w:rsid w:val="00BD1910"/>
    <w:rsid w:val="00BD1F04"/>
    <w:rsid w:val="00BD2953"/>
    <w:rsid w:val="00BD2A78"/>
    <w:rsid w:val="00BD3B28"/>
    <w:rsid w:val="00BD3B77"/>
    <w:rsid w:val="00BD443A"/>
    <w:rsid w:val="00BD4A3E"/>
    <w:rsid w:val="00BD5A14"/>
    <w:rsid w:val="00BD5BF9"/>
    <w:rsid w:val="00BD676B"/>
    <w:rsid w:val="00BD7ABE"/>
    <w:rsid w:val="00BE038D"/>
    <w:rsid w:val="00BE04ED"/>
    <w:rsid w:val="00BE0841"/>
    <w:rsid w:val="00BE0978"/>
    <w:rsid w:val="00BE1281"/>
    <w:rsid w:val="00BE213D"/>
    <w:rsid w:val="00BE31CF"/>
    <w:rsid w:val="00BE34FC"/>
    <w:rsid w:val="00BE3A7A"/>
    <w:rsid w:val="00BE4100"/>
    <w:rsid w:val="00BE4137"/>
    <w:rsid w:val="00BE41E7"/>
    <w:rsid w:val="00BE529C"/>
    <w:rsid w:val="00BE6DFC"/>
    <w:rsid w:val="00BE7525"/>
    <w:rsid w:val="00BE7E05"/>
    <w:rsid w:val="00BE7E13"/>
    <w:rsid w:val="00BF0918"/>
    <w:rsid w:val="00BF0921"/>
    <w:rsid w:val="00BF0E2B"/>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0BB3"/>
    <w:rsid w:val="00C010B8"/>
    <w:rsid w:val="00C02315"/>
    <w:rsid w:val="00C0239F"/>
    <w:rsid w:val="00C02839"/>
    <w:rsid w:val="00C02E23"/>
    <w:rsid w:val="00C02FAA"/>
    <w:rsid w:val="00C037DD"/>
    <w:rsid w:val="00C040EA"/>
    <w:rsid w:val="00C04396"/>
    <w:rsid w:val="00C044A8"/>
    <w:rsid w:val="00C0471D"/>
    <w:rsid w:val="00C0582C"/>
    <w:rsid w:val="00C06ACA"/>
    <w:rsid w:val="00C06EAD"/>
    <w:rsid w:val="00C076CD"/>
    <w:rsid w:val="00C07730"/>
    <w:rsid w:val="00C10D55"/>
    <w:rsid w:val="00C11067"/>
    <w:rsid w:val="00C13337"/>
    <w:rsid w:val="00C13381"/>
    <w:rsid w:val="00C147D6"/>
    <w:rsid w:val="00C14C81"/>
    <w:rsid w:val="00C150BF"/>
    <w:rsid w:val="00C152D4"/>
    <w:rsid w:val="00C1549E"/>
    <w:rsid w:val="00C15B7E"/>
    <w:rsid w:val="00C161C3"/>
    <w:rsid w:val="00C162FF"/>
    <w:rsid w:val="00C172CA"/>
    <w:rsid w:val="00C173C9"/>
    <w:rsid w:val="00C22916"/>
    <w:rsid w:val="00C23206"/>
    <w:rsid w:val="00C2333E"/>
    <w:rsid w:val="00C234BF"/>
    <w:rsid w:val="00C23FDA"/>
    <w:rsid w:val="00C24126"/>
    <w:rsid w:val="00C24831"/>
    <w:rsid w:val="00C24F8F"/>
    <w:rsid w:val="00C255F6"/>
    <w:rsid w:val="00C260D3"/>
    <w:rsid w:val="00C26952"/>
    <w:rsid w:val="00C26C2B"/>
    <w:rsid w:val="00C26E0A"/>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023E"/>
    <w:rsid w:val="00C41272"/>
    <w:rsid w:val="00C41551"/>
    <w:rsid w:val="00C419FD"/>
    <w:rsid w:val="00C43232"/>
    <w:rsid w:val="00C4430A"/>
    <w:rsid w:val="00C446FB"/>
    <w:rsid w:val="00C4506B"/>
    <w:rsid w:val="00C453FB"/>
    <w:rsid w:val="00C47CA6"/>
    <w:rsid w:val="00C50B67"/>
    <w:rsid w:val="00C50E3B"/>
    <w:rsid w:val="00C53108"/>
    <w:rsid w:val="00C53788"/>
    <w:rsid w:val="00C548C3"/>
    <w:rsid w:val="00C5526B"/>
    <w:rsid w:val="00C559DB"/>
    <w:rsid w:val="00C55B1D"/>
    <w:rsid w:val="00C55EC1"/>
    <w:rsid w:val="00C564EA"/>
    <w:rsid w:val="00C567C1"/>
    <w:rsid w:val="00C56962"/>
    <w:rsid w:val="00C56F38"/>
    <w:rsid w:val="00C56F52"/>
    <w:rsid w:val="00C5740B"/>
    <w:rsid w:val="00C57D61"/>
    <w:rsid w:val="00C57EB0"/>
    <w:rsid w:val="00C57EE4"/>
    <w:rsid w:val="00C60569"/>
    <w:rsid w:val="00C60F02"/>
    <w:rsid w:val="00C61162"/>
    <w:rsid w:val="00C62B3A"/>
    <w:rsid w:val="00C6475B"/>
    <w:rsid w:val="00C64F0D"/>
    <w:rsid w:val="00C650BF"/>
    <w:rsid w:val="00C65739"/>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2F41"/>
    <w:rsid w:val="00C835ED"/>
    <w:rsid w:val="00C8376F"/>
    <w:rsid w:val="00C859BF"/>
    <w:rsid w:val="00C86106"/>
    <w:rsid w:val="00C865F4"/>
    <w:rsid w:val="00C8798F"/>
    <w:rsid w:val="00C87990"/>
    <w:rsid w:val="00C900BD"/>
    <w:rsid w:val="00C906B1"/>
    <w:rsid w:val="00C91070"/>
    <w:rsid w:val="00C91DF1"/>
    <w:rsid w:val="00C91F24"/>
    <w:rsid w:val="00C9287F"/>
    <w:rsid w:val="00C92C2B"/>
    <w:rsid w:val="00C92C50"/>
    <w:rsid w:val="00C93E60"/>
    <w:rsid w:val="00C947C6"/>
    <w:rsid w:val="00C94844"/>
    <w:rsid w:val="00C95C6B"/>
    <w:rsid w:val="00C9662A"/>
    <w:rsid w:val="00C96BA7"/>
    <w:rsid w:val="00CA00C2"/>
    <w:rsid w:val="00CA0312"/>
    <w:rsid w:val="00CA11AF"/>
    <w:rsid w:val="00CA36CC"/>
    <w:rsid w:val="00CA3A70"/>
    <w:rsid w:val="00CA57ED"/>
    <w:rsid w:val="00CA66A0"/>
    <w:rsid w:val="00CA6F86"/>
    <w:rsid w:val="00CA7A9B"/>
    <w:rsid w:val="00CB03F9"/>
    <w:rsid w:val="00CB0B69"/>
    <w:rsid w:val="00CB0BAC"/>
    <w:rsid w:val="00CB10C6"/>
    <w:rsid w:val="00CB12FC"/>
    <w:rsid w:val="00CB1392"/>
    <w:rsid w:val="00CB1BA0"/>
    <w:rsid w:val="00CB218A"/>
    <w:rsid w:val="00CB283B"/>
    <w:rsid w:val="00CB28DF"/>
    <w:rsid w:val="00CB4058"/>
    <w:rsid w:val="00CB42F4"/>
    <w:rsid w:val="00CB46C4"/>
    <w:rsid w:val="00CB5BE2"/>
    <w:rsid w:val="00CB66E2"/>
    <w:rsid w:val="00CB7091"/>
    <w:rsid w:val="00CC034F"/>
    <w:rsid w:val="00CC157A"/>
    <w:rsid w:val="00CC1709"/>
    <w:rsid w:val="00CC180F"/>
    <w:rsid w:val="00CC1E24"/>
    <w:rsid w:val="00CC20CC"/>
    <w:rsid w:val="00CC22B2"/>
    <w:rsid w:val="00CC3105"/>
    <w:rsid w:val="00CC31A5"/>
    <w:rsid w:val="00CC322E"/>
    <w:rsid w:val="00CC349E"/>
    <w:rsid w:val="00CC3890"/>
    <w:rsid w:val="00CC5728"/>
    <w:rsid w:val="00CC62C4"/>
    <w:rsid w:val="00CC6712"/>
    <w:rsid w:val="00CC747F"/>
    <w:rsid w:val="00CC7614"/>
    <w:rsid w:val="00CC769C"/>
    <w:rsid w:val="00CD034C"/>
    <w:rsid w:val="00CD0C7D"/>
    <w:rsid w:val="00CD1EC8"/>
    <w:rsid w:val="00CD2759"/>
    <w:rsid w:val="00CD3645"/>
    <w:rsid w:val="00CD381E"/>
    <w:rsid w:val="00CD3B4C"/>
    <w:rsid w:val="00CD4043"/>
    <w:rsid w:val="00CD5387"/>
    <w:rsid w:val="00CD54E5"/>
    <w:rsid w:val="00CD5B0C"/>
    <w:rsid w:val="00CD6144"/>
    <w:rsid w:val="00CE0202"/>
    <w:rsid w:val="00CE1F25"/>
    <w:rsid w:val="00CE2337"/>
    <w:rsid w:val="00CE2E47"/>
    <w:rsid w:val="00CE2FF1"/>
    <w:rsid w:val="00CE5660"/>
    <w:rsid w:val="00CE6F61"/>
    <w:rsid w:val="00CE6FC3"/>
    <w:rsid w:val="00CE78D9"/>
    <w:rsid w:val="00CF023F"/>
    <w:rsid w:val="00CF02DD"/>
    <w:rsid w:val="00CF10A1"/>
    <w:rsid w:val="00CF1D18"/>
    <w:rsid w:val="00CF2824"/>
    <w:rsid w:val="00CF434B"/>
    <w:rsid w:val="00CF5195"/>
    <w:rsid w:val="00CF596A"/>
    <w:rsid w:val="00CF5E20"/>
    <w:rsid w:val="00CF63D8"/>
    <w:rsid w:val="00CF655F"/>
    <w:rsid w:val="00CF6588"/>
    <w:rsid w:val="00CF7916"/>
    <w:rsid w:val="00CF7D1F"/>
    <w:rsid w:val="00CF7FA6"/>
    <w:rsid w:val="00D00BAD"/>
    <w:rsid w:val="00D00DF7"/>
    <w:rsid w:val="00D01E1A"/>
    <w:rsid w:val="00D0243D"/>
    <w:rsid w:val="00D027B2"/>
    <w:rsid w:val="00D02D10"/>
    <w:rsid w:val="00D03803"/>
    <w:rsid w:val="00D049D4"/>
    <w:rsid w:val="00D04F48"/>
    <w:rsid w:val="00D054B8"/>
    <w:rsid w:val="00D059F7"/>
    <w:rsid w:val="00D05CE6"/>
    <w:rsid w:val="00D10108"/>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1759D"/>
    <w:rsid w:val="00D20817"/>
    <w:rsid w:val="00D21A80"/>
    <w:rsid w:val="00D21FDA"/>
    <w:rsid w:val="00D22093"/>
    <w:rsid w:val="00D2253C"/>
    <w:rsid w:val="00D23598"/>
    <w:rsid w:val="00D23753"/>
    <w:rsid w:val="00D253B5"/>
    <w:rsid w:val="00D25A53"/>
    <w:rsid w:val="00D26404"/>
    <w:rsid w:val="00D273B1"/>
    <w:rsid w:val="00D27BEE"/>
    <w:rsid w:val="00D27E09"/>
    <w:rsid w:val="00D330E5"/>
    <w:rsid w:val="00D33377"/>
    <w:rsid w:val="00D336D5"/>
    <w:rsid w:val="00D33BA6"/>
    <w:rsid w:val="00D33F4C"/>
    <w:rsid w:val="00D34710"/>
    <w:rsid w:val="00D3604B"/>
    <w:rsid w:val="00D37053"/>
    <w:rsid w:val="00D37372"/>
    <w:rsid w:val="00D37407"/>
    <w:rsid w:val="00D37745"/>
    <w:rsid w:val="00D400DC"/>
    <w:rsid w:val="00D40622"/>
    <w:rsid w:val="00D40671"/>
    <w:rsid w:val="00D409F8"/>
    <w:rsid w:val="00D41172"/>
    <w:rsid w:val="00D413B4"/>
    <w:rsid w:val="00D43E79"/>
    <w:rsid w:val="00D44099"/>
    <w:rsid w:val="00D4414E"/>
    <w:rsid w:val="00D444C2"/>
    <w:rsid w:val="00D44D97"/>
    <w:rsid w:val="00D45D5C"/>
    <w:rsid w:val="00D47E9B"/>
    <w:rsid w:val="00D51347"/>
    <w:rsid w:val="00D5147E"/>
    <w:rsid w:val="00D52F44"/>
    <w:rsid w:val="00D53281"/>
    <w:rsid w:val="00D5360F"/>
    <w:rsid w:val="00D543C8"/>
    <w:rsid w:val="00D54B6E"/>
    <w:rsid w:val="00D54EBC"/>
    <w:rsid w:val="00D56A87"/>
    <w:rsid w:val="00D56EA4"/>
    <w:rsid w:val="00D571CB"/>
    <w:rsid w:val="00D573FD"/>
    <w:rsid w:val="00D578C9"/>
    <w:rsid w:val="00D57AD5"/>
    <w:rsid w:val="00D60420"/>
    <w:rsid w:val="00D606AC"/>
    <w:rsid w:val="00D60ADD"/>
    <w:rsid w:val="00D6133B"/>
    <w:rsid w:val="00D62470"/>
    <w:rsid w:val="00D62CDA"/>
    <w:rsid w:val="00D62DD6"/>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93E"/>
    <w:rsid w:val="00D75AA6"/>
    <w:rsid w:val="00D75ABD"/>
    <w:rsid w:val="00D765D6"/>
    <w:rsid w:val="00D77343"/>
    <w:rsid w:val="00D77FE0"/>
    <w:rsid w:val="00D80132"/>
    <w:rsid w:val="00D81284"/>
    <w:rsid w:val="00D81D8C"/>
    <w:rsid w:val="00D825FE"/>
    <w:rsid w:val="00D82BB7"/>
    <w:rsid w:val="00D82C75"/>
    <w:rsid w:val="00D838CA"/>
    <w:rsid w:val="00D839E3"/>
    <w:rsid w:val="00D854C0"/>
    <w:rsid w:val="00D860E1"/>
    <w:rsid w:val="00D862FB"/>
    <w:rsid w:val="00D863C7"/>
    <w:rsid w:val="00D8651B"/>
    <w:rsid w:val="00D8667E"/>
    <w:rsid w:val="00D873C6"/>
    <w:rsid w:val="00D87479"/>
    <w:rsid w:val="00D87855"/>
    <w:rsid w:val="00D87B6B"/>
    <w:rsid w:val="00D90A4E"/>
    <w:rsid w:val="00D91CD5"/>
    <w:rsid w:val="00D93C88"/>
    <w:rsid w:val="00D93C8E"/>
    <w:rsid w:val="00D94EE5"/>
    <w:rsid w:val="00D94F59"/>
    <w:rsid w:val="00D95C07"/>
    <w:rsid w:val="00D9604D"/>
    <w:rsid w:val="00D962B8"/>
    <w:rsid w:val="00D97739"/>
    <w:rsid w:val="00D97F1F"/>
    <w:rsid w:val="00DA0F89"/>
    <w:rsid w:val="00DA12D9"/>
    <w:rsid w:val="00DA1989"/>
    <w:rsid w:val="00DA21DC"/>
    <w:rsid w:val="00DA2363"/>
    <w:rsid w:val="00DA27C8"/>
    <w:rsid w:val="00DA3A8E"/>
    <w:rsid w:val="00DA3E99"/>
    <w:rsid w:val="00DA407C"/>
    <w:rsid w:val="00DA4ED5"/>
    <w:rsid w:val="00DA5132"/>
    <w:rsid w:val="00DA5271"/>
    <w:rsid w:val="00DA54B1"/>
    <w:rsid w:val="00DA75E6"/>
    <w:rsid w:val="00DA7DAB"/>
    <w:rsid w:val="00DB0347"/>
    <w:rsid w:val="00DB21A1"/>
    <w:rsid w:val="00DB286D"/>
    <w:rsid w:val="00DB2B60"/>
    <w:rsid w:val="00DB2D60"/>
    <w:rsid w:val="00DB3036"/>
    <w:rsid w:val="00DB3F6F"/>
    <w:rsid w:val="00DB404C"/>
    <w:rsid w:val="00DB4051"/>
    <w:rsid w:val="00DB474B"/>
    <w:rsid w:val="00DB4E5B"/>
    <w:rsid w:val="00DB4E94"/>
    <w:rsid w:val="00DB4EC6"/>
    <w:rsid w:val="00DB4FF3"/>
    <w:rsid w:val="00DB5C13"/>
    <w:rsid w:val="00DB683F"/>
    <w:rsid w:val="00DB77F7"/>
    <w:rsid w:val="00DB7802"/>
    <w:rsid w:val="00DB7EC5"/>
    <w:rsid w:val="00DC0107"/>
    <w:rsid w:val="00DC0784"/>
    <w:rsid w:val="00DC0986"/>
    <w:rsid w:val="00DC0DE9"/>
    <w:rsid w:val="00DC1EFD"/>
    <w:rsid w:val="00DC290B"/>
    <w:rsid w:val="00DC298F"/>
    <w:rsid w:val="00DC2DCB"/>
    <w:rsid w:val="00DC2FC3"/>
    <w:rsid w:val="00DC457E"/>
    <w:rsid w:val="00DC4A37"/>
    <w:rsid w:val="00DC4E0F"/>
    <w:rsid w:val="00DC5A35"/>
    <w:rsid w:val="00DC5DFA"/>
    <w:rsid w:val="00DC6BEB"/>
    <w:rsid w:val="00DC6F62"/>
    <w:rsid w:val="00DC726D"/>
    <w:rsid w:val="00DC776D"/>
    <w:rsid w:val="00DD034E"/>
    <w:rsid w:val="00DD0EDE"/>
    <w:rsid w:val="00DD18DC"/>
    <w:rsid w:val="00DD2210"/>
    <w:rsid w:val="00DD2C94"/>
    <w:rsid w:val="00DD3367"/>
    <w:rsid w:val="00DD4780"/>
    <w:rsid w:val="00DD4ED6"/>
    <w:rsid w:val="00DD4F77"/>
    <w:rsid w:val="00DD5CD4"/>
    <w:rsid w:val="00DD63A2"/>
    <w:rsid w:val="00DD67CF"/>
    <w:rsid w:val="00DD74D2"/>
    <w:rsid w:val="00DD7AA9"/>
    <w:rsid w:val="00DD7BF5"/>
    <w:rsid w:val="00DE038D"/>
    <w:rsid w:val="00DE04B6"/>
    <w:rsid w:val="00DE1D23"/>
    <w:rsid w:val="00DE1FD3"/>
    <w:rsid w:val="00DE3293"/>
    <w:rsid w:val="00DE379E"/>
    <w:rsid w:val="00DE39D7"/>
    <w:rsid w:val="00DE3A77"/>
    <w:rsid w:val="00DE3CA6"/>
    <w:rsid w:val="00DE3CBE"/>
    <w:rsid w:val="00DE3F36"/>
    <w:rsid w:val="00DE4945"/>
    <w:rsid w:val="00DE4D23"/>
    <w:rsid w:val="00DE55A8"/>
    <w:rsid w:val="00DE569A"/>
    <w:rsid w:val="00DE60FB"/>
    <w:rsid w:val="00DE621C"/>
    <w:rsid w:val="00DE6394"/>
    <w:rsid w:val="00DE75DF"/>
    <w:rsid w:val="00DE7E8B"/>
    <w:rsid w:val="00DF0650"/>
    <w:rsid w:val="00DF183E"/>
    <w:rsid w:val="00DF1B74"/>
    <w:rsid w:val="00DF21ED"/>
    <w:rsid w:val="00DF220C"/>
    <w:rsid w:val="00DF2772"/>
    <w:rsid w:val="00DF2B12"/>
    <w:rsid w:val="00DF2DEA"/>
    <w:rsid w:val="00DF2EF5"/>
    <w:rsid w:val="00DF3520"/>
    <w:rsid w:val="00DF483C"/>
    <w:rsid w:val="00DF54EB"/>
    <w:rsid w:val="00DF55F7"/>
    <w:rsid w:val="00DF5AEA"/>
    <w:rsid w:val="00DF5C28"/>
    <w:rsid w:val="00DF6509"/>
    <w:rsid w:val="00DF7485"/>
    <w:rsid w:val="00E000DE"/>
    <w:rsid w:val="00E0026F"/>
    <w:rsid w:val="00E0037B"/>
    <w:rsid w:val="00E01025"/>
    <w:rsid w:val="00E01759"/>
    <w:rsid w:val="00E02184"/>
    <w:rsid w:val="00E02711"/>
    <w:rsid w:val="00E027B1"/>
    <w:rsid w:val="00E02C7A"/>
    <w:rsid w:val="00E032C7"/>
    <w:rsid w:val="00E03320"/>
    <w:rsid w:val="00E03D63"/>
    <w:rsid w:val="00E042EF"/>
    <w:rsid w:val="00E0457F"/>
    <w:rsid w:val="00E05016"/>
    <w:rsid w:val="00E0552E"/>
    <w:rsid w:val="00E059A3"/>
    <w:rsid w:val="00E0618C"/>
    <w:rsid w:val="00E06773"/>
    <w:rsid w:val="00E06E40"/>
    <w:rsid w:val="00E07536"/>
    <w:rsid w:val="00E078FB"/>
    <w:rsid w:val="00E07D8A"/>
    <w:rsid w:val="00E109E0"/>
    <w:rsid w:val="00E10DCA"/>
    <w:rsid w:val="00E1111A"/>
    <w:rsid w:val="00E119BE"/>
    <w:rsid w:val="00E11DF9"/>
    <w:rsid w:val="00E11FFB"/>
    <w:rsid w:val="00E124C9"/>
    <w:rsid w:val="00E1331B"/>
    <w:rsid w:val="00E1342E"/>
    <w:rsid w:val="00E140CE"/>
    <w:rsid w:val="00E14663"/>
    <w:rsid w:val="00E14844"/>
    <w:rsid w:val="00E152BF"/>
    <w:rsid w:val="00E15ABB"/>
    <w:rsid w:val="00E15E71"/>
    <w:rsid w:val="00E16ADD"/>
    <w:rsid w:val="00E171B2"/>
    <w:rsid w:val="00E17E23"/>
    <w:rsid w:val="00E2121B"/>
    <w:rsid w:val="00E2154F"/>
    <w:rsid w:val="00E22318"/>
    <w:rsid w:val="00E23927"/>
    <w:rsid w:val="00E23F59"/>
    <w:rsid w:val="00E24D4B"/>
    <w:rsid w:val="00E25AA1"/>
    <w:rsid w:val="00E260CD"/>
    <w:rsid w:val="00E26FB4"/>
    <w:rsid w:val="00E27E17"/>
    <w:rsid w:val="00E30129"/>
    <w:rsid w:val="00E301D0"/>
    <w:rsid w:val="00E302EB"/>
    <w:rsid w:val="00E30983"/>
    <w:rsid w:val="00E30C8E"/>
    <w:rsid w:val="00E31229"/>
    <w:rsid w:val="00E319D9"/>
    <w:rsid w:val="00E31F2D"/>
    <w:rsid w:val="00E32961"/>
    <w:rsid w:val="00E3350C"/>
    <w:rsid w:val="00E3382C"/>
    <w:rsid w:val="00E33A6A"/>
    <w:rsid w:val="00E34C2E"/>
    <w:rsid w:val="00E35BA1"/>
    <w:rsid w:val="00E36217"/>
    <w:rsid w:val="00E3754B"/>
    <w:rsid w:val="00E40950"/>
    <w:rsid w:val="00E417BB"/>
    <w:rsid w:val="00E41B45"/>
    <w:rsid w:val="00E4241D"/>
    <w:rsid w:val="00E42DC8"/>
    <w:rsid w:val="00E430C6"/>
    <w:rsid w:val="00E4362D"/>
    <w:rsid w:val="00E45DFB"/>
    <w:rsid w:val="00E45F4D"/>
    <w:rsid w:val="00E46029"/>
    <w:rsid w:val="00E46363"/>
    <w:rsid w:val="00E466F0"/>
    <w:rsid w:val="00E4688D"/>
    <w:rsid w:val="00E46A0E"/>
    <w:rsid w:val="00E477B0"/>
    <w:rsid w:val="00E50202"/>
    <w:rsid w:val="00E508A1"/>
    <w:rsid w:val="00E51140"/>
    <w:rsid w:val="00E51267"/>
    <w:rsid w:val="00E51666"/>
    <w:rsid w:val="00E52621"/>
    <w:rsid w:val="00E529B8"/>
    <w:rsid w:val="00E53410"/>
    <w:rsid w:val="00E53EEB"/>
    <w:rsid w:val="00E540E4"/>
    <w:rsid w:val="00E5489A"/>
    <w:rsid w:val="00E5574D"/>
    <w:rsid w:val="00E5592B"/>
    <w:rsid w:val="00E5636C"/>
    <w:rsid w:val="00E56A19"/>
    <w:rsid w:val="00E57CFA"/>
    <w:rsid w:val="00E60182"/>
    <w:rsid w:val="00E602A3"/>
    <w:rsid w:val="00E6052D"/>
    <w:rsid w:val="00E60584"/>
    <w:rsid w:val="00E609BF"/>
    <w:rsid w:val="00E60AE0"/>
    <w:rsid w:val="00E613AC"/>
    <w:rsid w:val="00E62228"/>
    <w:rsid w:val="00E62F89"/>
    <w:rsid w:val="00E63EE4"/>
    <w:rsid w:val="00E64E1A"/>
    <w:rsid w:val="00E65791"/>
    <w:rsid w:val="00E66BF9"/>
    <w:rsid w:val="00E66D32"/>
    <w:rsid w:val="00E678DB"/>
    <w:rsid w:val="00E679B7"/>
    <w:rsid w:val="00E67B01"/>
    <w:rsid w:val="00E70496"/>
    <w:rsid w:val="00E7227A"/>
    <w:rsid w:val="00E72567"/>
    <w:rsid w:val="00E72E12"/>
    <w:rsid w:val="00E731CD"/>
    <w:rsid w:val="00E7355F"/>
    <w:rsid w:val="00E73840"/>
    <w:rsid w:val="00E743B4"/>
    <w:rsid w:val="00E7453A"/>
    <w:rsid w:val="00E74B47"/>
    <w:rsid w:val="00E75C55"/>
    <w:rsid w:val="00E7769C"/>
    <w:rsid w:val="00E778DC"/>
    <w:rsid w:val="00E80AA2"/>
    <w:rsid w:val="00E811F3"/>
    <w:rsid w:val="00E817BF"/>
    <w:rsid w:val="00E8222F"/>
    <w:rsid w:val="00E822F6"/>
    <w:rsid w:val="00E82D44"/>
    <w:rsid w:val="00E82EE1"/>
    <w:rsid w:val="00E83EBA"/>
    <w:rsid w:val="00E84493"/>
    <w:rsid w:val="00E8562B"/>
    <w:rsid w:val="00E85C17"/>
    <w:rsid w:val="00E86D05"/>
    <w:rsid w:val="00E87047"/>
    <w:rsid w:val="00E8704F"/>
    <w:rsid w:val="00E87AB4"/>
    <w:rsid w:val="00E87F4B"/>
    <w:rsid w:val="00E87F5A"/>
    <w:rsid w:val="00E91922"/>
    <w:rsid w:val="00E9200D"/>
    <w:rsid w:val="00E9268A"/>
    <w:rsid w:val="00E92ADB"/>
    <w:rsid w:val="00E93053"/>
    <w:rsid w:val="00E93174"/>
    <w:rsid w:val="00E94423"/>
    <w:rsid w:val="00E946AE"/>
    <w:rsid w:val="00E967F8"/>
    <w:rsid w:val="00E96D0C"/>
    <w:rsid w:val="00E96EF7"/>
    <w:rsid w:val="00E96F20"/>
    <w:rsid w:val="00E9766D"/>
    <w:rsid w:val="00E97D6D"/>
    <w:rsid w:val="00EA0DAD"/>
    <w:rsid w:val="00EA3117"/>
    <w:rsid w:val="00EA35CD"/>
    <w:rsid w:val="00EA3A9D"/>
    <w:rsid w:val="00EA4EAA"/>
    <w:rsid w:val="00EA54CA"/>
    <w:rsid w:val="00EB0289"/>
    <w:rsid w:val="00EB05DA"/>
    <w:rsid w:val="00EB0F8F"/>
    <w:rsid w:val="00EB17AD"/>
    <w:rsid w:val="00EB18DF"/>
    <w:rsid w:val="00EB279F"/>
    <w:rsid w:val="00EB2B74"/>
    <w:rsid w:val="00EB2F72"/>
    <w:rsid w:val="00EB3A14"/>
    <w:rsid w:val="00EB3CC7"/>
    <w:rsid w:val="00EB3D4B"/>
    <w:rsid w:val="00EB3F4E"/>
    <w:rsid w:val="00EB47CD"/>
    <w:rsid w:val="00EB5527"/>
    <w:rsid w:val="00EB65E2"/>
    <w:rsid w:val="00EB7569"/>
    <w:rsid w:val="00EB7A5F"/>
    <w:rsid w:val="00EC07F9"/>
    <w:rsid w:val="00EC0E98"/>
    <w:rsid w:val="00EC124E"/>
    <w:rsid w:val="00EC1942"/>
    <w:rsid w:val="00EC257B"/>
    <w:rsid w:val="00EC3334"/>
    <w:rsid w:val="00EC3AD1"/>
    <w:rsid w:val="00EC6BEA"/>
    <w:rsid w:val="00EC77DA"/>
    <w:rsid w:val="00EC7D96"/>
    <w:rsid w:val="00EC7DF4"/>
    <w:rsid w:val="00ED05CE"/>
    <w:rsid w:val="00ED18D4"/>
    <w:rsid w:val="00ED1977"/>
    <w:rsid w:val="00ED1D4D"/>
    <w:rsid w:val="00ED3249"/>
    <w:rsid w:val="00ED328B"/>
    <w:rsid w:val="00ED3A05"/>
    <w:rsid w:val="00ED45F1"/>
    <w:rsid w:val="00ED4AFC"/>
    <w:rsid w:val="00ED5049"/>
    <w:rsid w:val="00ED5702"/>
    <w:rsid w:val="00ED70E1"/>
    <w:rsid w:val="00ED749B"/>
    <w:rsid w:val="00EE12F0"/>
    <w:rsid w:val="00EE192C"/>
    <w:rsid w:val="00EE2365"/>
    <w:rsid w:val="00EE2E16"/>
    <w:rsid w:val="00EE3210"/>
    <w:rsid w:val="00EE3325"/>
    <w:rsid w:val="00EE386C"/>
    <w:rsid w:val="00EE418E"/>
    <w:rsid w:val="00EE4891"/>
    <w:rsid w:val="00EE4AE5"/>
    <w:rsid w:val="00EE4E59"/>
    <w:rsid w:val="00EE53E5"/>
    <w:rsid w:val="00EE57B8"/>
    <w:rsid w:val="00EE5FF4"/>
    <w:rsid w:val="00EE6025"/>
    <w:rsid w:val="00EE646B"/>
    <w:rsid w:val="00EE67A1"/>
    <w:rsid w:val="00EF033E"/>
    <w:rsid w:val="00EF04B2"/>
    <w:rsid w:val="00EF06A4"/>
    <w:rsid w:val="00EF0E1F"/>
    <w:rsid w:val="00EF1848"/>
    <w:rsid w:val="00EF218E"/>
    <w:rsid w:val="00EF2D1F"/>
    <w:rsid w:val="00EF33DA"/>
    <w:rsid w:val="00EF3784"/>
    <w:rsid w:val="00EF3E60"/>
    <w:rsid w:val="00EF40F2"/>
    <w:rsid w:val="00EF4BDD"/>
    <w:rsid w:val="00EF5054"/>
    <w:rsid w:val="00EF5626"/>
    <w:rsid w:val="00EF5715"/>
    <w:rsid w:val="00EF5B26"/>
    <w:rsid w:val="00EF5C7D"/>
    <w:rsid w:val="00EF6063"/>
    <w:rsid w:val="00EF6108"/>
    <w:rsid w:val="00EF6F37"/>
    <w:rsid w:val="00EF70E9"/>
    <w:rsid w:val="00EF74CA"/>
    <w:rsid w:val="00EF7F75"/>
    <w:rsid w:val="00F00668"/>
    <w:rsid w:val="00F008EF"/>
    <w:rsid w:val="00F01230"/>
    <w:rsid w:val="00F023A5"/>
    <w:rsid w:val="00F023D6"/>
    <w:rsid w:val="00F02835"/>
    <w:rsid w:val="00F033BD"/>
    <w:rsid w:val="00F034A2"/>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2F8"/>
    <w:rsid w:val="00F14773"/>
    <w:rsid w:val="00F149CD"/>
    <w:rsid w:val="00F14CC2"/>
    <w:rsid w:val="00F161D0"/>
    <w:rsid w:val="00F16E18"/>
    <w:rsid w:val="00F1776D"/>
    <w:rsid w:val="00F177A4"/>
    <w:rsid w:val="00F21AA9"/>
    <w:rsid w:val="00F239A3"/>
    <w:rsid w:val="00F23EE9"/>
    <w:rsid w:val="00F23F62"/>
    <w:rsid w:val="00F242F5"/>
    <w:rsid w:val="00F24B66"/>
    <w:rsid w:val="00F25222"/>
    <w:rsid w:val="00F25B2A"/>
    <w:rsid w:val="00F25B79"/>
    <w:rsid w:val="00F30631"/>
    <w:rsid w:val="00F310BE"/>
    <w:rsid w:val="00F319B1"/>
    <w:rsid w:val="00F34601"/>
    <w:rsid w:val="00F3585F"/>
    <w:rsid w:val="00F35BFD"/>
    <w:rsid w:val="00F364B3"/>
    <w:rsid w:val="00F37DF8"/>
    <w:rsid w:val="00F416B3"/>
    <w:rsid w:val="00F422A0"/>
    <w:rsid w:val="00F42C35"/>
    <w:rsid w:val="00F4386A"/>
    <w:rsid w:val="00F44379"/>
    <w:rsid w:val="00F45EC5"/>
    <w:rsid w:val="00F46221"/>
    <w:rsid w:val="00F46BC5"/>
    <w:rsid w:val="00F46BD4"/>
    <w:rsid w:val="00F46EDE"/>
    <w:rsid w:val="00F47790"/>
    <w:rsid w:val="00F51E65"/>
    <w:rsid w:val="00F52BFF"/>
    <w:rsid w:val="00F541AA"/>
    <w:rsid w:val="00F5480A"/>
    <w:rsid w:val="00F54960"/>
    <w:rsid w:val="00F54CE3"/>
    <w:rsid w:val="00F558A6"/>
    <w:rsid w:val="00F55F0B"/>
    <w:rsid w:val="00F56846"/>
    <w:rsid w:val="00F56B87"/>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63D0"/>
    <w:rsid w:val="00F76A9E"/>
    <w:rsid w:val="00F76C8B"/>
    <w:rsid w:val="00F77309"/>
    <w:rsid w:val="00F80403"/>
    <w:rsid w:val="00F8043D"/>
    <w:rsid w:val="00F8070C"/>
    <w:rsid w:val="00F80AD5"/>
    <w:rsid w:val="00F810D3"/>
    <w:rsid w:val="00F814AC"/>
    <w:rsid w:val="00F82577"/>
    <w:rsid w:val="00F82998"/>
    <w:rsid w:val="00F84A5F"/>
    <w:rsid w:val="00F84B72"/>
    <w:rsid w:val="00F84E8F"/>
    <w:rsid w:val="00F854A1"/>
    <w:rsid w:val="00F85663"/>
    <w:rsid w:val="00F85ACC"/>
    <w:rsid w:val="00F86394"/>
    <w:rsid w:val="00F87BAB"/>
    <w:rsid w:val="00F90703"/>
    <w:rsid w:val="00F92534"/>
    <w:rsid w:val="00F92826"/>
    <w:rsid w:val="00F930CF"/>
    <w:rsid w:val="00F935D6"/>
    <w:rsid w:val="00F9461D"/>
    <w:rsid w:val="00F950F9"/>
    <w:rsid w:val="00F95BF4"/>
    <w:rsid w:val="00F96A97"/>
    <w:rsid w:val="00F97786"/>
    <w:rsid w:val="00FA0568"/>
    <w:rsid w:val="00FA0A26"/>
    <w:rsid w:val="00FA1127"/>
    <w:rsid w:val="00FA24CB"/>
    <w:rsid w:val="00FA2B33"/>
    <w:rsid w:val="00FA55D9"/>
    <w:rsid w:val="00FA68F9"/>
    <w:rsid w:val="00FA73D8"/>
    <w:rsid w:val="00FA78F6"/>
    <w:rsid w:val="00FA7937"/>
    <w:rsid w:val="00FB0C97"/>
    <w:rsid w:val="00FB1DC8"/>
    <w:rsid w:val="00FB1F8B"/>
    <w:rsid w:val="00FB2566"/>
    <w:rsid w:val="00FB2E69"/>
    <w:rsid w:val="00FB2F7E"/>
    <w:rsid w:val="00FB30A6"/>
    <w:rsid w:val="00FB366D"/>
    <w:rsid w:val="00FB4364"/>
    <w:rsid w:val="00FB44F5"/>
    <w:rsid w:val="00FB50B3"/>
    <w:rsid w:val="00FB5911"/>
    <w:rsid w:val="00FB61C8"/>
    <w:rsid w:val="00FB684E"/>
    <w:rsid w:val="00FB7073"/>
    <w:rsid w:val="00FB7695"/>
    <w:rsid w:val="00FB7994"/>
    <w:rsid w:val="00FC0368"/>
    <w:rsid w:val="00FC064B"/>
    <w:rsid w:val="00FC095C"/>
    <w:rsid w:val="00FC09A3"/>
    <w:rsid w:val="00FC0C11"/>
    <w:rsid w:val="00FC1B62"/>
    <w:rsid w:val="00FC21C7"/>
    <w:rsid w:val="00FC2FCA"/>
    <w:rsid w:val="00FC36B5"/>
    <w:rsid w:val="00FC422A"/>
    <w:rsid w:val="00FC48A8"/>
    <w:rsid w:val="00FC53F3"/>
    <w:rsid w:val="00FC5ADD"/>
    <w:rsid w:val="00FC6C19"/>
    <w:rsid w:val="00FC6DFE"/>
    <w:rsid w:val="00FC74AE"/>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27"/>
    <w:rsid w:val="00FD639F"/>
    <w:rsid w:val="00FD63EE"/>
    <w:rsid w:val="00FD6592"/>
    <w:rsid w:val="00FD7951"/>
    <w:rsid w:val="00FE1AE5"/>
    <w:rsid w:val="00FE20C6"/>
    <w:rsid w:val="00FE2CB9"/>
    <w:rsid w:val="00FE2E76"/>
    <w:rsid w:val="00FE3431"/>
    <w:rsid w:val="00FE3949"/>
    <w:rsid w:val="00FE3A0F"/>
    <w:rsid w:val="00FE41F7"/>
    <w:rsid w:val="00FE4CF4"/>
    <w:rsid w:val="00FE5A9A"/>
    <w:rsid w:val="00FE6D48"/>
    <w:rsid w:val="00FE6EA9"/>
    <w:rsid w:val="00FE72EB"/>
    <w:rsid w:val="00FE7C23"/>
    <w:rsid w:val="00FF01A3"/>
    <w:rsid w:val="00FF0968"/>
    <w:rsid w:val="00FF276A"/>
    <w:rsid w:val="00FF30EA"/>
    <w:rsid w:val="00FF32E8"/>
    <w:rsid w:val="00FF3456"/>
    <w:rsid w:val="00FF3558"/>
    <w:rsid w:val="00FF3915"/>
    <w:rsid w:val="00FF3FD7"/>
    <w:rsid w:val="00FF458D"/>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829">
      <w:bodyDiv w:val="1"/>
      <w:marLeft w:val="0"/>
      <w:marRight w:val="0"/>
      <w:marTop w:val="0"/>
      <w:marBottom w:val="0"/>
      <w:divBdr>
        <w:top w:val="none" w:sz="0" w:space="0" w:color="auto"/>
        <w:left w:val="none" w:sz="0" w:space="0" w:color="auto"/>
        <w:bottom w:val="none" w:sz="0" w:space="0" w:color="auto"/>
        <w:right w:val="none" w:sz="0" w:space="0" w:color="auto"/>
      </w:divBdr>
      <w:divsChild>
        <w:div w:id="195430523">
          <w:marLeft w:val="480"/>
          <w:marRight w:val="0"/>
          <w:marTop w:val="0"/>
          <w:marBottom w:val="0"/>
          <w:divBdr>
            <w:top w:val="none" w:sz="0" w:space="0" w:color="auto"/>
            <w:left w:val="none" w:sz="0" w:space="0" w:color="auto"/>
            <w:bottom w:val="none" w:sz="0" w:space="0" w:color="auto"/>
            <w:right w:val="none" w:sz="0" w:space="0" w:color="auto"/>
          </w:divBdr>
          <w:divsChild>
            <w:div w:id="536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26</Pages>
  <Words>6814</Words>
  <Characters>38842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1678</cp:revision>
  <cp:lastPrinted>2025-01-24T13:02:00Z</cp:lastPrinted>
  <dcterms:created xsi:type="dcterms:W3CDTF">2024-07-14T15:47:00Z</dcterms:created>
  <dcterms:modified xsi:type="dcterms:W3CDTF">2025-01-24T15:42:00Z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