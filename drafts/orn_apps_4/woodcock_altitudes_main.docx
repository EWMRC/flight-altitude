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AA192" w14:textId="3F2F416C" w:rsidR="002370FC" w:rsidRDefault="00591FA1" w:rsidP="00965203">
      <w:pPr>
        <w:pStyle w:val="Heading1"/>
        <w:rPr>
          <w:rFonts w:cs="Times New Roman"/>
        </w:rPr>
      </w:pPr>
      <w:r w:rsidRPr="003E760E">
        <w:rPr>
          <w:rFonts w:cs="Times New Roman"/>
        </w:rPr>
        <w:t xml:space="preserve">Low migratory flight altitudes </w:t>
      </w:r>
      <w:r w:rsidR="00EE12F0" w:rsidRPr="003E760E">
        <w:rPr>
          <w:rFonts w:cs="Times New Roman"/>
        </w:rPr>
        <w:t xml:space="preserve">may </w:t>
      </w:r>
      <w:r w:rsidRPr="003E760E">
        <w:rPr>
          <w:rFonts w:cs="Times New Roman"/>
        </w:rPr>
        <w:t>explain increased collision risk for American Woodcock</w:t>
      </w:r>
      <w:r w:rsidR="00694C87" w:rsidRPr="003E760E">
        <w:rPr>
          <w:rFonts w:cs="Times New Roman"/>
        </w:rPr>
        <w:t xml:space="preserve"> (</w:t>
      </w:r>
      <w:proofErr w:type="spellStart"/>
      <w:r w:rsidR="00694C87" w:rsidRPr="003E760E">
        <w:rPr>
          <w:rFonts w:cs="Times New Roman"/>
          <w:i/>
          <w:iCs/>
        </w:rPr>
        <w:t>Scolop</w:t>
      </w:r>
      <w:r w:rsidR="002D79E3" w:rsidRPr="003E760E">
        <w:rPr>
          <w:rFonts w:cs="Times New Roman"/>
          <w:i/>
          <w:iCs/>
        </w:rPr>
        <w:t>ax</w:t>
      </w:r>
      <w:proofErr w:type="spellEnd"/>
      <w:r w:rsidR="002D79E3" w:rsidRPr="003E760E">
        <w:rPr>
          <w:rFonts w:cs="Times New Roman"/>
          <w:i/>
          <w:iCs/>
        </w:rPr>
        <w:t xml:space="preserve"> minor</w:t>
      </w:r>
      <w:r w:rsidR="002D79E3" w:rsidRPr="003E760E">
        <w:rPr>
          <w:rFonts w:cs="Times New Roman"/>
        </w:rPr>
        <w:t>)</w:t>
      </w:r>
    </w:p>
    <w:p w14:paraId="2DCCF5E7" w14:textId="787D2511" w:rsidR="00050526" w:rsidRPr="003E760E" w:rsidRDefault="00050526" w:rsidP="00A43C2B">
      <w:pPr>
        <w:pStyle w:val="Heading1"/>
        <w:rPr>
          <w:rFonts w:cs="Times New Roman"/>
        </w:rPr>
      </w:pPr>
      <w:r w:rsidRPr="003E760E">
        <w:rPr>
          <w:rFonts w:cs="Times New Roman"/>
        </w:rPr>
        <w:t>A</w:t>
      </w:r>
      <w:r w:rsidR="00941C54">
        <w:rPr>
          <w:rFonts w:cs="Times New Roman"/>
        </w:rPr>
        <w:t>BSTRACT</w:t>
      </w:r>
    </w:p>
    <w:p w14:paraId="6962DE55" w14:textId="180B7E1E" w:rsidR="00C64F0D" w:rsidRPr="003E760E" w:rsidRDefault="008802D9" w:rsidP="00D81D77">
      <w:pPr>
        <w:spacing w:line="480" w:lineRule="auto"/>
        <w:rPr>
          <w:rFonts w:cs="Times New Roman"/>
        </w:rPr>
      </w:pPr>
      <w:r w:rsidRPr="003E760E">
        <w:rPr>
          <w:rFonts w:cs="Times New Roman"/>
        </w:rPr>
        <w:t>Understanding b</w:t>
      </w:r>
      <w:r w:rsidR="008E723E" w:rsidRPr="003E760E">
        <w:rPr>
          <w:rFonts w:cs="Times New Roman"/>
        </w:rPr>
        <w:t>ird migration at low altitudes</w:t>
      </w:r>
      <w:r w:rsidRPr="003E760E">
        <w:rPr>
          <w:rFonts w:cs="Times New Roman"/>
        </w:rPr>
        <w:t xml:space="preserve"> is critical to evaluating risk of collision with obstacles</w:t>
      </w:r>
      <w:r w:rsidR="0036753C" w:rsidRPr="003E760E">
        <w:rPr>
          <w:rFonts w:cs="Times New Roman"/>
        </w:rPr>
        <w:t>.</w:t>
      </w:r>
      <w:r w:rsidR="006E4601" w:rsidRPr="003E760E">
        <w:rPr>
          <w:rFonts w:cs="Times New Roman"/>
        </w:rPr>
        <w:t xml:space="preserve"> </w:t>
      </w:r>
      <w:r w:rsidR="00E66D32" w:rsidRPr="003E760E">
        <w:rPr>
          <w:rFonts w:cs="Times New Roman"/>
        </w:rPr>
        <w:t xml:space="preserve">Recent advances in </w:t>
      </w:r>
      <w:r w:rsidR="00F57FDB" w:rsidRPr="003E760E">
        <w:rPr>
          <w:rFonts w:cs="Times New Roman"/>
        </w:rPr>
        <w:t xml:space="preserve">satellite </w:t>
      </w:r>
      <w:r w:rsidR="00E66D32" w:rsidRPr="003E760E">
        <w:rPr>
          <w:rFonts w:cs="Times New Roman"/>
        </w:rPr>
        <w:t xml:space="preserve">tracking technologies allow </w:t>
      </w:r>
      <w:r w:rsidR="00F57FDB" w:rsidRPr="003E760E">
        <w:rPr>
          <w:rFonts w:cs="Times New Roman"/>
        </w:rPr>
        <w:t>quantifying</w:t>
      </w:r>
      <w:r w:rsidR="00117A9F" w:rsidRPr="003E760E">
        <w:rPr>
          <w:rFonts w:cs="Times New Roman"/>
        </w:rPr>
        <w:t xml:space="preserve"> use of low altitudes by </w:t>
      </w:r>
      <w:r w:rsidR="00FE3431" w:rsidRPr="003E760E">
        <w:rPr>
          <w:rFonts w:cs="Times New Roman"/>
        </w:rPr>
        <w:t xml:space="preserve">small </w:t>
      </w:r>
      <w:r w:rsidR="00117A9F" w:rsidRPr="003E760E">
        <w:rPr>
          <w:rFonts w:cs="Times New Roman"/>
        </w:rPr>
        <w:t>migrat</w:t>
      </w:r>
      <w:r w:rsidR="002D7183" w:rsidRPr="003E760E">
        <w:rPr>
          <w:rFonts w:cs="Times New Roman"/>
        </w:rPr>
        <w:t>ing birds</w:t>
      </w:r>
      <w:r w:rsidR="00E66D32" w:rsidRPr="003E760E">
        <w:rPr>
          <w:rFonts w:cs="Times New Roman"/>
        </w:rPr>
        <w:t xml:space="preserve"> with a high level of precision</w:t>
      </w:r>
      <w:r w:rsidR="0036753C" w:rsidRPr="003E760E">
        <w:rPr>
          <w:rFonts w:cs="Times New Roman"/>
        </w:rPr>
        <w:t>, allowing species</w:t>
      </w:r>
      <w:r w:rsidR="006E4601" w:rsidRPr="003E760E">
        <w:rPr>
          <w:rFonts w:cs="Times New Roman"/>
        </w:rPr>
        <w:t xml:space="preserve">-level inference into potential collision risk based on </w:t>
      </w:r>
      <w:r w:rsidR="00F47790" w:rsidRPr="003E760E">
        <w:rPr>
          <w:rFonts w:cs="Times New Roman"/>
        </w:rPr>
        <w:t>flight</w:t>
      </w:r>
      <w:r w:rsidR="006E4601" w:rsidRPr="003E760E">
        <w:rPr>
          <w:rFonts w:cs="Times New Roman"/>
        </w:rPr>
        <w:t xml:space="preserve"> altitude. </w:t>
      </w:r>
      <w:r w:rsidR="00A5067A" w:rsidRPr="003E760E">
        <w:rPr>
          <w:rFonts w:cs="Times New Roman"/>
        </w:rPr>
        <w:t>The American Woodcock (</w:t>
      </w:r>
      <w:proofErr w:type="spellStart"/>
      <w:r w:rsidR="00A5067A" w:rsidRPr="003E760E">
        <w:rPr>
          <w:rFonts w:cs="Times New Roman"/>
          <w:i/>
          <w:iCs/>
        </w:rPr>
        <w:t>Scolopax</w:t>
      </w:r>
      <w:proofErr w:type="spellEnd"/>
      <w:r w:rsidR="00A5067A" w:rsidRPr="003E760E">
        <w:rPr>
          <w:rFonts w:cs="Times New Roman"/>
          <w:i/>
          <w:iCs/>
        </w:rPr>
        <w:t xml:space="preserve"> minor</w:t>
      </w:r>
      <w:r w:rsidR="00A5067A" w:rsidRPr="003E760E">
        <w:rPr>
          <w:rFonts w:cs="Times New Roman"/>
        </w:rPr>
        <w:t>)</w:t>
      </w:r>
      <w:r w:rsidR="002654E3" w:rsidRPr="003E760E">
        <w:rPr>
          <w:rFonts w:cs="Times New Roman"/>
        </w:rPr>
        <w:t xml:space="preserve"> </w:t>
      </w:r>
      <w:r w:rsidR="00B31326" w:rsidRPr="003E760E">
        <w:rPr>
          <w:rFonts w:cs="Times New Roman"/>
        </w:rPr>
        <w:t>is suspected to be</w:t>
      </w:r>
      <w:r w:rsidR="008F0E15" w:rsidRPr="003E760E">
        <w:rPr>
          <w:rFonts w:cs="Times New Roman"/>
        </w:rPr>
        <w:t xml:space="preserve"> a low altitude migrant</w:t>
      </w:r>
      <w:r w:rsidR="00D37053" w:rsidRPr="003E760E">
        <w:rPr>
          <w:rFonts w:cs="Times New Roman"/>
        </w:rPr>
        <w:t xml:space="preserve"> due to its frequent collisions with</w:t>
      </w:r>
      <w:r w:rsidR="00570F51" w:rsidRPr="003E760E">
        <w:rPr>
          <w:rFonts w:cs="Times New Roman"/>
        </w:rPr>
        <w:t xml:space="preserve"> build</w:t>
      </w:r>
      <w:r w:rsidR="00543D87" w:rsidRPr="003E760E">
        <w:rPr>
          <w:rFonts w:cs="Times New Roman"/>
        </w:rPr>
        <w:t xml:space="preserve">ings, and </w:t>
      </w:r>
      <w:r w:rsidR="00CB46C4" w:rsidRPr="003E760E">
        <w:rPr>
          <w:rFonts w:cs="Times New Roman"/>
        </w:rPr>
        <w:t>subsequent</w:t>
      </w:r>
      <w:r w:rsidR="00543D87" w:rsidRPr="003E760E">
        <w:rPr>
          <w:rFonts w:cs="Times New Roman"/>
        </w:rPr>
        <w:t xml:space="preserve"> mortality during migration </w:t>
      </w:r>
      <w:r w:rsidR="008F0E15" w:rsidRPr="003E760E">
        <w:rPr>
          <w:rFonts w:cs="Times New Roman"/>
        </w:rPr>
        <w:t>may be contributing to population</w:t>
      </w:r>
      <w:r w:rsidR="00FB2E69" w:rsidRPr="003E760E">
        <w:rPr>
          <w:rFonts w:cs="Times New Roman"/>
        </w:rPr>
        <w:t xml:space="preserve"> decline</w:t>
      </w:r>
      <w:r w:rsidR="008F0E15" w:rsidRPr="003E760E">
        <w:rPr>
          <w:rFonts w:cs="Times New Roman"/>
        </w:rPr>
        <w:t>s</w:t>
      </w:r>
      <w:r w:rsidR="00FB2E69" w:rsidRPr="003E760E">
        <w:rPr>
          <w:rFonts w:cs="Times New Roman"/>
        </w:rPr>
        <w:t xml:space="preserve">. We </w:t>
      </w:r>
      <w:r w:rsidR="004523BB" w:rsidRPr="003E760E">
        <w:rPr>
          <w:rFonts w:cs="Times New Roman"/>
        </w:rPr>
        <w:t>investigated</w:t>
      </w:r>
      <w:r w:rsidR="00FB2E69" w:rsidRPr="003E760E">
        <w:rPr>
          <w:rFonts w:cs="Times New Roman"/>
        </w:rPr>
        <w:t xml:space="preserve"> </w:t>
      </w:r>
      <w:r w:rsidR="008F0E15" w:rsidRPr="003E760E">
        <w:rPr>
          <w:rFonts w:cs="Times New Roman"/>
        </w:rPr>
        <w:t>migratory flight altitudes using satellite transmitters deployed on woodcock in 2020–</w:t>
      </w:r>
      <w:r w:rsidR="006C1FB2" w:rsidRPr="003E760E">
        <w:rPr>
          <w:rFonts w:cs="Times New Roman"/>
        </w:rPr>
        <w:t>2024 and</w:t>
      </w:r>
      <w:r w:rsidR="00FB2E69" w:rsidRPr="003E760E">
        <w:rPr>
          <w:rFonts w:cs="Times New Roman"/>
        </w:rPr>
        <w:t xml:space="preserve"> examine</w:t>
      </w:r>
      <w:r w:rsidR="008F0E15" w:rsidRPr="003E760E">
        <w:rPr>
          <w:rFonts w:cs="Times New Roman"/>
        </w:rPr>
        <w:t>d</w:t>
      </w:r>
      <w:r w:rsidR="00FB2E69" w:rsidRPr="003E760E">
        <w:rPr>
          <w:rFonts w:cs="Times New Roman"/>
        </w:rPr>
        <w:t xml:space="preserve"> how flight altitudes compare to the </w:t>
      </w:r>
      <w:r w:rsidR="003C0FFE" w:rsidRPr="003E760E">
        <w:rPr>
          <w:rFonts w:cs="Times New Roman"/>
        </w:rPr>
        <w:t xml:space="preserve">heights </w:t>
      </w:r>
      <w:r w:rsidR="00FB2E69" w:rsidRPr="003E760E">
        <w:rPr>
          <w:rFonts w:cs="Times New Roman"/>
        </w:rPr>
        <w:t>of common airspace obstacles</w:t>
      </w:r>
      <w:r w:rsidR="004523BB" w:rsidRPr="003E760E">
        <w:rPr>
          <w:rFonts w:cs="Times New Roman"/>
        </w:rPr>
        <w:t xml:space="preserve">. </w:t>
      </w:r>
      <w:r w:rsidR="00F57FDB" w:rsidRPr="003E760E">
        <w:rPr>
          <w:rFonts w:cs="Times New Roman"/>
        </w:rPr>
        <w:t>Each t</w:t>
      </w:r>
      <w:r w:rsidR="00C87990" w:rsidRPr="003E760E">
        <w:rPr>
          <w:rFonts w:cs="Times New Roman"/>
        </w:rPr>
        <w:t xml:space="preserve">ransmitter recorded </w:t>
      </w:r>
      <w:r w:rsidR="00DE038D" w:rsidRPr="003E760E">
        <w:rPr>
          <w:rFonts w:cs="Times New Roman"/>
        </w:rPr>
        <w:t xml:space="preserve">a </w:t>
      </w:r>
      <w:r w:rsidR="00C87990" w:rsidRPr="003E760E">
        <w:rPr>
          <w:rFonts w:cs="Times New Roman"/>
        </w:rPr>
        <w:t xml:space="preserve">nocturnal GPS location with </w:t>
      </w:r>
      <w:r w:rsidR="00DE038D" w:rsidRPr="003E760E">
        <w:rPr>
          <w:rFonts w:cs="Times New Roman"/>
        </w:rPr>
        <w:t xml:space="preserve">an </w:t>
      </w:r>
      <w:r w:rsidR="00C87990" w:rsidRPr="003E760E">
        <w:rPr>
          <w:rFonts w:cs="Times New Roman"/>
        </w:rPr>
        <w:t>altitude reading</w:t>
      </w:r>
      <w:r w:rsidR="00DE038D" w:rsidRPr="003E760E">
        <w:rPr>
          <w:rFonts w:cs="Times New Roman"/>
        </w:rPr>
        <w:t xml:space="preserve"> </w:t>
      </w:r>
      <w:r w:rsidR="008A6391" w:rsidRPr="003E760E">
        <w:rPr>
          <w:rFonts w:cs="Times New Roman"/>
        </w:rPr>
        <w:t>every 1</w:t>
      </w:r>
      <w:r w:rsidR="00DF5C28" w:rsidRPr="003E760E">
        <w:rPr>
          <w:rFonts w:cs="Times New Roman"/>
        </w:rPr>
        <w:t>–</w:t>
      </w:r>
      <w:r w:rsidR="008A6391" w:rsidRPr="003E760E">
        <w:rPr>
          <w:rFonts w:cs="Times New Roman"/>
        </w:rPr>
        <w:t xml:space="preserve">3 days </w:t>
      </w:r>
      <w:r w:rsidR="00C87990" w:rsidRPr="003E760E">
        <w:rPr>
          <w:rFonts w:cs="Times New Roman"/>
        </w:rPr>
        <w:t xml:space="preserve">during </w:t>
      </w:r>
      <w:r w:rsidR="00A61DC7" w:rsidRPr="003E760E">
        <w:rPr>
          <w:rFonts w:cs="Times New Roman"/>
        </w:rPr>
        <w:t xml:space="preserve">fall and spring </w:t>
      </w:r>
      <w:r w:rsidR="00C87990" w:rsidRPr="003E760E">
        <w:rPr>
          <w:rFonts w:cs="Times New Roman"/>
        </w:rPr>
        <w:t>migration</w:t>
      </w:r>
      <w:r w:rsidR="00A61DC7" w:rsidRPr="003E760E">
        <w:rPr>
          <w:rFonts w:cs="Times New Roman"/>
        </w:rPr>
        <w:t xml:space="preserve">s. We </w:t>
      </w:r>
      <w:r w:rsidR="00A6264B" w:rsidRPr="003E760E">
        <w:rPr>
          <w:rFonts w:cs="Times New Roman"/>
        </w:rPr>
        <w:t>implemented</w:t>
      </w:r>
      <w:r w:rsidR="008F0E15" w:rsidRPr="003E760E">
        <w:rPr>
          <w:rFonts w:cs="Times New Roman"/>
        </w:rPr>
        <w:t xml:space="preserve"> a </w:t>
      </w:r>
      <w:r w:rsidR="00BD3B77" w:rsidRPr="003E760E">
        <w:rPr>
          <w:rFonts w:cs="Times New Roman"/>
        </w:rPr>
        <w:t>Bayesian</w:t>
      </w:r>
      <w:r w:rsidR="00404883" w:rsidRPr="003E760E">
        <w:rPr>
          <w:rFonts w:cs="Times New Roman"/>
        </w:rPr>
        <w:t xml:space="preserve"> </w:t>
      </w:r>
      <w:r w:rsidR="001A6A68" w:rsidRPr="003E760E">
        <w:rPr>
          <w:rFonts w:cs="Times New Roman"/>
        </w:rPr>
        <w:t xml:space="preserve">hierarchical </w:t>
      </w:r>
      <w:r w:rsidR="00404883" w:rsidRPr="003E760E">
        <w:rPr>
          <w:rFonts w:cs="Times New Roman"/>
        </w:rPr>
        <w:t>mixture</w:t>
      </w:r>
      <w:r w:rsidR="008F0E15" w:rsidRPr="003E760E">
        <w:rPr>
          <w:rFonts w:cs="Times New Roman"/>
        </w:rPr>
        <w:t xml:space="preserve"> model</w:t>
      </w:r>
      <w:r w:rsidR="00A6264B" w:rsidRPr="003E760E">
        <w:rPr>
          <w:rFonts w:cs="Times New Roman"/>
        </w:rPr>
        <w:t xml:space="preserve"> to identify whether locations w</w:t>
      </w:r>
      <w:r w:rsidR="008F0E15" w:rsidRPr="003E760E">
        <w:rPr>
          <w:rFonts w:cs="Times New Roman"/>
        </w:rPr>
        <w:t>ere</w:t>
      </w:r>
      <w:r w:rsidR="00A6264B" w:rsidRPr="003E760E">
        <w:rPr>
          <w:rFonts w:cs="Times New Roman"/>
        </w:rPr>
        <w:t xml:space="preserve"> </w:t>
      </w:r>
      <w:r w:rsidR="00772954" w:rsidRPr="003E760E">
        <w:rPr>
          <w:rFonts w:cs="Times New Roman"/>
        </w:rPr>
        <w:t>recorded</w:t>
      </w:r>
      <w:r w:rsidR="00B32706" w:rsidRPr="003E760E">
        <w:rPr>
          <w:rFonts w:cs="Times New Roman"/>
        </w:rPr>
        <w:t xml:space="preserve"> on the ground or during </w:t>
      </w:r>
      <w:r w:rsidR="00A17640" w:rsidRPr="003E760E">
        <w:rPr>
          <w:rFonts w:cs="Times New Roman"/>
        </w:rPr>
        <w:t>flight</w:t>
      </w:r>
      <w:r w:rsidR="00404883" w:rsidRPr="003E760E">
        <w:rPr>
          <w:rFonts w:cs="Times New Roman"/>
        </w:rPr>
        <w:t>, isolate measurement error,</w:t>
      </w:r>
      <w:r w:rsidR="00A17640" w:rsidRPr="003E760E">
        <w:rPr>
          <w:rFonts w:cs="Times New Roman"/>
        </w:rPr>
        <w:t xml:space="preserve"> and</w:t>
      </w:r>
      <w:r w:rsidR="00B32706" w:rsidRPr="003E760E">
        <w:rPr>
          <w:rFonts w:cs="Times New Roman"/>
        </w:rPr>
        <w:t xml:space="preserve"> describe the distribution of </w:t>
      </w:r>
      <w:r w:rsidR="008F0E15" w:rsidRPr="003E760E">
        <w:rPr>
          <w:rFonts w:cs="Times New Roman"/>
        </w:rPr>
        <w:t>f</w:t>
      </w:r>
      <w:r w:rsidR="00B32706" w:rsidRPr="003E760E">
        <w:rPr>
          <w:rFonts w:cs="Times New Roman"/>
        </w:rPr>
        <w:t>light altitudes. We fo</w:t>
      </w:r>
      <w:r w:rsidR="005740E1" w:rsidRPr="003E760E">
        <w:rPr>
          <w:rFonts w:cs="Times New Roman"/>
        </w:rPr>
        <w:t xml:space="preserve">und that </w:t>
      </w:r>
      <w:r w:rsidR="00D13D88" w:rsidRPr="003E760E">
        <w:rPr>
          <w:rFonts w:cs="Times New Roman"/>
        </w:rPr>
        <w:t>migrating</w:t>
      </w:r>
      <w:r w:rsidR="005740E1" w:rsidRPr="003E760E">
        <w:rPr>
          <w:rFonts w:cs="Times New Roman"/>
        </w:rPr>
        <w:t xml:space="preserve"> woodcock </w:t>
      </w:r>
      <w:r w:rsidR="002402DD" w:rsidRPr="003E760E">
        <w:rPr>
          <w:rFonts w:cs="Times New Roman"/>
        </w:rPr>
        <w:t xml:space="preserve">fly at </w:t>
      </w:r>
      <w:r w:rsidR="00992457" w:rsidRPr="003E760E">
        <w:rPr>
          <w:rFonts w:cs="Times New Roman"/>
        </w:rPr>
        <w:t xml:space="preserve">mean </w:t>
      </w:r>
      <w:r w:rsidR="002402DD" w:rsidRPr="003E760E">
        <w:rPr>
          <w:rFonts w:cs="Times New Roman"/>
        </w:rPr>
        <w:t>altitudes of 3</w:t>
      </w:r>
      <w:r w:rsidR="007553C6" w:rsidRPr="003E760E">
        <w:rPr>
          <w:rFonts w:cs="Times New Roman"/>
        </w:rPr>
        <w:t>79</w:t>
      </w:r>
      <w:r w:rsidR="002E7A8C" w:rsidRPr="003E760E">
        <w:rPr>
          <w:rFonts w:cs="Times New Roman"/>
        </w:rPr>
        <w:t xml:space="preserve"> </w:t>
      </w:r>
      <w:r w:rsidR="00992457" w:rsidRPr="003E760E">
        <w:rPr>
          <w:rFonts w:cs="Times New Roman"/>
        </w:rPr>
        <w:t xml:space="preserve">m </w:t>
      </w:r>
      <w:r w:rsidR="002E7D91" w:rsidRPr="003E760E">
        <w:rPr>
          <w:rFonts w:cs="Times New Roman"/>
        </w:rPr>
        <w:t>above ground level</w:t>
      </w:r>
      <w:r w:rsidR="006B7D37" w:rsidRPr="003E760E">
        <w:rPr>
          <w:rFonts w:cs="Times New Roman"/>
        </w:rPr>
        <w:t xml:space="preserve">, </w:t>
      </w:r>
      <w:r w:rsidR="00642C9F" w:rsidRPr="003E760E">
        <w:rPr>
          <w:rFonts w:cs="Times New Roman"/>
        </w:rPr>
        <w:t>flying higher during spring</w:t>
      </w:r>
      <w:r w:rsidR="00FB30A6" w:rsidRPr="003E760E">
        <w:rPr>
          <w:rFonts w:cs="Times New Roman"/>
        </w:rPr>
        <w:t xml:space="preserve"> (</w:t>
      </w:r>
      <w:r w:rsidR="006B7D37" w:rsidRPr="003E760E">
        <w:rPr>
          <w:rFonts w:cs="Times New Roman"/>
        </w:rPr>
        <w:t xml:space="preserve">mean: </w:t>
      </w:r>
      <w:r w:rsidR="00993822" w:rsidRPr="003E760E">
        <w:rPr>
          <w:rFonts w:cs="Times New Roman"/>
        </w:rPr>
        <w:t>4</w:t>
      </w:r>
      <w:r w:rsidR="000A0B1E" w:rsidRPr="003E760E">
        <w:rPr>
          <w:rFonts w:cs="Times New Roman"/>
        </w:rPr>
        <w:t>4</w:t>
      </w:r>
      <w:r w:rsidR="00125098" w:rsidRPr="003E760E">
        <w:rPr>
          <w:rFonts w:cs="Times New Roman"/>
        </w:rPr>
        <w:t>4</w:t>
      </w:r>
      <w:r w:rsidR="002E7A8C" w:rsidRPr="003E760E">
        <w:rPr>
          <w:rFonts w:cs="Times New Roman"/>
        </w:rPr>
        <w:t xml:space="preserve"> </w:t>
      </w:r>
      <w:r w:rsidR="00993822" w:rsidRPr="003E760E">
        <w:rPr>
          <w:rFonts w:cs="Times New Roman"/>
        </w:rPr>
        <w:t>m</w:t>
      </w:r>
      <w:r w:rsidR="00FB30A6" w:rsidRPr="003E760E">
        <w:rPr>
          <w:rFonts w:cs="Times New Roman"/>
        </w:rPr>
        <w:t xml:space="preserve">, 95% </w:t>
      </w:r>
      <w:r w:rsidR="0047075C" w:rsidRPr="003E760E">
        <w:rPr>
          <w:rFonts w:cs="Times New Roman"/>
        </w:rPr>
        <w:t>credible interval</w:t>
      </w:r>
      <w:r w:rsidR="00FB30A6" w:rsidRPr="003E760E">
        <w:rPr>
          <w:rFonts w:cs="Times New Roman"/>
        </w:rPr>
        <w:t xml:space="preserve">: </w:t>
      </w:r>
      <w:r w:rsidR="00D5147E" w:rsidRPr="003E760E">
        <w:rPr>
          <w:rFonts w:cs="Times New Roman"/>
        </w:rPr>
        <w:t>3</w:t>
      </w:r>
      <w:r w:rsidR="004F4844" w:rsidRPr="003E760E">
        <w:rPr>
          <w:rFonts w:cs="Times New Roman"/>
        </w:rPr>
        <w:t>33</w:t>
      </w:r>
      <w:r w:rsidR="00D5147E" w:rsidRPr="003E760E">
        <w:rPr>
          <w:rFonts w:cs="Times New Roman"/>
        </w:rPr>
        <w:t>–</w:t>
      </w:r>
      <w:r w:rsidR="004F4844" w:rsidRPr="003E760E">
        <w:rPr>
          <w:rFonts w:cs="Times New Roman"/>
        </w:rPr>
        <w:t>578</w:t>
      </w:r>
      <w:r w:rsidR="002E7A8C" w:rsidRPr="003E760E">
        <w:rPr>
          <w:rFonts w:cs="Times New Roman"/>
        </w:rPr>
        <w:t xml:space="preserve"> </w:t>
      </w:r>
      <w:r w:rsidR="00D5147E" w:rsidRPr="003E760E">
        <w:rPr>
          <w:rFonts w:cs="Times New Roman"/>
        </w:rPr>
        <w:t>m</w:t>
      </w:r>
      <w:r w:rsidR="00FB30A6" w:rsidRPr="003E760E">
        <w:rPr>
          <w:rFonts w:cs="Times New Roman"/>
        </w:rPr>
        <w:t>) than fall (</w:t>
      </w:r>
      <w:r w:rsidR="00C72D49" w:rsidRPr="003E760E">
        <w:rPr>
          <w:rFonts w:cs="Times New Roman"/>
        </w:rPr>
        <w:t>3</w:t>
      </w:r>
      <w:r w:rsidR="004F4844" w:rsidRPr="003E760E">
        <w:rPr>
          <w:rFonts w:cs="Times New Roman"/>
        </w:rPr>
        <w:t>38</w:t>
      </w:r>
      <w:r w:rsidR="00C15B7E" w:rsidRPr="003E760E">
        <w:rPr>
          <w:rFonts w:cs="Times New Roman"/>
        </w:rPr>
        <w:t xml:space="preserve"> </w:t>
      </w:r>
      <w:r w:rsidR="00C72D49" w:rsidRPr="003E760E">
        <w:rPr>
          <w:rFonts w:cs="Times New Roman"/>
        </w:rPr>
        <w:t>m</w:t>
      </w:r>
      <w:r w:rsidR="00FB30A6" w:rsidRPr="003E760E">
        <w:rPr>
          <w:rFonts w:cs="Times New Roman"/>
        </w:rPr>
        <w:t xml:space="preserve">, 95% CRI: </w:t>
      </w:r>
      <w:r w:rsidR="00C72D49" w:rsidRPr="003E760E">
        <w:rPr>
          <w:rFonts w:cs="Times New Roman"/>
        </w:rPr>
        <w:t>2</w:t>
      </w:r>
      <w:r w:rsidR="004F4844" w:rsidRPr="003E760E">
        <w:rPr>
          <w:rFonts w:cs="Times New Roman"/>
        </w:rPr>
        <w:t>67</w:t>
      </w:r>
      <w:r w:rsidR="00C72D49" w:rsidRPr="003E760E">
        <w:rPr>
          <w:rFonts w:cs="Times New Roman"/>
        </w:rPr>
        <w:t>–</w:t>
      </w:r>
      <w:r w:rsidR="006B3B9A" w:rsidRPr="003E760E">
        <w:rPr>
          <w:rFonts w:cs="Times New Roman"/>
        </w:rPr>
        <w:t>4</w:t>
      </w:r>
      <w:r w:rsidR="004F4844" w:rsidRPr="003E760E">
        <w:rPr>
          <w:rFonts w:cs="Times New Roman"/>
        </w:rPr>
        <w:t>23</w:t>
      </w:r>
      <w:r w:rsidR="00C15B7E" w:rsidRPr="003E760E">
        <w:rPr>
          <w:rFonts w:cs="Times New Roman"/>
        </w:rPr>
        <w:t xml:space="preserve"> </w:t>
      </w:r>
      <w:r w:rsidR="00C72D49" w:rsidRPr="003E760E">
        <w:rPr>
          <w:rFonts w:cs="Times New Roman"/>
        </w:rPr>
        <w:t>m</w:t>
      </w:r>
      <w:r w:rsidR="00FB30A6" w:rsidRPr="003E760E">
        <w:rPr>
          <w:rFonts w:cs="Times New Roman"/>
        </w:rPr>
        <w:t>)</w:t>
      </w:r>
      <w:r w:rsidR="008F0E15" w:rsidRPr="003E760E">
        <w:rPr>
          <w:rFonts w:cs="Times New Roman"/>
        </w:rPr>
        <w:t xml:space="preserve">. </w:t>
      </w:r>
      <w:r w:rsidR="009E32D7" w:rsidRPr="003E760E">
        <w:rPr>
          <w:rFonts w:cs="Times New Roman"/>
        </w:rPr>
        <w:t>Woodcock flight altitudes were</w:t>
      </w:r>
      <w:r w:rsidR="00264104" w:rsidRPr="003E760E">
        <w:rPr>
          <w:rFonts w:cs="Times New Roman"/>
        </w:rPr>
        <w:t xml:space="preserve"> frequently lower than could be observed using weather radar (</w:t>
      </w:r>
      <w:r w:rsidR="000C5186" w:rsidRPr="003E760E">
        <w:rPr>
          <w:rFonts w:cs="Times New Roman"/>
        </w:rPr>
        <w:t>27</w:t>
      </w:r>
      <w:r w:rsidR="00264104" w:rsidRPr="003E760E">
        <w:rPr>
          <w:rFonts w:cs="Times New Roman"/>
        </w:rPr>
        <w:t>% of observations)</w:t>
      </w:r>
      <w:r w:rsidR="006D6F7C" w:rsidRPr="003E760E">
        <w:rPr>
          <w:rFonts w:cs="Times New Roman"/>
        </w:rPr>
        <w:t xml:space="preserve">, and </w:t>
      </w:r>
      <w:r w:rsidR="000C5186" w:rsidRPr="003E760E">
        <w:rPr>
          <w:rFonts w:cs="Times New Roman"/>
        </w:rPr>
        <w:t>57</w:t>
      </w:r>
      <w:r w:rsidR="006D6F7C" w:rsidRPr="003E760E">
        <w:rPr>
          <w:rFonts w:cs="Times New Roman"/>
        </w:rPr>
        <w:t xml:space="preserve">% of observations fell within the altitude range of </w:t>
      </w:r>
      <w:r w:rsidR="0035452E" w:rsidRPr="003E760E">
        <w:rPr>
          <w:rFonts w:cs="Times New Roman"/>
        </w:rPr>
        <w:t xml:space="preserve">≥1 </w:t>
      </w:r>
      <w:r w:rsidR="006D6F7C" w:rsidRPr="003E760E">
        <w:rPr>
          <w:rFonts w:cs="Times New Roman"/>
        </w:rPr>
        <w:t xml:space="preserve">airspace obstacle. </w:t>
      </w:r>
      <w:r w:rsidR="003D0D73" w:rsidRPr="003E760E">
        <w:rPr>
          <w:rFonts w:cs="Times New Roman"/>
        </w:rPr>
        <w:t>Our results suggest that woodcock</w:t>
      </w:r>
      <w:r w:rsidR="00214F22" w:rsidRPr="003E760E">
        <w:rPr>
          <w:rFonts w:cs="Times New Roman"/>
        </w:rPr>
        <w:t xml:space="preserve"> fly at altitudes lower than</w:t>
      </w:r>
      <w:r w:rsidR="00744819" w:rsidRPr="003E760E">
        <w:rPr>
          <w:rFonts w:cs="Times New Roman"/>
        </w:rPr>
        <w:t xml:space="preserve"> reported for</w:t>
      </w:r>
      <w:r w:rsidR="00214F22" w:rsidRPr="003E760E">
        <w:rPr>
          <w:rFonts w:cs="Times New Roman"/>
        </w:rPr>
        <w:t xml:space="preserve"> most nocturnal migrants, </w:t>
      </w:r>
      <w:r w:rsidR="00744819" w:rsidRPr="003E760E">
        <w:rPr>
          <w:rFonts w:cs="Times New Roman"/>
        </w:rPr>
        <w:t>which</w:t>
      </w:r>
      <w:r w:rsidR="00214F22" w:rsidRPr="003E760E">
        <w:rPr>
          <w:rFonts w:cs="Times New Roman"/>
        </w:rPr>
        <w:t xml:space="preserve"> likely contributes to their vulnerability to obstacle collisions. </w:t>
      </w:r>
      <w:r w:rsidR="00582374" w:rsidRPr="003E760E">
        <w:rPr>
          <w:rFonts w:cs="Times New Roman"/>
        </w:rPr>
        <w:t xml:space="preserve">Woodcock </w:t>
      </w:r>
      <w:proofErr w:type="gramStart"/>
      <w:r w:rsidR="00582374" w:rsidRPr="003E760E">
        <w:rPr>
          <w:rFonts w:cs="Times New Roman"/>
        </w:rPr>
        <w:t>provide</w:t>
      </w:r>
      <w:proofErr w:type="gramEnd"/>
      <w:r w:rsidR="00582374" w:rsidRPr="003E760E">
        <w:rPr>
          <w:rFonts w:cs="Times New Roman"/>
        </w:rPr>
        <w:t xml:space="preserve"> an example of how </w:t>
      </w:r>
      <w:r w:rsidR="00253245" w:rsidRPr="003E760E">
        <w:rPr>
          <w:rFonts w:cs="Times New Roman"/>
        </w:rPr>
        <w:t xml:space="preserve">vulnerability to obstacle collisions during nocturnal migratory flights </w:t>
      </w:r>
      <w:r w:rsidR="00E50202" w:rsidRPr="003E760E">
        <w:rPr>
          <w:rFonts w:cs="Times New Roman"/>
        </w:rPr>
        <w:t>are often</w:t>
      </w:r>
      <w:r w:rsidR="00253245" w:rsidRPr="003E760E">
        <w:rPr>
          <w:rFonts w:cs="Times New Roman"/>
        </w:rPr>
        <w:t xml:space="preserve"> species-specific, and </w:t>
      </w:r>
      <w:r w:rsidR="00B6303B" w:rsidRPr="003E760E">
        <w:rPr>
          <w:rFonts w:cs="Times New Roman"/>
        </w:rPr>
        <w:t xml:space="preserve">mitigation efforts </w:t>
      </w:r>
      <w:r w:rsidR="00453B6D" w:rsidRPr="003E760E">
        <w:rPr>
          <w:rFonts w:cs="Times New Roman"/>
        </w:rPr>
        <w:t xml:space="preserve">should </w:t>
      </w:r>
      <w:r w:rsidR="00837A3F" w:rsidRPr="003E760E">
        <w:rPr>
          <w:rFonts w:cs="Times New Roman"/>
        </w:rPr>
        <w:t xml:space="preserve">incorporate measures aimed at reducing collisions </w:t>
      </w:r>
      <w:r w:rsidR="00837A3F" w:rsidRPr="003E760E">
        <w:rPr>
          <w:rFonts w:cs="Times New Roman"/>
        </w:rPr>
        <w:lastRenderedPageBreak/>
        <w:t xml:space="preserve">during both diurnal stopovers and nocturnal migratory flights to </w:t>
      </w:r>
      <w:r w:rsidR="00C64F0D" w:rsidRPr="003E760E">
        <w:rPr>
          <w:rFonts w:cs="Times New Roman"/>
        </w:rPr>
        <w:t>effectively reduce bird collision mortality.</w:t>
      </w:r>
    </w:p>
    <w:p w14:paraId="03F9C088" w14:textId="7403E52C" w:rsidR="00364189" w:rsidRPr="003E760E" w:rsidRDefault="0039270C" w:rsidP="00DE1FD3">
      <w:pPr>
        <w:spacing w:before="360" w:after="80"/>
        <w:rPr>
          <w:rFonts w:cs="Times New Roman"/>
        </w:rPr>
      </w:pPr>
      <w:r w:rsidRPr="003E760E">
        <w:rPr>
          <w:rStyle w:val="Heading1Char"/>
          <w:rFonts w:cs="Times New Roman"/>
        </w:rPr>
        <w:t>K</w:t>
      </w:r>
      <w:r w:rsidR="00D324C4">
        <w:rPr>
          <w:rStyle w:val="Heading1Char"/>
          <w:rFonts w:cs="Times New Roman"/>
        </w:rPr>
        <w:t>EYWORDS</w:t>
      </w:r>
      <w:r w:rsidR="000A4FEA" w:rsidRPr="003E760E">
        <w:rPr>
          <w:rFonts w:cs="Times New Roman"/>
        </w:rPr>
        <w:t xml:space="preserve"> </w:t>
      </w:r>
    </w:p>
    <w:p w14:paraId="1064DBF6" w14:textId="17251094" w:rsidR="0039270C" w:rsidRPr="003E760E" w:rsidRDefault="00A009F6" w:rsidP="000D609A">
      <w:pPr>
        <w:spacing w:line="480" w:lineRule="auto"/>
        <w:rPr>
          <w:rFonts w:cs="Times New Roman"/>
        </w:rPr>
      </w:pPr>
      <w:r w:rsidRPr="003E760E">
        <w:rPr>
          <w:rFonts w:cs="Times New Roman"/>
        </w:rPr>
        <w:t xml:space="preserve">American Woodcock, </w:t>
      </w:r>
      <w:proofErr w:type="spellStart"/>
      <w:r w:rsidRPr="003E760E">
        <w:rPr>
          <w:rFonts w:cs="Times New Roman"/>
          <w:i/>
        </w:rPr>
        <w:t>Scolopax</w:t>
      </w:r>
      <w:proofErr w:type="spellEnd"/>
      <w:r w:rsidRPr="003E760E">
        <w:rPr>
          <w:rFonts w:cs="Times New Roman"/>
          <w:i/>
        </w:rPr>
        <w:t xml:space="preserve"> minor</w:t>
      </w:r>
      <w:r w:rsidRPr="003E760E">
        <w:rPr>
          <w:rFonts w:cs="Times New Roman"/>
        </w:rPr>
        <w:t xml:space="preserve">, </w:t>
      </w:r>
      <w:r w:rsidR="000B33F2" w:rsidRPr="003E760E">
        <w:rPr>
          <w:rFonts w:cs="Times New Roman"/>
        </w:rPr>
        <w:t xml:space="preserve">migration, altitude, </w:t>
      </w:r>
      <w:r w:rsidR="008F0A7F" w:rsidRPr="003E760E">
        <w:rPr>
          <w:rFonts w:cs="Times New Roman"/>
        </w:rPr>
        <w:t>airspace, collision</w:t>
      </w:r>
      <w:r w:rsidR="005A449E" w:rsidRPr="003E760E">
        <w:rPr>
          <w:rFonts w:cs="Times New Roman"/>
        </w:rPr>
        <w:t>, transmitter</w:t>
      </w:r>
    </w:p>
    <w:p w14:paraId="22A869A3" w14:textId="547BCDAE" w:rsidR="0039270C" w:rsidRPr="003E760E" w:rsidRDefault="0039270C" w:rsidP="00364189">
      <w:pPr>
        <w:pStyle w:val="Heading1"/>
        <w:rPr>
          <w:rFonts w:cs="Times New Roman"/>
        </w:rPr>
      </w:pPr>
      <w:r w:rsidRPr="003E760E">
        <w:rPr>
          <w:rFonts w:cs="Times New Roman"/>
        </w:rPr>
        <w:t>L</w:t>
      </w:r>
      <w:r w:rsidR="00D324C4">
        <w:rPr>
          <w:rFonts w:cs="Times New Roman"/>
        </w:rPr>
        <w:t>AY SUMMARY</w:t>
      </w:r>
    </w:p>
    <w:p w14:paraId="4EFCD4BF" w14:textId="495EE907" w:rsidR="00676E70" w:rsidRPr="003E760E" w:rsidRDefault="00AE6E39" w:rsidP="00AE6E39">
      <w:pPr>
        <w:pStyle w:val="ListParagraph"/>
        <w:numPr>
          <w:ilvl w:val="0"/>
          <w:numId w:val="2"/>
        </w:numPr>
        <w:spacing w:line="480" w:lineRule="auto"/>
        <w:rPr>
          <w:rFonts w:cs="Times New Roman"/>
        </w:rPr>
      </w:pPr>
      <w:r w:rsidRPr="003E760E">
        <w:rPr>
          <w:rFonts w:cs="Times New Roman"/>
        </w:rPr>
        <w:t xml:space="preserve">Collision with </w:t>
      </w:r>
      <w:r w:rsidR="00EB3CC7" w:rsidRPr="003E760E">
        <w:rPr>
          <w:rFonts w:cs="Times New Roman"/>
        </w:rPr>
        <w:t xml:space="preserve">airspace </w:t>
      </w:r>
      <w:r w:rsidRPr="003E760E">
        <w:rPr>
          <w:rFonts w:cs="Times New Roman"/>
        </w:rPr>
        <w:t xml:space="preserve">obstacles (including buildings, wind turbines, and communication towers) is a </w:t>
      </w:r>
      <w:r w:rsidR="008B0145" w:rsidRPr="003E760E">
        <w:rPr>
          <w:rFonts w:cs="Times New Roman"/>
        </w:rPr>
        <w:t>major source of mortality for migratory birds.</w:t>
      </w:r>
    </w:p>
    <w:p w14:paraId="2C4052C8" w14:textId="0BF1FA67" w:rsidR="000F1835" w:rsidRPr="003E760E" w:rsidRDefault="009D4CB4" w:rsidP="00AE6E39">
      <w:pPr>
        <w:pStyle w:val="ListParagraph"/>
        <w:numPr>
          <w:ilvl w:val="0"/>
          <w:numId w:val="2"/>
        </w:numPr>
        <w:spacing w:line="480" w:lineRule="auto"/>
        <w:rPr>
          <w:rFonts w:cs="Times New Roman"/>
        </w:rPr>
      </w:pPr>
      <w:r w:rsidRPr="003E760E">
        <w:rPr>
          <w:rFonts w:cs="Times New Roman"/>
        </w:rPr>
        <w:t xml:space="preserve">In this study, we examined the flight altitudes of American </w:t>
      </w:r>
      <w:r w:rsidR="00FC6DFE" w:rsidRPr="003E760E">
        <w:rPr>
          <w:rFonts w:cs="Times New Roman"/>
        </w:rPr>
        <w:t>W</w:t>
      </w:r>
      <w:r w:rsidRPr="003E760E">
        <w:rPr>
          <w:rFonts w:cs="Times New Roman"/>
        </w:rPr>
        <w:t>oodcock equipped with</w:t>
      </w:r>
      <w:r w:rsidR="00067F0F" w:rsidRPr="003E760E">
        <w:rPr>
          <w:rFonts w:cs="Times New Roman"/>
        </w:rPr>
        <w:t xml:space="preserve"> GPS transmitters </w:t>
      </w:r>
      <w:r w:rsidR="00885042" w:rsidRPr="003E760E">
        <w:rPr>
          <w:rFonts w:cs="Times New Roman"/>
        </w:rPr>
        <w:t>in 2020–2024</w:t>
      </w:r>
      <w:r w:rsidR="00123BF6" w:rsidRPr="003E760E">
        <w:rPr>
          <w:rFonts w:cs="Times New Roman"/>
        </w:rPr>
        <w:t xml:space="preserve"> and compared </w:t>
      </w:r>
      <w:r w:rsidR="00D97739" w:rsidRPr="003E760E">
        <w:rPr>
          <w:rFonts w:cs="Times New Roman"/>
        </w:rPr>
        <w:t>their flight altitudes to common airspace obstacles.</w:t>
      </w:r>
    </w:p>
    <w:p w14:paraId="2E5E8DF6" w14:textId="1749EBBE" w:rsidR="00D97739" w:rsidRPr="003E760E" w:rsidRDefault="00D97739" w:rsidP="00F10B97">
      <w:pPr>
        <w:pStyle w:val="ListParagraph"/>
        <w:numPr>
          <w:ilvl w:val="0"/>
          <w:numId w:val="2"/>
        </w:numPr>
        <w:spacing w:line="480" w:lineRule="auto"/>
        <w:rPr>
          <w:rFonts w:cs="Times New Roman"/>
        </w:rPr>
      </w:pPr>
      <w:r w:rsidRPr="003E760E">
        <w:rPr>
          <w:rFonts w:cs="Times New Roman"/>
        </w:rPr>
        <w:t xml:space="preserve">We found that woodcock fly lower </w:t>
      </w:r>
      <w:r w:rsidR="00022ACD" w:rsidRPr="003E760E">
        <w:rPr>
          <w:rFonts w:cs="Times New Roman"/>
        </w:rPr>
        <w:t xml:space="preserve">than </w:t>
      </w:r>
      <w:r w:rsidR="00F10B97" w:rsidRPr="003E760E">
        <w:rPr>
          <w:rFonts w:cs="Times New Roman"/>
        </w:rPr>
        <w:t xml:space="preserve">most nocturnal migrants, and </w:t>
      </w:r>
      <w:r w:rsidR="00C50B67" w:rsidRPr="003E760E">
        <w:rPr>
          <w:rFonts w:cs="Times New Roman"/>
        </w:rPr>
        <w:t>57</w:t>
      </w:r>
      <w:r w:rsidRPr="003E760E">
        <w:rPr>
          <w:rFonts w:cs="Times New Roman"/>
        </w:rPr>
        <w:t>% of observations fell within the altitude range of at least one airspace obstacle.</w:t>
      </w:r>
    </w:p>
    <w:p w14:paraId="0C00F010" w14:textId="2C8E806D" w:rsidR="00A52621" w:rsidRPr="003E760E" w:rsidRDefault="00D7298B" w:rsidP="00F10B97">
      <w:pPr>
        <w:pStyle w:val="ListParagraph"/>
        <w:numPr>
          <w:ilvl w:val="0"/>
          <w:numId w:val="2"/>
        </w:numPr>
        <w:spacing w:line="480" w:lineRule="auto"/>
        <w:rPr>
          <w:rFonts w:cs="Times New Roman"/>
        </w:rPr>
      </w:pPr>
      <w:r w:rsidRPr="003E760E">
        <w:rPr>
          <w:rFonts w:cs="Times New Roman"/>
        </w:rPr>
        <w:t>These l</w:t>
      </w:r>
      <w:r w:rsidR="00D756C8" w:rsidRPr="003E760E">
        <w:rPr>
          <w:rFonts w:cs="Times New Roman"/>
        </w:rPr>
        <w:t>ow</w:t>
      </w:r>
      <w:r w:rsidR="00F02E76">
        <w:rPr>
          <w:rFonts w:cs="Times New Roman"/>
        </w:rPr>
        <w:t>-</w:t>
      </w:r>
      <w:r w:rsidR="00D756C8" w:rsidRPr="003E760E">
        <w:rPr>
          <w:rFonts w:cs="Times New Roman"/>
        </w:rPr>
        <w:t xml:space="preserve">altitude flights </w:t>
      </w:r>
      <w:r w:rsidR="00A52621" w:rsidRPr="003E760E">
        <w:rPr>
          <w:rFonts w:cs="Times New Roman"/>
        </w:rPr>
        <w:t>may</w:t>
      </w:r>
      <w:r w:rsidR="008D3DC9" w:rsidRPr="003E760E">
        <w:rPr>
          <w:rFonts w:cs="Times New Roman"/>
        </w:rPr>
        <w:t xml:space="preserve"> contribute to </w:t>
      </w:r>
      <w:r w:rsidR="00A52621" w:rsidRPr="003E760E">
        <w:rPr>
          <w:rFonts w:cs="Times New Roman"/>
        </w:rPr>
        <w:t xml:space="preserve">American Woodcocks’ </w:t>
      </w:r>
      <w:r w:rsidRPr="003E760E">
        <w:rPr>
          <w:rFonts w:cs="Times New Roman"/>
        </w:rPr>
        <w:t xml:space="preserve">increased vulnerability to </w:t>
      </w:r>
      <w:r w:rsidR="009D4CB4" w:rsidRPr="003E760E">
        <w:rPr>
          <w:rFonts w:cs="Times New Roman"/>
        </w:rPr>
        <w:t xml:space="preserve">collisions with </w:t>
      </w:r>
      <w:r w:rsidRPr="003E760E">
        <w:rPr>
          <w:rFonts w:cs="Times New Roman"/>
        </w:rPr>
        <w:t>airspace obstacle</w:t>
      </w:r>
      <w:r w:rsidR="00FB2566" w:rsidRPr="003E760E">
        <w:rPr>
          <w:rFonts w:cs="Times New Roman"/>
        </w:rPr>
        <w:t>s</w:t>
      </w:r>
      <w:r w:rsidRPr="003E760E">
        <w:rPr>
          <w:rFonts w:cs="Times New Roman"/>
        </w:rPr>
        <w:t>.</w:t>
      </w:r>
    </w:p>
    <w:p w14:paraId="2782E5D8" w14:textId="71E1A4DE" w:rsidR="00F24B66" w:rsidRPr="003E760E" w:rsidRDefault="00FB6B3D" w:rsidP="00965203">
      <w:pPr>
        <w:pStyle w:val="Heading1"/>
        <w:rPr>
          <w:rFonts w:cs="Times New Roman"/>
        </w:rPr>
      </w:pPr>
      <w:r>
        <w:rPr>
          <w:rFonts w:cs="Times New Roman"/>
        </w:rPr>
        <w:t>INTRODUCTION</w:t>
      </w:r>
    </w:p>
    <w:p w14:paraId="00E2EC70" w14:textId="4D54C1F5" w:rsidR="000C59CB" w:rsidRPr="003E760E" w:rsidRDefault="00C0239F" w:rsidP="00E30983">
      <w:pPr>
        <w:spacing w:line="480" w:lineRule="auto"/>
        <w:rPr>
          <w:rFonts w:cs="Times New Roman"/>
        </w:rPr>
      </w:pPr>
      <w:r w:rsidRPr="003E760E">
        <w:rPr>
          <w:rFonts w:cs="Times New Roman"/>
        </w:rPr>
        <w:t>Avian migratory flights can be studied using a wide range of techniques</w:t>
      </w:r>
      <w:r w:rsidR="00EA3117" w:rsidRPr="003E760E">
        <w:rPr>
          <w:rFonts w:cs="Times New Roman"/>
        </w:rPr>
        <w:t xml:space="preserve">, including </w:t>
      </w:r>
      <w:r w:rsidRPr="003E760E">
        <w:rPr>
          <w:rFonts w:cs="Times New Roman"/>
        </w:rPr>
        <w:t xml:space="preserve">GPS </w:t>
      </w:r>
      <w:r w:rsidR="00930B90" w:rsidRPr="003E760E">
        <w:rPr>
          <w:rFonts w:cs="Times New Roman"/>
        </w:rPr>
        <w:t xml:space="preserve">and satellite </w:t>
      </w:r>
      <w:r w:rsidR="00FC2FCA" w:rsidRPr="003E760E">
        <w:rPr>
          <w:rFonts w:cs="Times New Roman"/>
        </w:rPr>
        <w:t>telemetry</w:t>
      </w:r>
      <w:r w:rsidR="00D573FD" w:rsidRPr="003E760E">
        <w:rPr>
          <w:rFonts w:cs="Times New Roman"/>
        </w:rPr>
        <w:t xml:space="preserve">, </w:t>
      </w:r>
      <w:r w:rsidRPr="003E760E">
        <w:rPr>
          <w:rFonts w:cs="Times New Roman"/>
        </w:rPr>
        <w:t>altimeters</w:t>
      </w:r>
      <w:r w:rsidR="00A41905" w:rsidRPr="003E760E">
        <w:rPr>
          <w:rFonts w:cs="Times New Roman"/>
        </w:rPr>
        <w:t>, imaging</w:t>
      </w:r>
      <w:r w:rsidR="00930B90" w:rsidRPr="003E760E">
        <w:rPr>
          <w:rFonts w:cs="Times New Roman"/>
        </w:rPr>
        <w:t>, and radar</w:t>
      </w:r>
      <w:r w:rsidR="00D8651B" w:rsidRPr="003E760E">
        <w:rPr>
          <w:rFonts w:cs="Times New Roman"/>
        </w:rPr>
        <w:t xml:space="preserve"> </w:t>
      </w:r>
      <w:r w:rsidR="00D8651B" w:rsidRPr="00342ED9">
        <w:rPr>
          <w:rFonts w:cs="Times New Roman"/>
        </w:rPr>
        <w:t>(Thaxter et al. 2016)</w:t>
      </w:r>
      <w:r w:rsidR="00930B90" w:rsidRPr="003E760E">
        <w:rPr>
          <w:rFonts w:cs="Times New Roman"/>
        </w:rPr>
        <w:t xml:space="preserve">. </w:t>
      </w:r>
      <w:r w:rsidR="00B949A5" w:rsidRPr="003E760E">
        <w:rPr>
          <w:rFonts w:cs="Times New Roman"/>
        </w:rPr>
        <w:t xml:space="preserve">These tools can be used to describe the altitudinal distributions of nocturnal avian migrants and examine how those altitudes shift in response to wind, weather, and artificial light during migration </w:t>
      </w:r>
      <w:r w:rsidR="00AC54AE" w:rsidRPr="00342ED9">
        <w:rPr>
          <w:rFonts w:cs="Times New Roman"/>
        </w:rPr>
        <w:t>(Bauer et al. 2019)</w:t>
      </w:r>
      <w:r w:rsidR="00B949A5" w:rsidRPr="003E760E">
        <w:rPr>
          <w:rFonts w:cs="Times New Roman"/>
        </w:rPr>
        <w:t>.</w:t>
      </w:r>
      <w:r w:rsidR="007835E0" w:rsidRPr="003E760E">
        <w:rPr>
          <w:rFonts w:cs="Times New Roman"/>
        </w:rPr>
        <w:t xml:space="preserve"> </w:t>
      </w:r>
      <w:r w:rsidR="007E7770" w:rsidRPr="003E760E">
        <w:rPr>
          <w:rFonts w:cs="Times New Roman"/>
        </w:rPr>
        <w:t xml:space="preserve">Research has focused on </w:t>
      </w:r>
      <w:r w:rsidR="00331CF4" w:rsidRPr="003E760E">
        <w:rPr>
          <w:rFonts w:cs="Times New Roman"/>
        </w:rPr>
        <w:t xml:space="preserve">how these factors influence the risk of bird collision with obstacles </w:t>
      </w:r>
      <w:r w:rsidR="00D860E1" w:rsidRPr="00342ED9">
        <w:rPr>
          <w:rFonts w:cs="Times New Roman"/>
        </w:rPr>
        <w:t>(Lao et al. 2020)</w:t>
      </w:r>
      <w:r w:rsidR="007E7770" w:rsidRPr="003E760E">
        <w:rPr>
          <w:rFonts w:cs="Times New Roman"/>
        </w:rPr>
        <w:t xml:space="preserve">, although there are still knowledge gaps </w:t>
      </w:r>
      <w:r w:rsidR="00FD4117" w:rsidRPr="003E760E">
        <w:rPr>
          <w:rFonts w:cs="Times New Roman"/>
        </w:rPr>
        <w:t>regarding</w:t>
      </w:r>
      <w:r w:rsidR="000C59CB" w:rsidRPr="003E760E">
        <w:rPr>
          <w:rFonts w:cs="Times New Roman"/>
        </w:rPr>
        <w:t xml:space="preserve"> low</w:t>
      </w:r>
      <w:r w:rsidR="00242755">
        <w:rPr>
          <w:rFonts w:cs="Times New Roman"/>
        </w:rPr>
        <w:t>-</w:t>
      </w:r>
      <w:r w:rsidR="000C59CB" w:rsidRPr="003E760E">
        <w:rPr>
          <w:rFonts w:cs="Times New Roman"/>
        </w:rPr>
        <w:t xml:space="preserve">altitude flights </w:t>
      </w:r>
      <w:r w:rsidR="00DD4ED6" w:rsidRPr="003E760E">
        <w:rPr>
          <w:rFonts w:cs="Times New Roman"/>
        </w:rPr>
        <w:t>that</w:t>
      </w:r>
      <w:r w:rsidR="000C59CB" w:rsidRPr="003E760E">
        <w:rPr>
          <w:rFonts w:cs="Times New Roman"/>
        </w:rPr>
        <w:t xml:space="preserve"> put birds within range of airspace obstacles (&lt;</w:t>
      </w:r>
      <w:r w:rsidR="000C59CB" w:rsidRPr="003E760E">
        <w:rPr>
          <w:rFonts w:cs="Times New Roman"/>
        </w:rPr>
        <w:t>200</w:t>
      </w:r>
      <w:r w:rsidR="00161319">
        <w:rPr>
          <w:rFonts w:cs="Times New Roman"/>
        </w:rPr>
        <w:t xml:space="preserve"> </w:t>
      </w:r>
      <w:r w:rsidR="000C59CB" w:rsidRPr="003E760E">
        <w:rPr>
          <w:rFonts w:cs="Times New Roman"/>
        </w:rPr>
        <w:t>m</w:t>
      </w:r>
      <w:r w:rsidR="000C59CB" w:rsidRPr="003E760E">
        <w:rPr>
          <w:rFonts w:cs="Times New Roman"/>
        </w:rPr>
        <w:t xml:space="preserve"> above ground level).</w:t>
      </w:r>
      <w:r w:rsidR="00B33A01" w:rsidRPr="003E760E">
        <w:rPr>
          <w:rFonts w:cs="Times New Roman"/>
        </w:rPr>
        <w:t xml:space="preserve"> Obstacles present </w:t>
      </w:r>
      <w:r w:rsidR="00B33A01" w:rsidRPr="003E760E">
        <w:rPr>
          <w:rFonts w:cs="Times New Roman"/>
        </w:rPr>
        <w:lastRenderedPageBreak/>
        <w:t xml:space="preserve">at these altitudes include buildings (365–988 million bird collisions per year, </w:t>
      </w:r>
      <w:r w:rsidR="000D401F" w:rsidRPr="00342ED9">
        <w:rPr>
          <w:rFonts w:cs="Times New Roman"/>
        </w:rPr>
        <w:t>Loss et al. 2014)</w:t>
      </w:r>
      <w:r w:rsidR="00B33A01" w:rsidRPr="003E760E">
        <w:rPr>
          <w:rFonts w:cs="Times New Roman"/>
        </w:rPr>
        <w:t>, wind turbines (234</w:t>
      </w:r>
      <w:r w:rsidR="00271E15" w:rsidRPr="003E760E">
        <w:rPr>
          <w:rFonts w:cs="Times New Roman"/>
        </w:rPr>
        <w:t>,</w:t>
      </w:r>
      <w:r w:rsidR="002032EA" w:rsidRPr="003E760E">
        <w:rPr>
          <w:rFonts w:cs="Times New Roman"/>
        </w:rPr>
        <w:t>000</w:t>
      </w:r>
      <w:r w:rsidR="00B33A01" w:rsidRPr="003E760E">
        <w:rPr>
          <w:rFonts w:cs="Times New Roman"/>
        </w:rPr>
        <w:t xml:space="preserve"> bird collisions per year, </w:t>
      </w:r>
      <w:r w:rsidR="000D401F" w:rsidRPr="00342ED9">
        <w:rPr>
          <w:rFonts w:cs="Times New Roman"/>
        </w:rPr>
        <w:t>Loss et al. 2013)</w:t>
      </w:r>
      <w:r w:rsidR="00B33A01" w:rsidRPr="003E760E">
        <w:rPr>
          <w:rFonts w:cs="Times New Roman"/>
        </w:rPr>
        <w:t xml:space="preserve">, and communication towers (4–5 million bird collisions per year, </w:t>
      </w:r>
      <w:r w:rsidR="0071292F" w:rsidRPr="00342ED9">
        <w:rPr>
          <w:rFonts w:cs="Times New Roman"/>
        </w:rPr>
        <w:t>Gehring et al. 2011)</w:t>
      </w:r>
      <w:r w:rsidR="00B33A01" w:rsidRPr="003E760E">
        <w:rPr>
          <w:rFonts w:cs="Times New Roman"/>
        </w:rPr>
        <w:t>.</w:t>
      </w:r>
      <w:r w:rsidR="000C59CB" w:rsidRPr="003E760E">
        <w:rPr>
          <w:rFonts w:cs="Times New Roman"/>
        </w:rPr>
        <w:t xml:space="preserve"> </w:t>
      </w:r>
      <w:r w:rsidR="00A05ACE" w:rsidRPr="003E760E">
        <w:rPr>
          <w:rFonts w:cs="Times New Roman"/>
        </w:rPr>
        <w:t xml:space="preserve">Flights at obstacle height </w:t>
      </w:r>
      <w:r w:rsidR="00D73C42" w:rsidRPr="003E760E">
        <w:rPr>
          <w:rFonts w:cs="Times New Roman"/>
        </w:rPr>
        <w:t>can be difficult to stud</w:t>
      </w:r>
      <w:r w:rsidR="00124113" w:rsidRPr="003E760E">
        <w:rPr>
          <w:rFonts w:cs="Times New Roman"/>
        </w:rPr>
        <w:t>y</w:t>
      </w:r>
      <w:r w:rsidR="000D60B0" w:rsidRPr="003E760E">
        <w:rPr>
          <w:rFonts w:cs="Times New Roman"/>
        </w:rPr>
        <w:t xml:space="preserve"> due to </w:t>
      </w:r>
      <w:r w:rsidR="00973413" w:rsidRPr="003E760E">
        <w:rPr>
          <w:rFonts w:cs="Times New Roman"/>
        </w:rPr>
        <w:t>blind spots</w:t>
      </w:r>
      <w:r w:rsidR="00D73C42" w:rsidRPr="003E760E">
        <w:rPr>
          <w:rFonts w:cs="Times New Roman"/>
        </w:rPr>
        <w:t xml:space="preserve"> in weather radar</w:t>
      </w:r>
      <w:r w:rsidR="00973413" w:rsidRPr="003E760E">
        <w:rPr>
          <w:rFonts w:cs="Times New Roman"/>
        </w:rPr>
        <w:t xml:space="preserve"> </w:t>
      </w:r>
      <w:r w:rsidR="005B17AF" w:rsidRPr="003E760E">
        <w:rPr>
          <w:rFonts w:cs="Times New Roman"/>
        </w:rPr>
        <w:t>at low altitudes</w:t>
      </w:r>
      <w:r w:rsidR="00FB7073" w:rsidRPr="003E760E">
        <w:rPr>
          <w:rFonts w:cs="Times New Roman"/>
        </w:rPr>
        <w:t xml:space="preserve"> </w:t>
      </w:r>
      <w:r w:rsidR="00FB7073" w:rsidRPr="00342ED9">
        <w:rPr>
          <w:rFonts w:cs="Times New Roman"/>
        </w:rPr>
        <w:t>(Rogers et al. 2020)</w:t>
      </w:r>
      <w:r w:rsidR="00973413" w:rsidRPr="003E760E">
        <w:rPr>
          <w:rFonts w:cs="Times New Roman"/>
        </w:rPr>
        <w:t xml:space="preserve">, although some radar studies have had success in quantifying their prevalence. </w:t>
      </w:r>
      <w:r w:rsidR="0097344C" w:rsidRPr="00342ED9">
        <w:rPr>
          <w:rFonts w:cs="Times New Roman"/>
        </w:rPr>
        <w:t xml:space="preserve">Cohen et al. </w:t>
      </w:r>
      <w:r w:rsidR="008E37F7" w:rsidRPr="00342ED9">
        <w:rPr>
          <w:rFonts w:cs="Times New Roman"/>
        </w:rPr>
        <w:t>(</w:t>
      </w:r>
      <w:r w:rsidR="0097344C" w:rsidRPr="00342ED9">
        <w:rPr>
          <w:rFonts w:cs="Times New Roman"/>
        </w:rPr>
        <w:t>2022)</w:t>
      </w:r>
      <w:r w:rsidR="004A5453" w:rsidRPr="003E760E">
        <w:rPr>
          <w:rFonts w:cs="Times New Roman"/>
        </w:rPr>
        <w:t xml:space="preserve"> estimated that </w:t>
      </w:r>
      <w:r w:rsidR="002315DB" w:rsidRPr="003E760E">
        <w:rPr>
          <w:rFonts w:cs="Times New Roman"/>
        </w:rPr>
        <w:t>35</w:t>
      </w:r>
      <w:r w:rsidR="004A5453" w:rsidRPr="003E760E">
        <w:rPr>
          <w:rFonts w:cs="Times New Roman"/>
        </w:rPr>
        <w:t>% of birds</w:t>
      </w:r>
      <w:r w:rsidR="00C13337" w:rsidRPr="003E760E">
        <w:rPr>
          <w:rFonts w:cs="Times New Roman"/>
        </w:rPr>
        <w:t xml:space="preserve"> migrating</w:t>
      </w:r>
      <w:r w:rsidR="004A5453" w:rsidRPr="003E760E">
        <w:rPr>
          <w:rFonts w:cs="Times New Roman"/>
        </w:rPr>
        <w:t xml:space="preserve"> </w:t>
      </w:r>
      <w:r w:rsidR="00C13337" w:rsidRPr="003E760E">
        <w:rPr>
          <w:rFonts w:cs="Times New Roman"/>
        </w:rPr>
        <w:t xml:space="preserve">along the Great Lakes shorelines </w:t>
      </w:r>
      <w:r w:rsidR="004A5453" w:rsidRPr="003E760E">
        <w:rPr>
          <w:rFonts w:cs="Times New Roman"/>
        </w:rPr>
        <w:t xml:space="preserve">passed through </w:t>
      </w:r>
      <w:r w:rsidR="00E87AB4" w:rsidRPr="003E760E">
        <w:rPr>
          <w:rFonts w:cs="Times New Roman"/>
        </w:rPr>
        <w:t>the rotor</w:t>
      </w:r>
      <w:r w:rsidR="00A73799">
        <w:rPr>
          <w:rFonts w:cs="Times New Roman"/>
        </w:rPr>
        <w:t>-</w:t>
      </w:r>
      <w:r w:rsidR="00E87AB4" w:rsidRPr="003E760E">
        <w:rPr>
          <w:rFonts w:cs="Times New Roman"/>
        </w:rPr>
        <w:t>swep</w:t>
      </w:r>
      <w:r w:rsidR="00DE39D7" w:rsidRPr="003E760E">
        <w:rPr>
          <w:rFonts w:cs="Times New Roman"/>
        </w:rPr>
        <w:t>t zon</w:t>
      </w:r>
      <w:r w:rsidR="003062F0" w:rsidRPr="003E760E">
        <w:rPr>
          <w:rFonts w:cs="Times New Roman"/>
        </w:rPr>
        <w:t>e</w:t>
      </w:r>
      <w:r w:rsidR="00E87AB4" w:rsidRPr="003E760E">
        <w:rPr>
          <w:rFonts w:cs="Times New Roman"/>
        </w:rPr>
        <w:t xml:space="preserve"> of a wind turbine at some point during their migratory flight, and </w:t>
      </w:r>
      <w:r w:rsidR="00996018" w:rsidRPr="00342ED9">
        <w:rPr>
          <w:rFonts w:cs="Times New Roman"/>
        </w:rPr>
        <w:t xml:space="preserve">White et al. </w:t>
      </w:r>
      <w:r w:rsidR="004A148A" w:rsidRPr="00342ED9">
        <w:rPr>
          <w:rFonts w:cs="Times New Roman"/>
        </w:rPr>
        <w:t>(</w:t>
      </w:r>
      <w:r w:rsidR="00996018" w:rsidRPr="00342ED9">
        <w:rPr>
          <w:rFonts w:cs="Times New Roman"/>
        </w:rPr>
        <w:t>2020)</w:t>
      </w:r>
      <w:r w:rsidR="00E87AB4" w:rsidRPr="003E760E">
        <w:rPr>
          <w:rFonts w:cs="Times New Roman"/>
        </w:rPr>
        <w:t xml:space="preserve"> found </w:t>
      </w:r>
      <w:r w:rsidR="00385ECD" w:rsidRPr="003E760E">
        <w:rPr>
          <w:rFonts w:cs="Times New Roman"/>
        </w:rPr>
        <w:t xml:space="preserve">that migrating bird </w:t>
      </w:r>
      <w:r w:rsidR="00DB3036" w:rsidRPr="003E760E">
        <w:rPr>
          <w:rFonts w:cs="Times New Roman"/>
        </w:rPr>
        <w:t>densities</w:t>
      </w:r>
      <w:r w:rsidR="00385ECD" w:rsidRPr="003E760E">
        <w:rPr>
          <w:rFonts w:cs="Times New Roman"/>
        </w:rPr>
        <w:t xml:space="preserve"> </w:t>
      </w:r>
      <w:r w:rsidR="00DA4ED5" w:rsidRPr="003E760E">
        <w:rPr>
          <w:rFonts w:cs="Times New Roman"/>
        </w:rPr>
        <w:t xml:space="preserve">near Lake Erie </w:t>
      </w:r>
      <w:r w:rsidR="00385ECD" w:rsidRPr="003E760E">
        <w:rPr>
          <w:rFonts w:cs="Times New Roman"/>
        </w:rPr>
        <w:t>remained highest below</w:t>
      </w:r>
      <w:r w:rsidR="0005335B" w:rsidRPr="003E760E">
        <w:rPr>
          <w:rFonts w:cs="Times New Roman"/>
        </w:rPr>
        <w:t xml:space="preserve"> 400</w:t>
      </w:r>
      <w:r w:rsidR="00A13F11" w:rsidRPr="003E760E">
        <w:rPr>
          <w:rFonts w:cs="Times New Roman"/>
        </w:rPr>
        <w:t xml:space="preserve"> </w:t>
      </w:r>
      <w:r w:rsidR="00CB28DF" w:rsidRPr="003E760E">
        <w:rPr>
          <w:rFonts w:cs="Times New Roman"/>
        </w:rPr>
        <w:t xml:space="preserve">m, even </w:t>
      </w:r>
      <w:r w:rsidR="004A148A" w:rsidRPr="003E760E">
        <w:rPr>
          <w:rFonts w:cs="Times New Roman"/>
        </w:rPr>
        <w:t>during peak migratory periods</w:t>
      </w:r>
      <w:r w:rsidR="00DB3036" w:rsidRPr="003E760E">
        <w:rPr>
          <w:rFonts w:cs="Times New Roman"/>
        </w:rPr>
        <w:t>.</w:t>
      </w:r>
      <w:r w:rsidR="001B5E9D" w:rsidRPr="003E760E">
        <w:rPr>
          <w:rFonts w:cs="Times New Roman"/>
        </w:rPr>
        <w:t xml:space="preserve"> Despite the utility of these studies, </w:t>
      </w:r>
      <w:r w:rsidR="00332D6E" w:rsidRPr="003E760E">
        <w:rPr>
          <w:rFonts w:cs="Times New Roman"/>
        </w:rPr>
        <w:t xml:space="preserve">radar is generally limited to making inferences about overall patterns in bird </w:t>
      </w:r>
      <w:r w:rsidR="000A0D14" w:rsidRPr="003E760E">
        <w:rPr>
          <w:rFonts w:cs="Times New Roman"/>
        </w:rPr>
        <w:t>migration and</w:t>
      </w:r>
      <w:r w:rsidR="00124113" w:rsidRPr="003E760E">
        <w:rPr>
          <w:rFonts w:cs="Times New Roman"/>
        </w:rPr>
        <w:t xml:space="preserve"> cannot </w:t>
      </w:r>
      <w:r w:rsidR="00C50E3B" w:rsidRPr="003E760E">
        <w:rPr>
          <w:rFonts w:cs="Times New Roman"/>
        </w:rPr>
        <w:t xml:space="preserve">provide insights into susceptibility to </w:t>
      </w:r>
      <w:r w:rsidR="007547C9" w:rsidRPr="003E760E">
        <w:rPr>
          <w:rFonts w:cs="Times New Roman"/>
        </w:rPr>
        <w:t>obstacle</w:t>
      </w:r>
      <w:r w:rsidR="00C50E3B" w:rsidRPr="003E760E">
        <w:rPr>
          <w:rFonts w:cs="Times New Roman"/>
        </w:rPr>
        <w:t xml:space="preserve"> collisions at a species level. </w:t>
      </w:r>
      <w:r w:rsidR="000A0D14" w:rsidRPr="003E760E">
        <w:rPr>
          <w:rFonts w:cs="Times New Roman"/>
        </w:rPr>
        <w:t>Species</w:t>
      </w:r>
      <w:r w:rsidR="00667B67" w:rsidRPr="003E760E">
        <w:rPr>
          <w:rFonts w:cs="Times New Roman"/>
        </w:rPr>
        <w:t>-</w:t>
      </w:r>
      <w:r w:rsidR="000A0D14" w:rsidRPr="003E760E">
        <w:rPr>
          <w:rFonts w:cs="Times New Roman"/>
        </w:rPr>
        <w:t xml:space="preserve">level insight is particularly important as not all </w:t>
      </w:r>
      <w:r w:rsidR="00667B67" w:rsidRPr="003E760E">
        <w:rPr>
          <w:rFonts w:cs="Times New Roman"/>
        </w:rPr>
        <w:t xml:space="preserve">species </w:t>
      </w:r>
      <w:r w:rsidR="000A0D14" w:rsidRPr="003E760E">
        <w:rPr>
          <w:rFonts w:cs="Times New Roman"/>
        </w:rPr>
        <w:t xml:space="preserve">are equally susceptible to </w:t>
      </w:r>
      <w:r w:rsidR="007547C9" w:rsidRPr="003E760E">
        <w:rPr>
          <w:rFonts w:cs="Times New Roman"/>
        </w:rPr>
        <w:t>obstacle</w:t>
      </w:r>
      <w:r w:rsidR="000A0D14" w:rsidRPr="003E760E">
        <w:rPr>
          <w:rFonts w:cs="Times New Roman"/>
        </w:rPr>
        <w:t xml:space="preserve"> collisions; </w:t>
      </w:r>
      <w:r w:rsidR="000F0B44" w:rsidRPr="00342ED9">
        <w:rPr>
          <w:rFonts w:cs="Times New Roman"/>
        </w:rPr>
        <w:t xml:space="preserve">Nichols et al. </w:t>
      </w:r>
      <w:r w:rsidR="00A61951" w:rsidRPr="00342ED9">
        <w:rPr>
          <w:rFonts w:cs="Times New Roman"/>
        </w:rPr>
        <w:t>(</w:t>
      </w:r>
      <w:r w:rsidR="000F0B44" w:rsidRPr="00342ED9">
        <w:rPr>
          <w:rFonts w:cs="Times New Roman"/>
        </w:rPr>
        <w:t>2018)</w:t>
      </w:r>
      <w:r w:rsidR="00324DAE" w:rsidRPr="003E760E">
        <w:rPr>
          <w:rFonts w:cs="Times New Roman"/>
        </w:rPr>
        <w:t xml:space="preserve"> identified </w:t>
      </w:r>
      <w:r w:rsidR="005C5785" w:rsidRPr="003E760E">
        <w:rPr>
          <w:rFonts w:cs="Times New Roman"/>
        </w:rPr>
        <w:t>13 species and 7 genera as</w:t>
      </w:r>
      <w:r w:rsidR="00324DAE" w:rsidRPr="003E760E">
        <w:rPr>
          <w:rFonts w:cs="Times New Roman"/>
        </w:rPr>
        <w:t xml:space="preserve"> “</w:t>
      </w:r>
      <w:r w:rsidR="007547C9" w:rsidRPr="003E760E">
        <w:rPr>
          <w:rFonts w:cs="Times New Roman"/>
        </w:rPr>
        <w:t>supercolliders</w:t>
      </w:r>
      <w:r w:rsidR="00324DAE" w:rsidRPr="003E760E">
        <w:rPr>
          <w:rFonts w:cs="Times New Roman"/>
        </w:rPr>
        <w:t>”</w:t>
      </w:r>
      <w:r w:rsidR="007547C9" w:rsidRPr="003E760E">
        <w:rPr>
          <w:rFonts w:cs="Times New Roman"/>
        </w:rPr>
        <w:t xml:space="preserve">, </w:t>
      </w:r>
      <w:r w:rsidR="00514B3D" w:rsidRPr="003E760E">
        <w:rPr>
          <w:rFonts w:cs="Times New Roman"/>
        </w:rPr>
        <w:t xml:space="preserve">or </w:t>
      </w:r>
      <w:r w:rsidR="00DD4ED6" w:rsidRPr="003E760E">
        <w:rPr>
          <w:rFonts w:cs="Times New Roman"/>
        </w:rPr>
        <w:t>taxa</w:t>
      </w:r>
      <w:r w:rsidR="00514B3D" w:rsidRPr="003E760E">
        <w:rPr>
          <w:rFonts w:cs="Times New Roman"/>
        </w:rPr>
        <w:t xml:space="preserve"> </w:t>
      </w:r>
      <w:r w:rsidR="00667B67" w:rsidRPr="003E760E">
        <w:rPr>
          <w:rFonts w:cs="Times New Roman"/>
        </w:rPr>
        <w:t xml:space="preserve">that </w:t>
      </w:r>
      <w:r w:rsidR="00514B3D" w:rsidRPr="003E760E">
        <w:rPr>
          <w:rFonts w:cs="Times New Roman"/>
        </w:rPr>
        <w:t>are found more often after obstacle collisions than expected</w:t>
      </w:r>
      <w:r w:rsidR="00637193" w:rsidRPr="003E760E">
        <w:rPr>
          <w:rFonts w:cs="Times New Roman"/>
        </w:rPr>
        <w:t>,</w:t>
      </w:r>
      <w:r w:rsidR="00514B3D" w:rsidRPr="003E760E">
        <w:rPr>
          <w:rFonts w:cs="Times New Roman"/>
        </w:rPr>
        <w:t xml:space="preserve"> given their population size</w:t>
      </w:r>
      <w:r w:rsidR="0068110C" w:rsidRPr="003E760E">
        <w:rPr>
          <w:rFonts w:cs="Times New Roman"/>
        </w:rPr>
        <w:t>.</w:t>
      </w:r>
      <w:r w:rsidR="00E1111A" w:rsidRPr="003E760E">
        <w:rPr>
          <w:rFonts w:cs="Times New Roman"/>
        </w:rPr>
        <w:t xml:space="preserve"> </w:t>
      </w:r>
      <w:r w:rsidR="004772A2" w:rsidRPr="003E760E">
        <w:rPr>
          <w:rFonts w:cs="Times New Roman"/>
        </w:rPr>
        <w:t xml:space="preserve">Gathering species-level data regarding use of </w:t>
      </w:r>
      <w:r w:rsidR="009C3182" w:rsidRPr="003E760E">
        <w:rPr>
          <w:rFonts w:cs="Times New Roman"/>
        </w:rPr>
        <w:t>low</w:t>
      </w:r>
      <w:r w:rsidR="004772A2" w:rsidRPr="003E760E">
        <w:rPr>
          <w:rFonts w:cs="Times New Roman"/>
        </w:rPr>
        <w:t xml:space="preserve"> altitudes</w:t>
      </w:r>
      <w:r w:rsidR="00DD4ED6" w:rsidRPr="003E760E">
        <w:rPr>
          <w:rFonts w:cs="Times New Roman"/>
        </w:rPr>
        <w:t xml:space="preserve"> </w:t>
      </w:r>
      <w:r w:rsidR="00BF7863" w:rsidRPr="003E760E">
        <w:rPr>
          <w:rFonts w:cs="Times New Roman"/>
        </w:rPr>
        <w:t xml:space="preserve">would allow </w:t>
      </w:r>
      <w:r w:rsidR="00466F56" w:rsidRPr="003E760E">
        <w:rPr>
          <w:rFonts w:cs="Times New Roman"/>
        </w:rPr>
        <w:t xml:space="preserve">one </w:t>
      </w:r>
      <w:r w:rsidR="00BF7863" w:rsidRPr="003E760E">
        <w:rPr>
          <w:rFonts w:cs="Times New Roman"/>
        </w:rPr>
        <w:t>to determine whether</w:t>
      </w:r>
      <w:r w:rsidR="00117984" w:rsidRPr="003E760E">
        <w:rPr>
          <w:rFonts w:cs="Times New Roman"/>
        </w:rPr>
        <w:t xml:space="preserve"> flight</w:t>
      </w:r>
      <w:r w:rsidR="00BF7863" w:rsidRPr="003E760E">
        <w:rPr>
          <w:rFonts w:cs="Times New Roman"/>
        </w:rPr>
        <w:t xml:space="preserve"> altitud</w:t>
      </w:r>
      <w:r w:rsidR="00E85C17" w:rsidRPr="003E760E">
        <w:rPr>
          <w:rFonts w:cs="Times New Roman"/>
        </w:rPr>
        <w:t xml:space="preserve">e is contributing to </w:t>
      </w:r>
      <w:r w:rsidR="00DC6BEB" w:rsidRPr="003E760E">
        <w:rPr>
          <w:rFonts w:cs="Times New Roman"/>
        </w:rPr>
        <w:t>the increased risk of collision with obstacles for these species.</w:t>
      </w:r>
      <w:r w:rsidR="00202436" w:rsidRPr="003E760E">
        <w:rPr>
          <w:rFonts w:cs="Times New Roman"/>
        </w:rPr>
        <w:t xml:space="preserve"> </w:t>
      </w:r>
    </w:p>
    <w:p w14:paraId="6129D3AA" w14:textId="5D604C68" w:rsidR="00603793" w:rsidRPr="003E760E" w:rsidRDefault="0068110C" w:rsidP="003D4CD4">
      <w:pPr>
        <w:spacing w:line="480" w:lineRule="auto"/>
        <w:rPr>
          <w:rFonts w:cs="Times New Roman"/>
        </w:rPr>
      </w:pPr>
      <w:r w:rsidRPr="003E760E">
        <w:rPr>
          <w:rFonts w:cs="Times New Roman"/>
        </w:rPr>
        <w:tab/>
        <w:t>Gaining species</w:t>
      </w:r>
      <w:r w:rsidR="00030B9A" w:rsidRPr="003E760E">
        <w:rPr>
          <w:rFonts w:cs="Times New Roman"/>
        </w:rPr>
        <w:t>-</w:t>
      </w:r>
      <w:r w:rsidRPr="003E760E">
        <w:rPr>
          <w:rFonts w:cs="Times New Roman"/>
        </w:rPr>
        <w:t xml:space="preserve">level insight into flight altitudes requires the use of </w:t>
      </w:r>
      <w:r w:rsidR="00C95C6B" w:rsidRPr="003E760E">
        <w:rPr>
          <w:rFonts w:cs="Times New Roman"/>
        </w:rPr>
        <w:t xml:space="preserve">bird-borne telemetry equipment, </w:t>
      </w:r>
      <w:r w:rsidR="00163C11" w:rsidRPr="003E760E">
        <w:rPr>
          <w:rFonts w:cs="Times New Roman"/>
        </w:rPr>
        <w:t xml:space="preserve">usually altimeters or GPS </w:t>
      </w:r>
      <w:r w:rsidR="00CA0312" w:rsidRPr="003E760E">
        <w:rPr>
          <w:rFonts w:cs="Times New Roman"/>
        </w:rPr>
        <w:t xml:space="preserve">transmitters </w:t>
      </w:r>
      <w:r w:rsidR="0071292F" w:rsidRPr="00342ED9">
        <w:rPr>
          <w:rFonts w:cs="Times New Roman"/>
        </w:rPr>
        <w:t>(Thaxter et al. 2016)</w:t>
      </w:r>
      <w:r w:rsidR="00CA0312" w:rsidRPr="003E760E">
        <w:rPr>
          <w:rFonts w:cs="Times New Roman"/>
        </w:rPr>
        <w:t>. Transmitters come with their own set of drawbacks</w:t>
      </w:r>
      <w:r w:rsidR="003D4B6A" w:rsidRPr="003E760E">
        <w:rPr>
          <w:rFonts w:cs="Times New Roman"/>
        </w:rPr>
        <w:t>:</w:t>
      </w:r>
      <w:r w:rsidR="00CA0312" w:rsidRPr="003E760E">
        <w:rPr>
          <w:rFonts w:cs="Times New Roman"/>
        </w:rPr>
        <w:t xml:space="preserve"> they are expensive to deploy, </w:t>
      </w:r>
      <w:r w:rsidR="00FD49C9" w:rsidRPr="003E760E">
        <w:rPr>
          <w:rFonts w:cs="Times New Roman"/>
        </w:rPr>
        <w:t xml:space="preserve">collect far less data than other techniques, </w:t>
      </w:r>
      <w:r w:rsidR="00437BD3" w:rsidRPr="003E760E">
        <w:rPr>
          <w:rFonts w:cs="Times New Roman"/>
        </w:rPr>
        <w:t xml:space="preserve">and are usually limited to birds above a specific </w:t>
      </w:r>
      <w:r w:rsidR="00252C68" w:rsidRPr="003E760E">
        <w:rPr>
          <w:rFonts w:cs="Times New Roman"/>
        </w:rPr>
        <w:t>mass</w:t>
      </w:r>
      <w:r w:rsidR="00437BD3" w:rsidRPr="003E760E">
        <w:rPr>
          <w:rFonts w:cs="Times New Roman"/>
        </w:rPr>
        <w:t xml:space="preserve">. However, </w:t>
      </w:r>
      <w:r w:rsidR="00627002" w:rsidRPr="003E760E">
        <w:rPr>
          <w:rFonts w:cs="Times New Roman"/>
        </w:rPr>
        <w:t>telemetry equipment</w:t>
      </w:r>
      <w:r w:rsidR="00437BD3" w:rsidRPr="003E760E">
        <w:rPr>
          <w:rFonts w:cs="Times New Roman"/>
        </w:rPr>
        <w:t xml:space="preserve"> can </w:t>
      </w:r>
      <w:r w:rsidR="0084187A" w:rsidRPr="003E760E">
        <w:rPr>
          <w:rFonts w:cs="Times New Roman"/>
        </w:rPr>
        <w:t xml:space="preserve">be used to make inferences about </w:t>
      </w:r>
      <w:r w:rsidR="003C65D3" w:rsidRPr="003E760E">
        <w:rPr>
          <w:rFonts w:cs="Times New Roman"/>
        </w:rPr>
        <w:t>species-specific flight altitude, including both high and low altitudes, and</w:t>
      </w:r>
      <w:r w:rsidR="00E109E0" w:rsidRPr="003E760E">
        <w:rPr>
          <w:rFonts w:cs="Times New Roman"/>
        </w:rPr>
        <w:t xml:space="preserve"> in the case of GPS transmitters, can often do so with very high precision.</w:t>
      </w:r>
      <w:r w:rsidR="00030B9A" w:rsidRPr="003E760E">
        <w:rPr>
          <w:rFonts w:cs="Times New Roman"/>
        </w:rPr>
        <w:t xml:space="preserve"> Several studies have </w:t>
      </w:r>
      <w:r w:rsidR="000C5C27" w:rsidRPr="003E760E">
        <w:rPr>
          <w:rFonts w:cs="Times New Roman"/>
        </w:rPr>
        <w:t>described low</w:t>
      </w:r>
      <w:r w:rsidR="00242755">
        <w:rPr>
          <w:rFonts w:cs="Times New Roman"/>
        </w:rPr>
        <w:t>-</w:t>
      </w:r>
      <w:r w:rsidR="000C5C27" w:rsidRPr="003E760E">
        <w:rPr>
          <w:rFonts w:cs="Times New Roman"/>
        </w:rPr>
        <w:t xml:space="preserve">altitude flights using GPS transmitters, including </w:t>
      </w:r>
      <w:r w:rsidR="00DC457E" w:rsidRPr="00342ED9">
        <w:rPr>
          <w:rFonts w:cs="Times New Roman"/>
        </w:rPr>
        <w:lastRenderedPageBreak/>
        <w:t>Bowlin et al. (2015)</w:t>
      </w:r>
      <w:r w:rsidR="00AA6534" w:rsidRPr="00342ED9">
        <w:rPr>
          <w:rFonts w:cs="Times New Roman"/>
        </w:rPr>
        <w:t xml:space="preserve">, </w:t>
      </w:r>
      <w:r w:rsidR="00D27BEE" w:rsidRPr="00342ED9">
        <w:rPr>
          <w:rFonts w:cs="Times New Roman"/>
        </w:rPr>
        <w:t>who</w:t>
      </w:r>
      <w:r w:rsidR="00D27BEE" w:rsidRPr="003E760E">
        <w:rPr>
          <w:rFonts w:cs="Times New Roman"/>
        </w:rPr>
        <w:t xml:space="preserve"> </w:t>
      </w:r>
      <w:r w:rsidR="00FB684E" w:rsidRPr="003E760E">
        <w:rPr>
          <w:rFonts w:cs="Times New Roman"/>
        </w:rPr>
        <w:t>found that of 13 tracked Swainson’s Thrush (</w:t>
      </w:r>
      <w:proofErr w:type="spellStart"/>
      <w:r w:rsidR="00FB684E" w:rsidRPr="003E760E">
        <w:rPr>
          <w:rFonts w:cs="Times New Roman"/>
          <w:i/>
          <w:iCs/>
        </w:rPr>
        <w:t>Catharus</w:t>
      </w:r>
      <w:proofErr w:type="spellEnd"/>
      <w:r w:rsidR="00FB684E" w:rsidRPr="003E760E">
        <w:rPr>
          <w:rFonts w:cs="Times New Roman"/>
          <w:i/>
          <w:iCs/>
        </w:rPr>
        <w:t xml:space="preserve"> </w:t>
      </w:r>
      <w:proofErr w:type="spellStart"/>
      <w:r w:rsidR="00FB684E" w:rsidRPr="003E760E">
        <w:rPr>
          <w:rFonts w:cs="Times New Roman"/>
          <w:i/>
          <w:iCs/>
        </w:rPr>
        <w:t>ustulatus</w:t>
      </w:r>
      <w:proofErr w:type="spellEnd"/>
      <w:r w:rsidR="00FB684E" w:rsidRPr="003E760E">
        <w:rPr>
          <w:rFonts w:cs="Times New Roman"/>
        </w:rPr>
        <w:t xml:space="preserve">) migratory flights, one </w:t>
      </w:r>
      <w:r w:rsidR="00A86F88" w:rsidRPr="003E760E">
        <w:rPr>
          <w:rFonts w:cs="Times New Roman"/>
        </w:rPr>
        <w:t xml:space="preserve">individual </w:t>
      </w:r>
      <w:r w:rsidR="00FB684E" w:rsidRPr="003E760E">
        <w:rPr>
          <w:rFonts w:cs="Times New Roman"/>
        </w:rPr>
        <w:t>spent over an hour flying at altitudes &lt;100</w:t>
      </w:r>
      <w:r w:rsidR="00A2539C" w:rsidRPr="003E760E">
        <w:rPr>
          <w:rFonts w:cs="Times New Roman"/>
        </w:rPr>
        <w:t xml:space="preserve"> </w:t>
      </w:r>
      <w:r w:rsidR="00FB684E" w:rsidRPr="003E760E">
        <w:rPr>
          <w:rFonts w:cs="Times New Roman"/>
        </w:rPr>
        <w:t>m before rising to altitudes of 300–500</w:t>
      </w:r>
      <w:r w:rsidR="00A2539C" w:rsidRPr="003E760E">
        <w:rPr>
          <w:rFonts w:cs="Times New Roman"/>
        </w:rPr>
        <w:t xml:space="preserve"> </w:t>
      </w:r>
      <w:r w:rsidR="00FB684E" w:rsidRPr="003E760E">
        <w:rPr>
          <w:rFonts w:cs="Times New Roman"/>
        </w:rPr>
        <w:t xml:space="preserve">m. A second thrush spent </w:t>
      </w:r>
      <w:r w:rsidR="00FF5E42" w:rsidRPr="003E760E">
        <w:rPr>
          <w:rFonts w:cs="Times New Roman"/>
        </w:rPr>
        <w:t>its entire</w:t>
      </w:r>
      <w:r w:rsidR="00FB684E" w:rsidRPr="003E760E">
        <w:rPr>
          <w:rFonts w:cs="Times New Roman"/>
        </w:rPr>
        <w:t xml:space="preserve"> ~2 </w:t>
      </w:r>
      <w:proofErr w:type="spellStart"/>
      <w:r w:rsidR="00FB684E" w:rsidRPr="003E760E">
        <w:rPr>
          <w:rFonts w:cs="Times New Roman"/>
        </w:rPr>
        <w:t>hr</w:t>
      </w:r>
      <w:proofErr w:type="spellEnd"/>
      <w:r w:rsidR="00FB684E" w:rsidRPr="003E760E">
        <w:rPr>
          <w:rFonts w:cs="Times New Roman"/>
        </w:rPr>
        <w:t xml:space="preserve"> migratory flight at an altitude of ~40 m.</w:t>
      </w:r>
      <w:r w:rsidR="004F7D3C" w:rsidRPr="003E760E">
        <w:rPr>
          <w:rFonts w:cs="Times New Roman"/>
        </w:rPr>
        <w:t xml:space="preserve"> </w:t>
      </w:r>
      <w:proofErr w:type="spellStart"/>
      <w:r w:rsidR="00EB2B74" w:rsidRPr="00342ED9">
        <w:rPr>
          <w:rFonts w:cs="Times New Roman"/>
        </w:rPr>
        <w:t>Galtbalt</w:t>
      </w:r>
      <w:proofErr w:type="spellEnd"/>
      <w:r w:rsidR="00EB2B74" w:rsidRPr="00342ED9">
        <w:rPr>
          <w:rFonts w:cs="Times New Roman"/>
        </w:rPr>
        <w:t xml:space="preserve"> et al. (2021)</w:t>
      </w:r>
      <w:r w:rsidR="00EB2B74" w:rsidRPr="003E760E">
        <w:rPr>
          <w:rFonts w:cs="Times New Roman"/>
        </w:rPr>
        <w:t xml:space="preserve"> </w:t>
      </w:r>
      <w:r w:rsidR="00444C62" w:rsidRPr="003E760E">
        <w:rPr>
          <w:rFonts w:cs="Times New Roman"/>
        </w:rPr>
        <w:t xml:space="preserve">found that </w:t>
      </w:r>
      <w:r w:rsidR="008D0578" w:rsidRPr="003E760E">
        <w:rPr>
          <w:rFonts w:cs="Times New Roman"/>
        </w:rPr>
        <w:t>Whimbrel (</w:t>
      </w:r>
      <w:r w:rsidR="00DC298F" w:rsidRPr="003E760E">
        <w:rPr>
          <w:rFonts w:cs="Times New Roman"/>
          <w:i/>
          <w:iCs/>
        </w:rPr>
        <w:t xml:space="preserve">Numenius </w:t>
      </w:r>
      <w:proofErr w:type="spellStart"/>
      <w:r w:rsidR="00DC298F" w:rsidRPr="003E760E">
        <w:rPr>
          <w:rFonts w:cs="Times New Roman"/>
          <w:i/>
          <w:iCs/>
        </w:rPr>
        <w:t>phaeopus</w:t>
      </w:r>
      <w:proofErr w:type="spellEnd"/>
      <w:r w:rsidR="008D0578" w:rsidRPr="003E760E">
        <w:rPr>
          <w:rFonts w:cs="Times New Roman"/>
        </w:rPr>
        <w:t xml:space="preserve">) and Far </w:t>
      </w:r>
      <w:r w:rsidR="00DC298F" w:rsidRPr="003E760E">
        <w:rPr>
          <w:rFonts w:cs="Times New Roman"/>
        </w:rPr>
        <w:t>E</w:t>
      </w:r>
      <w:r w:rsidR="008D0578" w:rsidRPr="003E760E">
        <w:rPr>
          <w:rFonts w:cs="Times New Roman"/>
        </w:rPr>
        <w:t>astern Curlew (</w:t>
      </w:r>
      <w:r w:rsidR="002B3961" w:rsidRPr="003E760E">
        <w:rPr>
          <w:rFonts w:cs="Times New Roman"/>
          <w:i/>
          <w:iCs/>
        </w:rPr>
        <w:t>Numenius madagascariensis</w:t>
      </w:r>
      <w:r w:rsidR="008D0578" w:rsidRPr="003E760E">
        <w:rPr>
          <w:rFonts w:cs="Times New Roman"/>
        </w:rPr>
        <w:t xml:space="preserve">) have </w:t>
      </w:r>
      <w:r w:rsidR="006726F1" w:rsidRPr="003E760E">
        <w:rPr>
          <w:rFonts w:cs="Times New Roman"/>
        </w:rPr>
        <w:t xml:space="preserve">overwater </w:t>
      </w:r>
      <w:r w:rsidR="008D0578" w:rsidRPr="003E760E">
        <w:rPr>
          <w:rFonts w:cs="Times New Roman"/>
        </w:rPr>
        <w:t>median flight altitud</w:t>
      </w:r>
      <w:r w:rsidR="00C92C2B" w:rsidRPr="003E760E">
        <w:rPr>
          <w:rFonts w:cs="Times New Roman"/>
        </w:rPr>
        <w:t>es of 132</w:t>
      </w:r>
      <w:r w:rsidR="00A1211F" w:rsidRPr="003E760E">
        <w:rPr>
          <w:rFonts w:cs="Times New Roman"/>
        </w:rPr>
        <w:t xml:space="preserve"> </w:t>
      </w:r>
      <w:r w:rsidR="00C92C2B" w:rsidRPr="003E760E">
        <w:rPr>
          <w:rFonts w:cs="Times New Roman"/>
        </w:rPr>
        <w:t>m and 156</w:t>
      </w:r>
      <w:r w:rsidR="00A1211F" w:rsidRPr="003E760E">
        <w:rPr>
          <w:rFonts w:cs="Times New Roman"/>
        </w:rPr>
        <w:t xml:space="preserve"> </w:t>
      </w:r>
      <w:r w:rsidR="00C92C2B" w:rsidRPr="003E760E">
        <w:rPr>
          <w:rFonts w:cs="Times New Roman"/>
        </w:rPr>
        <w:t xml:space="preserve">m above sea level, respectively, although those altitudes increase </w:t>
      </w:r>
      <w:r w:rsidR="00EE53E5" w:rsidRPr="003E760E">
        <w:rPr>
          <w:rFonts w:cs="Times New Roman"/>
        </w:rPr>
        <w:t xml:space="preserve">to </w:t>
      </w:r>
      <w:r w:rsidR="00E42DC8" w:rsidRPr="003E760E">
        <w:rPr>
          <w:rFonts w:cs="Times New Roman"/>
        </w:rPr>
        <w:t>718</w:t>
      </w:r>
      <w:r w:rsidR="00A1211F" w:rsidRPr="003E760E">
        <w:rPr>
          <w:rFonts w:cs="Times New Roman"/>
        </w:rPr>
        <w:t xml:space="preserve"> </w:t>
      </w:r>
      <w:r w:rsidR="00D72369" w:rsidRPr="003E760E">
        <w:rPr>
          <w:rFonts w:cs="Times New Roman"/>
        </w:rPr>
        <w:t>m and 5</w:t>
      </w:r>
      <w:r w:rsidR="00237286" w:rsidRPr="003E760E">
        <w:rPr>
          <w:rFonts w:cs="Times New Roman"/>
        </w:rPr>
        <w:t>38</w:t>
      </w:r>
      <w:r w:rsidR="00A1211F" w:rsidRPr="003E760E">
        <w:rPr>
          <w:rFonts w:cs="Times New Roman"/>
        </w:rPr>
        <w:t xml:space="preserve"> </w:t>
      </w:r>
      <w:r w:rsidR="00D72369" w:rsidRPr="003E760E">
        <w:rPr>
          <w:rFonts w:cs="Times New Roman"/>
        </w:rPr>
        <w:t xml:space="preserve">m </w:t>
      </w:r>
      <w:r w:rsidR="00B413BB" w:rsidRPr="003E760E">
        <w:rPr>
          <w:rFonts w:cs="Times New Roman"/>
        </w:rPr>
        <w:t>when flying over land.</w:t>
      </w:r>
      <w:r w:rsidR="00F90703" w:rsidRPr="003E760E">
        <w:rPr>
          <w:rFonts w:cs="Times New Roman"/>
        </w:rPr>
        <w:t xml:space="preserve"> </w:t>
      </w:r>
      <w:r w:rsidR="00AA6534" w:rsidRPr="003E760E">
        <w:rPr>
          <w:rFonts w:cs="Times New Roman"/>
        </w:rPr>
        <w:t xml:space="preserve">Further </w:t>
      </w:r>
      <w:r w:rsidR="00344591" w:rsidRPr="003E760E">
        <w:rPr>
          <w:rFonts w:cs="Times New Roman"/>
        </w:rPr>
        <w:t xml:space="preserve">transmitter studies focusing specifically on birds </w:t>
      </w:r>
      <w:r w:rsidR="003D4CD4" w:rsidRPr="003E760E">
        <w:rPr>
          <w:rFonts w:cs="Times New Roman"/>
        </w:rPr>
        <w:t>that are highly susceptible to collisions with</w:t>
      </w:r>
      <w:r w:rsidR="00344591" w:rsidRPr="003E760E">
        <w:rPr>
          <w:rFonts w:cs="Times New Roman"/>
        </w:rPr>
        <w:t xml:space="preserve"> airspace obstacles may </w:t>
      </w:r>
      <w:r w:rsidR="00603793" w:rsidRPr="003E760E">
        <w:rPr>
          <w:rFonts w:cs="Times New Roman"/>
        </w:rPr>
        <w:t xml:space="preserve">allow </w:t>
      </w:r>
      <w:r w:rsidR="00824A2E" w:rsidRPr="003E760E">
        <w:rPr>
          <w:rFonts w:cs="Times New Roman"/>
        </w:rPr>
        <w:t xml:space="preserve">one </w:t>
      </w:r>
      <w:r w:rsidR="00603793" w:rsidRPr="003E760E">
        <w:rPr>
          <w:rFonts w:cs="Times New Roman"/>
        </w:rPr>
        <w:t>to better understand the prevalence of low</w:t>
      </w:r>
      <w:r w:rsidR="00242755">
        <w:rPr>
          <w:rFonts w:cs="Times New Roman"/>
        </w:rPr>
        <w:t>-</w:t>
      </w:r>
      <w:r w:rsidR="00603793" w:rsidRPr="003E760E">
        <w:rPr>
          <w:rFonts w:cs="Times New Roman"/>
        </w:rPr>
        <w:t>altitude flights among these species, and how those flights influence collision risk.</w:t>
      </w:r>
    </w:p>
    <w:p w14:paraId="61055602" w14:textId="1169BD59" w:rsidR="00A45A2E" w:rsidRPr="003E760E" w:rsidRDefault="009B7BB6" w:rsidP="00BF448D">
      <w:pPr>
        <w:spacing w:line="480" w:lineRule="auto"/>
        <w:rPr>
          <w:rFonts w:cs="Times New Roman"/>
        </w:rPr>
      </w:pPr>
      <w:r w:rsidRPr="003E760E">
        <w:rPr>
          <w:rFonts w:cs="Times New Roman"/>
        </w:rPr>
        <w:tab/>
      </w:r>
      <w:r w:rsidR="0034465F" w:rsidRPr="003E760E">
        <w:rPr>
          <w:rFonts w:cs="Times New Roman"/>
        </w:rPr>
        <w:t>American Woodcock (</w:t>
      </w:r>
      <w:proofErr w:type="spellStart"/>
      <w:r w:rsidR="0034465F" w:rsidRPr="003E760E">
        <w:rPr>
          <w:rFonts w:cs="Times New Roman"/>
          <w:i/>
          <w:iCs/>
        </w:rPr>
        <w:t>Scolopax</w:t>
      </w:r>
      <w:proofErr w:type="spellEnd"/>
      <w:r w:rsidR="0034465F" w:rsidRPr="003E760E">
        <w:rPr>
          <w:rFonts w:cs="Times New Roman"/>
          <w:i/>
          <w:iCs/>
        </w:rPr>
        <w:t xml:space="preserve"> minor</w:t>
      </w:r>
      <w:r w:rsidR="0034465F" w:rsidRPr="003E760E">
        <w:rPr>
          <w:rFonts w:cs="Times New Roman"/>
        </w:rPr>
        <w:t xml:space="preserve">) </w:t>
      </w:r>
      <w:r w:rsidR="009C2B0B" w:rsidRPr="003E760E">
        <w:rPr>
          <w:rFonts w:cs="Times New Roman"/>
        </w:rPr>
        <w:t>are</w:t>
      </w:r>
      <w:r w:rsidR="00D1759D" w:rsidRPr="003E760E">
        <w:rPr>
          <w:rFonts w:cs="Times New Roman"/>
        </w:rPr>
        <w:t xml:space="preserve"> a</w:t>
      </w:r>
      <w:r w:rsidR="00CC322E" w:rsidRPr="003E760E">
        <w:rPr>
          <w:rFonts w:cs="Times New Roman"/>
        </w:rPr>
        <w:t>n u</w:t>
      </w:r>
      <w:r w:rsidR="00D62DD6" w:rsidRPr="003E760E">
        <w:rPr>
          <w:rFonts w:cs="Times New Roman"/>
        </w:rPr>
        <w:t xml:space="preserve">pland </w:t>
      </w:r>
      <w:proofErr w:type="spellStart"/>
      <w:r w:rsidR="00D62DD6" w:rsidRPr="003E760E">
        <w:rPr>
          <w:rFonts w:cs="Times New Roman"/>
        </w:rPr>
        <w:t>Scolopacid</w:t>
      </w:r>
      <w:proofErr w:type="spellEnd"/>
      <w:r w:rsidR="0043097A" w:rsidRPr="003E760E">
        <w:rPr>
          <w:rFonts w:cs="Times New Roman"/>
        </w:rPr>
        <w:t xml:space="preserve"> </w:t>
      </w:r>
      <w:r w:rsidR="0001429C" w:rsidRPr="003E760E">
        <w:rPr>
          <w:rFonts w:cs="Times New Roman"/>
        </w:rPr>
        <w:t xml:space="preserve">species </w:t>
      </w:r>
      <w:r w:rsidR="0043097A" w:rsidRPr="003E760E">
        <w:rPr>
          <w:rFonts w:cs="Times New Roman"/>
        </w:rPr>
        <w:t>distributed throughout</w:t>
      </w:r>
      <w:r w:rsidR="008414DB" w:rsidRPr="003E760E">
        <w:rPr>
          <w:rFonts w:cs="Times New Roman"/>
        </w:rPr>
        <w:t xml:space="preserve"> </w:t>
      </w:r>
      <w:r w:rsidR="00A74C51" w:rsidRPr="003E760E">
        <w:rPr>
          <w:rFonts w:cs="Times New Roman"/>
        </w:rPr>
        <w:t>eastern North America</w:t>
      </w:r>
      <w:r w:rsidR="00CC747F" w:rsidRPr="003E760E">
        <w:rPr>
          <w:rFonts w:cs="Times New Roman"/>
        </w:rPr>
        <w:t>.</w:t>
      </w:r>
      <w:r w:rsidR="00C02E23" w:rsidRPr="003E760E">
        <w:rPr>
          <w:rFonts w:cs="Times New Roman"/>
        </w:rPr>
        <w:t xml:space="preserve"> They are among the earliest </w:t>
      </w:r>
      <w:r w:rsidR="00001A10" w:rsidRPr="003E760E">
        <w:rPr>
          <w:rFonts w:cs="Times New Roman"/>
        </w:rPr>
        <w:t xml:space="preserve">avian </w:t>
      </w:r>
      <w:r w:rsidR="002E01DC" w:rsidRPr="003E760E">
        <w:rPr>
          <w:rFonts w:cs="Times New Roman"/>
        </w:rPr>
        <w:t>migrants in spring</w:t>
      </w:r>
      <w:r w:rsidR="00E4688D" w:rsidRPr="003E760E">
        <w:rPr>
          <w:rFonts w:cs="Times New Roman"/>
        </w:rPr>
        <w:t xml:space="preserve"> (</w:t>
      </w:r>
      <w:r w:rsidR="001F42A1" w:rsidRPr="003E760E">
        <w:rPr>
          <w:rFonts w:cs="Times New Roman"/>
        </w:rPr>
        <w:t>February</w:t>
      </w:r>
      <w:r w:rsidR="00E4688D" w:rsidRPr="003E760E">
        <w:rPr>
          <w:rFonts w:cs="Times New Roman"/>
        </w:rPr>
        <w:t>–</w:t>
      </w:r>
      <w:r w:rsidR="00CB1392" w:rsidRPr="003E760E">
        <w:rPr>
          <w:rFonts w:cs="Times New Roman"/>
        </w:rPr>
        <w:t>May</w:t>
      </w:r>
      <w:r w:rsidR="00E4688D" w:rsidRPr="003E760E">
        <w:rPr>
          <w:rFonts w:cs="Times New Roman"/>
        </w:rPr>
        <w:t>)</w:t>
      </w:r>
      <w:r w:rsidR="002E01DC" w:rsidRPr="003E760E">
        <w:rPr>
          <w:rFonts w:cs="Times New Roman"/>
        </w:rPr>
        <w:t xml:space="preserve"> and the latest migr</w:t>
      </w:r>
      <w:r w:rsidR="001F129A" w:rsidRPr="003E760E">
        <w:rPr>
          <w:rFonts w:cs="Times New Roman"/>
        </w:rPr>
        <w:t xml:space="preserve">ants in </w:t>
      </w:r>
      <w:r w:rsidR="00B87A77" w:rsidRPr="003E760E">
        <w:rPr>
          <w:rFonts w:cs="Times New Roman"/>
        </w:rPr>
        <w:t>fall</w:t>
      </w:r>
      <w:r w:rsidR="00E4688D" w:rsidRPr="003E760E">
        <w:rPr>
          <w:rFonts w:cs="Times New Roman"/>
        </w:rPr>
        <w:t xml:space="preserve"> (</w:t>
      </w:r>
      <w:r w:rsidR="001F42A1" w:rsidRPr="003E760E">
        <w:rPr>
          <w:rFonts w:cs="Times New Roman"/>
        </w:rPr>
        <w:t>October</w:t>
      </w:r>
      <w:r w:rsidR="00E4688D" w:rsidRPr="003E760E">
        <w:rPr>
          <w:rFonts w:cs="Times New Roman"/>
        </w:rPr>
        <w:t>–</w:t>
      </w:r>
      <w:r w:rsidR="001F42A1" w:rsidRPr="003E760E">
        <w:rPr>
          <w:rFonts w:cs="Times New Roman"/>
        </w:rPr>
        <w:t>December</w:t>
      </w:r>
      <w:r w:rsidR="00E4688D" w:rsidRPr="003E760E">
        <w:rPr>
          <w:rFonts w:cs="Times New Roman"/>
        </w:rPr>
        <w:t>)</w:t>
      </w:r>
      <w:r w:rsidR="001F42A1" w:rsidRPr="003E760E">
        <w:rPr>
          <w:rFonts w:cs="Times New Roman"/>
        </w:rPr>
        <w:t>,</w:t>
      </w:r>
      <w:r w:rsidR="00001A10" w:rsidRPr="003E760E">
        <w:rPr>
          <w:rFonts w:cs="Times New Roman"/>
        </w:rPr>
        <w:t xml:space="preserve"> likely timing their </w:t>
      </w:r>
      <w:r w:rsidR="00E4688D" w:rsidRPr="003E760E">
        <w:rPr>
          <w:rFonts w:cs="Times New Roman"/>
        </w:rPr>
        <w:t>migration</w:t>
      </w:r>
      <w:r w:rsidR="00FA55D9" w:rsidRPr="003E760E">
        <w:rPr>
          <w:rFonts w:cs="Times New Roman"/>
        </w:rPr>
        <w:t xml:space="preserve"> </w:t>
      </w:r>
      <w:r w:rsidR="00804880" w:rsidRPr="003E760E">
        <w:rPr>
          <w:rFonts w:cs="Times New Roman"/>
        </w:rPr>
        <w:t>based on</w:t>
      </w:r>
      <w:r w:rsidR="00AC24A7" w:rsidRPr="003E760E">
        <w:rPr>
          <w:rFonts w:cs="Times New Roman"/>
        </w:rPr>
        <w:t xml:space="preserve"> </w:t>
      </w:r>
      <w:r w:rsidR="0063655A" w:rsidRPr="003E760E">
        <w:rPr>
          <w:rFonts w:cs="Times New Roman"/>
        </w:rPr>
        <w:t>the availability of earthworms</w:t>
      </w:r>
      <w:r w:rsidR="00AC24A7" w:rsidRPr="003E760E">
        <w:rPr>
          <w:rFonts w:cs="Times New Roman"/>
        </w:rPr>
        <w:t>, which are their preferred prey</w:t>
      </w:r>
      <w:r w:rsidR="00B87A77" w:rsidRPr="003E760E">
        <w:rPr>
          <w:rFonts w:cs="Times New Roman"/>
        </w:rPr>
        <w:t xml:space="preserve"> (</w:t>
      </w:r>
      <w:r w:rsidR="00CC5728" w:rsidRPr="003E760E">
        <w:rPr>
          <w:rFonts w:cs="Times New Roman"/>
        </w:rPr>
        <w:t>Fish et al. 2024</w:t>
      </w:r>
      <w:r w:rsidR="00B87A77" w:rsidRPr="003E760E">
        <w:rPr>
          <w:rFonts w:cs="Times New Roman"/>
        </w:rPr>
        <w:t xml:space="preserve">, </w:t>
      </w:r>
      <w:r w:rsidR="00490D2D" w:rsidRPr="003E760E">
        <w:rPr>
          <w:rFonts w:cs="Times New Roman"/>
        </w:rPr>
        <w:t>Berigan 2024</w:t>
      </w:r>
      <w:r w:rsidR="00AC24A7" w:rsidRPr="003E760E">
        <w:rPr>
          <w:rFonts w:cs="Times New Roman"/>
        </w:rPr>
        <w:t xml:space="preserve">, McAuley </w:t>
      </w:r>
      <w:r w:rsidR="007D2406" w:rsidRPr="003E760E">
        <w:rPr>
          <w:rFonts w:cs="Times New Roman"/>
        </w:rPr>
        <w:t>et al. 2020</w:t>
      </w:r>
      <w:r w:rsidR="00B87A77" w:rsidRPr="003E760E">
        <w:rPr>
          <w:rFonts w:cs="Times New Roman"/>
        </w:rPr>
        <w:t>).</w:t>
      </w:r>
      <w:r w:rsidR="007B011E" w:rsidRPr="003E760E">
        <w:rPr>
          <w:rFonts w:cs="Times New Roman"/>
        </w:rPr>
        <w:t xml:space="preserve"> Woodcock have long been thought to migrate at low altitudes;</w:t>
      </w:r>
      <w:r w:rsidR="003E1884" w:rsidRPr="003E760E">
        <w:rPr>
          <w:rFonts w:cs="Times New Roman"/>
        </w:rPr>
        <w:t xml:space="preserve"> e</w:t>
      </w:r>
      <w:r w:rsidR="00E74B47" w:rsidRPr="003E760E">
        <w:rPr>
          <w:rFonts w:cs="Times New Roman"/>
        </w:rPr>
        <w:t>ven before tracking data w</w:t>
      </w:r>
      <w:r w:rsidR="00145C14" w:rsidRPr="003E760E">
        <w:rPr>
          <w:rFonts w:cs="Times New Roman"/>
        </w:rPr>
        <w:t>ere</w:t>
      </w:r>
      <w:r w:rsidR="00E74B47" w:rsidRPr="003E760E">
        <w:rPr>
          <w:rFonts w:cs="Times New Roman"/>
        </w:rPr>
        <w:t xml:space="preserve"> available</w:t>
      </w:r>
      <w:r w:rsidR="007A48B8" w:rsidRPr="003E760E">
        <w:rPr>
          <w:rFonts w:cs="Times New Roman"/>
        </w:rPr>
        <w:t xml:space="preserve">, </w:t>
      </w:r>
      <w:proofErr w:type="spellStart"/>
      <w:r w:rsidR="00F16E18" w:rsidRPr="00342ED9">
        <w:rPr>
          <w:rFonts w:cs="Times New Roman"/>
        </w:rPr>
        <w:t>Mendall</w:t>
      </w:r>
      <w:proofErr w:type="spellEnd"/>
      <w:r w:rsidR="00F16E18" w:rsidRPr="00342ED9">
        <w:rPr>
          <w:rFonts w:cs="Times New Roman"/>
        </w:rPr>
        <w:t xml:space="preserve"> and Aldous </w:t>
      </w:r>
      <w:r w:rsidR="00F9461D" w:rsidRPr="00342ED9">
        <w:rPr>
          <w:rFonts w:cs="Times New Roman"/>
        </w:rPr>
        <w:t>(</w:t>
      </w:r>
      <w:r w:rsidR="00F16E18" w:rsidRPr="00342ED9">
        <w:rPr>
          <w:rFonts w:cs="Times New Roman"/>
        </w:rPr>
        <w:t>1943)</w:t>
      </w:r>
      <w:r w:rsidR="003070B7" w:rsidRPr="003E760E">
        <w:rPr>
          <w:rFonts w:cs="Times New Roman"/>
        </w:rPr>
        <w:t xml:space="preserve"> </w:t>
      </w:r>
      <w:r w:rsidR="005C07B7" w:rsidRPr="003E760E">
        <w:rPr>
          <w:rFonts w:cs="Times New Roman"/>
        </w:rPr>
        <w:t xml:space="preserve">estimated that woodcock </w:t>
      </w:r>
      <w:r w:rsidR="007A48B8" w:rsidRPr="003E760E">
        <w:rPr>
          <w:rFonts w:cs="Times New Roman"/>
        </w:rPr>
        <w:t>migrate</w:t>
      </w:r>
      <w:r w:rsidR="005C07B7" w:rsidRPr="003E760E">
        <w:rPr>
          <w:rFonts w:cs="Times New Roman"/>
        </w:rPr>
        <w:t xml:space="preserve"> at altitude</w:t>
      </w:r>
      <w:r w:rsidR="007A48B8" w:rsidRPr="003E760E">
        <w:rPr>
          <w:rFonts w:cs="Times New Roman"/>
        </w:rPr>
        <w:t>s</w:t>
      </w:r>
      <w:r w:rsidR="005C07B7" w:rsidRPr="003E760E">
        <w:rPr>
          <w:rFonts w:cs="Times New Roman"/>
        </w:rPr>
        <w:t xml:space="preserve"> </w:t>
      </w:r>
      <w:r w:rsidR="00DD4ED6" w:rsidRPr="003E760E">
        <w:rPr>
          <w:rFonts w:cs="Times New Roman"/>
        </w:rPr>
        <w:t xml:space="preserve">of </w:t>
      </w:r>
      <w:r w:rsidR="00BA2D50" w:rsidRPr="003E760E">
        <w:rPr>
          <w:rFonts w:cs="Times New Roman"/>
        </w:rPr>
        <w:t>12–15</w:t>
      </w:r>
      <w:r w:rsidR="004D783F" w:rsidRPr="003E760E">
        <w:rPr>
          <w:rFonts w:cs="Times New Roman"/>
        </w:rPr>
        <w:t xml:space="preserve"> </w:t>
      </w:r>
      <w:r w:rsidR="00BA2D50" w:rsidRPr="003E760E">
        <w:rPr>
          <w:rFonts w:cs="Times New Roman"/>
        </w:rPr>
        <w:t>m</w:t>
      </w:r>
      <w:r w:rsidR="005C07B7" w:rsidRPr="003E760E">
        <w:rPr>
          <w:rFonts w:cs="Times New Roman"/>
        </w:rPr>
        <w:t xml:space="preserve"> based on the high rate of woodcock collisions</w:t>
      </w:r>
      <w:r w:rsidR="007A48B8" w:rsidRPr="003E760E">
        <w:rPr>
          <w:rFonts w:cs="Times New Roman"/>
        </w:rPr>
        <w:t xml:space="preserve"> with </w:t>
      </w:r>
      <w:r w:rsidR="00BF7DE0" w:rsidRPr="003E760E">
        <w:rPr>
          <w:rFonts w:cs="Times New Roman"/>
        </w:rPr>
        <w:t>pow</w:t>
      </w:r>
      <w:r w:rsidR="00FF01A3" w:rsidRPr="003E760E">
        <w:rPr>
          <w:rFonts w:cs="Times New Roman"/>
        </w:rPr>
        <w:t>er</w:t>
      </w:r>
      <w:r w:rsidR="00145C14" w:rsidRPr="003E760E">
        <w:rPr>
          <w:rFonts w:cs="Times New Roman"/>
        </w:rPr>
        <w:t xml:space="preserve">, </w:t>
      </w:r>
      <w:r w:rsidR="00FF01A3" w:rsidRPr="003E760E">
        <w:rPr>
          <w:rFonts w:cs="Times New Roman"/>
        </w:rPr>
        <w:t xml:space="preserve">telephone, and telegraph </w:t>
      </w:r>
      <w:r w:rsidR="00145C14" w:rsidRPr="003E760E">
        <w:rPr>
          <w:rFonts w:cs="Times New Roman"/>
        </w:rPr>
        <w:t>lines</w:t>
      </w:r>
      <w:r w:rsidR="00E74B47" w:rsidRPr="003E760E">
        <w:rPr>
          <w:rFonts w:cs="Times New Roman"/>
        </w:rPr>
        <w:t>. Woodcock</w:t>
      </w:r>
      <w:r w:rsidR="00257165" w:rsidRPr="003E760E">
        <w:rPr>
          <w:rFonts w:cs="Times New Roman"/>
        </w:rPr>
        <w:t xml:space="preserve"> deaths</w:t>
      </w:r>
      <w:r w:rsidR="00E74B47" w:rsidRPr="003E760E">
        <w:rPr>
          <w:rFonts w:cs="Times New Roman"/>
        </w:rPr>
        <w:t xml:space="preserve"> are frequently</w:t>
      </w:r>
      <w:r w:rsidR="0062472A" w:rsidRPr="003E760E">
        <w:rPr>
          <w:rFonts w:cs="Times New Roman"/>
        </w:rPr>
        <w:t xml:space="preserve"> </w:t>
      </w:r>
      <w:r w:rsidR="0040415F" w:rsidRPr="003E760E">
        <w:rPr>
          <w:rFonts w:cs="Times New Roman"/>
        </w:rPr>
        <w:t>attributed to</w:t>
      </w:r>
      <w:r w:rsidR="00933441" w:rsidRPr="003E760E">
        <w:rPr>
          <w:rFonts w:cs="Times New Roman"/>
        </w:rPr>
        <w:t xml:space="preserve"> </w:t>
      </w:r>
      <w:r w:rsidR="00634A30" w:rsidRPr="003E760E">
        <w:rPr>
          <w:rFonts w:cs="Times New Roman"/>
        </w:rPr>
        <w:t xml:space="preserve">building collisions in major </w:t>
      </w:r>
      <w:r w:rsidR="00933441" w:rsidRPr="003E760E">
        <w:rPr>
          <w:rFonts w:cs="Times New Roman"/>
        </w:rPr>
        <w:t>US</w:t>
      </w:r>
      <w:r w:rsidR="0020544A" w:rsidRPr="003E760E">
        <w:rPr>
          <w:rFonts w:cs="Times New Roman"/>
        </w:rPr>
        <w:t>A</w:t>
      </w:r>
      <w:r w:rsidR="00933441" w:rsidRPr="003E760E">
        <w:rPr>
          <w:rFonts w:cs="Times New Roman"/>
        </w:rPr>
        <w:t xml:space="preserve"> </w:t>
      </w:r>
      <w:r w:rsidR="00634A30" w:rsidRPr="003E760E">
        <w:rPr>
          <w:rFonts w:cs="Times New Roman"/>
        </w:rPr>
        <w:t>cities</w:t>
      </w:r>
      <w:r w:rsidR="008251C2">
        <w:rPr>
          <w:rFonts w:cs="Times New Roman"/>
        </w:rPr>
        <w:t>,</w:t>
      </w:r>
      <w:r w:rsidR="00634A30" w:rsidRPr="003E760E">
        <w:rPr>
          <w:rFonts w:cs="Times New Roman"/>
        </w:rPr>
        <w:t xml:space="preserve"> such as </w:t>
      </w:r>
      <w:r w:rsidR="00FD2DB4" w:rsidRPr="003E760E">
        <w:rPr>
          <w:rFonts w:cs="Times New Roman"/>
        </w:rPr>
        <w:t xml:space="preserve">Minneapolis </w:t>
      </w:r>
      <w:r w:rsidR="0076625B" w:rsidRPr="00342ED9">
        <w:rPr>
          <w:rFonts w:cs="Times New Roman"/>
        </w:rPr>
        <w:t>(Loss et al. 2019)</w:t>
      </w:r>
      <w:r w:rsidR="0051504D" w:rsidRPr="003E760E">
        <w:rPr>
          <w:rFonts w:cs="Times New Roman"/>
        </w:rPr>
        <w:t xml:space="preserve"> and Chicago</w:t>
      </w:r>
      <w:r w:rsidR="00912C37" w:rsidRPr="003E760E">
        <w:rPr>
          <w:rFonts w:cs="Times New Roman"/>
        </w:rPr>
        <w:t xml:space="preserve"> </w:t>
      </w:r>
      <w:r w:rsidR="00912C37" w:rsidRPr="00342ED9">
        <w:rPr>
          <w:rFonts w:cs="Times New Roman"/>
        </w:rPr>
        <w:t>(Van Doren et al. 2021)</w:t>
      </w:r>
      <w:r w:rsidR="0051504D" w:rsidRPr="003E760E">
        <w:rPr>
          <w:rFonts w:cs="Times New Roman"/>
        </w:rPr>
        <w:t xml:space="preserve">, and mass </w:t>
      </w:r>
      <w:r w:rsidR="000E7B9A" w:rsidRPr="003E760E">
        <w:rPr>
          <w:rFonts w:cs="Times New Roman"/>
        </w:rPr>
        <w:t>building</w:t>
      </w:r>
      <w:r w:rsidR="00B71661" w:rsidRPr="003E760E">
        <w:rPr>
          <w:rFonts w:cs="Times New Roman"/>
        </w:rPr>
        <w:t>-</w:t>
      </w:r>
      <w:r w:rsidR="000E7B9A" w:rsidRPr="003E760E">
        <w:rPr>
          <w:rFonts w:cs="Times New Roman"/>
        </w:rPr>
        <w:t>collision</w:t>
      </w:r>
      <w:r w:rsidR="0051504D" w:rsidRPr="003E760E">
        <w:rPr>
          <w:rFonts w:cs="Times New Roman"/>
        </w:rPr>
        <w:t xml:space="preserve"> events </w:t>
      </w:r>
      <w:r w:rsidR="000E7B9A" w:rsidRPr="003E760E">
        <w:rPr>
          <w:rFonts w:cs="Times New Roman"/>
        </w:rPr>
        <w:t>occur</w:t>
      </w:r>
      <w:r w:rsidR="00933441" w:rsidRPr="003E760E">
        <w:rPr>
          <w:rFonts w:cs="Times New Roman"/>
        </w:rPr>
        <w:t>red</w:t>
      </w:r>
      <w:r w:rsidR="000E7B9A" w:rsidRPr="003E760E">
        <w:rPr>
          <w:rFonts w:cs="Times New Roman"/>
        </w:rPr>
        <w:t xml:space="preserve"> when woodcock </w:t>
      </w:r>
      <w:r w:rsidR="00933441" w:rsidRPr="003E760E">
        <w:rPr>
          <w:rFonts w:cs="Times New Roman"/>
        </w:rPr>
        <w:t>we</w:t>
      </w:r>
      <w:r w:rsidR="00140B83" w:rsidRPr="003E760E">
        <w:rPr>
          <w:rFonts w:cs="Times New Roman"/>
        </w:rPr>
        <w:t>re caught in snowstorms during their early spring migration</w:t>
      </w:r>
      <w:r w:rsidR="00912C37" w:rsidRPr="003E760E">
        <w:rPr>
          <w:rFonts w:cs="Times New Roman"/>
        </w:rPr>
        <w:t xml:space="preserve"> </w:t>
      </w:r>
      <w:r w:rsidR="00912C37" w:rsidRPr="00342ED9">
        <w:rPr>
          <w:rFonts w:cs="Times New Roman"/>
        </w:rPr>
        <w:t>(Loss et al. 2020)</w:t>
      </w:r>
      <w:r w:rsidR="00140B83" w:rsidRPr="003E760E">
        <w:rPr>
          <w:rFonts w:cs="Times New Roman"/>
        </w:rPr>
        <w:t>.</w:t>
      </w:r>
      <w:r w:rsidR="00940D75" w:rsidRPr="003E760E">
        <w:rPr>
          <w:rFonts w:cs="Times New Roman"/>
        </w:rPr>
        <w:t xml:space="preserve"> </w:t>
      </w:r>
      <w:r w:rsidR="005069E3" w:rsidRPr="003E760E">
        <w:rPr>
          <w:rFonts w:cs="Times New Roman"/>
        </w:rPr>
        <w:t xml:space="preserve">Woodcock migratory mortality </w:t>
      </w:r>
      <w:r w:rsidR="004555E6" w:rsidRPr="003E760E">
        <w:rPr>
          <w:rFonts w:cs="Times New Roman"/>
        </w:rPr>
        <w:t>could contribute to the</w:t>
      </w:r>
      <w:r w:rsidR="00916E69" w:rsidRPr="003E760E">
        <w:rPr>
          <w:rFonts w:cs="Times New Roman"/>
        </w:rPr>
        <w:t>ir</w:t>
      </w:r>
      <w:r w:rsidR="005069E3" w:rsidRPr="003E760E">
        <w:rPr>
          <w:rFonts w:cs="Times New Roman"/>
        </w:rPr>
        <w:t xml:space="preserve"> decline of </w:t>
      </w:r>
      <w:r w:rsidR="00B07756" w:rsidRPr="003E760E">
        <w:rPr>
          <w:rFonts w:cs="Times New Roman"/>
        </w:rPr>
        <w:t>0.8% per year since the 1960s</w:t>
      </w:r>
      <w:r w:rsidR="00904BAD" w:rsidRPr="003E760E">
        <w:rPr>
          <w:rFonts w:cs="Times New Roman"/>
        </w:rPr>
        <w:t xml:space="preserve"> </w:t>
      </w:r>
      <w:r w:rsidR="00904BAD" w:rsidRPr="00342ED9">
        <w:rPr>
          <w:rFonts w:cs="Times New Roman"/>
        </w:rPr>
        <w:t>(Cooper and Rau 2012, Loss et al. 2020)</w:t>
      </w:r>
      <w:r w:rsidR="00904BAD" w:rsidRPr="003E760E">
        <w:rPr>
          <w:rFonts w:cs="Times New Roman"/>
        </w:rPr>
        <w:t>.</w:t>
      </w:r>
      <w:r w:rsidR="006C7B83" w:rsidRPr="003E760E">
        <w:rPr>
          <w:rFonts w:cs="Times New Roman"/>
        </w:rPr>
        <w:t xml:space="preserve"> </w:t>
      </w:r>
      <w:r w:rsidR="008E396C" w:rsidRPr="003E760E">
        <w:rPr>
          <w:rFonts w:cs="Times New Roman"/>
        </w:rPr>
        <w:t>No studies</w:t>
      </w:r>
      <w:r w:rsidR="004A087E" w:rsidRPr="003E760E">
        <w:rPr>
          <w:rFonts w:cs="Times New Roman"/>
        </w:rPr>
        <w:t>, to the best of our knowledge,</w:t>
      </w:r>
      <w:r w:rsidR="008E396C" w:rsidRPr="003E760E">
        <w:rPr>
          <w:rFonts w:cs="Times New Roman"/>
        </w:rPr>
        <w:t xml:space="preserve"> have quantified woodcock flight altitudes</w:t>
      </w:r>
      <w:r w:rsidR="00693DAC" w:rsidRPr="003E760E">
        <w:rPr>
          <w:rFonts w:cs="Times New Roman"/>
        </w:rPr>
        <w:t xml:space="preserve">, or </w:t>
      </w:r>
      <w:r w:rsidR="00693DAC" w:rsidRPr="003E760E">
        <w:rPr>
          <w:rFonts w:cs="Times New Roman"/>
        </w:rPr>
        <w:lastRenderedPageBreak/>
        <w:t xml:space="preserve">examined </w:t>
      </w:r>
      <w:r w:rsidR="0029450C" w:rsidRPr="003E760E">
        <w:rPr>
          <w:rFonts w:cs="Times New Roman"/>
        </w:rPr>
        <w:t>how those altitudes might</w:t>
      </w:r>
      <w:r w:rsidR="00D13E7E" w:rsidRPr="003E760E">
        <w:rPr>
          <w:rFonts w:cs="Times New Roman"/>
        </w:rPr>
        <w:t xml:space="preserve"> impact their vulnerability to collision with airspace obstacles.</w:t>
      </w:r>
    </w:p>
    <w:p w14:paraId="0E7E00B6" w14:textId="2091AEEA" w:rsidR="00282AF3" w:rsidRPr="003E760E" w:rsidRDefault="003619D0" w:rsidP="00D25A53">
      <w:pPr>
        <w:spacing w:line="480" w:lineRule="auto"/>
        <w:rPr>
          <w:rFonts w:cs="Times New Roman"/>
        </w:rPr>
      </w:pPr>
      <w:r w:rsidRPr="003E760E">
        <w:rPr>
          <w:rFonts w:cs="Times New Roman"/>
        </w:rPr>
        <w:tab/>
        <w:t xml:space="preserve">Here we </w:t>
      </w:r>
      <w:r w:rsidR="00FB7695" w:rsidRPr="003E760E">
        <w:rPr>
          <w:rFonts w:cs="Times New Roman"/>
        </w:rPr>
        <w:t>investigate</w:t>
      </w:r>
      <w:r w:rsidR="004B6FD7" w:rsidRPr="003E760E">
        <w:rPr>
          <w:rFonts w:cs="Times New Roman"/>
        </w:rPr>
        <w:t>d</w:t>
      </w:r>
      <w:r w:rsidR="00FB7695" w:rsidRPr="003E760E">
        <w:rPr>
          <w:rFonts w:cs="Times New Roman"/>
        </w:rPr>
        <w:t xml:space="preserve"> the </w:t>
      </w:r>
      <w:r w:rsidR="009F4BFA" w:rsidRPr="003E760E">
        <w:rPr>
          <w:rFonts w:cs="Times New Roman"/>
        </w:rPr>
        <w:t xml:space="preserve">propensity for </w:t>
      </w:r>
      <w:r w:rsidR="0033654C" w:rsidRPr="003E760E">
        <w:rPr>
          <w:rFonts w:cs="Times New Roman"/>
        </w:rPr>
        <w:t xml:space="preserve">the American Woodcock to fly at </w:t>
      </w:r>
      <w:r w:rsidR="0074500A" w:rsidRPr="003E760E">
        <w:rPr>
          <w:rFonts w:cs="Times New Roman"/>
        </w:rPr>
        <w:t xml:space="preserve">low altitudes </w:t>
      </w:r>
      <w:r w:rsidR="00F92826" w:rsidRPr="003E760E">
        <w:rPr>
          <w:rFonts w:cs="Times New Roman"/>
        </w:rPr>
        <w:t xml:space="preserve">during migratory </w:t>
      </w:r>
      <w:r w:rsidR="00150BFF" w:rsidRPr="003E760E">
        <w:rPr>
          <w:rFonts w:cs="Times New Roman"/>
        </w:rPr>
        <w:t>flights and</w:t>
      </w:r>
      <w:r w:rsidR="009C1A2E" w:rsidRPr="003E760E">
        <w:rPr>
          <w:rFonts w:cs="Times New Roman"/>
        </w:rPr>
        <w:t xml:space="preserve"> examine</w:t>
      </w:r>
      <w:r w:rsidR="004B6FD7" w:rsidRPr="003E760E">
        <w:rPr>
          <w:rFonts w:cs="Times New Roman"/>
        </w:rPr>
        <w:t>d</w:t>
      </w:r>
      <w:r w:rsidR="00560C10" w:rsidRPr="003E760E">
        <w:rPr>
          <w:rFonts w:cs="Times New Roman"/>
        </w:rPr>
        <w:t xml:space="preserve"> how flight altitudes compare</w:t>
      </w:r>
      <w:r w:rsidR="00A46CFE" w:rsidRPr="003E760E">
        <w:rPr>
          <w:rFonts w:cs="Times New Roman"/>
        </w:rPr>
        <w:t>d</w:t>
      </w:r>
      <w:r w:rsidR="00560C10" w:rsidRPr="003E760E">
        <w:rPr>
          <w:rFonts w:cs="Times New Roman"/>
        </w:rPr>
        <w:t xml:space="preserve"> to the altitudinal distributions of common airspace obstacles.</w:t>
      </w:r>
      <w:r w:rsidR="00025C20" w:rsidRPr="003E760E">
        <w:rPr>
          <w:rFonts w:cs="Times New Roman"/>
        </w:rPr>
        <w:t xml:space="preserve"> We also quantif</w:t>
      </w:r>
      <w:r w:rsidR="00787478" w:rsidRPr="003E760E">
        <w:rPr>
          <w:rFonts w:cs="Times New Roman"/>
        </w:rPr>
        <w:t>ied</w:t>
      </w:r>
      <w:r w:rsidR="00025C20" w:rsidRPr="003E760E">
        <w:rPr>
          <w:rFonts w:cs="Times New Roman"/>
        </w:rPr>
        <w:t xml:space="preserve"> the proportion of woodcock flight locations</w:t>
      </w:r>
      <w:r w:rsidR="000F59BD" w:rsidRPr="003E760E">
        <w:rPr>
          <w:rFonts w:cs="Times New Roman"/>
        </w:rPr>
        <w:t xml:space="preserve"> that</w:t>
      </w:r>
      <w:r w:rsidR="00025C20" w:rsidRPr="003E760E">
        <w:rPr>
          <w:rFonts w:cs="Times New Roman"/>
        </w:rPr>
        <w:t xml:space="preserve"> f</w:t>
      </w:r>
      <w:r w:rsidR="00CA00C2" w:rsidRPr="003E760E">
        <w:rPr>
          <w:rFonts w:cs="Times New Roman"/>
        </w:rPr>
        <w:t>e</w:t>
      </w:r>
      <w:r w:rsidR="00025C20" w:rsidRPr="003E760E">
        <w:rPr>
          <w:rFonts w:cs="Times New Roman"/>
        </w:rPr>
        <w:t xml:space="preserve">ll below </w:t>
      </w:r>
      <w:r w:rsidR="00010605" w:rsidRPr="003E760E">
        <w:rPr>
          <w:rFonts w:cs="Times New Roman"/>
        </w:rPr>
        <w:t>a threshold detectable by weather radar to provide some context for comparing our estimates to other studies.</w:t>
      </w:r>
      <w:r w:rsidR="00E119BE" w:rsidRPr="003E760E">
        <w:rPr>
          <w:rFonts w:cs="Times New Roman"/>
        </w:rPr>
        <w:t xml:space="preserve"> </w:t>
      </w:r>
      <w:r w:rsidR="00282AF3" w:rsidRPr="003E760E">
        <w:rPr>
          <w:rFonts w:cs="Times New Roman"/>
        </w:rPr>
        <w:t>We hypothesize</w:t>
      </w:r>
      <w:r w:rsidR="0012661B" w:rsidRPr="003E760E">
        <w:rPr>
          <w:rFonts w:cs="Times New Roman"/>
        </w:rPr>
        <w:t>d</w:t>
      </w:r>
      <w:r w:rsidR="00282AF3" w:rsidRPr="003E760E">
        <w:rPr>
          <w:rFonts w:cs="Times New Roman"/>
        </w:rPr>
        <w:t xml:space="preserve"> that woodcock flight altitudes </w:t>
      </w:r>
      <w:r w:rsidR="00101061" w:rsidRPr="003E760E">
        <w:rPr>
          <w:rFonts w:cs="Times New Roman"/>
        </w:rPr>
        <w:t>would</w:t>
      </w:r>
      <w:r w:rsidR="00282AF3" w:rsidRPr="003E760E">
        <w:rPr>
          <w:rFonts w:cs="Times New Roman"/>
        </w:rPr>
        <w:t xml:space="preserve"> fall below mean estimates for </w:t>
      </w:r>
      <w:r w:rsidR="00560C10" w:rsidRPr="003E760E">
        <w:rPr>
          <w:rFonts w:cs="Times New Roman"/>
        </w:rPr>
        <w:t>nocturnal migrants (</w:t>
      </w:r>
      <w:r w:rsidR="00633B37" w:rsidRPr="003E760E">
        <w:rPr>
          <w:rFonts w:cs="Times New Roman"/>
        </w:rPr>
        <w:t>418–459</w:t>
      </w:r>
      <w:r w:rsidR="00655654" w:rsidRPr="003E760E">
        <w:rPr>
          <w:rFonts w:cs="Times New Roman"/>
        </w:rPr>
        <w:t xml:space="preserve"> </w:t>
      </w:r>
      <w:r w:rsidR="00633B37" w:rsidRPr="003E760E">
        <w:rPr>
          <w:rFonts w:cs="Times New Roman"/>
        </w:rPr>
        <w:t xml:space="preserve">m </w:t>
      </w:r>
      <w:r w:rsidR="001C343A" w:rsidRPr="003E760E">
        <w:rPr>
          <w:rFonts w:cs="Times New Roman"/>
        </w:rPr>
        <w:t>above ground level</w:t>
      </w:r>
      <w:r w:rsidR="00560C10" w:rsidRPr="003E760E">
        <w:rPr>
          <w:rFonts w:cs="Times New Roman"/>
        </w:rPr>
        <w:t>;</w:t>
      </w:r>
      <w:r w:rsidR="00633B37" w:rsidRPr="003E760E">
        <w:rPr>
          <w:rFonts w:cs="Times New Roman"/>
        </w:rPr>
        <w:t xml:space="preserve"> </w:t>
      </w:r>
      <w:r w:rsidR="004F4A36" w:rsidRPr="00342ED9">
        <w:rPr>
          <w:rFonts w:cs="Times New Roman"/>
        </w:rPr>
        <w:t>Horton et al. 2016)</w:t>
      </w:r>
      <w:r w:rsidR="00DF5AEA" w:rsidRPr="003E760E">
        <w:rPr>
          <w:rFonts w:cs="Times New Roman"/>
        </w:rPr>
        <w:t xml:space="preserve"> and</w:t>
      </w:r>
      <w:r w:rsidR="00D53281" w:rsidRPr="003E760E">
        <w:rPr>
          <w:rFonts w:cs="Times New Roman"/>
        </w:rPr>
        <w:t xml:space="preserve"> would frequently fall within altit</w:t>
      </w:r>
      <w:r w:rsidR="0041578D" w:rsidRPr="003E760E">
        <w:rPr>
          <w:rFonts w:cs="Times New Roman"/>
        </w:rPr>
        <w:t>udinal ranges corresponding with obstacles</w:t>
      </w:r>
      <w:r w:rsidR="008251C2">
        <w:rPr>
          <w:rFonts w:cs="Times New Roman"/>
        </w:rPr>
        <w:t>,</w:t>
      </w:r>
      <w:r w:rsidR="0041578D" w:rsidRPr="003E760E">
        <w:rPr>
          <w:rFonts w:cs="Times New Roman"/>
        </w:rPr>
        <w:t xml:space="preserve"> such as buildings, </w:t>
      </w:r>
      <w:r w:rsidR="00040FEA" w:rsidRPr="003E760E">
        <w:rPr>
          <w:rFonts w:cs="Times New Roman"/>
        </w:rPr>
        <w:t>wind</w:t>
      </w:r>
      <w:r w:rsidR="0041578D" w:rsidRPr="003E760E">
        <w:rPr>
          <w:rFonts w:cs="Times New Roman"/>
        </w:rPr>
        <w:t xml:space="preserve"> turbines, </w:t>
      </w:r>
      <w:r w:rsidR="00E119BE" w:rsidRPr="003E760E">
        <w:rPr>
          <w:rFonts w:cs="Times New Roman"/>
        </w:rPr>
        <w:t xml:space="preserve">and communication towers, </w:t>
      </w:r>
      <w:r w:rsidR="00560C10" w:rsidRPr="003E760E">
        <w:rPr>
          <w:rFonts w:cs="Times New Roman"/>
        </w:rPr>
        <w:t xml:space="preserve">based on </w:t>
      </w:r>
      <w:r w:rsidR="00664E7C" w:rsidRPr="003E760E">
        <w:rPr>
          <w:rFonts w:cs="Times New Roman"/>
        </w:rPr>
        <w:t xml:space="preserve">high rates of collisions for this species </w:t>
      </w:r>
      <w:r w:rsidR="00FC5ADD" w:rsidRPr="00342ED9">
        <w:rPr>
          <w:rFonts w:cs="Times New Roman"/>
        </w:rPr>
        <w:t>(</w:t>
      </w:r>
      <w:proofErr w:type="spellStart"/>
      <w:r w:rsidR="00FC5ADD" w:rsidRPr="00342ED9">
        <w:rPr>
          <w:rFonts w:cs="Times New Roman"/>
        </w:rPr>
        <w:t>Mendall</w:t>
      </w:r>
      <w:proofErr w:type="spellEnd"/>
      <w:r w:rsidR="00FC5ADD" w:rsidRPr="00342ED9">
        <w:rPr>
          <w:rFonts w:cs="Times New Roman"/>
        </w:rPr>
        <w:t xml:space="preserve"> and Aldous 1943, Loss et al. 2020)</w:t>
      </w:r>
      <w:r w:rsidR="00664E7C" w:rsidRPr="003E760E">
        <w:rPr>
          <w:rFonts w:cs="Times New Roman"/>
        </w:rPr>
        <w:t xml:space="preserve">. We also </w:t>
      </w:r>
      <w:r w:rsidR="0079766D" w:rsidRPr="003E760E">
        <w:rPr>
          <w:rFonts w:cs="Times New Roman"/>
        </w:rPr>
        <w:t>postulated</w:t>
      </w:r>
      <w:r w:rsidR="00664E7C" w:rsidRPr="003E760E">
        <w:rPr>
          <w:rFonts w:cs="Times New Roman"/>
        </w:rPr>
        <w:t xml:space="preserve"> that </w:t>
      </w:r>
      <w:r w:rsidR="00665310" w:rsidRPr="003E760E">
        <w:rPr>
          <w:rFonts w:cs="Times New Roman"/>
        </w:rPr>
        <w:t>woodcock flight altitudes w</w:t>
      </w:r>
      <w:r w:rsidR="00744769" w:rsidRPr="003E760E">
        <w:rPr>
          <w:rFonts w:cs="Times New Roman"/>
        </w:rPr>
        <w:t>ould</w:t>
      </w:r>
      <w:r w:rsidR="00665310" w:rsidRPr="003E760E">
        <w:rPr>
          <w:rFonts w:cs="Times New Roman"/>
        </w:rPr>
        <w:t xml:space="preserve"> be lower in fall than spring, in accordance with general trends in </w:t>
      </w:r>
      <w:r w:rsidR="00050526" w:rsidRPr="003E760E">
        <w:rPr>
          <w:rFonts w:cs="Times New Roman"/>
        </w:rPr>
        <w:t xml:space="preserve">nocturnal migrants </w:t>
      </w:r>
      <w:r w:rsidR="00E33A6A" w:rsidRPr="00342ED9">
        <w:rPr>
          <w:rFonts w:cs="Times New Roman"/>
        </w:rPr>
        <w:t>(Horton et al. 2016)</w:t>
      </w:r>
      <w:r w:rsidR="003838F1" w:rsidRPr="003E760E">
        <w:rPr>
          <w:rFonts w:cs="Times New Roman"/>
        </w:rPr>
        <w:t>, and that flight altitudes w</w:t>
      </w:r>
      <w:r w:rsidR="003C26D2" w:rsidRPr="003E760E">
        <w:rPr>
          <w:rFonts w:cs="Times New Roman"/>
        </w:rPr>
        <w:t>ould</w:t>
      </w:r>
      <w:r w:rsidR="003838F1" w:rsidRPr="003E760E">
        <w:rPr>
          <w:rFonts w:cs="Times New Roman"/>
        </w:rPr>
        <w:t xml:space="preserve"> </w:t>
      </w:r>
      <w:r w:rsidR="00A93E88" w:rsidRPr="003E760E">
        <w:rPr>
          <w:rFonts w:cs="Times New Roman"/>
        </w:rPr>
        <w:t>be similar among age and sex classes du</w:t>
      </w:r>
      <w:r w:rsidR="00526828" w:rsidRPr="003E760E">
        <w:rPr>
          <w:rFonts w:cs="Times New Roman"/>
        </w:rPr>
        <w:t xml:space="preserve">e to </w:t>
      </w:r>
      <w:r w:rsidR="00E01759" w:rsidRPr="003E760E">
        <w:rPr>
          <w:rFonts w:cs="Times New Roman"/>
        </w:rPr>
        <w:t xml:space="preserve">minimal differences in </w:t>
      </w:r>
      <w:r w:rsidR="00526828" w:rsidRPr="003E760E">
        <w:rPr>
          <w:rFonts w:cs="Times New Roman"/>
        </w:rPr>
        <w:t xml:space="preserve">morphological characteristics among these classes </w:t>
      </w:r>
      <w:r w:rsidR="00E33A6A" w:rsidRPr="00342ED9">
        <w:rPr>
          <w:rFonts w:cs="Times New Roman"/>
        </w:rPr>
        <w:t>(McAuley et al. 2020, Agostini et al. 2023)</w:t>
      </w:r>
      <w:r w:rsidR="00526828" w:rsidRPr="003E760E">
        <w:rPr>
          <w:rFonts w:cs="Times New Roman"/>
        </w:rPr>
        <w:t>.</w:t>
      </w:r>
      <w:r w:rsidR="00C11067" w:rsidRPr="003E760E">
        <w:rPr>
          <w:rFonts w:cs="Times New Roman"/>
        </w:rPr>
        <w:t xml:space="preserve"> </w:t>
      </w:r>
      <w:r w:rsidR="00640D31" w:rsidRPr="003E760E">
        <w:rPr>
          <w:rFonts w:cs="Times New Roman"/>
        </w:rPr>
        <w:t xml:space="preserve">Our analysis </w:t>
      </w:r>
      <w:r w:rsidR="00AA1A3A" w:rsidRPr="003E760E">
        <w:rPr>
          <w:rFonts w:cs="Times New Roman"/>
        </w:rPr>
        <w:t>aimed</w:t>
      </w:r>
      <w:r w:rsidR="00C61162" w:rsidRPr="003E760E">
        <w:rPr>
          <w:rFonts w:cs="Times New Roman"/>
        </w:rPr>
        <w:t xml:space="preserve"> to determine</w:t>
      </w:r>
      <w:r w:rsidR="001240A6" w:rsidRPr="003E760E">
        <w:rPr>
          <w:rFonts w:cs="Times New Roman"/>
        </w:rPr>
        <w:t xml:space="preserve"> </w:t>
      </w:r>
      <w:r w:rsidR="00640D31" w:rsidRPr="003E760E">
        <w:rPr>
          <w:rFonts w:cs="Times New Roman"/>
        </w:rPr>
        <w:t xml:space="preserve">the </w:t>
      </w:r>
      <w:r w:rsidR="0004566E" w:rsidRPr="003E760E">
        <w:rPr>
          <w:rFonts w:cs="Times New Roman"/>
        </w:rPr>
        <w:t>vulnerability of woodcock and other nocturnal migrants to airspace collisions</w:t>
      </w:r>
      <w:r w:rsidR="006D52BA" w:rsidRPr="003E760E">
        <w:rPr>
          <w:rFonts w:cs="Times New Roman"/>
        </w:rPr>
        <w:t xml:space="preserve"> during migratory flights</w:t>
      </w:r>
      <w:r w:rsidR="0004566E" w:rsidRPr="003E760E">
        <w:rPr>
          <w:rFonts w:cs="Times New Roman"/>
        </w:rPr>
        <w:t xml:space="preserve">, </w:t>
      </w:r>
      <w:r w:rsidR="006D52BA" w:rsidRPr="003E760E">
        <w:rPr>
          <w:rFonts w:cs="Times New Roman"/>
        </w:rPr>
        <w:t>and the necessity for further study of low altitude movements</w:t>
      </w:r>
      <w:r w:rsidR="0012661B" w:rsidRPr="003E760E">
        <w:rPr>
          <w:rFonts w:cs="Times New Roman"/>
        </w:rPr>
        <w:t xml:space="preserve"> of birds in general</w:t>
      </w:r>
      <w:r w:rsidR="006D52BA" w:rsidRPr="003E760E">
        <w:rPr>
          <w:rFonts w:cs="Times New Roman"/>
        </w:rPr>
        <w:t>.</w:t>
      </w:r>
    </w:p>
    <w:p w14:paraId="552540D3" w14:textId="0FF00799" w:rsidR="007009AC" w:rsidRPr="003E760E" w:rsidRDefault="00FB6B3D" w:rsidP="00965203">
      <w:pPr>
        <w:pStyle w:val="Heading1"/>
        <w:rPr>
          <w:rFonts w:cs="Times New Roman"/>
        </w:rPr>
      </w:pPr>
      <w:r>
        <w:rPr>
          <w:rFonts w:cs="Times New Roman"/>
        </w:rPr>
        <w:t>METHODS</w:t>
      </w:r>
    </w:p>
    <w:p w14:paraId="315B1FEF" w14:textId="35D4271A" w:rsidR="00594946" w:rsidRPr="003E760E" w:rsidRDefault="00594946" w:rsidP="00965203">
      <w:pPr>
        <w:pStyle w:val="Heading2"/>
        <w:rPr>
          <w:rFonts w:cs="Times New Roman"/>
          <w:i/>
        </w:rPr>
      </w:pPr>
      <w:r w:rsidRPr="003E760E">
        <w:rPr>
          <w:rFonts w:cs="Times New Roman"/>
        </w:rPr>
        <w:t xml:space="preserve">Data </w:t>
      </w:r>
      <w:r w:rsidR="00FB6B3D">
        <w:rPr>
          <w:rFonts w:cs="Times New Roman"/>
        </w:rPr>
        <w:t>C</w:t>
      </w:r>
      <w:r w:rsidRPr="003E760E">
        <w:rPr>
          <w:rFonts w:cs="Times New Roman"/>
        </w:rPr>
        <w:t xml:space="preserve">ollection and </w:t>
      </w:r>
      <w:r w:rsidR="00FB6B3D">
        <w:rPr>
          <w:rFonts w:cs="Times New Roman"/>
        </w:rPr>
        <w:t>P</w:t>
      </w:r>
      <w:r w:rsidRPr="003E760E">
        <w:rPr>
          <w:rFonts w:cs="Times New Roman"/>
        </w:rPr>
        <w:t>reprocessing</w:t>
      </w:r>
    </w:p>
    <w:p w14:paraId="754DF5CC" w14:textId="667AEB81" w:rsidR="006E0B42" w:rsidRPr="003E760E" w:rsidRDefault="009A0710" w:rsidP="00DE4D23">
      <w:pPr>
        <w:spacing w:line="480" w:lineRule="auto"/>
        <w:rPr>
          <w:rFonts w:cs="Times New Roman"/>
        </w:rPr>
      </w:pPr>
      <w:r w:rsidRPr="003E760E">
        <w:rPr>
          <w:rFonts w:cs="Times New Roman"/>
        </w:rPr>
        <w:t xml:space="preserve">We collected </w:t>
      </w:r>
      <w:r w:rsidR="006F75D1" w:rsidRPr="003E760E">
        <w:rPr>
          <w:rFonts w:cs="Times New Roman"/>
        </w:rPr>
        <w:t>woodcock</w:t>
      </w:r>
      <w:r w:rsidRPr="003E760E">
        <w:rPr>
          <w:rFonts w:cs="Times New Roman"/>
        </w:rPr>
        <w:t xml:space="preserve"> </w:t>
      </w:r>
      <w:r w:rsidR="006F75D1" w:rsidRPr="003E760E">
        <w:rPr>
          <w:rFonts w:cs="Times New Roman"/>
        </w:rPr>
        <w:t xml:space="preserve">locations </w:t>
      </w:r>
      <w:r w:rsidR="00E94423" w:rsidRPr="003E760E">
        <w:rPr>
          <w:rFonts w:cs="Times New Roman"/>
        </w:rPr>
        <w:t>with altitude readings</w:t>
      </w:r>
      <w:r w:rsidRPr="003E760E">
        <w:rPr>
          <w:rFonts w:cs="Times New Roman"/>
        </w:rPr>
        <w:t xml:space="preserve"> from </w:t>
      </w:r>
      <w:r w:rsidR="00E94423" w:rsidRPr="003E760E">
        <w:rPr>
          <w:rFonts w:cs="Times New Roman"/>
        </w:rPr>
        <w:t>20</w:t>
      </w:r>
      <w:r w:rsidR="00B256DE" w:rsidRPr="003E760E">
        <w:rPr>
          <w:rFonts w:cs="Times New Roman"/>
        </w:rPr>
        <w:t>20</w:t>
      </w:r>
      <w:r w:rsidR="00767C73" w:rsidRPr="003E760E">
        <w:rPr>
          <w:rFonts w:cs="Times New Roman"/>
        </w:rPr>
        <w:t xml:space="preserve"> to </w:t>
      </w:r>
      <w:r w:rsidRPr="003E760E">
        <w:rPr>
          <w:rFonts w:cs="Times New Roman"/>
        </w:rPr>
        <w:t>202</w:t>
      </w:r>
      <w:r w:rsidR="00B256DE" w:rsidRPr="003E760E">
        <w:rPr>
          <w:rFonts w:cs="Times New Roman"/>
        </w:rPr>
        <w:t>4</w:t>
      </w:r>
      <w:r w:rsidRPr="003E760E">
        <w:rPr>
          <w:rFonts w:cs="Times New Roman"/>
        </w:rPr>
        <w:t xml:space="preserve"> using GPS transmitters as a part of a larger collaborative effort by the Eastern Woodcock Migration Research Cooperative </w:t>
      </w:r>
      <w:r w:rsidR="00AE6D8E" w:rsidRPr="00342ED9">
        <w:rPr>
          <w:rFonts w:cs="Times New Roman"/>
        </w:rPr>
        <w:t>(Blomberg et al. 2023, Clements et al. 2024, Fish et al. 2024)</w:t>
      </w:r>
      <w:r w:rsidRPr="003E760E">
        <w:rPr>
          <w:rFonts w:cs="Times New Roman"/>
        </w:rPr>
        <w:t xml:space="preserve">. </w:t>
      </w:r>
      <w:r w:rsidR="000D73B3" w:rsidRPr="003E760E">
        <w:rPr>
          <w:rFonts w:cs="Times New Roman"/>
        </w:rPr>
        <w:t>We captured woodcock</w:t>
      </w:r>
      <w:r w:rsidR="00DF3520" w:rsidRPr="003E760E">
        <w:rPr>
          <w:rFonts w:cs="Times New Roman"/>
        </w:rPr>
        <w:t xml:space="preserve"> </w:t>
      </w:r>
      <w:r w:rsidR="00512C0E" w:rsidRPr="003E760E">
        <w:rPr>
          <w:rFonts w:cs="Times New Roman"/>
        </w:rPr>
        <w:t xml:space="preserve">at </w:t>
      </w:r>
      <w:r w:rsidR="00D2253C" w:rsidRPr="003E760E">
        <w:rPr>
          <w:rFonts w:cs="Times New Roman"/>
        </w:rPr>
        <w:t>100</w:t>
      </w:r>
      <w:r w:rsidR="00512C0E" w:rsidRPr="003E760E">
        <w:rPr>
          <w:rFonts w:cs="Times New Roman"/>
        </w:rPr>
        <w:t xml:space="preserve"> sites</w:t>
      </w:r>
      <w:r w:rsidR="00CC3105" w:rsidRPr="003E760E">
        <w:rPr>
          <w:rFonts w:cs="Times New Roman"/>
        </w:rPr>
        <w:t xml:space="preserve"> across the eastern portion of their range, including</w:t>
      </w:r>
      <w:r w:rsidR="000A2BF7" w:rsidRPr="003E760E">
        <w:rPr>
          <w:rFonts w:cs="Times New Roman"/>
        </w:rPr>
        <w:t xml:space="preserve"> </w:t>
      </w:r>
      <w:r w:rsidR="00866829" w:rsidRPr="003E760E">
        <w:rPr>
          <w:rFonts w:cs="Times New Roman"/>
        </w:rPr>
        <w:t xml:space="preserve">Alabama, </w:t>
      </w:r>
      <w:r w:rsidR="00866829" w:rsidRPr="003E760E">
        <w:rPr>
          <w:rFonts w:cs="Times New Roman"/>
        </w:rPr>
        <w:lastRenderedPageBreak/>
        <w:t xml:space="preserve">Florida, Georgia, </w:t>
      </w:r>
      <w:r w:rsidR="005F0C43" w:rsidRPr="003E760E">
        <w:rPr>
          <w:rFonts w:cs="Times New Roman"/>
        </w:rPr>
        <w:t>Louisiana,</w:t>
      </w:r>
      <w:r w:rsidR="00C152D4" w:rsidRPr="003E760E">
        <w:rPr>
          <w:rFonts w:cs="Times New Roman"/>
        </w:rPr>
        <w:t xml:space="preserve"> Maine,</w:t>
      </w:r>
      <w:r w:rsidR="005F0C43" w:rsidRPr="003E760E">
        <w:rPr>
          <w:rFonts w:cs="Times New Roman"/>
        </w:rPr>
        <w:t xml:space="preserve"> </w:t>
      </w:r>
      <w:r w:rsidR="00BB3EE0" w:rsidRPr="003E760E">
        <w:rPr>
          <w:rFonts w:cs="Times New Roman"/>
        </w:rPr>
        <w:t xml:space="preserve">Maryland, New Jersey, New York, North Carolina, </w:t>
      </w:r>
      <w:r w:rsidR="005F0C43" w:rsidRPr="003E760E">
        <w:rPr>
          <w:rFonts w:cs="Times New Roman"/>
        </w:rPr>
        <w:t>Nova Scotia, Ontario,</w:t>
      </w:r>
      <w:r w:rsidR="00C152D4" w:rsidRPr="003E760E">
        <w:rPr>
          <w:rFonts w:cs="Times New Roman"/>
        </w:rPr>
        <w:t xml:space="preserve"> Pennsylvania, </w:t>
      </w:r>
      <w:r w:rsidR="000E78F8" w:rsidRPr="003E760E">
        <w:rPr>
          <w:rFonts w:cs="Times New Roman"/>
        </w:rPr>
        <w:t>Québec</w:t>
      </w:r>
      <w:r w:rsidR="00C152D4" w:rsidRPr="003E760E">
        <w:rPr>
          <w:rFonts w:cs="Times New Roman"/>
        </w:rPr>
        <w:t>, Rhode Island, South Carolina, Vermont, Virginia</w:t>
      </w:r>
      <w:r w:rsidR="00CC3105" w:rsidRPr="003E760E">
        <w:rPr>
          <w:rFonts w:cs="Times New Roman"/>
        </w:rPr>
        <w:t xml:space="preserve">, West Virginia, and Wisconsin. </w:t>
      </w:r>
      <w:r w:rsidR="007C676D" w:rsidRPr="003E760E">
        <w:rPr>
          <w:rFonts w:cs="Times New Roman"/>
        </w:rPr>
        <w:t>We caught woodcock</w:t>
      </w:r>
      <w:r w:rsidR="000D73B3" w:rsidRPr="003E760E">
        <w:rPr>
          <w:rFonts w:cs="Times New Roman"/>
        </w:rPr>
        <w:t xml:space="preserve"> using </w:t>
      </w:r>
      <w:r w:rsidR="008668FA" w:rsidRPr="003E760E">
        <w:rPr>
          <w:rFonts w:cs="Times New Roman"/>
        </w:rPr>
        <w:t xml:space="preserve">a combination of </w:t>
      </w:r>
      <w:r w:rsidR="00D765D6" w:rsidRPr="003E760E">
        <w:rPr>
          <w:rFonts w:cs="Times New Roman"/>
        </w:rPr>
        <w:t>spotlight</w:t>
      </w:r>
      <w:r w:rsidR="00143A12" w:rsidRPr="003E760E">
        <w:rPr>
          <w:rFonts w:cs="Times New Roman"/>
        </w:rPr>
        <w:t>ing</w:t>
      </w:r>
      <w:r w:rsidR="00D765D6" w:rsidRPr="003E760E">
        <w:rPr>
          <w:rFonts w:cs="Times New Roman"/>
        </w:rPr>
        <w:t xml:space="preserve"> and mist net</w:t>
      </w:r>
      <w:r w:rsidR="00E83056" w:rsidRPr="003E760E">
        <w:rPr>
          <w:rFonts w:cs="Times New Roman"/>
        </w:rPr>
        <w:t>ting</w:t>
      </w:r>
      <w:r w:rsidR="00D765D6" w:rsidRPr="003E760E">
        <w:rPr>
          <w:rFonts w:cs="Times New Roman"/>
        </w:rPr>
        <w:t xml:space="preserve"> </w:t>
      </w:r>
      <w:r w:rsidR="00084BE3" w:rsidRPr="00342ED9">
        <w:rPr>
          <w:rFonts w:cs="Times New Roman"/>
        </w:rPr>
        <w:t>(McAuley et al. 1993)</w:t>
      </w:r>
      <w:r w:rsidR="00664B34" w:rsidRPr="00342ED9">
        <w:rPr>
          <w:rFonts w:cs="Times New Roman"/>
        </w:rPr>
        <w:t xml:space="preserve">. </w:t>
      </w:r>
      <w:r w:rsidR="00664B34" w:rsidRPr="003E760E">
        <w:rPr>
          <w:rFonts w:cs="Times New Roman"/>
        </w:rPr>
        <w:t>We aged and sexed birds upon capture, where we classified birds undertaking their first fall and spring migrations as juveniles, and all other birds as adults.</w:t>
      </w:r>
      <w:r w:rsidR="00AA6E33" w:rsidRPr="003E760E">
        <w:rPr>
          <w:rFonts w:cs="Times New Roman"/>
        </w:rPr>
        <w:t xml:space="preserve"> We then</w:t>
      </w:r>
      <w:r w:rsidR="004338D2" w:rsidRPr="003E760E">
        <w:rPr>
          <w:rFonts w:cs="Times New Roman"/>
        </w:rPr>
        <w:t xml:space="preserve"> attached 4–7 g </w:t>
      </w:r>
      <w:proofErr w:type="spellStart"/>
      <w:r w:rsidR="004338D2" w:rsidRPr="003E760E">
        <w:rPr>
          <w:rFonts w:cs="Times New Roman"/>
        </w:rPr>
        <w:t>PinPoint</w:t>
      </w:r>
      <w:proofErr w:type="spellEnd"/>
      <w:r w:rsidR="004338D2" w:rsidRPr="003E760E">
        <w:rPr>
          <w:rFonts w:cs="Times New Roman"/>
        </w:rPr>
        <w:t xml:space="preserve"> transmitters </w:t>
      </w:r>
      <w:r w:rsidR="00F023A5" w:rsidRPr="003E760E">
        <w:rPr>
          <w:rFonts w:cs="Times New Roman"/>
        </w:rPr>
        <w:t>(</w:t>
      </w:r>
      <w:proofErr w:type="spellStart"/>
      <w:r w:rsidR="00F023A5" w:rsidRPr="003E760E">
        <w:rPr>
          <w:rFonts w:cs="Times New Roman"/>
        </w:rPr>
        <w:t>Lotek</w:t>
      </w:r>
      <w:proofErr w:type="spellEnd"/>
      <w:r w:rsidR="00F023A5" w:rsidRPr="003E760E">
        <w:rPr>
          <w:rFonts w:cs="Times New Roman"/>
        </w:rPr>
        <w:t xml:space="preserve"> Wireless Inc., Newmarket, Ontario, CA) using a rump-mounted leg loop harness</w:t>
      </w:r>
      <w:r w:rsidR="006F75D1" w:rsidRPr="00342ED9">
        <w:rPr>
          <w:rFonts w:cs="Times New Roman"/>
        </w:rPr>
        <w:t xml:space="preserve"> </w:t>
      </w:r>
      <w:r w:rsidR="00944DA7" w:rsidRPr="00342ED9">
        <w:rPr>
          <w:rFonts w:cs="Times New Roman"/>
        </w:rPr>
        <w:t>(Fish et al. 2024)</w:t>
      </w:r>
      <w:r w:rsidR="006F75D1" w:rsidRPr="00342ED9">
        <w:rPr>
          <w:rFonts w:cs="Times New Roman"/>
        </w:rPr>
        <w:t>.</w:t>
      </w:r>
      <w:r w:rsidR="00F023A5" w:rsidRPr="003E760E">
        <w:rPr>
          <w:rFonts w:cs="Times New Roman"/>
        </w:rPr>
        <w:t xml:space="preserve"> </w:t>
      </w:r>
    </w:p>
    <w:p w14:paraId="4F2B5E39" w14:textId="58DC2A90" w:rsidR="003A6FCC" w:rsidRPr="003E760E" w:rsidRDefault="0014735B" w:rsidP="00BC7FFE">
      <w:pPr>
        <w:spacing w:line="480" w:lineRule="auto"/>
        <w:rPr>
          <w:rFonts w:cs="Times New Roman"/>
        </w:rPr>
      </w:pPr>
      <w:r w:rsidRPr="003E760E">
        <w:rPr>
          <w:rFonts w:cs="Times New Roman"/>
        </w:rPr>
        <w:tab/>
      </w:r>
      <w:r w:rsidR="00057B9B" w:rsidRPr="003E760E">
        <w:rPr>
          <w:rFonts w:cs="Times New Roman"/>
        </w:rPr>
        <w:t>We programmed transmitters to collect locations every 1</w:t>
      </w:r>
      <w:r w:rsidR="002558A8" w:rsidRPr="003E760E">
        <w:rPr>
          <w:rFonts w:cs="Times New Roman"/>
        </w:rPr>
        <w:t>–</w:t>
      </w:r>
      <w:r w:rsidR="00057B9B" w:rsidRPr="003E760E">
        <w:rPr>
          <w:rFonts w:cs="Times New Roman"/>
        </w:rPr>
        <w:t>3 days during migration, with locations alternating between diurnal (</w:t>
      </w:r>
      <w:r w:rsidR="00DD63A2" w:rsidRPr="003E760E">
        <w:rPr>
          <w:rFonts w:cs="Times New Roman"/>
        </w:rPr>
        <w:t>1300–1500 hours Eastern Time</w:t>
      </w:r>
      <w:r w:rsidR="00057B9B" w:rsidRPr="003E760E">
        <w:rPr>
          <w:rFonts w:cs="Times New Roman"/>
        </w:rPr>
        <w:t>) and nocturnal (</w:t>
      </w:r>
      <w:r w:rsidRPr="003E760E">
        <w:rPr>
          <w:rFonts w:cs="Times New Roman"/>
        </w:rPr>
        <w:t>0000–0100 hours</w:t>
      </w:r>
      <w:r w:rsidR="00057B9B" w:rsidRPr="003E760E">
        <w:rPr>
          <w:rFonts w:cs="Times New Roman"/>
        </w:rPr>
        <w:t xml:space="preserve">) </w:t>
      </w:r>
      <w:r w:rsidR="002558A8" w:rsidRPr="003E760E">
        <w:rPr>
          <w:rFonts w:cs="Times New Roman"/>
        </w:rPr>
        <w:t>times</w:t>
      </w:r>
      <w:r w:rsidR="00057B9B" w:rsidRPr="003E760E">
        <w:rPr>
          <w:rFonts w:cs="Times New Roman"/>
        </w:rPr>
        <w:t>.</w:t>
      </w:r>
      <w:r w:rsidR="006916EE" w:rsidRPr="003E760E">
        <w:rPr>
          <w:rFonts w:cs="Times New Roman"/>
        </w:rPr>
        <w:t xml:space="preserve"> </w:t>
      </w:r>
      <w:r w:rsidR="00294F39" w:rsidRPr="003E760E">
        <w:rPr>
          <w:rFonts w:cs="Times New Roman"/>
        </w:rPr>
        <w:t xml:space="preserve">Transmitters recorded time, latitude, longitude, and GPS-derived altitude above the WGS84 ellipsoid, and transmitted data back to the ARGOS satellite constellation after every third location. </w:t>
      </w:r>
      <w:r w:rsidR="00DD18DC" w:rsidRPr="003E760E">
        <w:rPr>
          <w:rFonts w:cs="Times New Roman"/>
        </w:rPr>
        <w:t xml:space="preserve">We </w:t>
      </w:r>
      <w:r w:rsidR="00C47CA6" w:rsidRPr="003E760E">
        <w:rPr>
          <w:rFonts w:cs="Times New Roman"/>
        </w:rPr>
        <w:t xml:space="preserve">subset these </w:t>
      </w:r>
      <w:r w:rsidR="003B0293" w:rsidRPr="003E760E">
        <w:rPr>
          <w:rFonts w:cs="Times New Roman"/>
        </w:rPr>
        <w:t>locations</w:t>
      </w:r>
      <w:r w:rsidR="00C47CA6" w:rsidRPr="003E760E">
        <w:rPr>
          <w:rFonts w:cs="Times New Roman"/>
        </w:rPr>
        <w:t xml:space="preserve"> </w:t>
      </w:r>
      <w:r w:rsidR="003B0293" w:rsidRPr="003E760E">
        <w:rPr>
          <w:rFonts w:cs="Times New Roman"/>
        </w:rPr>
        <w:t xml:space="preserve">to include only </w:t>
      </w:r>
      <w:r w:rsidR="00532BAC" w:rsidRPr="003E760E">
        <w:rPr>
          <w:rFonts w:cs="Times New Roman"/>
        </w:rPr>
        <w:t xml:space="preserve">those </w:t>
      </w:r>
      <w:r w:rsidR="00234674" w:rsidRPr="003E760E">
        <w:rPr>
          <w:rFonts w:cs="Times New Roman"/>
        </w:rPr>
        <w:t xml:space="preserve">within </w:t>
      </w:r>
      <w:r w:rsidR="00586A23" w:rsidRPr="003E760E">
        <w:rPr>
          <w:rFonts w:cs="Times New Roman"/>
        </w:rPr>
        <w:t>the migratory classification dataset produced by Berigan (2024)</w:t>
      </w:r>
      <w:r w:rsidR="008B4EB1" w:rsidRPr="003E760E">
        <w:rPr>
          <w:rFonts w:cs="Times New Roman"/>
        </w:rPr>
        <w:t xml:space="preserve">. This dataset </w:t>
      </w:r>
      <w:r w:rsidR="00CA11AF" w:rsidRPr="003E760E">
        <w:rPr>
          <w:rFonts w:cs="Times New Roman"/>
        </w:rPr>
        <w:t>classified</w:t>
      </w:r>
      <w:r w:rsidR="008B4EB1" w:rsidRPr="003E760E">
        <w:rPr>
          <w:rFonts w:cs="Times New Roman"/>
        </w:rPr>
        <w:t xml:space="preserve"> individual locations as migratory or non-migratory</w:t>
      </w:r>
      <w:r w:rsidR="00CA11AF" w:rsidRPr="003E760E">
        <w:rPr>
          <w:rFonts w:cs="Times New Roman"/>
        </w:rPr>
        <w:t xml:space="preserve"> based on the assumption that </w:t>
      </w:r>
      <w:r w:rsidR="00467112" w:rsidRPr="003E760E">
        <w:rPr>
          <w:rFonts w:cs="Times New Roman"/>
        </w:rPr>
        <w:t xml:space="preserve">migration starts </w:t>
      </w:r>
      <w:r w:rsidR="00EB17AD" w:rsidRPr="003E760E">
        <w:rPr>
          <w:rFonts w:cs="Times New Roman"/>
        </w:rPr>
        <w:t xml:space="preserve">after the first </w:t>
      </w:r>
      <w:r w:rsidR="008C0355" w:rsidRPr="003E760E">
        <w:rPr>
          <w:rFonts w:cs="Times New Roman"/>
        </w:rPr>
        <w:t>≥</w:t>
      </w:r>
      <w:r w:rsidR="002D3ECB" w:rsidRPr="003E760E">
        <w:rPr>
          <w:rFonts w:cs="Times New Roman"/>
        </w:rPr>
        <w:t>16.1</w:t>
      </w:r>
      <w:r w:rsidR="00766478" w:rsidRPr="003E760E">
        <w:rPr>
          <w:rFonts w:cs="Times New Roman"/>
        </w:rPr>
        <w:t xml:space="preserve"> </w:t>
      </w:r>
      <w:r w:rsidR="002D3ECB" w:rsidRPr="003E760E">
        <w:rPr>
          <w:rFonts w:cs="Times New Roman"/>
        </w:rPr>
        <w:t>km</w:t>
      </w:r>
      <w:r w:rsidR="00EB17AD" w:rsidRPr="003E760E">
        <w:rPr>
          <w:rFonts w:cs="Times New Roman"/>
        </w:rPr>
        <w:t xml:space="preserve"> movement</w:t>
      </w:r>
      <w:r w:rsidR="002D3ECB" w:rsidRPr="003E760E">
        <w:rPr>
          <w:rFonts w:cs="Times New Roman"/>
        </w:rPr>
        <w:t xml:space="preserve"> and end</w:t>
      </w:r>
      <w:r w:rsidR="00467112" w:rsidRPr="003E760E">
        <w:rPr>
          <w:rFonts w:cs="Times New Roman"/>
        </w:rPr>
        <w:t>s</w:t>
      </w:r>
      <w:r w:rsidR="002D3ECB" w:rsidRPr="003E760E">
        <w:rPr>
          <w:rFonts w:cs="Times New Roman"/>
        </w:rPr>
        <w:t xml:space="preserve"> after the final </w:t>
      </w:r>
      <w:r w:rsidR="008C0355" w:rsidRPr="003E760E">
        <w:rPr>
          <w:rFonts w:cs="Times New Roman"/>
        </w:rPr>
        <w:t>≥</w:t>
      </w:r>
      <w:r w:rsidR="001B1D23" w:rsidRPr="003E760E">
        <w:rPr>
          <w:rFonts w:cs="Times New Roman"/>
        </w:rPr>
        <w:t>16.1</w:t>
      </w:r>
      <w:r w:rsidR="00766478" w:rsidRPr="003E760E">
        <w:rPr>
          <w:rFonts w:cs="Times New Roman"/>
        </w:rPr>
        <w:t xml:space="preserve"> </w:t>
      </w:r>
      <w:r w:rsidR="001B1D23" w:rsidRPr="003E760E">
        <w:rPr>
          <w:rFonts w:cs="Times New Roman"/>
        </w:rPr>
        <w:t>km movement of the season</w:t>
      </w:r>
      <w:r w:rsidR="00D75AA6" w:rsidRPr="003E760E">
        <w:rPr>
          <w:rFonts w:cs="Times New Roman"/>
        </w:rPr>
        <w:t>.</w:t>
      </w:r>
      <w:r w:rsidR="009A2021" w:rsidRPr="003E760E">
        <w:rPr>
          <w:rFonts w:cs="Times New Roman"/>
        </w:rPr>
        <w:t xml:space="preserve"> </w:t>
      </w:r>
      <w:r w:rsidR="00074D54" w:rsidRPr="003E760E">
        <w:rPr>
          <w:rFonts w:cs="Times New Roman"/>
        </w:rPr>
        <w:t>We used ArcGIS Pro 3.2.1</w:t>
      </w:r>
      <w:r w:rsidR="005711A0" w:rsidRPr="003E760E">
        <w:rPr>
          <w:rFonts w:cs="Times New Roman"/>
        </w:rPr>
        <w:t xml:space="preserve"> </w:t>
      </w:r>
      <w:r w:rsidR="00EC0E98" w:rsidRPr="00342ED9">
        <w:rPr>
          <w:rFonts w:cs="Times New Roman"/>
        </w:rPr>
        <w:t>(ESRI 2024</w:t>
      </w:r>
      <w:r w:rsidR="00782909" w:rsidRPr="00342ED9">
        <w:rPr>
          <w:rFonts w:cs="Times New Roman"/>
        </w:rPr>
        <w:t>a</w:t>
      </w:r>
      <w:r w:rsidR="00EC0E98" w:rsidRPr="00342ED9">
        <w:rPr>
          <w:rFonts w:cs="Times New Roman"/>
        </w:rPr>
        <w:t>)</w:t>
      </w:r>
      <w:r w:rsidR="00074D54" w:rsidRPr="003E760E">
        <w:rPr>
          <w:rFonts w:cs="Times New Roman"/>
        </w:rPr>
        <w:t xml:space="preserve"> to </w:t>
      </w:r>
      <w:r w:rsidR="005711A0" w:rsidRPr="003E760E">
        <w:rPr>
          <w:rFonts w:cs="Times New Roman"/>
        </w:rPr>
        <w:t xml:space="preserve">calculate </w:t>
      </w:r>
      <w:r w:rsidR="00074D54" w:rsidRPr="003E760E">
        <w:rPr>
          <w:rFonts w:cs="Times New Roman"/>
        </w:rPr>
        <w:t>the difference between the</w:t>
      </w:r>
      <w:r w:rsidR="007F11EE" w:rsidRPr="003E760E">
        <w:rPr>
          <w:rFonts w:cs="Times New Roman"/>
        </w:rPr>
        <w:t xml:space="preserve"> altitude</w:t>
      </w:r>
      <w:r w:rsidR="00074D54" w:rsidRPr="003E760E">
        <w:rPr>
          <w:rFonts w:cs="Times New Roman"/>
        </w:rPr>
        <w:t xml:space="preserve"> and </w:t>
      </w:r>
      <w:r w:rsidR="007F11EE" w:rsidRPr="003E760E">
        <w:rPr>
          <w:rFonts w:cs="Times New Roman"/>
        </w:rPr>
        <w:t>orthometric elevation</w:t>
      </w:r>
      <w:r w:rsidR="00074D54" w:rsidRPr="003E760E">
        <w:rPr>
          <w:rFonts w:cs="Times New Roman"/>
        </w:rPr>
        <w:t xml:space="preserve"> </w:t>
      </w:r>
      <w:r w:rsidR="007F44E7" w:rsidRPr="003E760E">
        <w:rPr>
          <w:rFonts w:cs="Times New Roman"/>
        </w:rPr>
        <w:t xml:space="preserve">recorded </w:t>
      </w:r>
      <w:r w:rsidR="00074D54" w:rsidRPr="003E760E">
        <w:rPr>
          <w:rFonts w:cs="Times New Roman"/>
        </w:rPr>
        <w:t xml:space="preserve">for each </w:t>
      </w:r>
      <w:r w:rsidR="007F11EE" w:rsidRPr="003E760E">
        <w:rPr>
          <w:rFonts w:cs="Times New Roman"/>
        </w:rPr>
        <w:t>lo</w:t>
      </w:r>
      <w:r w:rsidR="00074D54" w:rsidRPr="003E760E">
        <w:rPr>
          <w:rFonts w:cs="Times New Roman"/>
        </w:rPr>
        <w:t>cation</w:t>
      </w:r>
      <w:r w:rsidR="00FC36B5" w:rsidRPr="003E760E">
        <w:rPr>
          <w:rFonts w:cs="Times New Roman"/>
        </w:rPr>
        <w:t xml:space="preserve"> </w:t>
      </w:r>
      <w:r w:rsidR="00FC36B5" w:rsidRPr="00342ED9">
        <w:rPr>
          <w:rFonts w:cs="Times New Roman"/>
        </w:rPr>
        <w:t>(</w:t>
      </w:r>
      <w:r w:rsidR="000153C4" w:rsidRPr="00342ED9">
        <w:rPr>
          <w:rFonts w:cs="Times New Roman"/>
        </w:rPr>
        <w:t xml:space="preserve">ESRI </w:t>
      </w:r>
      <w:r w:rsidR="00DF21ED" w:rsidRPr="00342ED9">
        <w:rPr>
          <w:rFonts w:cs="Times New Roman"/>
        </w:rPr>
        <w:t xml:space="preserve">composite </w:t>
      </w:r>
      <w:r w:rsidR="008604EE" w:rsidRPr="00342ED9">
        <w:rPr>
          <w:rFonts w:cs="Times New Roman"/>
        </w:rPr>
        <w:t xml:space="preserve">elevation layer; </w:t>
      </w:r>
      <w:r w:rsidR="00FC36B5" w:rsidRPr="00342ED9">
        <w:rPr>
          <w:rFonts w:cs="Times New Roman"/>
        </w:rPr>
        <w:t>ESRI 202</w:t>
      </w:r>
      <w:r w:rsidR="00782909" w:rsidRPr="00342ED9">
        <w:rPr>
          <w:rFonts w:cs="Times New Roman"/>
        </w:rPr>
        <w:t>4b</w:t>
      </w:r>
      <w:r w:rsidR="00FC36B5" w:rsidRPr="00342ED9">
        <w:rPr>
          <w:rFonts w:cs="Times New Roman"/>
        </w:rPr>
        <w:t>)</w:t>
      </w:r>
      <w:r w:rsidR="007F11EE" w:rsidRPr="003E760E">
        <w:rPr>
          <w:rFonts w:cs="Times New Roman"/>
        </w:rPr>
        <w:t xml:space="preserve">, providing a measurement of </w:t>
      </w:r>
      <w:r w:rsidR="0052457E" w:rsidRPr="003E760E">
        <w:rPr>
          <w:rFonts w:cs="Times New Roman"/>
        </w:rPr>
        <w:t xml:space="preserve">altitude </w:t>
      </w:r>
      <w:r w:rsidR="00074D54" w:rsidRPr="003E760E">
        <w:rPr>
          <w:rFonts w:cs="Times New Roman"/>
        </w:rPr>
        <w:t>above ground level for each point.</w:t>
      </w:r>
      <w:r w:rsidR="00B44242" w:rsidRPr="003E760E">
        <w:rPr>
          <w:rFonts w:cs="Times New Roman"/>
        </w:rPr>
        <w:t xml:space="preserve"> </w:t>
      </w:r>
    </w:p>
    <w:p w14:paraId="39676537" w14:textId="14A9A66E" w:rsidR="000532DB" w:rsidRPr="003E760E" w:rsidRDefault="007F0380" w:rsidP="00BC7FFE">
      <w:pPr>
        <w:spacing w:line="480" w:lineRule="auto"/>
        <w:rPr>
          <w:rFonts w:cs="Times New Roman"/>
        </w:rPr>
      </w:pPr>
      <w:r w:rsidRPr="003E760E">
        <w:rPr>
          <w:rFonts w:cs="Times New Roman"/>
        </w:rPr>
        <w:tab/>
        <w:t xml:space="preserve">We </w:t>
      </w:r>
      <w:r w:rsidR="001B47E1" w:rsidRPr="003E760E">
        <w:rPr>
          <w:rFonts w:cs="Times New Roman"/>
        </w:rPr>
        <w:t xml:space="preserve">classified data for our models based on </w:t>
      </w:r>
      <w:r w:rsidR="003E5A29" w:rsidRPr="003E760E">
        <w:rPr>
          <w:rFonts w:cs="Times New Roman"/>
        </w:rPr>
        <w:t>prior</w:t>
      </w:r>
      <w:r w:rsidR="00B41C8F" w:rsidRPr="003E760E">
        <w:rPr>
          <w:rFonts w:cs="Times New Roman"/>
        </w:rPr>
        <w:t xml:space="preserve"> </w:t>
      </w:r>
      <w:r w:rsidR="003E5A29" w:rsidRPr="003E760E">
        <w:rPr>
          <w:rFonts w:cs="Times New Roman"/>
        </w:rPr>
        <w:t>descriptions</w:t>
      </w:r>
      <w:r w:rsidR="00B41C8F" w:rsidRPr="003E760E">
        <w:rPr>
          <w:rFonts w:cs="Times New Roman"/>
        </w:rPr>
        <w:t xml:space="preserve"> of woodcock activity patterns. Woodcock are ground</w:t>
      </w:r>
      <w:r w:rsidR="002D53BA" w:rsidRPr="003E760E">
        <w:rPr>
          <w:rFonts w:cs="Times New Roman"/>
        </w:rPr>
        <w:t>-</w:t>
      </w:r>
      <w:r w:rsidR="00B41C8F" w:rsidRPr="003E760E">
        <w:rPr>
          <w:rFonts w:cs="Times New Roman"/>
        </w:rPr>
        <w:t xml:space="preserve">feeding birds </w:t>
      </w:r>
      <w:r w:rsidR="00A71B2D" w:rsidRPr="003E760E">
        <w:rPr>
          <w:rFonts w:cs="Times New Roman"/>
        </w:rPr>
        <w:t>that</w:t>
      </w:r>
      <w:r w:rsidR="00B41C8F" w:rsidRPr="003E760E">
        <w:rPr>
          <w:rFonts w:cs="Times New Roman"/>
        </w:rPr>
        <w:t xml:space="preserve"> rarely fly outside of crepuscular hours </w:t>
      </w:r>
      <w:r w:rsidR="0048318B" w:rsidRPr="003E760E">
        <w:rPr>
          <w:rFonts w:cs="Times New Roman"/>
        </w:rPr>
        <w:t>(Rabe et al. 1983</w:t>
      </w:r>
      <w:r w:rsidR="00074E85" w:rsidRPr="003E760E">
        <w:rPr>
          <w:rFonts w:cs="Times New Roman"/>
        </w:rPr>
        <w:t>). When rare</w:t>
      </w:r>
      <w:r w:rsidR="00694132" w:rsidRPr="003E760E">
        <w:rPr>
          <w:rFonts w:cs="Times New Roman"/>
        </w:rPr>
        <w:t xml:space="preserve"> diurnal</w:t>
      </w:r>
      <w:r w:rsidR="00074E85" w:rsidRPr="003E760E">
        <w:rPr>
          <w:rFonts w:cs="Times New Roman"/>
        </w:rPr>
        <w:t xml:space="preserve"> flights do </w:t>
      </w:r>
      <w:r w:rsidR="00EF3784" w:rsidRPr="003E760E">
        <w:rPr>
          <w:rFonts w:cs="Times New Roman"/>
        </w:rPr>
        <w:t>occur</w:t>
      </w:r>
      <w:r w:rsidR="00A71B2D" w:rsidRPr="003E760E">
        <w:rPr>
          <w:rFonts w:cs="Times New Roman"/>
        </w:rPr>
        <w:t>,</w:t>
      </w:r>
      <w:r w:rsidR="00074E85" w:rsidRPr="003E760E">
        <w:rPr>
          <w:rFonts w:cs="Times New Roman"/>
        </w:rPr>
        <w:t xml:space="preserve"> the</w:t>
      </w:r>
      <w:r w:rsidR="009C4ADA" w:rsidRPr="003E760E">
        <w:rPr>
          <w:rFonts w:cs="Times New Roman"/>
        </w:rPr>
        <w:t>se</w:t>
      </w:r>
      <w:r w:rsidR="00074E85" w:rsidRPr="003E760E">
        <w:rPr>
          <w:rFonts w:cs="Times New Roman"/>
        </w:rPr>
        <w:t xml:space="preserve"> </w:t>
      </w:r>
      <w:r w:rsidR="00E171B2" w:rsidRPr="003E760E">
        <w:rPr>
          <w:rFonts w:cs="Times New Roman"/>
        </w:rPr>
        <w:t xml:space="preserve">are generally </w:t>
      </w:r>
      <w:r w:rsidR="00E70496" w:rsidRPr="003E760E">
        <w:rPr>
          <w:rFonts w:cs="Times New Roman"/>
        </w:rPr>
        <w:t>brief</w:t>
      </w:r>
      <w:r w:rsidR="0069384B" w:rsidRPr="003E760E">
        <w:rPr>
          <w:rFonts w:cs="Times New Roman"/>
        </w:rPr>
        <w:t xml:space="preserve">, comprising </w:t>
      </w:r>
      <w:r w:rsidR="0000124E" w:rsidRPr="003E760E">
        <w:rPr>
          <w:rFonts w:cs="Times New Roman"/>
        </w:rPr>
        <w:t>1</w:t>
      </w:r>
      <w:r w:rsidR="00EF0E1F" w:rsidRPr="003E760E">
        <w:rPr>
          <w:rFonts w:cs="Times New Roman"/>
        </w:rPr>
        <w:t>–</w:t>
      </w:r>
      <w:r w:rsidR="0000124E" w:rsidRPr="003E760E">
        <w:rPr>
          <w:rFonts w:cs="Times New Roman"/>
        </w:rPr>
        <w:t xml:space="preserve">3% of </w:t>
      </w:r>
      <w:r w:rsidR="007456EC" w:rsidRPr="003E760E">
        <w:rPr>
          <w:rFonts w:cs="Times New Roman"/>
        </w:rPr>
        <w:t xml:space="preserve">diurnal </w:t>
      </w:r>
      <w:r w:rsidR="00462478" w:rsidRPr="003E760E">
        <w:rPr>
          <w:rFonts w:cs="Times New Roman"/>
        </w:rPr>
        <w:t>time budgets</w:t>
      </w:r>
      <w:r w:rsidR="002B712B" w:rsidRPr="003E760E">
        <w:rPr>
          <w:rFonts w:cs="Times New Roman"/>
        </w:rPr>
        <w:t>, and close to the ground</w:t>
      </w:r>
      <w:r w:rsidR="0000124E" w:rsidRPr="003E760E">
        <w:rPr>
          <w:rFonts w:cs="Times New Roman"/>
        </w:rPr>
        <w:t xml:space="preserve"> </w:t>
      </w:r>
      <w:r w:rsidR="0012428B" w:rsidRPr="003E760E">
        <w:rPr>
          <w:rFonts w:cs="Times New Roman"/>
        </w:rPr>
        <w:t>(</w:t>
      </w:r>
      <w:r w:rsidR="001968B7" w:rsidRPr="003E760E">
        <w:rPr>
          <w:rFonts w:cs="Times New Roman"/>
        </w:rPr>
        <w:t>McAuley et al. 2020</w:t>
      </w:r>
      <w:r w:rsidR="0012428B" w:rsidRPr="003E760E">
        <w:rPr>
          <w:rFonts w:cs="Times New Roman"/>
        </w:rPr>
        <w:t xml:space="preserve">). </w:t>
      </w:r>
      <w:r w:rsidR="00051F3A" w:rsidRPr="003E760E">
        <w:rPr>
          <w:rFonts w:cs="Times New Roman"/>
        </w:rPr>
        <w:t xml:space="preserve">We therefore </w:t>
      </w:r>
      <w:r w:rsidR="00FD5977" w:rsidRPr="003E760E">
        <w:rPr>
          <w:rFonts w:cs="Times New Roman"/>
        </w:rPr>
        <w:t xml:space="preserve">made a modeling assumption that </w:t>
      </w:r>
      <w:r w:rsidR="00BA3685" w:rsidRPr="003E760E">
        <w:rPr>
          <w:rFonts w:cs="Times New Roman"/>
        </w:rPr>
        <w:t>all diurnal locations could be treated as</w:t>
      </w:r>
      <w:r w:rsidR="005C1405" w:rsidRPr="003E760E">
        <w:rPr>
          <w:rFonts w:cs="Times New Roman"/>
        </w:rPr>
        <w:t xml:space="preserve"> though they were known to be </w:t>
      </w:r>
      <w:r w:rsidR="005C1405" w:rsidRPr="003E760E">
        <w:rPr>
          <w:rFonts w:cs="Times New Roman"/>
        </w:rPr>
        <w:lastRenderedPageBreak/>
        <w:t>recorded on the ground (hereinafter “known ground locations”).</w:t>
      </w:r>
      <w:r w:rsidR="00EF6F37" w:rsidRPr="003E760E">
        <w:rPr>
          <w:rFonts w:cs="Times New Roman"/>
        </w:rPr>
        <w:t xml:space="preserve"> As woodcock are nocturnal migrants, w</w:t>
      </w:r>
      <w:r w:rsidR="00E56A19" w:rsidRPr="003E760E">
        <w:rPr>
          <w:rFonts w:cs="Times New Roman"/>
        </w:rPr>
        <w:t>e define potential flight locations as a</w:t>
      </w:r>
      <w:r w:rsidR="00EE192C" w:rsidRPr="003E760E">
        <w:rPr>
          <w:rFonts w:cs="Times New Roman"/>
        </w:rPr>
        <w:t xml:space="preserve">ll points </w:t>
      </w:r>
      <w:r w:rsidR="009B5769" w:rsidRPr="003E760E">
        <w:rPr>
          <w:rFonts w:cs="Times New Roman"/>
        </w:rPr>
        <w:t xml:space="preserve">that </w:t>
      </w:r>
      <w:r w:rsidR="00EE192C" w:rsidRPr="003E760E">
        <w:rPr>
          <w:rFonts w:cs="Times New Roman"/>
        </w:rPr>
        <w:t xml:space="preserve">were </w:t>
      </w:r>
      <w:r w:rsidR="003712CB" w:rsidRPr="003E760E">
        <w:rPr>
          <w:rFonts w:cs="Times New Roman"/>
        </w:rPr>
        <w:t xml:space="preserve">nocturnal, occurred </w:t>
      </w:r>
      <w:r w:rsidR="00777C6F" w:rsidRPr="003E760E">
        <w:rPr>
          <w:rFonts w:cs="Times New Roman"/>
        </w:rPr>
        <w:t>during migration</w:t>
      </w:r>
      <w:r w:rsidR="007A5E4F" w:rsidRPr="003E760E">
        <w:rPr>
          <w:rFonts w:cs="Times New Roman"/>
        </w:rPr>
        <w:t xml:space="preserve"> based on the classification in Berigan (2024)</w:t>
      </w:r>
      <w:r w:rsidR="00777C6F" w:rsidRPr="003E760E">
        <w:rPr>
          <w:rFonts w:cs="Times New Roman"/>
        </w:rPr>
        <w:t xml:space="preserve">, and </w:t>
      </w:r>
      <w:r w:rsidR="00DF483C" w:rsidRPr="003E760E">
        <w:rPr>
          <w:rFonts w:cs="Times New Roman"/>
        </w:rPr>
        <w:t xml:space="preserve">were </w:t>
      </w:r>
      <w:r w:rsidR="00011A0A" w:rsidRPr="003E760E">
        <w:rPr>
          <w:rFonts w:cs="Times New Roman"/>
        </w:rPr>
        <w:t>preceded and followed by</w:t>
      </w:r>
      <w:r w:rsidR="00174AAD" w:rsidRPr="003E760E">
        <w:rPr>
          <w:rFonts w:cs="Times New Roman"/>
        </w:rPr>
        <w:t xml:space="preserve"> </w:t>
      </w:r>
      <w:r w:rsidR="00C22916" w:rsidRPr="003E760E">
        <w:rPr>
          <w:rFonts w:cs="Times New Roman"/>
        </w:rPr>
        <w:t>&gt;</w:t>
      </w:r>
      <w:r w:rsidR="00174AAD" w:rsidRPr="003E760E">
        <w:rPr>
          <w:rFonts w:cs="Times New Roman"/>
        </w:rPr>
        <w:t xml:space="preserve">6.68 km </w:t>
      </w:r>
      <w:r w:rsidR="00677268" w:rsidRPr="003E760E">
        <w:rPr>
          <w:rFonts w:cs="Times New Roman"/>
        </w:rPr>
        <w:t xml:space="preserve">steps (defined as </w:t>
      </w:r>
      <w:r w:rsidR="004A1BB9" w:rsidRPr="003E760E">
        <w:rPr>
          <w:rFonts w:cs="Times New Roman"/>
        </w:rPr>
        <w:t>lines connecting</w:t>
      </w:r>
      <w:r w:rsidR="00877715" w:rsidRPr="003E760E">
        <w:rPr>
          <w:rFonts w:cs="Times New Roman"/>
        </w:rPr>
        <w:t xml:space="preserve"> consecutive locations</w:t>
      </w:r>
      <w:r w:rsidR="00677268" w:rsidRPr="003E760E">
        <w:rPr>
          <w:rFonts w:cs="Times New Roman"/>
        </w:rPr>
        <w:t>)</w:t>
      </w:r>
      <w:r w:rsidR="00174AAD" w:rsidRPr="003E760E">
        <w:rPr>
          <w:rFonts w:cs="Times New Roman"/>
        </w:rPr>
        <w:t>. The 6.68 km threshold was based on the</w:t>
      </w:r>
      <w:r w:rsidR="00CD5387" w:rsidRPr="003E760E">
        <w:rPr>
          <w:rFonts w:cs="Times New Roman"/>
        </w:rPr>
        <w:t xml:space="preserve"> </w:t>
      </w:r>
      <w:r w:rsidR="00FB366D" w:rsidRPr="003E760E">
        <w:rPr>
          <w:rFonts w:cs="Times New Roman"/>
        </w:rPr>
        <w:t>99</w:t>
      </w:r>
      <w:r w:rsidR="00FB366D" w:rsidRPr="003E760E">
        <w:rPr>
          <w:rFonts w:cs="Times New Roman"/>
          <w:vertAlign w:val="superscript"/>
        </w:rPr>
        <w:t>th</w:t>
      </w:r>
      <w:r w:rsidR="00FB366D" w:rsidRPr="003E760E">
        <w:rPr>
          <w:rFonts w:cs="Times New Roman"/>
        </w:rPr>
        <w:t xml:space="preserve"> percentile of </w:t>
      </w:r>
      <w:r w:rsidR="000A2F50" w:rsidRPr="003E760E">
        <w:rPr>
          <w:rFonts w:cs="Times New Roman"/>
        </w:rPr>
        <w:t>step lengths recorded</w:t>
      </w:r>
      <w:r w:rsidR="00020DBE" w:rsidRPr="003E760E">
        <w:rPr>
          <w:rFonts w:cs="Times New Roman"/>
        </w:rPr>
        <w:t xml:space="preserve"> within a stopover site (Berigan 2024)</w:t>
      </w:r>
      <w:r w:rsidR="0002523D" w:rsidRPr="003E760E">
        <w:rPr>
          <w:rFonts w:cs="Times New Roman"/>
        </w:rPr>
        <w:t xml:space="preserve">. Ensuring that the preceding and following steps were </w:t>
      </w:r>
      <w:r w:rsidR="003A6B40" w:rsidRPr="003E760E">
        <w:rPr>
          <w:rFonts w:cs="Times New Roman"/>
        </w:rPr>
        <w:t>&gt;6.68 km increased the likelihood that</w:t>
      </w:r>
      <w:r w:rsidR="00A62F36" w:rsidRPr="003E760E">
        <w:rPr>
          <w:rFonts w:cs="Times New Roman"/>
        </w:rPr>
        <w:t xml:space="preserve"> the bird </w:t>
      </w:r>
      <w:r w:rsidR="001114E9" w:rsidRPr="003E760E">
        <w:rPr>
          <w:rFonts w:cs="Times New Roman"/>
        </w:rPr>
        <w:t>had moved away from a stopover site before the point was recorded.</w:t>
      </w:r>
    </w:p>
    <w:p w14:paraId="5B602382" w14:textId="20A3331F" w:rsidR="0074002D" w:rsidRPr="003E760E" w:rsidRDefault="0074002D" w:rsidP="00F07057">
      <w:pPr>
        <w:pStyle w:val="Heading2"/>
        <w:rPr>
          <w:rFonts w:cs="Times New Roman"/>
        </w:rPr>
      </w:pPr>
      <w:r w:rsidRPr="003E760E">
        <w:rPr>
          <w:rFonts w:cs="Times New Roman"/>
        </w:rPr>
        <w:t xml:space="preserve">Modeling </w:t>
      </w:r>
      <w:r w:rsidR="002C14C3">
        <w:rPr>
          <w:rFonts w:cs="Times New Roman"/>
        </w:rPr>
        <w:t>A</w:t>
      </w:r>
      <w:r w:rsidRPr="003E760E">
        <w:rPr>
          <w:rFonts w:cs="Times New Roman"/>
        </w:rPr>
        <w:t xml:space="preserve">ltitude </w:t>
      </w:r>
      <w:r w:rsidR="002C14C3">
        <w:rPr>
          <w:rFonts w:cs="Times New Roman"/>
        </w:rPr>
        <w:t>D</w:t>
      </w:r>
      <w:r w:rsidRPr="003E760E">
        <w:rPr>
          <w:rFonts w:cs="Times New Roman"/>
        </w:rPr>
        <w:t>istributions</w:t>
      </w:r>
    </w:p>
    <w:p w14:paraId="43B431C6" w14:textId="2DC9D09C" w:rsidR="00F72672" w:rsidRPr="003E760E" w:rsidRDefault="003E4BEB" w:rsidP="000D609A">
      <w:pPr>
        <w:spacing w:line="480" w:lineRule="auto"/>
        <w:rPr>
          <w:rFonts w:eastAsiaTheme="minorEastAsia" w:cs="Times New Roman"/>
        </w:rPr>
      </w:pPr>
      <w:r w:rsidRPr="003E760E">
        <w:rPr>
          <w:rFonts w:cs="Times New Roman"/>
        </w:rPr>
        <w:t>Our model of woodcock flight altitudes included both potential flight locations and known ground locations, with each class of data informing a different aspect of the model. Known ground locations were assumed to always have a true altitude of 0</w:t>
      </w:r>
      <w:r w:rsidR="00977E06" w:rsidRPr="003E760E">
        <w:rPr>
          <w:rFonts w:cs="Times New Roman"/>
        </w:rPr>
        <w:t xml:space="preserve"> </w:t>
      </w:r>
      <w:r w:rsidRPr="003E760E">
        <w:rPr>
          <w:rFonts w:cs="Times New Roman"/>
        </w:rPr>
        <w:t xml:space="preserve">m, making their recorded altitudes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oMath>
      <w:r w:rsidRPr="003E760E">
        <w:rPr>
          <w:rFonts w:eastAsiaTheme="minorEastAsia" w:cs="Times New Roman"/>
        </w:rPr>
        <w:t xml:space="preserve"> solely attributable to measurement error </w:t>
      </w:r>
      <m:oMath>
        <m:r>
          <w:rPr>
            <w:rFonts w:ascii="Cambria Math" w:eastAsiaTheme="minorEastAsia" w:hAnsi="Cambria Math" w:cs="Times New Roman"/>
          </w:rPr>
          <m:t>ε</m:t>
        </m:r>
      </m:oMath>
      <w:r w:rsidRPr="003E760E">
        <w:rPr>
          <w:rFonts w:eastAsiaTheme="minorEastAsia" w:cs="Times New Roman"/>
        </w:rPr>
        <w:t xml:space="preserve"> by the GPS units</w:t>
      </w:r>
      <w:r w:rsidR="00F72672" w:rsidRPr="003E760E">
        <w:rPr>
          <w:rFonts w:eastAsiaTheme="minorEastAsia" w:cs="Times New Roman"/>
        </w:rPr>
        <w:t xml:space="preserve">. The recorded altitude </w:t>
      </w:r>
      <w:r w:rsidR="00EB0F8F" w:rsidRPr="003E760E">
        <w:rPr>
          <w:rFonts w:eastAsiaTheme="minorEastAsia" w:cs="Times New Roman"/>
        </w:rPr>
        <w:t>of</w:t>
      </w:r>
      <w:r w:rsidR="00F72672" w:rsidRPr="003E760E">
        <w:rPr>
          <w:rFonts w:eastAsiaTheme="minorEastAsia" w:cs="Times New Roman"/>
        </w:rPr>
        <w:t xml:space="preserve"> a ground location </w:t>
      </w:r>
      <w:proofErr w:type="spellStart"/>
      <w:r w:rsidR="00EB0F8F" w:rsidRPr="003E760E">
        <w:rPr>
          <w:rFonts w:eastAsiaTheme="minorEastAsia" w:cs="Times New Roman"/>
          <w:i/>
          <w:iCs/>
        </w:rPr>
        <w:t>i</w:t>
      </w:r>
      <w:proofErr w:type="spellEnd"/>
      <w:r w:rsidR="00EB0F8F" w:rsidRPr="003E760E">
        <w:rPr>
          <w:rFonts w:eastAsiaTheme="minorEastAsia" w:cs="Times New Roman"/>
        </w:rPr>
        <w:t xml:space="preserve">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804"/>
        <w:gridCol w:w="1134"/>
      </w:tblGrid>
      <w:tr w:rsidR="00E14844" w:rsidRPr="003E760E" w14:paraId="7383401D" w14:textId="77777777" w:rsidTr="00BA5E8B">
        <w:tc>
          <w:tcPr>
            <w:tcW w:w="704" w:type="dxa"/>
          </w:tcPr>
          <w:p w14:paraId="1AFA0D78" w14:textId="77777777" w:rsidR="00E14844" w:rsidRPr="003E760E" w:rsidRDefault="00E14844" w:rsidP="00BA5E8B">
            <w:pPr>
              <w:rPr>
                <w:rFonts w:cs="Times New Roman"/>
              </w:rPr>
            </w:pPr>
          </w:p>
        </w:tc>
        <w:tc>
          <w:tcPr>
            <w:tcW w:w="6804" w:type="dxa"/>
          </w:tcPr>
          <w:p w14:paraId="20B3C313" w14:textId="25BC78B1" w:rsidR="00C43232" w:rsidRPr="003E760E" w:rsidRDefault="00A449BA" w:rsidP="00BA5E8B">
            <w:pPr>
              <w:rPr>
                <w:rFonts w:eastAsiaTheme="minorEastAsia" w:cs="Times New Roman"/>
              </w:rPr>
            </w:pPr>
            <m:oMathPara>
              <m:oMath>
                <m:m>
                  <m:mPr>
                    <m:mcs>
                      <m:mc>
                        <m:mcPr>
                          <m:count m:val="2"/>
                          <m:mcJc m:val="center"/>
                        </m:mcPr>
                      </m:mc>
                    </m:mcs>
                    <m:ctrlPr>
                      <w:rPr>
                        <w:rFonts w:ascii="Cambria Math" w:hAnsi="Cambria Math" w:cs="Times New Roman"/>
                        <w:i/>
                      </w:rPr>
                    </m:ctrlPr>
                  </m:mPr>
                  <m:m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r>
                        <w:rPr>
                          <w:rFonts w:ascii="Cambria Math" w:hAnsi="Cambria Math" w:cs="Times New Roman"/>
                        </w:rPr>
                        <m:t>~</m:t>
                      </m:r>
                    </m:e>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mr>
                </m:m>
              </m:oMath>
            </m:oMathPara>
          </w:p>
          <w:p w14:paraId="05E38419" w14:textId="77777777" w:rsidR="00345474" w:rsidRPr="003E760E" w:rsidRDefault="00345474" w:rsidP="00BA5E8B">
            <w:pPr>
              <w:rPr>
                <w:rFonts w:cs="Times New Roman"/>
              </w:rPr>
            </w:pPr>
          </w:p>
        </w:tc>
        <w:tc>
          <w:tcPr>
            <w:tcW w:w="1134" w:type="dxa"/>
          </w:tcPr>
          <w:p w14:paraId="044F5BD9" w14:textId="77777777" w:rsidR="00E14844" w:rsidRPr="003E760E" w:rsidRDefault="00E14844" w:rsidP="00BA5E8B">
            <w:pPr>
              <w:rPr>
                <w:rFonts w:cs="Times New Roman"/>
              </w:rPr>
            </w:pPr>
            <w:r w:rsidRPr="003E760E">
              <w:rPr>
                <w:rFonts w:cs="Times New Roman"/>
              </w:rPr>
              <w:t>Eq. 1</w:t>
            </w:r>
          </w:p>
        </w:tc>
      </w:tr>
    </w:tbl>
    <w:p w14:paraId="137C3E8F" w14:textId="316E7FF5" w:rsidR="00C24831" w:rsidRPr="00342ED9" w:rsidRDefault="00B727CA" w:rsidP="00AE4437">
      <w:pPr>
        <w:spacing w:line="480" w:lineRule="auto"/>
        <w:rPr>
          <w:rFonts w:eastAsiaTheme="minorEastAsia" w:cs="Times New Roman"/>
        </w:rPr>
      </w:pPr>
      <w:r w:rsidRPr="00342ED9">
        <w:rPr>
          <w:rFonts w:cs="Times New Roman"/>
        </w:rPr>
        <w:t>w</w:t>
      </w:r>
      <w:r w:rsidR="00345474" w:rsidRPr="00342ED9">
        <w:rPr>
          <w:rFonts w:cs="Times New Roman"/>
        </w:rPr>
        <w:t>here</w:t>
      </w:r>
      <w:r w:rsidRPr="00342ED9">
        <w:rPr>
          <w:rFonts w:cs="Times New Roman"/>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A07B5E" w:rsidRPr="00342ED9">
        <w:rPr>
          <w:rFonts w:eastAsiaTheme="minorEastAsia" w:cs="Times New Roman"/>
          <w:iCs/>
        </w:rPr>
        <w:t>represents</w:t>
      </w:r>
      <w:r w:rsidR="00703141" w:rsidRPr="00342ED9">
        <w:rPr>
          <w:rFonts w:eastAsiaTheme="minorEastAsia" w:cs="Times New Roman"/>
          <w:iCs/>
        </w:rPr>
        <w:t xml:space="preserve"> </w:t>
      </w:r>
      <w:r w:rsidR="0067797D" w:rsidRPr="00342ED9">
        <w:rPr>
          <w:rFonts w:eastAsiaTheme="minorEastAsia" w:cs="Times New Roman"/>
          <w:iCs/>
        </w:rPr>
        <w:t>degrees of freedom,</w:t>
      </w:r>
      <w:r w:rsidR="00345474" w:rsidRPr="00342ED9">
        <w:rPr>
          <w:rFonts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345474" w:rsidRPr="00342ED9">
        <w:rPr>
          <w:rFonts w:cs="Times New Roman"/>
          <w:iCs/>
        </w:rPr>
        <w:t xml:space="preserve"> is the mean error observed across all </w:t>
      </w:r>
      <w:r w:rsidR="00ED749B" w:rsidRPr="00342ED9">
        <w:rPr>
          <w:rFonts w:cs="Times New Roman"/>
          <w:iCs/>
        </w:rPr>
        <w:t>observations</w:t>
      </w:r>
      <w:r w:rsidR="00345474" w:rsidRPr="00342ED9">
        <w:rPr>
          <w:rFonts w:cs="Times New Roman"/>
          <w:iCs/>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345474" w:rsidRPr="00342ED9">
        <w:rPr>
          <w:rFonts w:cs="Times New Roman"/>
          <w:iCs/>
        </w:rPr>
        <w:t xml:space="preserve"> is the </w:t>
      </w:r>
      <w:r w:rsidR="00A07B5E" w:rsidRPr="00342ED9">
        <w:rPr>
          <w:rFonts w:cs="Times New Roman"/>
          <w:iCs/>
        </w:rPr>
        <w:t>scale parameter</w:t>
      </w:r>
      <w:r w:rsidR="00345474" w:rsidRPr="00342ED9">
        <w:rPr>
          <w:rFonts w:cs="Times New Roman"/>
          <w:iCs/>
        </w:rPr>
        <w:t xml:space="preserve"> associated with the error. </w:t>
      </w:r>
      <w:r w:rsidR="00345474" w:rsidRPr="00342ED9">
        <w:rPr>
          <w:rFonts w:eastAsiaTheme="minorEastAsia" w:cs="Times New Roman"/>
        </w:rPr>
        <w:t>As such, the</w:t>
      </w:r>
      <w:r w:rsidR="00AE4437" w:rsidRPr="00342ED9">
        <w:rPr>
          <w:rFonts w:eastAsiaTheme="minorEastAsia" w:cs="Times New Roman"/>
        </w:rPr>
        <w:t xml:space="preserve"> known</w:t>
      </w:r>
      <w:r w:rsidR="00345474" w:rsidRPr="00342ED9">
        <w:rPr>
          <w:rFonts w:eastAsiaTheme="minorEastAsia" w:cs="Times New Roman"/>
        </w:rPr>
        <w:t xml:space="preserve"> ground locations can be used to</w:t>
      </w:r>
      <w:r w:rsidR="008D0949" w:rsidRPr="00342ED9">
        <w:rPr>
          <w:rFonts w:eastAsiaTheme="minorEastAsia" w:cs="Times New Roman"/>
        </w:rPr>
        <w:t xml:space="preserve"> directly</w:t>
      </w:r>
      <w:r w:rsidR="00345474" w:rsidRPr="00342ED9">
        <w:rPr>
          <w:rFonts w:eastAsiaTheme="minorEastAsia" w:cs="Times New Roman"/>
        </w:rPr>
        <w:t xml:space="preserve"> inform the </w:t>
      </w:r>
      <w:r w:rsidR="008D0949" w:rsidRPr="00342ED9">
        <w:rPr>
          <w:rFonts w:eastAsiaTheme="minorEastAsia" w:cs="Times New Roman"/>
        </w:rPr>
        <w:t xml:space="preserve">measurement </w:t>
      </w:r>
      <w:r w:rsidR="00345474" w:rsidRPr="00342ED9">
        <w:rPr>
          <w:rFonts w:eastAsiaTheme="minorEastAsia" w:cs="Times New Roman"/>
        </w:rPr>
        <w:t>error term</w:t>
      </w:r>
      <w:r w:rsidR="00C36270" w:rsidRPr="00342ED9">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8D0949" w:rsidRPr="00342ED9">
        <w:rPr>
          <w:rFonts w:eastAsiaTheme="minorEastAsia" w:cs="Times New Roman"/>
        </w:rPr>
        <w:t xml:space="preserve">, which we assume remains consistent between </w:t>
      </w:r>
      <w:r w:rsidR="0025065A" w:rsidRPr="00342ED9">
        <w:rPr>
          <w:rFonts w:eastAsiaTheme="minorEastAsia" w:cs="Times New Roman"/>
        </w:rPr>
        <w:t>ground and flight locations</w:t>
      </w:r>
      <w:r w:rsidR="008D0949" w:rsidRPr="00342ED9">
        <w:rPr>
          <w:rFonts w:eastAsiaTheme="minorEastAsia" w:cs="Times New Roman"/>
        </w:rPr>
        <w:t>.</w:t>
      </w:r>
      <w:r w:rsidR="00345474" w:rsidRPr="00342ED9">
        <w:rPr>
          <w:rFonts w:eastAsiaTheme="minorEastAsia" w:cs="Times New Roman"/>
        </w:rPr>
        <w:t xml:space="preserve"> </w:t>
      </w:r>
      <w:r w:rsidR="00FE6D48" w:rsidRPr="00342ED9">
        <w:rPr>
          <w:rFonts w:eastAsiaTheme="minorEastAsia" w:cs="Times New Roman"/>
        </w:rPr>
        <w:t xml:space="preserve">We chose to model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00EB3F4E" w:rsidRPr="00342ED9">
        <w:rPr>
          <w:rFonts w:eastAsiaTheme="minorEastAsia" w:cs="Times New Roman"/>
        </w:rPr>
        <w:t xml:space="preserve"> </w:t>
      </w:r>
      <w:r w:rsidR="00031C53" w:rsidRPr="00342ED9">
        <w:rPr>
          <w:rFonts w:eastAsiaTheme="minorEastAsia" w:cs="Times New Roman"/>
        </w:rPr>
        <w:t>using</w:t>
      </w:r>
      <w:r w:rsidR="00FE6D48" w:rsidRPr="00342ED9">
        <w:rPr>
          <w:rFonts w:eastAsiaTheme="minorEastAsia" w:cs="Times New Roman"/>
        </w:rPr>
        <w:t xml:space="preserve"> </w:t>
      </w:r>
      <w:r w:rsidR="001D3F1D" w:rsidRPr="00342ED9">
        <w:rPr>
          <w:rFonts w:eastAsiaTheme="minorEastAsia" w:cs="Times New Roman"/>
        </w:rPr>
        <w:t xml:space="preserve">a </w:t>
      </w:r>
      <w:proofErr w:type="gramStart"/>
      <w:r w:rsidR="00FE6D48" w:rsidRPr="00342ED9">
        <w:rPr>
          <w:rFonts w:eastAsiaTheme="minorEastAsia" w:cs="Times New Roman"/>
        </w:rPr>
        <w:t>Student’s</w:t>
      </w:r>
      <w:proofErr w:type="gramEnd"/>
      <w:r w:rsidR="00FE6D48" w:rsidRPr="00342ED9">
        <w:rPr>
          <w:rFonts w:eastAsiaTheme="minorEastAsia" w:cs="Times New Roman"/>
        </w:rPr>
        <w:t xml:space="preserve"> t-distribution </w:t>
      </w:r>
      <w:r w:rsidR="00471A4B" w:rsidRPr="00342ED9">
        <w:rPr>
          <w:rFonts w:eastAsiaTheme="minorEastAsia" w:cs="Times New Roman"/>
        </w:rPr>
        <w:t xml:space="preserve">due to </w:t>
      </w:r>
      <w:r w:rsidR="00031C53" w:rsidRPr="00342ED9">
        <w:rPr>
          <w:rFonts w:eastAsiaTheme="minorEastAsia" w:cs="Times New Roman"/>
        </w:rPr>
        <w:t>the distribution’s</w:t>
      </w:r>
      <w:r w:rsidR="00471A4B" w:rsidRPr="00342ED9">
        <w:rPr>
          <w:rFonts w:eastAsiaTheme="minorEastAsia" w:cs="Times New Roman"/>
        </w:rPr>
        <w:t xml:space="preserve"> flexibility in modeling </w:t>
      </w:r>
      <w:r w:rsidR="00CF10A1" w:rsidRPr="00342ED9">
        <w:rPr>
          <w:rFonts w:eastAsiaTheme="minorEastAsia" w:cs="Times New Roman"/>
        </w:rPr>
        <w:t>heavy tails</w:t>
      </w:r>
      <w:r w:rsidR="00031C53" w:rsidRPr="00342ED9">
        <w:rPr>
          <w:rFonts w:eastAsiaTheme="minorEastAsia" w:cs="Times New Roman"/>
        </w:rPr>
        <w:t>,</w:t>
      </w:r>
      <w:r w:rsidR="00CF10A1" w:rsidRPr="00342ED9">
        <w:rPr>
          <w:rFonts w:eastAsiaTheme="minorEastAsia" w:cs="Times New Roman"/>
        </w:rPr>
        <w:t xml:space="preserve"> which are frequently observed in </w:t>
      </w:r>
      <w:r w:rsidR="00EB3F4E" w:rsidRPr="00342ED9">
        <w:rPr>
          <w:rFonts w:eastAsiaTheme="minorEastAsia" w:cs="Times New Roman"/>
        </w:rPr>
        <w:t>altitud</w:t>
      </w:r>
      <w:r w:rsidR="00031C53" w:rsidRPr="00342ED9">
        <w:rPr>
          <w:rFonts w:eastAsiaTheme="minorEastAsia" w:cs="Times New Roman"/>
        </w:rPr>
        <w:t>inal</w:t>
      </w:r>
      <w:r w:rsidR="00EB3F4E" w:rsidRPr="00342ED9">
        <w:rPr>
          <w:rFonts w:eastAsiaTheme="minorEastAsia" w:cs="Times New Roman"/>
        </w:rPr>
        <w:t xml:space="preserve"> measurement error</w:t>
      </w:r>
      <w:r w:rsidR="006D4914" w:rsidRPr="00342ED9">
        <w:rPr>
          <w:rFonts w:eastAsiaTheme="minorEastAsia" w:cs="Times New Roman"/>
        </w:rPr>
        <w:t xml:space="preserve"> </w:t>
      </w:r>
      <w:r w:rsidR="00031C53" w:rsidRPr="00342ED9">
        <w:rPr>
          <w:rFonts w:eastAsiaTheme="minorEastAsia" w:cs="Times New Roman"/>
        </w:rPr>
        <w:t>distributions</w:t>
      </w:r>
      <w:r w:rsidR="006D4914" w:rsidRPr="00342ED9">
        <w:rPr>
          <w:rFonts w:eastAsiaTheme="minorEastAsia" w:cs="Times New Roman"/>
        </w:rPr>
        <w:t xml:space="preserve"> (</w:t>
      </w:r>
      <w:proofErr w:type="spellStart"/>
      <w:r w:rsidR="00733E1D" w:rsidRPr="00342ED9">
        <w:rPr>
          <w:rFonts w:eastAsiaTheme="minorEastAsia" w:cs="Times New Roman"/>
        </w:rPr>
        <w:t>Péron</w:t>
      </w:r>
      <w:proofErr w:type="spellEnd"/>
      <w:r w:rsidR="00733E1D" w:rsidRPr="00342ED9">
        <w:rPr>
          <w:rFonts w:eastAsiaTheme="minorEastAsia" w:cs="Times New Roman"/>
        </w:rPr>
        <w:t xml:space="preserve"> et al. 2017)</w:t>
      </w:r>
      <w:r w:rsidR="00031C53" w:rsidRPr="00342ED9">
        <w:rPr>
          <w:rFonts w:eastAsiaTheme="minorEastAsia" w:cs="Times New Roman"/>
        </w:rPr>
        <w:t>.</w:t>
      </w:r>
    </w:p>
    <w:p w14:paraId="437419D0" w14:textId="60EC328B" w:rsidR="00F14773" w:rsidRPr="00342ED9" w:rsidRDefault="00F14773" w:rsidP="00F14773">
      <w:pPr>
        <w:spacing w:line="480" w:lineRule="auto"/>
        <w:ind w:firstLine="720"/>
        <w:rPr>
          <w:rFonts w:eastAsiaTheme="minorEastAsia" w:cs="Times New Roman"/>
        </w:rPr>
      </w:pPr>
      <w:r w:rsidRPr="00342ED9">
        <w:rPr>
          <w:rFonts w:eastAsiaTheme="minorEastAsia" w:cs="Times New Roman"/>
        </w:rPr>
        <w:t xml:space="preserve">For potential flight locations there are two possible outcomes. They can be </w:t>
      </w:r>
      <w:r w:rsidR="00936889" w:rsidRPr="00342ED9">
        <w:rPr>
          <w:rFonts w:eastAsiaTheme="minorEastAsia" w:cs="Times New Roman"/>
        </w:rPr>
        <w:t>recorded on the ground,</w:t>
      </w:r>
      <w:r w:rsidRPr="00342ED9">
        <w:rPr>
          <w:rFonts w:eastAsiaTheme="minorEastAsia" w:cs="Times New Roman"/>
        </w:rPr>
        <w:t xml:space="preserve"> </w:t>
      </w:r>
      <w:r w:rsidRPr="00342ED9">
        <w:rPr>
          <w:rFonts w:cs="Times New Roman"/>
        </w:rPr>
        <w:t xml:space="preserve">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42ED9">
        <w:rPr>
          <w:rFonts w:eastAsiaTheme="minorEastAsia" w:cs="Times New Roman"/>
        </w:rPr>
        <w:t xml:space="preserve"> = </w:t>
      </w:r>
      <m:oMath>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i</m:t>
            </m:r>
          </m:sub>
        </m:sSub>
      </m:oMath>
      <w:r w:rsidRPr="00342ED9">
        <w:rPr>
          <w:rFonts w:eastAsiaTheme="minorEastAsia" w:cs="Times New Roman"/>
        </w:rPr>
        <w:t>,</w:t>
      </w:r>
      <w:r w:rsidRPr="00342ED9">
        <w:rPr>
          <w:rFonts w:cs="Times New Roman"/>
        </w:rPr>
        <w:t xml:space="preserve"> or recorded in flight with altitude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oMath>
      <w:r w:rsidRPr="00342ED9">
        <w:rPr>
          <w:rFonts w:eastAsiaTheme="minorEastAsia" w:cs="Times New Roman"/>
        </w:rPr>
        <w:t xml:space="preserve">, in which case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r</m:t>
                </m:r>
              </m:sub>
            </m:sSub>
          </m:e>
          <m:sub>
            <m:r>
              <w:rPr>
                <w:rFonts w:ascii="Cambria Math" w:hAnsi="Cambria Math" w:cs="Times New Roman"/>
              </w:rPr>
              <m:t>i</m:t>
            </m:r>
          </m:sub>
        </m:sSub>
      </m:oMath>
      <w:r w:rsidRPr="00342ED9">
        <w:rPr>
          <w:rFonts w:eastAsiaTheme="minorEastAsia" w:cs="Times New Roman"/>
        </w:rPr>
        <w:t xml:space="preserve"> = </w:t>
      </w:r>
      <m:oMath>
        <m:sSub>
          <m:sSubPr>
            <m:ctrlPr>
              <w:rPr>
                <w:rFonts w:ascii="Cambria Math" w:eastAsiaTheme="minorEastAsia" w:hAnsi="Cambria Math" w:cs="Times New Roman"/>
                <w:i/>
              </w:rPr>
            </m:ctrlPr>
          </m:sSub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f</m:t>
                </m:r>
              </m:sub>
            </m:sSub>
          </m:e>
          <m:sub>
            <m:r>
              <w:rPr>
                <w:rFonts w:ascii="Cambria Math" w:eastAsiaTheme="minorEastAsia" w:hAnsi="Cambria Math" w:cs="Times New Roman"/>
              </w:rPr>
              <m:t>i</m:t>
            </m:r>
          </m:sub>
        </m:sSub>
      </m:oMath>
      <w:r w:rsidRPr="00342ED9">
        <w:rPr>
          <w:rFonts w:eastAsiaTheme="minorEastAsia" w:cs="Times New Roman"/>
        </w:rPr>
        <w:t xml:space="preserve"> + </w:t>
      </w:r>
      <m:oMath>
        <m:sSub>
          <m:sSubPr>
            <m:ctrlPr>
              <w:rPr>
                <w:rFonts w:ascii="Cambria Math" w:eastAsiaTheme="minorEastAsia" w:hAnsi="Cambria Math" w:cs="Times New Roman"/>
                <w:i/>
              </w:rPr>
            </m:ctrlPr>
          </m:sSubPr>
          <m:e>
            <m:r>
              <w:rPr>
                <w:rFonts w:ascii="Cambria Math" w:eastAsiaTheme="minorEastAsia" w:hAnsi="Cambria Math" w:cs="Times New Roman"/>
              </w:rPr>
              <m:t>ε</m:t>
            </m:r>
          </m:e>
          <m:sub>
            <m:r>
              <w:rPr>
                <w:rFonts w:ascii="Cambria Math" w:eastAsiaTheme="minorEastAsia" w:hAnsi="Cambria Math" w:cs="Times New Roman"/>
              </w:rPr>
              <m:t>i</m:t>
            </m:r>
          </m:sub>
        </m:sSub>
      </m:oMath>
      <w:r w:rsidRPr="00342ED9">
        <w:rPr>
          <w:rFonts w:eastAsiaTheme="minorEastAsia" w:cs="Times New Roman"/>
        </w:rPr>
        <w:t>. This can be modelled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EE418E" w:rsidRPr="003E760E" w14:paraId="3EC46772" w14:textId="77777777" w:rsidTr="00BA5E8B">
        <w:tc>
          <w:tcPr>
            <w:tcW w:w="802" w:type="dxa"/>
          </w:tcPr>
          <w:p w14:paraId="62572842" w14:textId="77777777" w:rsidR="00EE418E" w:rsidRPr="003E760E" w:rsidRDefault="00EE418E" w:rsidP="00BA5E8B">
            <w:pPr>
              <w:rPr>
                <w:rFonts w:cs="Times New Roman"/>
              </w:rPr>
            </w:pPr>
          </w:p>
        </w:tc>
        <w:tc>
          <w:tcPr>
            <w:tcW w:w="6696" w:type="dxa"/>
            <w:hideMark/>
          </w:tcPr>
          <w:p w14:paraId="44B05075" w14:textId="3A7071FB" w:rsidR="00E477B0" w:rsidRPr="003E760E" w:rsidRDefault="00A449BA"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eastAsia="Calibri" w:hAnsi="Cambria Math" w:cs="Times New Roman"/>
                          </w:rPr>
                          <m:t>r</m:t>
                        </m:r>
                      </m:sub>
                    </m:sSub>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r>
                            <w:rPr>
                              <w:rFonts w:ascii="Cambria Math" w:hAnsi="Cambria Math" w:cs="Times New Roman"/>
                            </w:rPr>
                            <m:t>=0</m:t>
                          </m:r>
                        </m:e>
                      </m:mr>
                      <m:mr>
                        <m:e>
                          <m:r>
                            <m:rPr>
                              <m:sty m:val="p"/>
                            </m:rPr>
                            <w:rPr>
                              <w:rFonts w:ascii="Cambria Math" w:hAnsi="Cambria Math" w:cs="Times New Roman"/>
                            </w:rPr>
                            <m:t>StudentT</m:t>
                          </m:r>
                          <m:d>
                            <m:dPr>
                              <m:ctrlPr>
                                <w:rPr>
                                  <w:rFonts w:ascii="Cambria Math" w:hAnsi="Cambria Math" w:cs="Times New Roman"/>
                                  <w:iCs/>
                                </w:rPr>
                              </m:ctrlPr>
                            </m:dPr>
                            <m:e>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r>
                                <w:rPr>
                                  <w:rFonts w:ascii="Cambria Math" w:hAnsi="Cambria Math" w:cs="Times New Roman"/>
                                </w:rPr>
                                <m:t xml:space="preserve">, </m:t>
                              </m:r>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e>
                          </m:d>
                        </m:e>
                        <m:e>
                          <m:r>
                            <m:rPr>
                              <m:sty m:val="p"/>
                            </m:rPr>
                            <w:rPr>
                              <w:rFonts w:ascii="Cambria Math" w:hAnsi="Cambria Math" w:cs="Times New Roman"/>
                            </w:rPr>
                            <m:t xml:space="preserve">if </m:t>
                          </m:r>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r>
                            <w:rPr>
                              <w:rFonts w:ascii="Cambria Math" w:hAnsi="Cambria Math" w:cs="Times New Roman"/>
                            </w:rPr>
                            <m:t>=1</m:t>
                          </m:r>
                        </m:e>
                      </m:mr>
                    </m:m>
                  </m:e>
                </m:d>
              </m:oMath>
            </m:oMathPara>
          </w:p>
        </w:tc>
        <w:tc>
          <w:tcPr>
            <w:tcW w:w="1142" w:type="dxa"/>
            <w:vAlign w:val="center"/>
            <w:hideMark/>
          </w:tcPr>
          <w:p w14:paraId="3B0B623C" w14:textId="77777777" w:rsidR="00EE418E" w:rsidRPr="003E760E" w:rsidRDefault="00EE418E" w:rsidP="00BA5E8B">
            <w:pPr>
              <w:jc w:val="center"/>
              <w:rPr>
                <w:rFonts w:cs="Times New Roman"/>
              </w:rPr>
            </w:pPr>
            <w:r w:rsidRPr="003E760E">
              <w:rPr>
                <w:rFonts w:cs="Times New Roman"/>
              </w:rPr>
              <w:t>Eq. 2</w:t>
            </w:r>
          </w:p>
        </w:tc>
      </w:tr>
    </w:tbl>
    <w:p w14:paraId="67AA803B" w14:textId="77777777" w:rsidR="00FB2F7E" w:rsidRPr="003E760E" w:rsidRDefault="00FB2F7E" w:rsidP="00A60C8E">
      <w:pPr>
        <w:spacing w:line="480" w:lineRule="auto"/>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FB2F7E" w:rsidRPr="003E760E" w14:paraId="3F473AB1" w14:textId="77777777" w:rsidTr="00D711DD">
        <w:tc>
          <w:tcPr>
            <w:tcW w:w="802" w:type="dxa"/>
          </w:tcPr>
          <w:p w14:paraId="54970074" w14:textId="77777777" w:rsidR="00FB2F7E" w:rsidRPr="003E760E" w:rsidRDefault="00FB2F7E" w:rsidP="00D711DD">
            <w:pPr>
              <w:rPr>
                <w:rFonts w:cs="Times New Roman"/>
              </w:rPr>
            </w:pPr>
          </w:p>
        </w:tc>
        <w:tc>
          <w:tcPr>
            <w:tcW w:w="6696" w:type="dxa"/>
          </w:tcPr>
          <w:p w14:paraId="59E3224F" w14:textId="568249F0" w:rsidR="00FB2F7E" w:rsidRPr="003E760E" w:rsidRDefault="00A449BA" w:rsidP="00D711DD">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d>
              </m:oMath>
            </m:oMathPara>
          </w:p>
        </w:tc>
        <w:tc>
          <w:tcPr>
            <w:tcW w:w="1142" w:type="dxa"/>
            <w:vAlign w:val="center"/>
          </w:tcPr>
          <w:p w14:paraId="79A80EA8" w14:textId="77777777" w:rsidR="00FB2F7E" w:rsidRPr="003E760E" w:rsidRDefault="00FB2F7E" w:rsidP="00D711DD">
            <w:pPr>
              <w:jc w:val="center"/>
              <w:rPr>
                <w:rFonts w:cs="Times New Roman"/>
              </w:rPr>
            </w:pPr>
            <w:r w:rsidRPr="003E760E">
              <w:rPr>
                <w:rFonts w:cs="Times New Roman"/>
              </w:rPr>
              <w:t>Eq. 3</w:t>
            </w:r>
          </w:p>
        </w:tc>
      </w:tr>
    </w:tbl>
    <w:p w14:paraId="60F7CF97" w14:textId="77777777" w:rsidR="00FB2F7E" w:rsidRPr="003E760E" w:rsidRDefault="00FB2F7E" w:rsidP="00A60C8E">
      <w:pPr>
        <w:spacing w:line="480" w:lineRule="auto"/>
        <w:rPr>
          <w:rFonts w:cs="Times New Roman"/>
        </w:rPr>
      </w:pPr>
    </w:p>
    <w:p w14:paraId="448C3CE1" w14:textId="2FED0308" w:rsidR="003B6656" w:rsidRPr="00342ED9" w:rsidRDefault="006B046B" w:rsidP="00A60C8E">
      <w:pPr>
        <w:spacing w:line="480" w:lineRule="auto"/>
        <w:rPr>
          <w:rFonts w:eastAsiaTheme="minorEastAsia" w:cs="Times New Roman"/>
          <w:iCs/>
        </w:rPr>
      </w:pPr>
      <w:r w:rsidRPr="00342ED9">
        <w:rPr>
          <w:rFonts w:cs="Times New Roman"/>
        </w:rPr>
        <w:t>w</w:t>
      </w:r>
      <w:r w:rsidR="00A60C8E" w:rsidRPr="00342ED9">
        <w:rPr>
          <w:rFonts w:cs="Times New Roman"/>
        </w:rPr>
        <w:t xml:space="preserve">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oMath>
      <w:r w:rsidR="00574778" w:rsidRPr="00342ED9">
        <w:rPr>
          <w:rFonts w:eastAsiaTheme="minorEastAsia" w:cs="Times New Roman"/>
        </w:rPr>
        <w:t xml:space="preserve"> </w:t>
      </w:r>
      <w:r w:rsidR="00A60C8E" w:rsidRPr="00342ED9">
        <w:rPr>
          <w:rFonts w:cs="Times New Roman"/>
        </w:rPr>
        <w:t xml:space="preserve">for each </w:t>
      </w:r>
      <w:r w:rsidR="00560C1E" w:rsidRPr="00342ED9">
        <w:rPr>
          <w:rFonts w:cs="Times New Roman"/>
        </w:rPr>
        <w:t>location</w:t>
      </w:r>
      <w:r w:rsidR="00A60C8E" w:rsidRPr="00342ED9">
        <w:rPr>
          <w:rFonts w:cs="Times New Roman"/>
        </w:rPr>
        <w:t xml:space="preserve"> </w:t>
      </w:r>
      <w:proofErr w:type="spellStart"/>
      <w:r w:rsidR="00A60C8E" w:rsidRPr="00342ED9">
        <w:rPr>
          <w:rFonts w:cs="Times New Roman"/>
          <w:i/>
          <w:iCs/>
        </w:rPr>
        <w:t>i</w:t>
      </w:r>
      <w:proofErr w:type="spellEnd"/>
      <w:r w:rsidR="00A60C8E" w:rsidRPr="00342ED9">
        <w:rPr>
          <w:rFonts w:cs="Times New Roman"/>
        </w:rPr>
        <w:t xml:space="preserve"> that is identified in flight (i.e., </w:t>
      </w:r>
      <m:oMath>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oMath>
      <w:r w:rsidR="003F3B2D" w:rsidRPr="00342ED9">
        <w:rPr>
          <w:rFonts w:eastAsiaTheme="minorEastAsia" w:cs="Times New Roman"/>
          <w:iCs/>
        </w:rPr>
        <w:t xml:space="preserve"> </w:t>
      </w:r>
      <w:r w:rsidR="00A60C8E" w:rsidRPr="00342ED9">
        <w:rPr>
          <w:rFonts w:cs="Times New Roman"/>
        </w:rPr>
        <w:t>=</w:t>
      </w:r>
      <w:r w:rsidR="003F3B2D" w:rsidRPr="00342ED9">
        <w:rPr>
          <w:rFonts w:cs="Times New Roman"/>
        </w:rPr>
        <w:t xml:space="preserve"> 1</w:t>
      </w:r>
      <w:r w:rsidR="00A60C8E" w:rsidRPr="00342ED9">
        <w:rPr>
          <w:rFonts w:cs="Times New Roman"/>
        </w:rPr>
        <w:t xml:space="preserve">) is drawn from a </w:t>
      </w:r>
      <w:r w:rsidR="00DC0DE9" w:rsidRPr="00342ED9">
        <w:rPr>
          <w:rFonts w:cs="Times New Roman"/>
        </w:rPr>
        <w:t>l</w:t>
      </w:r>
      <w:r w:rsidR="00F46BC5" w:rsidRPr="00342ED9">
        <w:rPr>
          <w:rFonts w:cs="Times New Roman"/>
        </w:rPr>
        <w:t>og</w:t>
      </w:r>
      <w:r w:rsidR="00DC0DE9" w:rsidRPr="00342ED9">
        <w:rPr>
          <w:rFonts w:cs="Times New Roman"/>
        </w:rPr>
        <w:t>-</w:t>
      </w:r>
      <w:r w:rsidR="00F46BC5" w:rsidRPr="00342ED9">
        <w:rPr>
          <w:rFonts w:cs="Times New Roman"/>
        </w:rPr>
        <w:t xml:space="preserve">normal </w:t>
      </w:r>
      <w:r w:rsidR="00A60C8E" w:rsidRPr="00342ED9">
        <w:rPr>
          <w:rFonts w:cs="Times New Roman"/>
        </w:rPr>
        <w:t>distribution with</w:t>
      </w:r>
      <w:r w:rsidR="00DC5DFA" w:rsidRPr="00342ED9">
        <w:rPr>
          <w:rFonts w:cs="Times New Roman"/>
        </w:rPr>
        <w:t xml:space="preserve"> </w:t>
      </w:r>
      <w:r w:rsidR="001972D3" w:rsidRPr="00342ED9">
        <w:rPr>
          <w:rFonts w:cs="Times New Roman"/>
        </w:rPr>
        <w:t xml:space="preserve">location </w:t>
      </w:r>
      <w:r w:rsidR="000A27A4" w:rsidRPr="00342ED9">
        <w:rPr>
          <w:rFonts w:cs="Times New Roman"/>
        </w:rPr>
        <w:t xml:space="preserve">parameter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0A27A4" w:rsidRPr="00342ED9">
        <w:rPr>
          <w:rFonts w:eastAsiaTheme="minorEastAsia" w:cs="Times New Roman"/>
          <w:iCs/>
        </w:rPr>
        <w:t xml:space="preserve"> and</w:t>
      </w:r>
      <w:r w:rsidR="001972D3" w:rsidRPr="00342ED9">
        <w:rPr>
          <w:rFonts w:eastAsiaTheme="minorEastAsia" w:cs="Times New Roman"/>
          <w:iCs/>
        </w:rPr>
        <w:t xml:space="preserve"> scale parameter</w:t>
      </w:r>
      <w:r w:rsidR="000A27A4" w:rsidRPr="00342ED9">
        <w:rPr>
          <w:rFonts w:eastAsiaTheme="minorEastAsia" w:cs="Times New Roman"/>
          <w:iCs/>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1972D3" w:rsidRPr="00342ED9">
        <w:rPr>
          <w:rFonts w:eastAsiaTheme="minorEastAsia" w:cs="Times New Roman"/>
          <w:iCs/>
        </w:rPr>
        <w:t>.</w:t>
      </w:r>
      <w:r w:rsidR="00A0215A" w:rsidRPr="00342ED9">
        <w:rPr>
          <w:rFonts w:eastAsiaTheme="minorEastAsia" w:cs="Times New Roman"/>
          <w:iCs/>
        </w:rPr>
        <w:t xml:space="preserve"> We chose a log-normal distribution because </w:t>
      </w:r>
      <w:r w:rsidR="00E6052D" w:rsidRPr="00342ED9">
        <w:rPr>
          <w:rFonts w:eastAsiaTheme="minorEastAsia" w:cs="Times New Roman"/>
          <w:iCs/>
        </w:rPr>
        <w:t xml:space="preserve">it accommodated a </w:t>
      </w:r>
      <w:r w:rsidR="00EE4AE5" w:rsidRPr="00342ED9">
        <w:rPr>
          <w:rFonts w:eastAsiaTheme="minorEastAsia" w:cs="Times New Roman"/>
          <w:iCs/>
        </w:rPr>
        <w:t xml:space="preserve">heavy </w:t>
      </w:r>
      <w:r w:rsidR="00E46A0E" w:rsidRPr="00342ED9">
        <w:rPr>
          <w:rFonts w:eastAsiaTheme="minorEastAsia" w:cs="Times New Roman"/>
          <w:iCs/>
        </w:rPr>
        <w:t>right</w:t>
      </w:r>
      <w:r w:rsidR="00EE4AE5" w:rsidRPr="00342ED9">
        <w:rPr>
          <w:rFonts w:eastAsiaTheme="minorEastAsia" w:cs="Times New Roman"/>
          <w:iCs/>
        </w:rPr>
        <w:t xml:space="preserve"> tail</w:t>
      </w:r>
      <w:r w:rsidR="00E46A0E" w:rsidRPr="00342ED9">
        <w:rPr>
          <w:rFonts w:eastAsiaTheme="minorEastAsia" w:cs="Times New Roman"/>
          <w:iCs/>
        </w:rPr>
        <w:t xml:space="preserve">, which is a common </w:t>
      </w:r>
      <w:r w:rsidR="008327D9" w:rsidRPr="00342ED9">
        <w:rPr>
          <w:rFonts w:eastAsiaTheme="minorEastAsia" w:cs="Times New Roman"/>
          <w:iCs/>
        </w:rPr>
        <w:t xml:space="preserve">feature of bird altitude </w:t>
      </w:r>
      <w:r w:rsidR="00C8081A" w:rsidRPr="00342ED9">
        <w:rPr>
          <w:rFonts w:eastAsiaTheme="minorEastAsia" w:cs="Times New Roman"/>
          <w:iCs/>
        </w:rPr>
        <w:t>distributions</w:t>
      </w:r>
      <w:r w:rsidR="008327D9" w:rsidRPr="00342ED9">
        <w:rPr>
          <w:rFonts w:eastAsiaTheme="minorEastAsia" w:cs="Times New Roman"/>
          <w:iCs/>
        </w:rPr>
        <w:t xml:space="preserve"> (</w:t>
      </w:r>
      <w:r w:rsidR="009001C2" w:rsidRPr="00342ED9">
        <w:rPr>
          <w:rFonts w:eastAsiaTheme="minorEastAsia" w:cs="Times New Roman"/>
          <w:iCs/>
        </w:rPr>
        <w:t>White et al. 2020)</w:t>
      </w:r>
      <w:r w:rsidR="008327D9" w:rsidRPr="00342ED9">
        <w:rPr>
          <w:rFonts w:eastAsiaTheme="minorEastAsia" w:cs="Times New Roman"/>
          <w:iCs/>
        </w:rPr>
        <w:t xml:space="preserve">. </w:t>
      </w:r>
      <w:r w:rsidR="00A60C8E" w:rsidRPr="00342ED9">
        <w:rPr>
          <w:rFonts w:cs="Times New Roman"/>
        </w:rPr>
        <w:t xml:space="preserve">The </w:t>
      </w:r>
      <w:r w:rsidR="00BC0A6B" w:rsidRPr="00342ED9">
        <w:rPr>
          <w:rFonts w:cs="Times New Roman"/>
        </w:rPr>
        <w:t xml:space="preserve">flight </w:t>
      </w:r>
      <w:r w:rsidR="00A60C8E" w:rsidRPr="00342ED9">
        <w:rPr>
          <w:rFonts w:cs="Times New Roman"/>
        </w:rPr>
        <w:t>status of the birds</w:t>
      </w:r>
      <w:r w:rsidR="00CB0BAC" w:rsidRPr="00342ED9">
        <w:rPr>
          <w:rFonts w:cs="Times New Roman"/>
        </w:rPr>
        <w:t xml:space="preserve"> </w:t>
      </w:r>
      <w:r w:rsidR="00A60C8E" w:rsidRPr="00342ED9">
        <w:rPr>
          <w:rFonts w:cs="Times New Roman"/>
        </w:rPr>
        <w:t xml:space="preserve">is </w:t>
      </w:r>
      <w:r w:rsidR="00923D39" w:rsidRPr="00342ED9">
        <w:rPr>
          <w:rFonts w:cs="Times New Roman"/>
        </w:rPr>
        <w:t>the</w:t>
      </w:r>
      <w:r w:rsidR="009D3363" w:rsidRPr="00342ED9">
        <w:rPr>
          <w:rFonts w:cs="Times New Roman"/>
        </w:rPr>
        <w:t xml:space="preserve"> function of a Bernoulli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3B6656" w:rsidRPr="003E760E" w14:paraId="3B63C20C" w14:textId="77777777" w:rsidTr="00215D23">
        <w:tc>
          <w:tcPr>
            <w:tcW w:w="802" w:type="dxa"/>
          </w:tcPr>
          <w:p w14:paraId="45DAB0B6" w14:textId="77777777" w:rsidR="003B6656" w:rsidRPr="003E760E" w:rsidRDefault="003B6656" w:rsidP="00215D23">
            <w:pPr>
              <w:rPr>
                <w:rFonts w:cs="Times New Roman"/>
              </w:rPr>
            </w:pPr>
          </w:p>
        </w:tc>
        <w:tc>
          <w:tcPr>
            <w:tcW w:w="6696" w:type="dxa"/>
          </w:tcPr>
          <w:p w14:paraId="71BA0CA8" w14:textId="5D90FC1C" w:rsidR="003B6656" w:rsidRPr="003E760E" w:rsidRDefault="00A449BA"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r>
                  <w:rPr>
                    <w:rFonts w:ascii="Cambria Math" w:hAnsi="Cambria Math" w:cs="Times New Roman"/>
                  </w:rPr>
                  <m:t>)</m:t>
                </m:r>
              </m:oMath>
            </m:oMathPara>
          </w:p>
        </w:tc>
        <w:tc>
          <w:tcPr>
            <w:tcW w:w="1142" w:type="dxa"/>
            <w:vAlign w:val="center"/>
          </w:tcPr>
          <w:p w14:paraId="0984815F" w14:textId="2AB5A803" w:rsidR="003B6656" w:rsidRPr="003E760E" w:rsidRDefault="003B6656" w:rsidP="00215D23">
            <w:pPr>
              <w:jc w:val="center"/>
              <w:rPr>
                <w:rFonts w:cs="Times New Roman"/>
              </w:rPr>
            </w:pPr>
            <w:r w:rsidRPr="003E760E">
              <w:rPr>
                <w:rFonts w:cs="Times New Roman"/>
              </w:rPr>
              <w:t xml:space="preserve">Eq. </w:t>
            </w:r>
            <w:r w:rsidR="00DD74D2" w:rsidRPr="003E760E">
              <w:rPr>
                <w:rFonts w:cs="Times New Roman"/>
              </w:rPr>
              <w:t>4</w:t>
            </w:r>
          </w:p>
        </w:tc>
      </w:tr>
    </w:tbl>
    <w:p w14:paraId="75B3332A" w14:textId="77777777" w:rsidR="00CB7091" w:rsidRPr="003E760E" w:rsidRDefault="00CB7091" w:rsidP="00A60C8E">
      <w:pPr>
        <w:spacing w:line="480" w:lineRule="auto"/>
        <w:rPr>
          <w:rFonts w:cs="Times New Roman"/>
        </w:rPr>
      </w:pPr>
    </w:p>
    <w:p w14:paraId="450DAD02" w14:textId="329A0A6C" w:rsidR="00E042EF" w:rsidRPr="00342ED9" w:rsidRDefault="000F6BEE" w:rsidP="00A60C8E">
      <w:pPr>
        <w:spacing w:line="480" w:lineRule="auto"/>
        <w:rPr>
          <w:rFonts w:eastAsiaTheme="minorEastAsia" w:cs="Times New Roman"/>
          <w:iCs/>
        </w:rPr>
      </w:pPr>
      <w:r w:rsidRPr="00342ED9">
        <w:rPr>
          <w:rFonts w:cs="Times New Roman"/>
        </w:rPr>
        <w:t>w</w:t>
      </w:r>
      <w:r w:rsidR="00CB7091" w:rsidRPr="00342ED9">
        <w:rPr>
          <w:rFonts w:cs="Times New Roman"/>
        </w:rPr>
        <w:t xml:space="preserve">here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CB7091" w:rsidRPr="00342ED9">
        <w:rPr>
          <w:rFonts w:eastAsiaTheme="minorEastAsia" w:cs="Times New Roman"/>
          <w:iCs/>
        </w:rPr>
        <w:t xml:space="preserve"> is the pr</w:t>
      </w:r>
      <w:r w:rsidR="00C453FB" w:rsidRPr="00342ED9">
        <w:rPr>
          <w:rFonts w:eastAsiaTheme="minorEastAsia" w:cs="Times New Roman"/>
          <w:iCs/>
        </w:rPr>
        <w:t xml:space="preserve">oportion of </w:t>
      </w:r>
      <w:r w:rsidR="00190291" w:rsidRPr="00342ED9">
        <w:rPr>
          <w:rFonts w:eastAsiaTheme="minorEastAsia" w:cs="Times New Roman"/>
          <w:iCs/>
        </w:rPr>
        <w:t xml:space="preserve">true flight locations among all </w:t>
      </w:r>
      <w:r w:rsidR="00C453FB" w:rsidRPr="00342ED9">
        <w:rPr>
          <w:rFonts w:eastAsiaTheme="minorEastAsia" w:cs="Times New Roman"/>
          <w:iCs/>
        </w:rPr>
        <w:t xml:space="preserve">potential flight locations. As </w:t>
      </w:r>
      <w:r w:rsidR="007E4D9D" w:rsidRPr="00342ED9">
        <w:rPr>
          <w:rFonts w:eastAsiaTheme="minorEastAsia" w:cs="Times New Roman"/>
          <w:iCs/>
        </w:rPr>
        <w:t xml:space="preserve">the programming language we used (i.e., </w:t>
      </w:r>
      <w:r w:rsidR="00DD74D2" w:rsidRPr="00342ED9">
        <w:rPr>
          <w:rFonts w:eastAsiaTheme="minorEastAsia" w:cs="Times New Roman"/>
          <w:iCs/>
        </w:rPr>
        <w:t>Stan</w:t>
      </w:r>
      <w:r w:rsidR="007E4D9D" w:rsidRPr="00342ED9">
        <w:rPr>
          <w:rFonts w:eastAsiaTheme="minorEastAsia" w:cs="Times New Roman"/>
          <w:iCs/>
        </w:rPr>
        <w:t>)</w:t>
      </w:r>
      <w:r w:rsidR="00DD74D2" w:rsidRPr="00342ED9">
        <w:rPr>
          <w:rFonts w:eastAsiaTheme="minorEastAsia" w:cs="Times New Roman"/>
          <w:iCs/>
        </w:rPr>
        <w:t xml:space="preserve"> does not support sampling discrete parameters, we </w:t>
      </w:r>
      <w:r w:rsidR="007E4D9D" w:rsidRPr="00342ED9">
        <w:rPr>
          <w:rFonts w:eastAsiaTheme="minorEastAsia" w:cs="Times New Roman"/>
          <w:iCs/>
        </w:rPr>
        <w:t xml:space="preserve">expressed Eq. 4 </w:t>
      </w:r>
      <w:r w:rsidR="00222CDA" w:rsidRPr="00342ED9">
        <w:rPr>
          <w:rFonts w:eastAsiaTheme="minorEastAsia" w:cs="Times New Roman"/>
          <w:iCs/>
        </w:rPr>
        <w:t>through</w:t>
      </w:r>
      <w:r w:rsidR="00DD74D2" w:rsidRPr="00342ED9">
        <w:rPr>
          <w:rFonts w:eastAsiaTheme="minorEastAsia" w:cs="Times New Roman"/>
          <w:iCs/>
        </w:rPr>
        <w:t xml:space="preserve"> </w:t>
      </w:r>
      <w:r w:rsidR="00A575E2" w:rsidRPr="00342ED9">
        <w:rPr>
          <w:rFonts w:eastAsiaTheme="minorEastAsia" w:cs="Times New Roman"/>
          <w:iCs/>
        </w:rPr>
        <w:t>a</w:t>
      </w:r>
      <w:r w:rsidR="00DD74D2" w:rsidRPr="00342ED9">
        <w:rPr>
          <w:rFonts w:eastAsiaTheme="minorEastAsia" w:cs="Times New Roman"/>
          <w:iCs/>
        </w:rPr>
        <w:t xml:space="preserve"> latent discrete parameterization</w:t>
      </w:r>
      <w:r w:rsidR="00E042EF" w:rsidRPr="00342ED9">
        <w:rPr>
          <w:rFonts w:eastAsiaTheme="minorEastAsia" w:cs="Times New Roman"/>
          <w:iCs/>
        </w:rPr>
        <w:t xml:space="preserve"> described in</w:t>
      </w:r>
      <w:r w:rsidR="00D7495B" w:rsidRPr="00342ED9">
        <w:rPr>
          <w:rFonts w:eastAsiaTheme="minorEastAsia" w:cs="Times New Roman"/>
          <w:iCs/>
        </w:rPr>
        <w:t xml:space="preserve"> Stan Development Team (2024)</w:t>
      </w:r>
      <w:r w:rsidR="00E042EF" w:rsidRPr="00342ED9">
        <w:rPr>
          <w:rFonts w:eastAsiaTheme="minorEastAsia" w:cs="Times New Roman"/>
          <w:iCs/>
        </w:rPr>
        <w:t>.</w:t>
      </w:r>
    </w:p>
    <w:p w14:paraId="150856C9" w14:textId="0D072752" w:rsidR="00A60C8E" w:rsidRPr="003E760E" w:rsidRDefault="007767FC" w:rsidP="00923D39">
      <w:pPr>
        <w:spacing w:line="480" w:lineRule="auto"/>
        <w:ind w:firstLine="720"/>
        <w:rPr>
          <w:rFonts w:eastAsiaTheme="minorEastAsia" w:cs="Times New Roman"/>
          <w:iCs/>
        </w:rPr>
      </w:pPr>
      <w:r w:rsidRPr="003E760E">
        <w:rPr>
          <w:rFonts w:eastAsiaTheme="minorEastAsia" w:cs="Times New Roman"/>
          <w:iCs/>
        </w:rPr>
        <w:t xml:space="preserve">All parameters </w:t>
      </w:r>
      <w:r w:rsidR="00797DD4" w:rsidRPr="003E760E">
        <w:rPr>
          <w:rFonts w:eastAsiaTheme="minorEastAsia" w:cs="Times New Roman"/>
          <w:iCs/>
        </w:rPr>
        <w:t xml:space="preserve">in the model </w:t>
      </w:r>
      <w:r w:rsidR="00823943" w:rsidRPr="003E760E">
        <w:rPr>
          <w:rFonts w:eastAsiaTheme="minorEastAsia" w:cs="Times New Roman"/>
          <w:iCs/>
        </w:rPr>
        <w:t>received</w:t>
      </w:r>
      <w:r w:rsidR="00797DD4" w:rsidRPr="003E760E">
        <w:rPr>
          <w:rFonts w:eastAsiaTheme="minorEastAsia" w:cs="Times New Roman"/>
          <w:iCs/>
        </w:rPr>
        <w:t xml:space="preserve"> vague priors</w:t>
      </w:r>
      <w:r w:rsidR="00083026" w:rsidRPr="003E760E">
        <w:rPr>
          <w:rFonts w:eastAsiaTheme="minorEastAsia" w:cs="Times New Roman"/>
          <w:iCs/>
        </w:rPr>
        <w:t>.</w:t>
      </w:r>
      <w:r w:rsidR="00670C05" w:rsidRPr="003E760E">
        <w:rPr>
          <w:rFonts w:eastAsiaTheme="minorEastAsia" w:cs="Times New Roman"/>
          <w:iCs/>
        </w:rPr>
        <w:t xml:space="preserve"> </w:t>
      </w:r>
      <w:r w:rsidR="00D54EBC" w:rsidRPr="003E760E">
        <w:rPr>
          <w:rFonts w:eastAsiaTheme="minorEastAsia" w:cs="Times New Roman"/>
          <w:iCs/>
        </w:rPr>
        <w:t xml:space="preserve">The </w:t>
      </w:r>
      <w:r w:rsidR="00D54EBC" w:rsidRPr="003E760E">
        <w:rPr>
          <w:rFonts w:eastAsiaTheme="minorEastAsia" w:cs="Times New Roman"/>
        </w:rPr>
        <w:t xml:space="preserve">measurement bias in the data,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D54EBC" w:rsidRPr="003E760E">
        <w:rPr>
          <w:rFonts w:eastAsiaTheme="minorEastAsia" w:cs="Times New Roman"/>
          <w:iCs/>
        </w:rPr>
        <w:t xml:space="preserve">, and </w:t>
      </w:r>
      <w:r w:rsidR="00BE4100" w:rsidRPr="003E760E">
        <w:rPr>
          <w:rFonts w:eastAsiaTheme="minorEastAsia" w:cs="Times New Roman"/>
          <w:iCs/>
        </w:rPr>
        <w:t xml:space="preserve">location parameter for the flight distribution,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r>
          <w:rPr>
            <w:rFonts w:ascii="Cambria Math" w:hAnsi="Cambria Math" w:cs="Times New Roman"/>
          </w:rPr>
          <m:t>,</m:t>
        </m:r>
      </m:oMath>
      <w:r w:rsidR="00BE4100" w:rsidRPr="003E760E">
        <w:rPr>
          <w:rFonts w:eastAsiaTheme="minorEastAsia" w:cs="Times New Roman"/>
          <w:iCs/>
        </w:rPr>
        <w:t xml:space="preserve"> </w:t>
      </w:r>
      <w:r w:rsidR="00823943" w:rsidRPr="003E760E">
        <w:rPr>
          <w:rFonts w:eastAsiaTheme="minorEastAsia" w:cs="Times New Roman"/>
          <w:iCs/>
        </w:rPr>
        <w:t>both received</w:t>
      </w:r>
      <w:r w:rsidR="00BE4100" w:rsidRPr="003E760E">
        <w:rPr>
          <w:rFonts w:eastAsiaTheme="minorEastAsia" w:cs="Times New Roman"/>
          <w:iCs/>
        </w:rPr>
        <w:t xml:space="preserve"> </w:t>
      </w:r>
      <w:r w:rsidR="00F129B3" w:rsidRPr="003E760E">
        <w:rPr>
          <w:rFonts w:eastAsiaTheme="minorEastAsia" w:cs="Times New Roman"/>
          <w:iCs/>
        </w:rPr>
        <w:t>normal priors with mean 0 and standard deviation 1.</w:t>
      </w:r>
      <w:r w:rsidR="00F129B3" w:rsidRPr="003E760E">
        <w:rPr>
          <w:rFonts w:eastAsiaTheme="minorEastAsia" w:cs="Times New Roman"/>
        </w:rPr>
        <w:t xml:space="preserve"> The standard deviation of the measurement error, </w:t>
      </w:r>
      <m:oMath>
        <m:sSub>
          <m:sSubPr>
            <m:ctrlPr>
              <w:rPr>
                <w:rFonts w:ascii="Cambria Math" w:eastAsiaTheme="minorEastAsia" w:hAnsi="Cambria Math"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oMath>
      <w:r w:rsidR="00F129B3" w:rsidRPr="003E760E">
        <w:rPr>
          <w:rFonts w:eastAsiaTheme="minorEastAsia" w:cs="Times New Roman"/>
        </w:rPr>
        <w:t xml:space="preserve">, </w:t>
      </w:r>
      <w:r w:rsidR="00A86542" w:rsidRPr="003E760E">
        <w:rPr>
          <w:rFonts w:eastAsiaTheme="minorEastAsia" w:cs="Times New Roman"/>
        </w:rPr>
        <w:t xml:space="preserve">and the scale parameter for the flight </w:t>
      </w:r>
      <w:r w:rsidR="00251B56" w:rsidRPr="003E760E">
        <w:rPr>
          <w:rFonts w:eastAsiaTheme="minorEastAsia" w:cs="Times New Roman"/>
        </w:rPr>
        <w:t xml:space="preserve">distribution,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r>
          <w:rPr>
            <w:rFonts w:ascii="Cambria Math" w:hAnsi="Cambria Math" w:cs="Times New Roman"/>
          </w:rPr>
          <m:t>,</m:t>
        </m:r>
      </m:oMath>
      <w:r w:rsidR="00337EBC" w:rsidRPr="003E760E">
        <w:rPr>
          <w:rFonts w:eastAsiaTheme="minorEastAsia" w:cs="Times New Roman"/>
          <w:iCs/>
        </w:rPr>
        <w:t xml:space="preserve"> </w:t>
      </w:r>
      <w:r w:rsidR="00823943" w:rsidRPr="003E760E">
        <w:rPr>
          <w:rFonts w:eastAsiaTheme="minorEastAsia" w:cs="Times New Roman"/>
          <w:iCs/>
        </w:rPr>
        <w:t>both received</w:t>
      </w:r>
      <w:r w:rsidR="00337EBC" w:rsidRPr="003E760E">
        <w:rPr>
          <w:rFonts w:eastAsiaTheme="minorEastAsia" w:cs="Times New Roman"/>
          <w:iCs/>
        </w:rPr>
        <w:t xml:space="preserve"> half-normal priors </w:t>
      </w:r>
      <w:r w:rsidR="007D6EE9" w:rsidRPr="003E760E">
        <w:rPr>
          <w:rFonts w:eastAsiaTheme="minorEastAsia" w:cs="Times New Roman"/>
          <w:iCs/>
        </w:rPr>
        <w:t xml:space="preserve">with mean 0 and standard deviation 1. The </w:t>
      </w:r>
      <w:r w:rsidR="00190291" w:rsidRPr="003E760E">
        <w:rPr>
          <w:rFonts w:eastAsiaTheme="minorEastAsia" w:cs="Times New Roman"/>
          <w:iCs/>
        </w:rPr>
        <w:t xml:space="preserve">proportion of true flight locations among all potential flight locations,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190291" w:rsidRPr="003E760E">
        <w:rPr>
          <w:rFonts w:eastAsiaTheme="minorEastAsia" w:cs="Times New Roman"/>
          <w:iCs/>
        </w:rPr>
        <w:t xml:space="preserve">, </w:t>
      </w:r>
      <w:r w:rsidR="00823943" w:rsidRPr="003E760E">
        <w:rPr>
          <w:rFonts w:eastAsiaTheme="minorEastAsia" w:cs="Times New Roman"/>
          <w:iCs/>
        </w:rPr>
        <w:t>received</w:t>
      </w:r>
      <w:r w:rsidR="00190291" w:rsidRPr="003E760E">
        <w:rPr>
          <w:rFonts w:eastAsiaTheme="minorEastAsia" w:cs="Times New Roman"/>
          <w:iCs/>
        </w:rPr>
        <w:t xml:space="preserve"> </w:t>
      </w:r>
      <w:r w:rsidR="002F3375" w:rsidRPr="003E760E">
        <w:rPr>
          <w:rFonts w:eastAsiaTheme="minorEastAsia" w:cs="Times New Roman"/>
          <w:iCs/>
        </w:rPr>
        <w:t xml:space="preserve">a beta distribution prior </w:t>
      </w:r>
      <w:r w:rsidR="002D4931" w:rsidRPr="003E760E">
        <w:rPr>
          <w:rFonts w:eastAsiaTheme="minorEastAsia" w:cs="Times New Roman"/>
          <w:iCs/>
        </w:rPr>
        <w:t xml:space="preserve">where both the </w:t>
      </w:r>
      <w:r w:rsidR="002D4931" w:rsidRPr="00342ED9">
        <w:rPr>
          <w:rFonts w:eastAsiaTheme="minorEastAsia" w:cs="Times New Roman"/>
          <w:iCs/>
        </w:rPr>
        <w:t xml:space="preserve">α </w:t>
      </w:r>
      <w:r w:rsidR="002D4931" w:rsidRPr="003E760E">
        <w:rPr>
          <w:rFonts w:eastAsiaTheme="minorEastAsia" w:cs="Times New Roman"/>
          <w:iCs/>
        </w:rPr>
        <w:t>and</w:t>
      </w:r>
      <w:r w:rsidR="002D4931" w:rsidRPr="00342ED9">
        <w:rPr>
          <w:rFonts w:eastAsiaTheme="minorEastAsia" w:cs="Times New Roman"/>
          <w:iCs/>
        </w:rPr>
        <w:t xml:space="preserve"> β </w:t>
      </w:r>
      <w:r w:rsidR="002D4931" w:rsidRPr="003E760E">
        <w:rPr>
          <w:rFonts w:eastAsiaTheme="minorEastAsia" w:cs="Times New Roman"/>
          <w:iCs/>
        </w:rPr>
        <w:t>shape parameters were set to 2.</w:t>
      </w:r>
      <w:r w:rsidR="000B2473" w:rsidRPr="003E760E">
        <w:rPr>
          <w:rFonts w:eastAsiaTheme="minorEastAsia" w:cs="Times New Roman"/>
          <w:iCs/>
        </w:rPr>
        <w:t xml:space="preserve"> The degrees of freedom </w:t>
      </w:r>
      <w:r w:rsidR="002A2115" w:rsidRPr="003E760E">
        <w:rPr>
          <w:rFonts w:eastAsiaTheme="minorEastAsia" w:cs="Times New Roman"/>
          <w:iCs/>
        </w:rPr>
        <w:t>in the measurement error distribution,</w:t>
      </w:r>
      <w:r w:rsidR="002A2115" w:rsidRPr="00342ED9">
        <w:rPr>
          <w:rFonts w:eastAsiaTheme="minorEastAsia" w:cs="Times New Roman"/>
          <w:iCs/>
        </w:rPr>
        <w:t xml:space="preserve"> </w:t>
      </w:r>
      <m:oMath>
        <m:sSub>
          <m:sSubPr>
            <m:ctrlPr>
              <w:rPr>
                <w:rFonts w:ascii="Cambria Math" w:hAnsi="Cambria Math" w:cs="Times New Roman"/>
                <w:i/>
                <w:iCs/>
              </w:rPr>
            </m:ctrlPr>
          </m:sSubPr>
          <m:e>
            <m:r>
              <w:rPr>
                <w:rFonts w:ascii="Cambria Math" w:hAnsi="Cambria Math" w:cs="Times New Roman"/>
              </w:rPr>
              <m:t>ν</m:t>
            </m:r>
          </m:e>
          <m:sub>
            <m:r>
              <w:rPr>
                <w:rFonts w:ascii="Cambria Math" w:hAnsi="Cambria Math" w:cs="Times New Roman"/>
              </w:rPr>
              <m:t>ε</m:t>
            </m:r>
          </m:sub>
        </m:sSub>
      </m:oMath>
      <w:r w:rsidR="002A2115" w:rsidRPr="003E760E">
        <w:rPr>
          <w:rFonts w:eastAsiaTheme="minorEastAsia" w:cs="Times New Roman"/>
          <w:iCs/>
        </w:rPr>
        <w:t xml:space="preserve">, received a </w:t>
      </w:r>
      <w:r w:rsidR="00943A94" w:rsidRPr="003E760E">
        <w:rPr>
          <w:rFonts w:eastAsiaTheme="minorEastAsia" w:cs="Times New Roman"/>
          <w:iCs/>
        </w:rPr>
        <w:t xml:space="preserve">gamma distribution </w:t>
      </w:r>
      <w:r w:rsidR="00943A94" w:rsidRPr="003E760E">
        <w:rPr>
          <w:rFonts w:eastAsiaTheme="minorEastAsia" w:cs="Times New Roman"/>
          <w:iCs/>
        </w:rPr>
        <w:lastRenderedPageBreak/>
        <w:t>prior</w:t>
      </w:r>
      <w:r w:rsidR="00EB7A5F" w:rsidRPr="003E760E">
        <w:rPr>
          <w:rFonts w:eastAsiaTheme="minorEastAsia" w:cs="Times New Roman"/>
          <w:iCs/>
        </w:rPr>
        <w:t xml:space="preserve"> with an</w:t>
      </w:r>
      <w:r w:rsidR="00EB7A5F" w:rsidRPr="00342ED9">
        <w:rPr>
          <w:rFonts w:eastAsiaTheme="minorEastAsia" w:cs="Times New Roman"/>
          <w:iCs/>
        </w:rPr>
        <w:t xml:space="preserve"> α </w:t>
      </w:r>
      <w:r w:rsidR="00EB7A5F" w:rsidRPr="003E760E">
        <w:rPr>
          <w:rFonts w:eastAsiaTheme="minorEastAsia" w:cs="Times New Roman"/>
          <w:iCs/>
        </w:rPr>
        <w:t>of</w:t>
      </w:r>
      <w:r w:rsidR="00EB7A5F" w:rsidRPr="00342ED9">
        <w:rPr>
          <w:rFonts w:eastAsiaTheme="minorEastAsia" w:cs="Times New Roman"/>
          <w:iCs/>
        </w:rPr>
        <w:t xml:space="preserve"> 2 </w:t>
      </w:r>
      <w:r w:rsidR="00EB7A5F" w:rsidRPr="003E760E">
        <w:rPr>
          <w:rFonts w:eastAsiaTheme="minorEastAsia" w:cs="Times New Roman"/>
          <w:iCs/>
        </w:rPr>
        <w:t>and a</w:t>
      </w:r>
      <w:r w:rsidR="00EB7A5F" w:rsidRPr="00342ED9">
        <w:rPr>
          <w:rFonts w:eastAsiaTheme="minorEastAsia" w:cs="Times New Roman"/>
          <w:iCs/>
        </w:rPr>
        <w:t xml:space="preserve"> β</w:t>
      </w:r>
      <w:r w:rsidR="00F023D6" w:rsidRPr="00342ED9">
        <w:rPr>
          <w:rFonts w:eastAsiaTheme="minorEastAsia" w:cs="Times New Roman"/>
          <w:iCs/>
        </w:rPr>
        <w:t xml:space="preserve"> </w:t>
      </w:r>
      <w:r w:rsidR="00F023D6" w:rsidRPr="003E760E">
        <w:rPr>
          <w:rFonts w:eastAsiaTheme="minorEastAsia" w:cs="Times New Roman"/>
          <w:iCs/>
        </w:rPr>
        <w:t>of 0.1, following suggestions for vague priors of</w:t>
      </w:r>
      <w:r w:rsidR="00F023D6" w:rsidRPr="00342ED9">
        <w:rPr>
          <w:rFonts w:eastAsiaTheme="minorEastAsia" w:cs="Times New Roman"/>
          <w:iCs/>
        </w:rPr>
        <w:t xml:space="preserve"> </w:t>
      </w:r>
      <w:r w:rsidR="00F023D6" w:rsidRPr="00342ED9">
        <w:rPr>
          <w:rFonts w:eastAsiaTheme="minorEastAsia" w:cs="Times New Roman"/>
          <w:iCs/>
        </w:rPr>
        <w:sym w:font="Symbol" w:char="F06E"/>
      </w:r>
      <w:r w:rsidR="00F023D6" w:rsidRPr="00342ED9">
        <w:rPr>
          <w:rFonts w:eastAsiaTheme="minorEastAsia" w:cs="Times New Roman"/>
          <w:iCs/>
        </w:rPr>
        <w:t xml:space="preserve"> </w:t>
      </w:r>
      <w:r w:rsidR="00F023D6" w:rsidRPr="003E760E">
        <w:rPr>
          <w:rFonts w:eastAsiaTheme="minorEastAsia" w:cs="Times New Roman"/>
          <w:iCs/>
        </w:rPr>
        <w:t xml:space="preserve">in </w:t>
      </w:r>
      <w:r w:rsidR="009C5E59" w:rsidRPr="003E760E">
        <w:rPr>
          <w:rFonts w:eastAsiaTheme="minorEastAsia" w:cs="Times New Roman"/>
          <w:iCs/>
        </w:rPr>
        <w:t>Juárez and Steel (2010).</w:t>
      </w:r>
    </w:p>
    <w:p w14:paraId="7962C30E" w14:textId="3706A74F" w:rsidR="006927AD" w:rsidRPr="003E760E" w:rsidRDefault="00B83ECD" w:rsidP="00B83ECD">
      <w:pPr>
        <w:spacing w:line="480" w:lineRule="auto"/>
        <w:rPr>
          <w:rFonts w:eastAsiaTheme="minorEastAsia" w:cs="Times New Roman"/>
        </w:rPr>
      </w:pPr>
      <w:r w:rsidRPr="003E760E">
        <w:rPr>
          <w:rFonts w:eastAsiaTheme="minorEastAsia" w:cs="Times New Roman"/>
        </w:rPr>
        <w:tab/>
        <w:t>Season</w:t>
      </w:r>
      <w:r w:rsidR="00745CF0" w:rsidRPr="003E760E">
        <w:rPr>
          <w:rFonts w:eastAsiaTheme="minorEastAsia" w:cs="Times New Roman"/>
        </w:rPr>
        <w:t>,</w:t>
      </w:r>
      <w:r w:rsidRPr="003E760E">
        <w:rPr>
          <w:rFonts w:eastAsiaTheme="minorEastAsia" w:cs="Times New Roman"/>
        </w:rPr>
        <w:t xml:space="preserve"> age</w:t>
      </w:r>
      <w:r w:rsidR="00745CF0" w:rsidRPr="003E760E">
        <w:rPr>
          <w:rFonts w:eastAsiaTheme="minorEastAsia" w:cs="Times New Roman"/>
        </w:rPr>
        <w:t>, and sex</w:t>
      </w:r>
      <w:r w:rsidRPr="003E760E">
        <w:rPr>
          <w:rFonts w:eastAsiaTheme="minorEastAsia" w:cs="Times New Roman"/>
        </w:rPr>
        <w:t xml:space="preserve"> models received a similar formulation to the base model, with the only difference being the use of group-specific</w:t>
      </w:r>
      <w:r w:rsidR="005E00B7" w:rsidRPr="003E760E">
        <w:rPr>
          <w:rFonts w:eastAsiaTheme="minorEastAsia" w:cs="Times New Roman"/>
        </w:rPr>
        <w:t xml:space="preserve"> (</w:t>
      </w:r>
      <w:r w:rsidR="005E00B7" w:rsidRPr="003E760E">
        <w:rPr>
          <w:rFonts w:eastAsiaTheme="minorEastAsia" w:cs="Times New Roman"/>
          <w:i/>
          <w:iCs/>
        </w:rPr>
        <w:t>g</w:t>
      </w:r>
      <w:r w:rsidR="005E00B7" w:rsidRPr="003E760E">
        <w:rPr>
          <w:rFonts w:eastAsiaTheme="minorEastAsia" w:cs="Times New Roman"/>
        </w:rPr>
        <w:t>)</w:t>
      </w:r>
      <w:r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AD5CA1"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C333B3"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Pr="003E760E">
        <w:rPr>
          <w:rFonts w:eastAsiaTheme="minorEastAsia" w:cs="Times New Roman"/>
        </w:rPr>
        <w:t xml:space="preserve"> 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2D209B" w:rsidRPr="003E760E" w14:paraId="4EBEB0AD" w14:textId="77777777" w:rsidTr="00BA5E8B">
        <w:tc>
          <w:tcPr>
            <w:tcW w:w="802" w:type="dxa"/>
          </w:tcPr>
          <w:p w14:paraId="032520B6" w14:textId="77777777" w:rsidR="002D209B" w:rsidRPr="003E760E" w:rsidRDefault="002D209B" w:rsidP="00BA5E8B">
            <w:pPr>
              <w:rPr>
                <w:rFonts w:cs="Times New Roman"/>
              </w:rPr>
            </w:pPr>
          </w:p>
        </w:tc>
        <w:tc>
          <w:tcPr>
            <w:tcW w:w="6696" w:type="dxa"/>
          </w:tcPr>
          <w:p w14:paraId="4264AA27" w14:textId="65C57568" w:rsidR="002D209B" w:rsidRPr="003E760E" w:rsidRDefault="00A449BA" w:rsidP="00BA5E8B">
            <w:pPr>
              <w:rPr>
                <w:rFonts w:eastAsiaTheme="minorEastAsia"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f</m:t>
                        </m:r>
                      </m:sub>
                    </m:sSub>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Lognormal</m:t>
                </m:r>
                <m:d>
                  <m:dPr>
                    <m:ctrlPr>
                      <w:rPr>
                        <w:rFonts w:ascii="Cambria Math" w:hAnsi="Cambria Math" w:cs="Times New Roman"/>
                        <w:i/>
                      </w:rPr>
                    </m:ctrlPr>
                  </m:dPr>
                  <m:e>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e>
                </m:d>
              </m:oMath>
            </m:oMathPara>
          </w:p>
          <w:p w14:paraId="2AE07150" w14:textId="77777777" w:rsidR="002D209B" w:rsidRPr="003E760E" w:rsidRDefault="002D209B" w:rsidP="00BA5E8B">
            <w:pPr>
              <w:rPr>
                <w:rFonts w:cs="Times New Roman"/>
              </w:rPr>
            </w:pPr>
          </w:p>
        </w:tc>
        <w:tc>
          <w:tcPr>
            <w:tcW w:w="1142" w:type="dxa"/>
            <w:vAlign w:val="center"/>
          </w:tcPr>
          <w:p w14:paraId="7F67DE0E" w14:textId="402C9AF9" w:rsidR="002D209B" w:rsidRPr="003E760E" w:rsidRDefault="002D209B" w:rsidP="00BA5E8B">
            <w:pPr>
              <w:jc w:val="center"/>
              <w:rPr>
                <w:rFonts w:cs="Times New Roman"/>
              </w:rPr>
            </w:pPr>
            <w:r w:rsidRPr="003E760E">
              <w:rPr>
                <w:rFonts w:cs="Times New Roman"/>
              </w:rPr>
              <w:t xml:space="preserve">Eq. </w:t>
            </w:r>
            <w:r w:rsidR="00011512" w:rsidRPr="003E760E">
              <w:rPr>
                <w:rFonts w:cs="Times New Roman"/>
              </w:rPr>
              <w:t>5</w:t>
            </w:r>
          </w:p>
        </w:tc>
      </w:tr>
    </w:tbl>
    <w:p w14:paraId="5A6A32BA" w14:textId="77777777" w:rsidR="002D209B" w:rsidRPr="003E760E" w:rsidRDefault="002D209B" w:rsidP="00B83ECD">
      <w:pPr>
        <w:spacing w:line="480" w:lineRule="auto"/>
        <w:rPr>
          <w:rFonts w:eastAsiaTheme="minorEastAsia"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
        <w:gridCol w:w="6696"/>
        <w:gridCol w:w="1142"/>
      </w:tblGrid>
      <w:tr w:rsidR="00011512" w:rsidRPr="003E760E" w14:paraId="4B3F68EE" w14:textId="77777777" w:rsidTr="006757B1">
        <w:trPr>
          <w:trHeight w:val="369"/>
        </w:trPr>
        <w:tc>
          <w:tcPr>
            <w:tcW w:w="802" w:type="dxa"/>
          </w:tcPr>
          <w:p w14:paraId="6BFA2F4D" w14:textId="77777777" w:rsidR="00011512" w:rsidRPr="003E760E" w:rsidRDefault="00011512" w:rsidP="00215D23">
            <w:pPr>
              <w:rPr>
                <w:rFonts w:cs="Times New Roman"/>
              </w:rPr>
            </w:pPr>
          </w:p>
        </w:tc>
        <w:tc>
          <w:tcPr>
            <w:tcW w:w="6696" w:type="dxa"/>
          </w:tcPr>
          <w:p w14:paraId="77F59887" w14:textId="56557D0F" w:rsidR="00011512" w:rsidRPr="003E760E" w:rsidRDefault="00A449BA" w:rsidP="00215D23">
            <w:pPr>
              <w:rPr>
                <w:rFonts w:eastAsiaTheme="minorEastAsia" w:cs="Times New Roman"/>
              </w:rPr>
            </w:pPr>
            <m:oMathPara>
              <m:oMath>
                <m:sSub>
                  <m:sSubPr>
                    <m:ctrlPr>
                      <w:rPr>
                        <w:rFonts w:ascii="Cambria Math" w:hAnsi="Cambria Math" w:cs="Times New Roman"/>
                        <w:iCs/>
                      </w:rPr>
                    </m:ctrlPr>
                  </m:sSubPr>
                  <m:e>
                    <m:r>
                      <w:rPr>
                        <w:rFonts w:ascii="Cambria Math" w:hAnsi="Cambria Math" w:cs="Times New Roman"/>
                      </w:rPr>
                      <m:t>Flight</m:t>
                    </m:r>
                  </m:e>
                  <m:sub>
                    <m:r>
                      <w:rPr>
                        <w:rFonts w:ascii="Cambria Math" w:hAnsi="Cambria Math" w:cs="Times New Roman"/>
                      </w:rPr>
                      <m:t>i</m:t>
                    </m:r>
                  </m:sub>
                </m:sSub>
                <m:r>
                  <w:rPr>
                    <w:rFonts w:ascii="Cambria Math" w:hAnsi="Cambria Math" w:cs="Times New Roman"/>
                  </w:rPr>
                  <m:t xml:space="preserve">~ </m:t>
                </m:r>
                <m:r>
                  <m:rPr>
                    <m:sty m:val="p"/>
                  </m:rPr>
                  <w:rPr>
                    <w:rFonts w:ascii="Cambria Math" w:hAnsi="Cambria Math" w:cs="Times New Roman"/>
                  </w:rPr>
                  <m:t>Bernoulli</m:t>
                </m:r>
                <m:r>
                  <w:rPr>
                    <w:rFonts w:ascii="Cambria Math" w:hAnsi="Cambria Math" w:cs="Times New Roman"/>
                  </w:rPr>
                  <m:t>(</m:t>
                </m:r>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r>
                  <w:rPr>
                    <w:rFonts w:ascii="Cambria Math" w:hAnsi="Cambria Math" w:cs="Times New Roman"/>
                  </w:rPr>
                  <m:t>)</m:t>
                </m:r>
              </m:oMath>
            </m:oMathPara>
          </w:p>
        </w:tc>
        <w:tc>
          <w:tcPr>
            <w:tcW w:w="1142" w:type="dxa"/>
            <w:vAlign w:val="center"/>
          </w:tcPr>
          <w:p w14:paraId="23E9611D" w14:textId="03666277" w:rsidR="00011512" w:rsidRPr="003E760E" w:rsidRDefault="00011512" w:rsidP="00215D23">
            <w:pPr>
              <w:jc w:val="center"/>
              <w:rPr>
                <w:rFonts w:cs="Times New Roman"/>
              </w:rPr>
            </w:pPr>
            <w:r w:rsidRPr="003E760E">
              <w:rPr>
                <w:rFonts w:cs="Times New Roman"/>
              </w:rPr>
              <w:t>Eq. 6</w:t>
            </w:r>
          </w:p>
        </w:tc>
      </w:tr>
    </w:tbl>
    <w:p w14:paraId="62547457" w14:textId="77777777" w:rsidR="00011512" w:rsidRPr="003E760E" w:rsidRDefault="00011512" w:rsidP="00B83ECD">
      <w:pPr>
        <w:spacing w:line="480" w:lineRule="auto"/>
        <w:rPr>
          <w:rFonts w:eastAsiaTheme="minorEastAsia" w:cs="Times New Roman"/>
        </w:rPr>
      </w:pPr>
    </w:p>
    <w:p w14:paraId="50596B19" w14:textId="6380E34F" w:rsidR="00DB5C13" w:rsidRPr="003E760E" w:rsidRDefault="00B83ECD" w:rsidP="00B83ECD">
      <w:pPr>
        <w:spacing w:line="480" w:lineRule="auto"/>
        <w:rPr>
          <w:rFonts w:eastAsiaTheme="minorEastAsia" w:cs="Times New Roman"/>
        </w:rPr>
      </w:pPr>
      <w:r w:rsidRPr="003E760E">
        <w:rPr>
          <w:rFonts w:eastAsiaTheme="minorEastAsia" w:cs="Times New Roman"/>
        </w:rPr>
        <w:t>where the</w:t>
      </w:r>
      <w:r w:rsidR="00D87479" w:rsidRPr="003E760E">
        <w:rPr>
          <w:rFonts w:eastAsiaTheme="minorEastAsia" w:cs="Times New Roman"/>
        </w:rPr>
        <w:t xml:space="preserve">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iCs/>
        </w:rPr>
        <w:t xml:space="preserve">, </w:t>
      </w:r>
      <m:oMath>
        <m:sSub>
          <m:sSubPr>
            <m:ctrlPr>
              <w:rPr>
                <w:rFonts w:ascii="Cambria Math" w:hAnsi="Cambria Math" w:cs="Times New Roman"/>
                <w:i/>
              </w:rPr>
            </m:ctrlPr>
          </m:sSubPr>
          <m:e>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e>
          <m:sub>
            <m:r>
              <w:rPr>
                <w:rFonts w:ascii="Cambria Math" w:hAnsi="Cambria Math" w:cs="Times New Roman"/>
              </w:rPr>
              <m:t>g</m:t>
            </m:r>
          </m:sub>
        </m:sSub>
      </m:oMath>
      <w:r w:rsidR="00096ED9" w:rsidRPr="003E760E">
        <w:rPr>
          <w:rFonts w:eastAsiaTheme="minorEastAsia" w:cs="Times New Roman"/>
        </w:rPr>
        <w:t xml:space="preserve">, </w:t>
      </w:r>
      <w:r w:rsidR="00174A38" w:rsidRPr="003E760E">
        <w:rPr>
          <w:rFonts w:eastAsiaTheme="minorEastAsia" w:cs="Times New Roman"/>
        </w:rPr>
        <w:t xml:space="preserve">and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rPr>
        <w:t xml:space="preserve"> parameters were dependent on the season</w:t>
      </w:r>
      <w:r w:rsidR="003821AB" w:rsidRPr="003E760E">
        <w:rPr>
          <w:rFonts w:eastAsiaTheme="minorEastAsia" w:cs="Times New Roman"/>
        </w:rPr>
        <w:t>,</w:t>
      </w:r>
      <w:r w:rsidRPr="003E760E">
        <w:rPr>
          <w:rFonts w:eastAsiaTheme="minorEastAsia" w:cs="Times New Roman"/>
        </w:rPr>
        <w:t xml:space="preserve"> age</w:t>
      </w:r>
      <w:r w:rsidR="003821AB" w:rsidRPr="003E760E">
        <w:rPr>
          <w:rFonts w:eastAsiaTheme="minorEastAsia" w:cs="Times New Roman"/>
        </w:rPr>
        <w:t>, or sex</w:t>
      </w:r>
      <w:r w:rsidRPr="003E760E">
        <w:rPr>
          <w:rFonts w:eastAsiaTheme="minorEastAsia" w:cs="Times New Roman"/>
        </w:rPr>
        <w:t xml:space="preserve"> class </w:t>
      </w:r>
      <w:r w:rsidR="002C5E37" w:rsidRPr="003E760E">
        <w:rPr>
          <w:rFonts w:eastAsiaTheme="minorEastAsia" w:cs="Times New Roman"/>
        </w:rPr>
        <w:t>associated with any given altitude</w:t>
      </w:r>
      <w:r w:rsidRPr="003E760E">
        <w:rPr>
          <w:rFonts w:eastAsiaTheme="minorEastAsia" w:cs="Times New Roman"/>
        </w:rPr>
        <w:t xml:space="preserve"> observation. This </w:t>
      </w:r>
      <w:r w:rsidR="00DB5C13" w:rsidRPr="003E760E">
        <w:rPr>
          <w:rFonts w:eastAsiaTheme="minorEastAsia" w:cs="Times New Roman"/>
        </w:rPr>
        <w:t>model structure allowed the distribution of flight altitudes to be estimated for each season</w:t>
      </w:r>
      <w:r w:rsidR="005F53CA" w:rsidRPr="003E760E">
        <w:rPr>
          <w:rFonts w:eastAsiaTheme="minorEastAsia" w:cs="Times New Roman"/>
        </w:rPr>
        <w:t>,</w:t>
      </w:r>
      <w:r w:rsidR="00DB5C13" w:rsidRPr="003E760E">
        <w:rPr>
          <w:rFonts w:eastAsiaTheme="minorEastAsia" w:cs="Times New Roman"/>
        </w:rPr>
        <w:t xml:space="preserve"> age</w:t>
      </w:r>
      <w:r w:rsidR="005F53CA" w:rsidRPr="003E760E">
        <w:rPr>
          <w:rFonts w:eastAsiaTheme="minorEastAsia" w:cs="Times New Roman"/>
        </w:rPr>
        <w:t>, and sex</w:t>
      </w:r>
      <w:r w:rsidR="00DB5C13" w:rsidRPr="003E760E">
        <w:rPr>
          <w:rFonts w:eastAsiaTheme="minorEastAsia" w:cs="Times New Roman"/>
        </w:rPr>
        <w:t xml:space="preserve"> class separately, but with shared inference of error terms</w:t>
      </w:r>
      <w:r w:rsidR="00631B3A"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ε</m:t>
            </m:r>
          </m:sub>
        </m:sSub>
      </m:oMath>
      <w:r w:rsidR="00E96D0C" w:rsidRPr="003E760E">
        <w:rPr>
          <w:rFonts w:eastAsiaTheme="minorEastAsia" w:cs="Times New Roman"/>
        </w:rPr>
        <w:t xml:space="preserve"> and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ε</m:t>
            </m:r>
          </m:sub>
        </m:sSub>
      </m:oMath>
      <w:r w:rsidR="0047743C" w:rsidRPr="003E760E">
        <w:rPr>
          <w:rFonts w:eastAsiaTheme="minorEastAsia" w:cs="Times New Roman"/>
          <w:iCs/>
        </w:rPr>
        <w:t xml:space="preserve"> </w:t>
      </w:r>
      <w:r w:rsidR="00BC4350" w:rsidRPr="003E760E">
        <w:rPr>
          <w:rFonts w:eastAsiaTheme="minorEastAsia" w:cs="Times New Roman"/>
        </w:rPr>
        <w:t xml:space="preserve">as we had no </w:t>
      </w:r>
      <w:r w:rsidR="00BC4350" w:rsidRPr="003E760E">
        <w:rPr>
          <w:rFonts w:eastAsiaTheme="minorEastAsia" w:cs="Times New Roman"/>
          <w:i/>
          <w:iCs/>
        </w:rPr>
        <w:t xml:space="preserve">a priori </w:t>
      </w:r>
      <w:r w:rsidR="00BC4350" w:rsidRPr="003E760E">
        <w:rPr>
          <w:rFonts w:eastAsiaTheme="minorEastAsia" w:cs="Times New Roman"/>
        </w:rPr>
        <w:t xml:space="preserve">reason to believe that GPS measurement error would change </w:t>
      </w:r>
      <w:r w:rsidR="00F72500" w:rsidRPr="003E760E">
        <w:rPr>
          <w:rFonts w:eastAsiaTheme="minorEastAsia" w:cs="Times New Roman"/>
        </w:rPr>
        <w:t>as a function of these classes</w:t>
      </w:r>
      <w:r w:rsidR="002C5E37" w:rsidRPr="003E760E">
        <w:rPr>
          <w:rFonts w:eastAsiaTheme="minorEastAsia" w:cs="Times New Roman"/>
        </w:rPr>
        <w:t>.</w:t>
      </w:r>
    </w:p>
    <w:p w14:paraId="58649792" w14:textId="7390FBE8" w:rsidR="0094724A" w:rsidRPr="003E760E" w:rsidRDefault="00632D86" w:rsidP="00B83ECD">
      <w:pPr>
        <w:spacing w:line="480" w:lineRule="auto"/>
        <w:rPr>
          <w:rFonts w:eastAsiaTheme="minorEastAsia" w:cs="Times New Roman"/>
        </w:rPr>
      </w:pPr>
      <w:r w:rsidRPr="003E760E">
        <w:rPr>
          <w:rFonts w:eastAsiaTheme="minorEastAsia" w:cs="Times New Roman"/>
        </w:rPr>
        <w:tab/>
      </w:r>
      <w:r w:rsidR="00090808" w:rsidRPr="003E760E">
        <w:rPr>
          <w:rFonts w:eastAsiaTheme="minorEastAsia" w:cs="Times New Roman"/>
        </w:rPr>
        <w:t xml:space="preserve">We implemented these models </w:t>
      </w:r>
      <w:r w:rsidR="008778C7" w:rsidRPr="003E760E">
        <w:rPr>
          <w:rFonts w:eastAsiaTheme="minorEastAsia" w:cs="Times New Roman"/>
        </w:rPr>
        <w:t>in a</w:t>
      </w:r>
      <w:r w:rsidR="00090808" w:rsidRPr="003E760E">
        <w:rPr>
          <w:rFonts w:eastAsiaTheme="minorEastAsia" w:cs="Times New Roman"/>
        </w:rPr>
        <w:t xml:space="preserve"> Bayesian </w:t>
      </w:r>
      <w:r w:rsidR="008778C7" w:rsidRPr="003E760E">
        <w:rPr>
          <w:rFonts w:eastAsiaTheme="minorEastAsia" w:cs="Times New Roman"/>
        </w:rPr>
        <w:t xml:space="preserve">framework </w:t>
      </w:r>
      <w:r w:rsidR="00D825FE" w:rsidRPr="003E760E">
        <w:rPr>
          <w:rFonts w:eastAsiaTheme="minorEastAsia" w:cs="Times New Roman"/>
        </w:rPr>
        <w:t>using</w:t>
      </w:r>
      <w:r w:rsidR="00D670AA" w:rsidRPr="003E760E">
        <w:rPr>
          <w:rFonts w:eastAsiaTheme="minorEastAsia" w:cs="Times New Roman"/>
        </w:rPr>
        <w:t xml:space="preserve"> </w:t>
      </w:r>
      <w:r w:rsidR="00AE4F7C" w:rsidRPr="003E760E">
        <w:rPr>
          <w:rFonts w:eastAsiaTheme="minorEastAsia" w:cs="Times New Roman"/>
        </w:rPr>
        <w:t xml:space="preserve">package </w:t>
      </w:r>
      <w:proofErr w:type="spellStart"/>
      <w:r w:rsidR="00AE4F7C" w:rsidRPr="003E760E">
        <w:rPr>
          <w:rFonts w:eastAsiaTheme="minorEastAsia" w:cs="Times New Roman"/>
          <w:i/>
          <w:iCs/>
        </w:rPr>
        <w:t>rstan</w:t>
      </w:r>
      <w:proofErr w:type="spellEnd"/>
      <w:r w:rsidR="00C4506B" w:rsidRPr="003E760E">
        <w:rPr>
          <w:rFonts w:eastAsiaTheme="minorEastAsia" w:cs="Times New Roman"/>
        </w:rPr>
        <w:t xml:space="preserve"> </w:t>
      </w:r>
      <w:r w:rsidR="00D825FE" w:rsidRPr="003E760E">
        <w:rPr>
          <w:rFonts w:eastAsiaTheme="minorEastAsia" w:cs="Times New Roman"/>
        </w:rPr>
        <w:t>(</w:t>
      </w:r>
      <w:r w:rsidR="003E7657" w:rsidRPr="003E760E">
        <w:rPr>
          <w:rFonts w:eastAsiaTheme="minorEastAsia" w:cs="Times New Roman"/>
        </w:rPr>
        <w:t>Stan Development Team 2024)</w:t>
      </w:r>
      <w:r w:rsidR="00175D1A" w:rsidRPr="003E760E">
        <w:rPr>
          <w:rFonts w:eastAsiaTheme="minorEastAsia" w:cs="Times New Roman"/>
        </w:rPr>
        <w:t xml:space="preserve"> </w:t>
      </w:r>
      <w:r w:rsidR="00140BF9" w:rsidRPr="003E760E">
        <w:rPr>
          <w:rFonts w:eastAsiaTheme="minorEastAsia" w:cs="Times New Roman"/>
        </w:rPr>
        <w:t xml:space="preserve">in R version </w:t>
      </w:r>
      <w:r w:rsidR="00EC33D9" w:rsidRPr="003E760E">
        <w:rPr>
          <w:rFonts w:eastAsiaTheme="minorEastAsia" w:cs="Times New Roman"/>
        </w:rPr>
        <w:t xml:space="preserve">4.4.1 </w:t>
      </w:r>
      <w:r w:rsidR="00175D1A" w:rsidRPr="003E760E">
        <w:rPr>
          <w:rFonts w:eastAsiaTheme="minorEastAsia" w:cs="Times New Roman"/>
        </w:rPr>
        <w:t>(R Core Team 2024)</w:t>
      </w:r>
      <w:r w:rsidR="00B67E2C" w:rsidRPr="003E760E">
        <w:rPr>
          <w:rFonts w:eastAsiaTheme="minorEastAsia" w:cs="Times New Roman"/>
        </w:rPr>
        <w:t xml:space="preserve"> running</w:t>
      </w:r>
      <w:r w:rsidR="002E0196" w:rsidRPr="003E760E">
        <w:rPr>
          <w:rFonts w:eastAsiaTheme="minorEastAsia" w:cs="Times New Roman"/>
        </w:rPr>
        <w:t xml:space="preserve"> 4 chains at </w:t>
      </w:r>
      <w:r w:rsidR="000730DC" w:rsidRPr="003E760E">
        <w:rPr>
          <w:rFonts w:eastAsiaTheme="minorEastAsia" w:cs="Times New Roman"/>
        </w:rPr>
        <w:t xml:space="preserve">15,000 iterations with </w:t>
      </w:r>
      <w:r w:rsidR="00BC246F" w:rsidRPr="003E760E">
        <w:rPr>
          <w:rFonts w:eastAsiaTheme="minorEastAsia" w:cs="Times New Roman"/>
        </w:rPr>
        <w:t xml:space="preserve">7,500 </w:t>
      </w:r>
      <w:r w:rsidR="006325D1" w:rsidRPr="003E760E">
        <w:rPr>
          <w:rFonts w:eastAsiaTheme="minorEastAsia" w:cs="Times New Roman"/>
        </w:rPr>
        <w:t xml:space="preserve">warmup </w:t>
      </w:r>
      <w:r w:rsidR="00BC246F" w:rsidRPr="003E760E">
        <w:rPr>
          <w:rFonts w:eastAsiaTheme="minorEastAsia" w:cs="Times New Roman"/>
        </w:rPr>
        <w:t>iterations</w:t>
      </w:r>
      <w:r w:rsidR="006325D1" w:rsidRPr="003E760E">
        <w:rPr>
          <w:rFonts w:eastAsiaTheme="minorEastAsia" w:cs="Times New Roman"/>
        </w:rPr>
        <w:t>.</w:t>
      </w:r>
      <w:r w:rsidR="00BC246F" w:rsidRPr="003E760E">
        <w:rPr>
          <w:rFonts w:eastAsiaTheme="minorEastAsia" w:cs="Times New Roman"/>
        </w:rPr>
        <w:t xml:space="preserve"> </w:t>
      </w:r>
      <w:r w:rsidR="006C1560" w:rsidRPr="003E760E">
        <w:rPr>
          <w:rFonts w:eastAsiaTheme="minorEastAsia" w:cs="Times New Roman"/>
        </w:rPr>
        <w:t xml:space="preserve">We checked all models </w:t>
      </w:r>
      <w:r w:rsidR="00090808" w:rsidRPr="003E760E">
        <w:rPr>
          <w:rFonts w:eastAsiaTheme="minorEastAsia" w:cs="Times New Roman"/>
        </w:rPr>
        <w:t xml:space="preserve">for convergence using trace plots and </w:t>
      </w:r>
      <w:r w:rsidR="00612F17" w:rsidRPr="003E760E">
        <w:rPr>
          <w:rFonts w:eastAsiaTheme="minorEastAsia" w:cs="Times New Roman"/>
        </w:rPr>
        <w:t xml:space="preserve">ensured that </w:t>
      </w:r>
      <w:r w:rsidR="00F07A37" w:rsidRPr="003E760E">
        <w:rPr>
          <w:rFonts w:eastAsiaTheme="minorEastAsia" w:cs="Times New Roman"/>
        </w:rPr>
        <w:t xml:space="preserve">potential scale reduction </w:t>
      </w:r>
      <w:r w:rsidR="005762E8" w:rsidRPr="003E760E">
        <w:rPr>
          <w:rFonts w:eastAsiaTheme="minorEastAsia" w:cs="Times New Roman"/>
        </w:rPr>
        <w:t>values were</w:t>
      </w:r>
      <w:r w:rsidR="00090808" w:rsidRPr="003E760E">
        <w:rPr>
          <w:rFonts w:eastAsiaTheme="minorEastAsia" w:cs="Times New Roman"/>
        </w:rPr>
        <w:t xml:space="preserve"> &lt;1.1</w:t>
      </w:r>
      <w:r w:rsidR="00397A5A" w:rsidRPr="003E760E">
        <w:rPr>
          <w:rFonts w:eastAsiaTheme="minorEastAsia" w:cs="Times New Roman"/>
        </w:rPr>
        <w:t xml:space="preserve"> (Brooks </w:t>
      </w:r>
      <w:r w:rsidR="00332972" w:rsidRPr="003E760E">
        <w:rPr>
          <w:rFonts w:eastAsiaTheme="minorEastAsia" w:cs="Times New Roman"/>
        </w:rPr>
        <w:t>and</w:t>
      </w:r>
      <w:r w:rsidR="00397A5A" w:rsidRPr="003E760E">
        <w:rPr>
          <w:rFonts w:eastAsiaTheme="minorEastAsia" w:cs="Times New Roman"/>
        </w:rPr>
        <w:t xml:space="preserve"> Gelman 1998)</w:t>
      </w:r>
      <w:r w:rsidR="00090808" w:rsidRPr="003E760E">
        <w:rPr>
          <w:rFonts w:eastAsiaTheme="minorEastAsia" w:cs="Times New Roman"/>
        </w:rPr>
        <w:t xml:space="preserve">. </w:t>
      </w:r>
      <w:r w:rsidR="00995294" w:rsidRPr="003E760E">
        <w:rPr>
          <w:rFonts w:eastAsiaTheme="minorEastAsia" w:cs="Times New Roman"/>
        </w:rPr>
        <w:t xml:space="preserve">As Bayesian </w:t>
      </w:r>
      <w:r w:rsidR="006F6093" w:rsidRPr="003E760E">
        <w:rPr>
          <w:rFonts w:eastAsiaTheme="minorEastAsia" w:cs="Times New Roman"/>
        </w:rPr>
        <w:t xml:space="preserve">models often </w:t>
      </w:r>
      <w:r w:rsidR="00C037DD" w:rsidRPr="003E760E">
        <w:rPr>
          <w:rFonts w:eastAsiaTheme="minorEastAsia" w:cs="Times New Roman"/>
        </w:rPr>
        <w:t>perform</w:t>
      </w:r>
      <w:r w:rsidR="006F6093" w:rsidRPr="003E760E">
        <w:rPr>
          <w:rFonts w:eastAsiaTheme="minorEastAsia" w:cs="Times New Roman"/>
        </w:rPr>
        <w:t xml:space="preserve"> better w</w:t>
      </w:r>
      <w:r w:rsidR="00C037DD" w:rsidRPr="003E760E">
        <w:rPr>
          <w:rFonts w:eastAsiaTheme="minorEastAsia" w:cs="Times New Roman"/>
        </w:rPr>
        <w:t>ith scaled variables</w:t>
      </w:r>
      <w:r w:rsidR="000D71CD" w:rsidRPr="003E760E">
        <w:rPr>
          <w:rFonts w:eastAsiaTheme="minorEastAsia" w:cs="Times New Roman"/>
        </w:rPr>
        <w:t xml:space="preserve">, </w:t>
      </w:r>
      <w:r w:rsidR="00C037DD" w:rsidRPr="003E760E">
        <w:rPr>
          <w:rFonts w:eastAsiaTheme="minorEastAsia" w:cs="Times New Roman"/>
        </w:rPr>
        <w:t>we scaled our estimated flight altitudes between 0 and 1</w:t>
      </w:r>
      <w:r w:rsidR="00DD5CD4" w:rsidRPr="003E760E">
        <w:rPr>
          <w:rFonts w:eastAsiaTheme="minorEastAsia" w:cs="Times New Roman"/>
        </w:rPr>
        <w:t xml:space="preserve"> for modeling</w:t>
      </w:r>
      <w:r w:rsidR="00C037DD" w:rsidRPr="003E760E">
        <w:rPr>
          <w:rFonts w:eastAsiaTheme="minorEastAsia" w:cs="Times New Roman"/>
        </w:rPr>
        <w:t xml:space="preserve">, and </w:t>
      </w:r>
      <w:proofErr w:type="gramStart"/>
      <w:r w:rsidR="00C037DD" w:rsidRPr="003E760E">
        <w:rPr>
          <w:rFonts w:eastAsiaTheme="minorEastAsia" w:cs="Times New Roman"/>
        </w:rPr>
        <w:t>back-transformed</w:t>
      </w:r>
      <w:proofErr w:type="gramEnd"/>
      <w:r w:rsidR="00C037DD" w:rsidRPr="003E760E">
        <w:rPr>
          <w:rFonts w:eastAsiaTheme="minorEastAsia" w:cs="Times New Roman"/>
        </w:rPr>
        <w:t xml:space="preserve"> all parameter estimates into meters </w:t>
      </w:r>
      <w:r w:rsidR="00E97D6D" w:rsidRPr="003E760E">
        <w:rPr>
          <w:rFonts w:eastAsiaTheme="minorEastAsia" w:cs="Times New Roman"/>
        </w:rPr>
        <w:t>above ground level</w:t>
      </w:r>
      <w:r w:rsidR="00C037DD" w:rsidRPr="003E760E">
        <w:rPr>
          <w:rFonts w:eastAsiaTheme="minorEastAsia" w:cs="Times New Roman"/>
        </w:rPr>
        <w:t xml:space="preserve"> for evaluation.</w:t>
      </w:r>
      <w:r w:rsidR="00E31F2D" w:rsidRPr="003E760E">
        <w:rPr>
          <w:rFonts w:eastAsiaTheme="minorEastAsia" w:cs="Times New Roman"/>
        </w:rPr>
        <w:t xml:space="preserve"> </w:t>
      </w:r>
      <w:r w:rsidRPr="003E760E">
        <w:rPr>
          <w:rFonts w:eastAsiaTheme="minorEastAsia" w:cs="Times New Roman"/>
        </w:rPr>
        <w:t xml:space="preserve">We </w:t>
      </w:r>
      <w:r w:rsidR="00E26FB4" w:rsidRPr="003E760E">
        <w:rPr>
          <w:rFonts w:eastAsiaTheme="minorEastAsia" w:cs="Times New Roman"/>
        </w:rPr>
        <w:t>described</w:t>
      </w:r>
      <w:r w:rsidRPr="003E760E">
        <w:rPr>
          <w:rFonts w:eastAsiaTheme="minorEastAsia" w:cs="Times New Roman"/>
        </w:rPr>
        <w:t xml:space="preserve"> the posteriors</w:t>
      </w:r>
      <w:r w:rsidR="00FF672B" w:rsidRPr="003E760E">
        <w:rPr>
          <w:rFonts w:eastAsiaTheme="minorEastAsia" w:cs="Times New Roman"/>
        </w:rPr>
        <w:t xml:space="preserve"> of flight altitude distribution parameters</w:t>
      </w:r>
      <w:r w:rsidR="00EE6025" w:rsidRPr="003E760E">
        <w:rPr>
          <w:rFonts w:eastAsiaTheme="minorEastAsia" w:cs="Times New Roman"/>
        </w:rPr>
        <w:t xml:space="preserve"> </w:t>
      </w:r>
      <w:r w:rsidRPr="003E760E">
        <w:rPr>
          <w:rFonts w:eastAsiaTheme="minorEastAsia" w:cs="Times New Roman"/>
        </w:rPr>
        <w:t>by simulating</w:t>
      </w:r>
      <w:r w:rsidR="005D26DE" w:rsidRPr="003E760E">
        <w:rPr>
          <w:rFonts w:eastAsiaTheme="minorEastAsia" w:cs="Times New Roman"/>
        </w:rPr>
        <w:t xml:space="preserve"> a log-normal </w:t>
      </w:r>
      <w:r w:rsidR="001C74DA" w:rsidRPr="003E760E">
        <w:rPr>
          <w:rFonts w:eastAsiaTheme="minorEastAsia" w:cs="Times New Roman"/>
        </w:rPr>
        <w:t xml:space="preserve">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1C74DA" w:rsidRPr="003E760E">
        <w:rPr>
          <w:rFonts w:eastAsiaTheme="minorEastAsia" w:cs="Times New Roman"/>
          <w:iCs/>
        </w:rPr>
        <w:t xml:space="preserve"> and</w:t>
      </w:r>
      <w:r w:rsidR="00457BC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Pr="003E760E">
        <w:rPr>
          <w:rFonts w:eastAsiaTheme="minorEastAsia" w:cs="Times New Roman"/>
        </w:rPr>
        <w:t>, and sampling the mean</w:t>
      </w:r>
      <w:r w:rsidR="0078193D" w:rsidRPr="003E760E">
        <w:rPr>
          <w:rFonts w:eastAsiaTheme="minorEastAsia" w:cs="Times New Roman"/>
        </w:rPr>
        <w:t>,</w:t>
      </w:r>
      <w:r w:rsidR="00D253B5" w:rsidRPr="003E760E">
        <w:rPr>
          <w:rFonts w:eastAsiaTheme="minorEastAsia" w:cs="Times New Roman"/>
        </w:rPr>
        <w:t xml:space="preserve"> </w:t>
      </w:r>
      <w:r w:rsidR="00A37FD2" w:rsidRPr="003E760E">
        <w:rPr>
          <w:rFonts w:eastAsiaTheme="minorEastAsia" w:cs="Times New Roman"/>
        </w:rPr>
        <w:t>median</w:t>
      </w:r>
      <w:r w:rsidR="0078193D" w:rsidRPr="003E760E">
        <w:rPr>
          <w:rFonts w:eastAsiaTheme="minorEastAsia" w:cs="Times New Roman"/>
        </w:rPr>
        <w:t>, standard deviation, and skewness</w:t>
      </w:r>
      <w:r w:rsidRPr="003E760E">
        <w:rPr>
          <w:rFonts w:eastAsiaTheme="minorEastAsia" w:cs="Times New Roman"/>
        </w:rPr>
        <w:t xml:space="preserve"> of each simulated </w:t>
      </w:r>
      <w:r w:rsidRPr="003E760E">
        <w:rPr>
          <w:rFonts w:eastAsiaTheme="minorEastAsia" w:cs="Times New Roman"/>
        </w:rPr>
        <w:lastRenderedPageBreak/>
        <w:t xml:space="preserve">distribution. We </w:t>
      </w:r>
      <w:r w:rsidR="006C0352" w:rsidRPr="003E760E">
        <w:rPr>
          <w:rFonts w:eastAsiaTheme="minorEastAsia" w:cs="Times New Roman"/>
        </w:rPr>
        <w:t xml:space="preserve">estimated the number of flight locations from the </w:t>
      </w:r>
      <w:r w:rsidR="00070162" w:rsidRPr="003E760E">
        <w:rPr>
          <w:rFonts w:eastAsiaTheme="minorEastAsia" w:cs="Times New Roman"/>
        </w:rPr>
        <w:t>base, season, age</w:t>
      </w:r>
      <w:r w:rsidR="0070271A" w:rsidRPr="003E760E">
        <w:rPr>
          <w:rFonts w:eastAsiaTheme="minorEastAsia" w:cs="Times New Roman"/>
        </w:rPr>
        <w:t>, and sex</w:t>
      </w:r>
      <w:r w:rsidR="00070162" w:rsidRPr="003E760E">
        <w:rPr>
          <w:rFonts w:eastAsiaTheme="minorEastAsia" w:cs="Times New Roman"/>
        </w:rPr>
        <w:t xml:space="preserve"> models </w:t>
      </w:r>
      <w:r w:rsidR="00E059A3" w:rsidRPr="003E760E">
        <w:rPr>
          <w:rFonts w:eastAsiaTheme="minorEastAsia" w:cs="Times New Roman"/>
        </w:rPr>
        <w:t xml:space="preserve">by </w:t>
      </w:r>
      <w:r w:rsidR="003200F4" w:rsidRPr="003E760E">
        <w:rPr>
          <w:rFonts w:eastAsiaTheme="minorEastAsia" w:cs="Times New Roman"/>
        </w:rPr>
        <w:t>multiplying</w:t>
      </w:r>
      <w:r w:rsidR="001B1972" w:rsidRPr="003E760E">
        <w:rPr>
          <w:rFonts w:eastAsiaTheme="minorEastAsia" w:cs="Times New Roman"/>
        </w:rPr>
        <w:t xml:space="preserve"> posterior values of</w:t>
      </w:r>
      <w:r w:rsidR="003200F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oMath>
      <w:r w:rsidR="003200F4" w:rsidRPr="003E760E">
        <w:rPr>
          <w:rFonts w:eastAsiaTheme="minorEastAsia" w:cs="Times New Roman"/>
          <w:iCs/>
        </w:rPr>
        <w:t xml:space="preserve"> by the </w:t>
      </w:r>
      <w:r w:rsidR="00F25B79" w:rsidRPr="003E760E">
        <w:rPr>
          <w:rFonts w:eastAsiaTheme="minorEastAsia" w:cs="Times New Roman"/>
          <w:iCs/>
        </w:rPr>
        <w:t>number of potential flight locations</w:t>
      </w:r>
      <w:r w:rsidR="001B1972" w:rsidRPr="003E760E">
        <w:rPr>
          <w:rFonts w:eastAsiaTheme="minorEastAsia" w:cs="Times New Roman"/>
          <w:iCs/>
        </w:rPr>
        <w:t xml:space="preserve"> in </w:t>
      </w:r>
      <w:r w:rsidR="008526E7" w:rsidRPr="003E760E">
        <w:rPr>
          <w:rFonts w:eastAsiaTheme="minorEastAsia" w:cs="Times New Roman"/>
          <w:iCs/>
        </w:rPr>
        <w:t>each</w:t>
      </w:r>
      <w:r w:rsidR="001B1972" w:rsidRPr="003E760E">
        <w:rPr>
          <w:rFonts w:eastAsiaTheme="minorEastAsia" w:cs="Times New Roman"/>
          <w:iCs/>
        </w:rPr>
        <w:t xml:space="preserve"> dataset.</w:t>
      </w:r>
      <w:r w:rsidR="008A4573" w:rsidRPr="003E760E">
        <w:rPr>
          <w:rFonts w:eastAsiaTheme="minorEastAsia" w:cs="Times New Roman"/>
        </w:rPr>
        <w:t xml:space="preserve"> </w:t>
      </w:r>
      <w:r w:rsidR="00306811" w:rsidRPr="003E760E">
        <w:rPr>
          <w:rFonts w:eastAsiaTheme="minorEastAsia" w:cs="Times New Roman"/>
        </w:rPr>
        <w:t xml:space="preserve">We summarized posteriors for all parameters </w:t>
      </w:r>
      <w:r w:rsidR="00EF6108" w:rsidRPr="003E760E">
        <w:rPr>
          <w:rFonts w:eastAsiaTheme="minorEastAsia" w:cs="Times New Roman"/>
        </w:rPr>
        <w:t xml:space="preserve">using </w:t>
      </w:r>
      <w:r w:rsidR="0063744F" w:rsidRPr="003E760E">
        <w:rPr>
          <w:rFonts w:eastAsiaTheme="minorEastAsia" w:cs="Times New Roman"/>
        </w:rPr>
        <w:t xml:space="preserve">median values and </w:t>
      </w:r>
      <w:r w:rsidR="002047A3" w:rsidRPr="003E760E">
        <w:rPr>
          <w:rFonts w:eastAsiaTheme="minorEastAsia" w:cs="Times New Roman"/>
        </w:rPr>
        <w:t>highest density credible intervals</w:t>
      </w:r>
      <w:r w:rsidR="009107E5" w:rsidRPr="003E760E">
        <w:rPr>
          <w:rFonts w:eastAsiaTheme="minorEastAsia" w:cs="Times New Roman"/>
        </w:rPr>
        <w:t xml:space="preserve"> (CRI)</w:t>
      </w:r>
      <w:r w:rsidR="00A621D4" w:rsidRPr="003E760E">
        <w:rPr>
          <w:rFonts w:eastAsiaTheme="minorEastAsia" w:cs="Times New Roman"/>
        </w:rPr>
        <w:t xml:space="preserve"> since they allow for more conservative estimates when posterior densities are </w:t>
      </w:r>
      <w:r w:rsidR="00E302EB" w:rsidRPr="003E760E">
        <w:rPr>
          <w:rFonts w:eastAsiaTheme="minorEastAsia" w:cs="Times New Roman"/>
        </w:rPr>
        <w:t>skewed (</w:t>
      </w:r>
      <w:proofErr w:type="spellStart"/>
      <w:r w:rsidR="00E302EB" w:rsidRPr="003E760E">
        <w:rPr>
          <w:rFonts w:eastAsiaTheme="minorEastAsia" w:cs="Times New Roman"/>
        </w:rPr>
        <w:t>Kruschke</w:t>
      </w:r>
      <w:proofErr w:type="spellEnd"/>
      <w:r w:rsidR="00E302EB" w:rsidRPr="003E760E">
        <w:rPr>
          <w:rFonts w:eastAsiaTheme="minorEastAsia" w:cs="Times New Roman"/>
        </w:rPr>
        <w:t xml:space="preserve"> 201</w:t>
      </w:r>
      <w:r w:rsidR="00201CBC" w:rsidRPr="003E760E">
        <w:rPr>
          <w:rFonts w:eastAsiaTheme="minorEastAsia" w:cs="Times New Roman"/>
        </w:rPr>
        <w:t>4</w:t>
      </w:r>
      <w:r w:rsidR="00E302EB" w:rsidRPr="003E760E">
        <w:rPr>
          <w:rFonts w:eastAsiaTheme="minorEastAsia" w:cs="Times New Roman"/>
        </w:rPr>
        <w:t xml:space="preserve">, Makowski et al. 2019). </w:t>
      </w:r>
      <w:r w:rsidR="007F1FE7" w:rsidRPr="003E760E">
        <w:rPr>
          <w:rFonts w:eastAsiaTheme="minorEastAsia" w:cs="Times New Roman"/>
        </w:rPr>
        <w:t>W</w:t>
      </w:r>
      <w:r w:rsidR="00B67666" w:rsidRPr="003E760E">
        <w:rPr>
          <w:rFonts w:eastAsiaTheme="minorEastAsia" w:cs="Times New Roman"/>
        </w:rPr>
        <w:t>e also calculate</w:t>
      </w:r>
      <w:r w:rsidR="00794A56" w:rsidRPr="003E760E">
        <w:rPr>
          <w:rFonts w:eastAsiaTheme="minorEastAsia" w:cs="Times New Roman"/>
        </w:rPr>
        <w:t>d</w:t>
      </w:r>
      <w:r w:rsidR="00B67666" w:rsidRPr="003E760E">
        <w:rPr>
          <w:rFonts w:eastAsiaTheme="minorEastAsia" w:cs="Times New Roman"/>
        </w:rPr>
        <w:t xml:space="preserve"> t</w:t>
      </w:r>
      <w:r w:rsidR="003A6426" w:rsidRPr="003E760E">
        <w:rPr>
          <w:rFonts w:eastAsiaTheme="minorEastAsia" w:cs="Times New Roman"/>
        </w:rPr>
        <w:t xml:space="preserve">he probability of superiority, or the </w:t>
      </w:r>
      <w:r w:rsidR="00CF655F" w:rsidRPr="003E760E">
        <w:rPr>
          <w:rFonts w:eastAsiaTheme="minorEastAsia" w:cs="Times New Roman"/>
        </w:rPr>
        <w:t xml:space="preserve">likelihood of one group having a higher parameter value than another group, </w:t>
      </w:r>
      <w:r w:rsidR="008B2253" w:rsidRPr="003E760E">
        <w:rPr>
          <w:rFonts w:eastAsiaTheme="minorEastAsia" w:cs="Times New Roman"/>
        </w:rPr>
        <w:t xml:space="preserve">for </w:t>
      </w:r>
      <w:r w:rsidR="00794A56" w:rsidRPr="003E760E">
        <w:rPr>
          <w:rFonts w:eastAsiaTheme="minorEastAsia" w:cs="Times New Roman"/>
        </w:rPr>
        <w:t xml:space="preserve">season, </w:t>
      </w:r>
      <w:r w:rsidR="008B2253" w:rsidRPr="003E760E">
        <w:rPr>
          <w:rFonts w:eastAsiaTheme="minorEastAsia" w:cs="Times New Roman"/>
        </w:rPr>
        <w:t>age</w:t>
      </w:r>
      <w:r w:rsidR="00D10344" w:rsidRPr="003E760E">
        <w:rPr>
          <w:rFonts w:eastAsiaTheme="minorEastAsia" w:cs="Times New Roman"/>
        </w:rPr>
        <w:t>,</w:t>
      </w:r>
      <w:r w:rsidR="008B2253" w:rsidRPr="003E760E">
        <w:rPr>
          <w:rFonts w:eastAsiaTheme="minorEastAsia" w:cs="Times New Roman"/>
        </w:rPr>
        <w:t xml:space="preserve"> and sex models </w:t>
      </w:r>
      <w:r w:rsidR="00B67666" w:rsidRPr="003E760E">
        <w:rPr>
          <w:rFonts w:eastAsiaTheme="minorEastAsia" w:cs="Times New Roman"/>
        </w:rPr>
        <w:t>following</w:t>
      </w:r>
      <w:r w:rsidR="00671ECB" w:rsidRPr="003E760E">
        <w:rPr>
          <w:rFonts w:eastAsiaTheme="minorEastAsia" w:cs="Times New Roman"/>
        </w:rPr>
        <w:t xml:space="preserve"> </w:t>
      </w:r>
      <w:proofErr w:type="spellStart"/>
      <w:r w:rsidR="004546C4" w:rsidRPr="00342ED9">
        <w:rPr>
          <w:rFonts w:cs="Times New Roman"/>
        </w:rPr>
        <w:t>Ruscio</w:t>
      </w:r>
      <w:proofErr w:type="spellEnd"/>
      <w:r w:rsidR="004546C4" w:rsidRPr="00342ED9">
        <w:rPr>
          <w:rFonts w:cs="Times New Roman"/>
        </w:rPr>
        <w:t xml:space="preserve"> </w:t>
      </w:r>
      <w:r w:rsidR="008A7A28" w:rsidRPr="00342ED9">
        <w:rPr>
          <w:rFonts w:cs="Times New Roman"/>
        </w:rPr>
        <w:t>(</w:t>
      </w:r>
      <w:r w:rsidR="004546C4" w:rsidRPr="00342ED9">
        <w:rPr>
          <w:rFonts w:cs="Times New Roman"/>
        </w:rPr>
        <w:t>2008)</w:t>
      </w:r>
      <w:r w:rsidR="00671ECB" w:rsidRPr="003E760E">
        <w:rPr>
          <w:rFonts w:eastAsiaTheme="minorEastAsia" w:cs="Times New Roman"/>
        </w:rPr>
        <w:t>.</w:t>
      </w:r>
    </w:p>
    <w:p w14:paraId="64BD9AF0" w14:textId="6E699CF8" w:rsidR="000C6B69" w:rsidRPr="003E760E" w:rsidRDefault="000C6B69" w:rsidP="00F07057">
      <w:pPr>
        <w:pStyle w:val="Heading2"/>
        <w:rPr>
          <w:rFonts w:cs="Times New Roman"/>
        </w:rPr>
      </w:pPr>
      <w:r w:rsidRPr="003E760E">
        <w:rPr>
          <w:rFonts w:cs="Times New Roman"/>
        </w:rPr>
        <w:t>Comparison</w:t>
      </w:r>
      <w:r w:rsidR="009400AE" w:rsidRPr="003E760E">
        <w:rPr>
          <w:rFonts w:cs="Times New Roman"/>
        </w:rPr>
        <w:t xml:space="preserve"> of </w:t>
      </w:r>
      <w:r w:rsidR="002C14C3">
        <w:rPr>
          <w:rFonts w:cs="Times New Roman"/>
        </w:rPr>
        <w:t>F</w:t>
      </w:r>
      <w:r w:rsidR="009400AE" w:rsidRPr="003E760E">
        <w:rPr>
          <w:rFonts w:cs="Times New Roman"/>
        </w:rPr>
        <w:t xml:space="preserve">light </w:t>
      </w:r>
      <w:r w:rsidR="002C14C3">
        <w:rPr>
          <w:rFonts w:cs="Times New Roman"/>
        </w:rPr>
        <w:t>A</w:t>
      </w:r>
      <w:r w:rsidR="009400AE" w:rsidRPr="003E760E">
        <w:rPr>
          <w:rFonts w:cs="Times New Roman"/>
        </w:rPr>
        <w:t>ltitudes</w:t>
      </w:r>
      <w:r w:rsidRPr="003E760E">
        <w:rPr>
          <w:rFonts w:cs="Times New Roman"/>
        </w:rPr>
        <w:t xml:space="preserve"> to</w:t>
      </w:r>
      <w:r w:rsidR="00C36232" w:rsidRPr="003E760E">
        <w:rPr>
          <w:rFonts w:cs="Times New Roman"/>
        </w:rPr>
        <w:t xml:space="preserve"> </w:t>
      </w:r>
      <w:r w:rsidR="002C14C3">
        <w:rPr>
          <w:rFonts w:cs="Times New Roman"/>
        </w:rPr>
        <w:t>W</w:t>
      </w:r>
      <w:r w:rsidR="00C36232" w:rsidRPr="003E760E">
        <w:rPr>
          <w:rFonts w:cs="Times New Roman"/>
        </w:rPr>
        <w:t xml:space="preserve">eather </w:t>
      </w:r>
      <w:r w:rsidR="002C14C3">
        <w:rPr>
          <w:rFonts w:cs="Times New Roman"/>
        </w:rPr>
        <w:t>R</w:t>
      </w:r>
      <w:r w:rsidR="00C36232" w:rsidRPr="003E760E">
        <w:rPr>
          <w:rFonts w:cs="Times New Roman"/>
        </w:rPr>
        <w:t xml:space="preserve">adar and </w:t>
      </w:r>
      <w:r w:rsidR="002C14C3">
        <w:rPr>
          <w:rFonts w:cs="Times New Roman"/>
        </w:rPr>
        <w:t>A</w:t>
      </w:r>
      <w:r w:rsidR="00C36232" w:rsidRPr="003E760E">
        <w:rPr>
          <w:rFonts w:cs="Times New Roman"/>
        </w:rPr>
        <w:t xml:space="preserve">irspace </w:t>
      </w:r>
      <w:r w:rsidR="002C14C3">
        <w:rPr>
          <w:rFonts w:cs="Times New Roman"/>
        </w:rPr>
        <w:t>O</w:t>
      </w:r>
      <w:r w:rsidR="00C36232" w:rsidRPr="003E760E">
        <w:rPr>
          <w:rFonts w:cs="Times New Roman"/>
        </w:rPr>
        <w:t>bstacles</w:t>
      </w:r>
    </w:p>
    <w:p w14:paraId="7CFFEF06" w14:textId="142FB7D9" w:rsidR="0074002D" w:rsidRPr="003E760E" w:rsidRDefault="001C6E5B" w:rsidP="000D609A">
      <w:pPr>
        <w:spacing w:line="480" w:lineRule="auto"/>
        <w:rPr>
          <w:rFonts w:cs="Times New Roman"/>
        </w:rPr>
      </w:pPr>
      <w:r w:rsidRPr="003E760E">
        <w:rPr>
          <w:rFonts w:cs="Times New Roman"/>
        </w:rPr>
        <w:t xml:space="preserve">We </w:t>
      </w:r>
      <w:r w:rsidR="00837C5E" w:rsidRPr="003E760E">
        <w:rPr>
          <w:rFonts w:cs="Times New Roman"/>
        </w:rPr>
        <w:t>used</w:t>
      </w:r>
      <w:r w:rsidRPr="003E760E">
        <w:rPr>
          <w:rFonts w:cs="Times New Roman"/>
        </w:rPr>
        <w:t xml:space="preserve"> derived metrics from our </w:t>
      </w:r>
      <w:r w:rsidR="00227144" w:rsidRPr="003E760E">
        <w:rPr>
          <w:rFonts w:cs="Times New Roman"/>
        </w:rPr>
        <w:t>model to assess how often woodcock flight altitudes occurred in the altitude range typically detected by ground-based radar and how they coincided with height intervals associated with common airspace obstacles that pose collision risk.</w:t>
      </w:r>
      <w:r w:rsidR="00483BF9" w:rsidRPr="003E760E">
        <w:rPr>
          <w:rFonts w:cs="Times New Roman"/>
        </w:rPr>
        <w:t xml:space="preserve"> </w:t>
      </w:r>
      <w:r w:rsidR="00834536" w:rsidRPr="003E760E">
        <w:rPr>
          <w:rFonts w:cs="Times New Roman"/>
        </w:rPr>
        <w:t>We calculated these metrics</w:t>
      </w:r>
      <w:r w:rsidRPr="003E760E">
        <w:rPr>
          <w:rFonts w:cs="Times New Roman"/>
        </w:rPr>
        <w:t xml:space="preserve"> </w:t>
      </w:r>
      <w:r w:rsidR="00701637" w:rsidRPr="003E760E">
        <w:rPr>
          <w:rFonts w:cs="Times New Roman"/>
        </w:rPr>
        <w:t xml:space="preserve">by </w:t>
      </w:r>
      <w:r w:rsidR="00701637"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701637" w:rsidRPr="003E760E">
        <w:rPr>
          <w:rFonts w:eastAsiaTheme="minorEastAsia" w:cs="Times New Roman"/>
          <w:iCs/>
        </w:rPr>
        <w:t xml:space="preserve"> and</w:t>
      </w:r>
      <w:r w:rsidR="00701637"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701637" w:rsidRPr="003E760E">
        <w:rPr>
          <w:rFonts w:eastAsiaTheme="minorEastAsia" w:cs="Times New Roman"/>
        </w:rPr>
        <w:t xml:space="preserve">, </w:t>
      </w:r>
      <w:r w:rsidRPr="003E760E">
        <w:rPr>
          <w:rFonts w:cs="Times New Roman"/>
        </w:rPr>
        <w:t xml:space="preserve">and measuring the proportion of </w:t>
      </w:r>
      <w:r w:rsidR="00701637" w:rsidRPr="003E760E">
        <w:rPr>
          <w:rFonts w:cs="Times New Roman"/>
        </w:rPr>
        <w:t>each simulated distribution</w:t>
      </w:r>
      <w:r w:rsidRPr="003E760E">
        <w:rPr>
          <w:rFonts w:cs="Times New Roman"/>
        </w:rPr>
        <w:t xml:space="preserve"> </w:t>
      </w:r>
      <w:r w:rsidR="00333F98" w:rsidRPr="003E760E">
        <w:rPr>
          <w:rFonts w:cs="Times New Roman"/>
        </w:rPr>
        <w:t xml:space="preserve">that </w:t>
      </w:r>
      <w:r w:rsidRPr="003E760E">
        <w:rPr>
          <w:rFonts w:cs="Times New Roman"/>
        </w:rPr>
        <w:t>fell below or within the given height interval.</w:t>
      </w:r>
      <w:r w:rsidR="00483BF9" w:rsidRPr="003E760E">
        <w:rPr>
          <w:rFonts w:cs="Times New Roman"/>
        </w:rPr>
        <w:t xml:space="preserve"> </w:t>
      </w:r>
      <w:r w:rsidR="00AA1787" w:rsidRPr="003E760E">
        <w:rPr>
          <w:rFonts w:cs="Times New Roman"/>
        </w:rPr>
        <w:t xml:space="preserve">We </w:t>
      </w:r>
      <w:r w:rsidR="003A5210" w:rsidRPr="003E760E">
        <w:rPr>
          <w:rFonts w:cs="Times New Roman"/>
        </w:rPr>
        <w:t>compared woodcock flight altitudes to the minimum altitude</w:t>
      </w:r>
      <w:r w:rsidR="00C53108" w:rsidRPr="003E760E">
        <w:rPr>
          <w:rFonts w:cs="Times New Roman"/>
        </w:rPr>
        <w:t xml:space="preserve"> (120</w:t>
      </w:r>
      <w:r w:rsidR="00AA1F79" w:rsidRPr="003E760E">
        <w:rPr>
          <w:rFonts w:cs="Times New Roman"/>
        </w:rPr>
        <w:t xml:space="preserve"> </w:t>
      </w:r>
      <w:r w:rsidR="00C53108" w:rsidRPr="003E760E">
        <w:rPr>
          <w:rFonts w:cs="Times New Roman"/>
        </w:rPr>
        <w:t>m)</w:t>
      </w:r>
      <w:r w:rsidR="003A5210" w:rsidRPr="003E760E">
        <w:rPr>
          <w:rFonts w:cs="Times New Roman"/>
        </w:rPr>
        <w:t xml:space="preserve"> detected by </w:t>
      </w:r>
      <w:r w:rsidR="003A5210" w:rsidRPr="00342ED9">
        <w:rPr>
          <w:rFonts w:cs="Times New Roman"/>
        </w:rPr>
        <w:t xml:space="preserve">Horton et al. </w:t>
      </w:r>
      <w:r w:rsidR="00562A78" w:rsidRPr="00342ED9">
        <w:rPr>
          <w:rFonts w:cs="Times New Roman"/>
        </w:rPr>
        <w:t>(</w:t>
      </w:r>
      <w:r w:rsidR="003A5210" w:rsidRPr="00342ED9">
        <w:rPr>
          <w:rFonts w:cs="Times New Roman"/>
        </w:rPr>
        <w:t>2016)</w:t>
      </w:r>
      <w:r w:rsidR="003A5210" w:rsidRPr="003E760E">
        <w:rPr>
          <w:rFonts w:cs="Times New Roman"/>
        </w:rPr>
        <w:t xml:space="preserve"> </w:t>
      </w:r>
      <w:r w:rsidR="00562A78" w:rsidRPr="003E760E">
        <w:rPr>
          <w:rFonts w:cs="Times New Roman"/>
        </w:rPr>
        <w:t xml:space="preserve">using the Next Generation Weather Radar (NEXRAD) system, a </w:t>
      </w:r>
      <w:r w:rsidR="00C777D9" w:rsidRPr="003E760E">
        <w:rPr>
          <w:rFonts w:cs="Times New Roman"/>
        </w:rPr>
        <w:t xml:space="preserve">weather radar system in the </w:t>
      </w:r>
      <w:r w:rsidR="0014172A" w:rsidRPr="003E760E">
        <w:rPr>
          <w:rFonts w:cs="Times New Roman"/>
        </w:rPr>
        <w:t xml:space="preserve">USA </w:t>
      </w:r>
      <w:r w:rsidR="00C777D9" w:rsidRPr="003E760E">
        <w:rPr>
          <w:rFonts w:cs="Times New Roman"/>
        </w:rPr>
        <w:t>frequently used to study bird migration</w:t>
      </w:r>
      <w:r w:rsidR="0080240B" w:rsidRPr="003E760E">
        <w:rPr>
          <w:rFonts w:cs="Times New Roman"/>
        </w:rPr>
        <w:t xml:space="preserve"> </w:t>
      </w:r>
      <w:r w:rsidR="006F4123" w:rsidRPr="00342ED9">
        <w:rPr>
          <w:rFonts w:cs="Times New Roman"/>
        </w:rPr>
        <w:t>(DeMott et al. 2022, Horton et al. 2023)</w:t>
      </w:r>
      <w:r w:rsidR="00C777D9" w:rsidRPr="003E760E">
        <w:rPr>
          <w:rFonts w:cs="Times New Roman"/>
        </w:rPr>
        <w:t>.</w:t>
      </w:r>
      <w:r w:rsidR="00A5251B" w:rsidRPr="003E760E">
        <w:rPr>
          <w:rFonts w:cs="Times New Roman"/>
        </w:rPr>
        <w:t xml:space="preserve"> </w:t>
      </w:r>
      <w:r w:rsidR="00C53108" w:rsidRPr="003E760E">
        <w:rPr>
          <w:rFonts w:cs="Times New Roman"/>
        </w:rPr>
        <w:t xml:space="preserve">We </w:t>
      </w:r>
      <w:r w:rsidR="00C777D9" w:rsidRPr="003E760E">
        <w:rPr>
          <w:rFonts w:cs="Times New Roman"/>
        </w:rPr>
        <w:t>q</w:t>
      </w:r>
      <w:r w:rsidR="008C01B7" w:rsidRPr="003E760E">
        <w:rPr>
          <w:rFonts w:cs="Times New Roman"/>
        </w:rPr>
        <w:t xml:space="preserve">uantified </w:t>
      </w:r>
      <w:r w:rsidR="009A3185" w:rsidRPr="003E760E">
        <w:rPr>
          <w:rFonts w:cs="Times New Roman"/>
        </w:rPr>
        <w:t xml:space="preserve">the proportion of </w:t>
      </w:r>
      <w:r w:rsidR="00B66A37" w:rsidRPr="003E760E">
        <w:rPr>
          <w:rFonts w:cs="Times New Roman"/>
        </w:rPr>
        <w:t>simulated</w:t>
      </w:r>
      <w:r w:rsidR="00C60F02" w:rsidRPr="003E760E">
        <w:rPr>
          <w:rFonts w:cs="Times New Roman"/>
        </w:rPr>
        <w:t xml:space="preserve"> flight altitudes</w:t>
      </w:r>
      <w:r w:rsidR="009A3185" w:rsidRPr="003E760E">
        <w:rPr>
          <w:rFonts w:cs="Times New Roman"/>
        </w:rPr>
        <w:t xml:space="preserve"> </w:t>
      </w:r>
      <w:r w:rsidR="007628D5" w:rsidRPr="003E760E">
        <w:rPr>
          <w:rFonts w:cs="Times New Roman"/>
        </w:rPr>
        <w:t>that</w:t>
      </w:r>
      <w:r w:rsidR="00FB1F8B" w:rsidRPr="003E760E">
        <w:rPr>
          <w:rFonts w:cs="Times New Roman"/>
        </w:rPr>
        <w:t xml:space="preserve"> fell below </w:t>
      </w:r>
      <w:r w:rsidR="00A5251B" w:rsidRPr="003E760E">
        <w:rPr>
          <w:rFonts w:cs="Times New Roman"/>
        </w:rPr>
        <w:t>a 120</w:t>
      </w:r>
      <w:r w:rsidR="00E02C7A" w:rsidRPr="003E760E">
        <w:rPr>
          <w:rFonts w:cs="Times New Roman"/>
        </w:rPr>
        <w:t>-</w:t>
      </w:r>
      <w:r w:rsidR="00A5251B" w:rsidRPr="003E760E">
        <w:rPr>
          <w:rFonts w:cs="Times New Roman"/>
        </w:rPr>
        <w:t xml:space="preserve">m threshold, </w:t>
      </w:r>
      <w:r w:rsidR="00356A82" w:rsidRPr="003E760E">
        <w:rPr>
          <w:rFonts w:cs="Times New Roman"/>
        </w:rPr>
        <w:t>represent</w:t>
      </w:r>
      <w:r w:rsidR="00AA5F54" w:rsidRPr="003E760E">
        <w:rPr>
          <w:rFonts w:cs="Times New Roman"/>
        </w:rPr>
        <w:t>ing</w:t>
      </w:r>
      <w:r w:rsidR="00A5251B" w:rsidRPr="003E760E">
        <w:rPr>
          <w:rFonts w:cs="Times New Roman"/>
        </w:rPr>
        <w:t xml:space="preserve"> the proportion of locations </w:t>
      </w:r>
      <w:r w:rsidR="005F4207" w:rsidRPr="003E760E">
        <w:rPr>
          <w:rFonts w:cs="Times New Roman"/>
        </w:rPr>
        <w:t xml:space="preserve">that </w:t>
      </w:r>
      <w:r w:rsidR="00A5251B" w:rsidRPr="003E760E">
        <w:rPr>
          <w:rFonts w:cs="Times New Roman"/>
        </w:rPr>
        <w:t xml:space="preserve">would not be detectable by </w:t>
      </w:r>
      <w:r w:rsidR="00314482" w:rsidRPr="003E760E">
        <w:rPr>
          <w:rFonts w:cs="Times New Roman"/>
        </w:rPr>
        <w:t xml:space="preserve">weather </w:t>
      </w:r>
      <w:r w:rsidR="00A5251B" w:rsidRPr="003E760E">
        <w:rPr>
          <w:rFonts w:cs="Times New Roman"/>
        </w:rPr>
        <w:t>radar</w:t>
      </w:r>
      <w:r w:rsidR="009A3185" w:rsidRPr="003E760E">
        <w:rPr>
          <w:rFonts w:cs="Times New Roman"/>
        </w:rPr>
        <w:t>.</w:t>
      </w:r>
      <w:r w:rsidR="00FB1F8B" w:rsidRPr="003E760E">
        <w:rPr>
          <w:rFonts w:cs="Times New Roman"/>
        </w:rPr>
        <w:t xml:space="preserve"> </w:t>
      </w:r>
      <w:r w:rsidR="00194AB5" w:rsidRPr="003E760E">
        <w:rPr>
          <w:rFonts w:cs="Times New Roman"/>
        </w:rPr>
        <w:t xml:space="preserve">As </w:t>
      </w:r>
      <w:r w:rsidR="00FB1F8B" w:rsidRPr="003E760E">
        <w:rPr>
          <w:rFonts w:cs="Times New Roman"/>
        </w:rPr>
        <w:t>low-rise buildings (defined as residential buildings 4–11 stories and non-residential buildings ≤11 stories) result in the</w:t>
      </w:r>
      <w:r w:rsidR="00D90AAB">
        <w:rPr>
          <w:rFonts w:cs="Times New Roman"/>
        </w:rPr>
        <w:t xml:space="preserve"> highest number</w:t>
      </w:r>
      <w:r w:rsidR="00FB1F8B" w:rsidRPr="003E760E">
        <w:rPr>
          <w:rFonts w:cs="Times New Roman"/>
        </w:rPr>
        <w:t xml:space="preserve"> of window collision mortalities in the United States </w:t>
      </w:r>
      <w:r w:rsidR="00F854A1" w:rsidRPr="00342ED9">
        <w:rPr>
          <w:rFonts w:cs="Times New Roman"/>
        </w:rPr>
        <w:t>(Loss et al. 2014)</w:t>
      </w:r>
      <w:r w:rsidR="00194AB5" w:rsidRPr="003E760E">
        <w:rPr>
          <w:rFonts w:cs="Times New Roman"/>
        </w:rPr>
        <w:t xml:space="preserve">, </w:t>
      </w:r>
      <w:r w:rsidR="008C01B7" w:rsidRPr="003E760E">
        <w:rPr>
          <w:rFonts w:cs="Times New Roman"/>
        </w:rPr>
        <w:t>we also quantified</w:t>
      </w:r>
      <w:r w:rsidR="00194AB5" w:rsidRPr="003E760E">
        <w:rPr>
          <w:rFonts w:cs="Times New Roman"/>
        </w:rPr>
        <w:t xml:space="preserve"> the proportion of </w:t>
      </w:r>
      <w:r w:rsidR="00721E5E" w:rsidRPr="003E760E">
        <w:rPr>
          <w:rFonts w:cs="Times New Roman"/>
        </w:rPr>
        <w:t>simulated</w:t>
      </w:r>
      <w:r w:rsidR="00F930CF" w:rsidRPr="003E760E">
        <w:rPr>
          <w:rFonts w:cs="Times New Roman"/>
        </w:rPr>
        <w:t xml:space="preserve"> </w:t>
      </w:r>
      <w:r w:rsidR="00673003" w:rsidRPr="003E760E">
        <w:rPr>
          <w:rFonts w:cs="Times New Roman"/>
        </w:rPr>
        <w:t xml:space="preserve">flight </w:t>
      </w:r>
      <w:r w:rsidR="00F930CF" w:rsidRPr="003E760E">
        <w:rPr>
          <w:rFonts w:cs="Times New Roman"/>
        </w:rPr>
        <w:t xml:space="preserve">altitudes </w:t>
      </w:r>
      <w:r w:rsidR="00194AB5" w:rsidRPr="003E760E">
        <w:rPr>
          <w:rFonts w:cs="Times New Roman"/>
        </w:rPr>
        <w:t xml:space="preserve">below </w:t>
      </w:r>
      <w:r w:rsidR="00F930CF" w:rsidRPr="003E760E">
        <w:rPr>
          <w:rFonts w:cs="Times New Roman"/>
        </w:rPr>
        <w:t xml:space="preserve">the height </w:t>
      </w:r>
      <w:r w:rsidR="00194AB5" w:rsidRPr="003E760E">
        <w:rPr>
          <w:rFonts w:cs="Times New Roman"/>
        </w:rPr>
        <w:t>of an 11-story building (47</w:t>
      </w:r>
      <w:r w:rsidR="00FE1AE5" w:rsidRPr="003E760E">
        <w:rPr>
          <w:rFonts w:cs="Times New Roman"/>
        </w:rPr>
        <w:t xml:space="preserve"> </w:t>
      </w:r>
      <w:r w:rsidR="00194AB5" w:rsidRPr="003E760E">
        <w:rPr>
          <w:rFonts w:cs="Times New Roman"/>
        </w:rPr>
        <w:t>m).</w:t>
      </w:r>
      <w:r w:rsidR="005742F0" w:rsidRPr="003E760E">
        <w:rPr>
          <w:rFonts w:cs="Times New Roman"/>
        </w:rPr>
        <w:t xml:space="preserve"> </w:t>
      </w:r>
      <w:r w:rsidR="00242BAA" w:rsidRPr="003E760E">
        <w:rPr>
          <w:rFonts w:cs="Times New Roman"/>
        </w:rPr>
        <w:t>W</w:t>
      </w:r>
      <w:r w:rsidR="005742F0" w:rsidRPr="003E760E">
        <w:rPr>
          <w:rFonts w:cs="Times New Roman"/>
        </w:rPr>
        <w:t>e</w:t>
      </w:r>
      <w:r w:rsidR="00242BAA" w:rsidRPr="003E760E">
        <w:rPr>
          <w:rFonts w:cs="Times New Roman"/>
        </w:rPr>
        <w:t xml:space="preserve"> </w:t>
      </w:r>
      <w:r w:rsidR="005742F0" w:rsidRPr="003E760E">
        <w:rPr>
          <w:rFonts w:cs="Times New Roman"/>
        </w:rPr>
        <w:t xml:space="preserve">estimated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1861F2" w:rsidRPr="003E760E">
        <w:rPr>
          <w:rFonts w:cs="Times New Roman"/>
        </w:rPr>
        <w:t xml:space="preserve">that </w:t>
      </w:r>
      <w:r w:rsidR="005742F0" w:rsidRPr="003E760E">
        <w:rPr>
          <w:rFonts w:cs="Times New Roman"/>
        </w:rPr>
        <w:t>fell within the rotor</w:t>
      </w:r>
      <w:r w:rsidR="00A73799">
        <w:rPr>
          <w:rFonts w:cs="Times New Roman"/>
        </w:rPr>
        <w:t>-</w:t>
      </w:r>
      <w:r w:rsidR="005742F0" w:rsidRPr="003E760E">
        <w:rPr>
          <w:rFonts w:cs="Times New Roman"/>
        </w:rPr>
        <w:t>swep</w:t>
      </w:r>
      <w:r w:rsidR="003062F0" w:rsidRPr="003E760E">
        <w:rPr>
          <w:rFonts w:cs="Times New Roman"/>
        </w:rPr>
        <w:t>t zone</w:t>
      </w:r>
      <w:r w:rsidR="005742F0" w:rsidRPr="003E760E">
        <w:rPr>
          <w:rFonts w:cs="Times New Roman"/>
        </w:rPr>
        <w:t xml:space="preserve"> of the average land-based wind </w:t>
      </w:r>
      <w:r w:rsidR="005742F0" w:rsidRPr="003E760E">
        <w:rPr>
          <w:rFonts w:cs="Times New Roman"/>
        </w:rPr>
        <w:lastRenderedPageBreak/>
        <w:t>turbine installed in 2022 (32–164</w:t>
      </w:r>
      <w:r w:rsidR="00F76C8B" w:rsidRPr="003E760E">
        <w:rPr>
          <w:rFonts w:cs="Times New Roman"/>
        </w:rPr>
        <w:t xml:space="preserve"> </w:t>
      </w:r>
      <w:r w:rsidR="005742F0" w:rsidRPr="003E760E">
        <w:rPr>
          <w:rFonts w:cs="Times New Roman"/>
        </w:rPr>
        <w:t xml:space="preserve">m; </w:t>
      </w:r>
      <w:r w:rsidR="006B503F" w:rsidRPr="00342ED9">
        <w:rPr>
          <w:rFonts w:cs="Times New Roman"/>
        </w:rPr>
        <w:t>Wiser et al. 2023)</w:t>
      </w:r>
      <w:r w:rsidR="005742F0" w:rsidRPr="003E760E">
        <w:rPr>
          <w:rFonts w:cs="Times New Roman"/>
        </w:rPr>
        <w:t xml:space="preserve">. Finally, we measured the proportion of </w:t>
      </w:r>
      <w:r w:rsidR="00721E5E" w:rsidRPr="003E760E">
        <w:rPr>
          <w:rFonts w:cs="Times New Roman"/>
        </w:rPr>
        <w:t>simulated</w:t>
      </w:r>
      <w:r w:rsidR="00F930CF" w:rsidRPr="003E760E">
        <w:rPr>
          <w:rFonts w:cs="Times New Roman"/>
        </w:rPr>
        <w:t xml:space="preserve"> flight altitudes</w:t>
      </w:r>
      <w:r w:rsidR="005742F0" w:rsidRPr="003E760E">
        <w:rPr>
          <w:rFonts w:cs="Times New Roman"/>
        </w:rPr>
        <w:t xml:space="preserve"> </w:t>
      </w:r>
      <w:r w:rsidR="003F4C93" w:rsidRPr="003E760E">
        <w:rPr>
          <w:rFonts w:cs="Times New Roman"/>
        </w:rPr>
        <w:t>that</w:t>
      </w:r>
      <w:r w:rsidR="005742F0" w:rsidRPr="003E760E">
        <w:rPr>
          <w:rFonts w:cs="Times New Roman"/>
        </w:rPr>
        <w:t xml:space="preserve"> fell below the height of a </w:t>
      </w:r>
      <w:r w:rsidR="00C010B8" w:rsidRPr="003E760E">
        <w:rPr>
          <w:rFonts w:cs="Times New Roman"/>
        </w:rPr>
        <w:t>305</w:t>
      </w:r>
      <w:r w:rsidR="00684A6C" w:rsidRPr="003E760E">
        <w:rPr>
          <w:rFonts w:cs="Times New Roman"/>
        </w:rPr>
        <w:t>-</w:t>
      </w:r>
      <w:r w:rsidR="005742F0" w:rsidRPr="003E760E">
        <w:rPr>
          <w:rFonts w:cs="Times New Roman"/>
        </w:rPr>
        <w:t>m communication tower, as these towers are responsible for 5–70x as many collisions as shorter towers</w:t>
      </w:r>
      <w:r w:rsidR="005C6527" w:rsidRPr="003E760E">
        <w:rPr>
          <w:rFonts w:cs="Times New Roman"/>
        </w:rPr>
        <w:t xml:space="preserve"> </w:t>
      </w:r>
      <w:r w:rsidR="005C6527" w:rsidRPr="00342ED9">
        <w:rPr>
          <w:rFonts w:cs="Times New Roman"/>
        </w:rPr>
        <w:t>(Gehring et al. 2011)</w:t>
      </w:r>
      <w:r w:rsidR="005742F0" w:rsidRPr="003E760E">
        <w:rPr>
          <w:rFonts w:cs="Times New Roman"/>
        </w:rPr>
        <w:t>.</w:t>
      </w:r>
    </w:p>
    <w:p w14:paraId="5A06F8C6" w14:textId="05ACCD3D" w:rsidR="007009AC" w:rsidRPr="003E760E" w:rsidRDefault="00CF605F" w:rsidP="00F07057">
      <w:pPr>
        <w:pStyle w:val="Heading1"/>
        <w:rPr>
          <w:rFonts w:cs="Times New Roman"/>
        </w:rPr>
      </w:pPr>
      <w:r w:rsidRPr="003E760E">
        <w:rPr>
          <w:rFonts w:cs="Times New Roman"/>
        </w:rPr>
        <w:t>R</w:t>
      </w:r>
      <w:r>
        <w:rPr>
          <w:rFonts w:cs="Times New Roman"/>
        </w:rPr>
        <w:t>ESULTS</w:t>
      </w:r>
    </w:p>
    <w:p w14:paraId="3B389F05" w14:textId="3D0B9C0E" w:rsidR="008D3E3D" w:rsidRPr="003E760E" w:rsidRDefault="00295708" w:rsidP="00542E39">
      <w:pPr>
        <w:spacing w:line="480" w:lineRule="auto"/>
        <w:rPr>
          <w:rFonts w:cs="Times New Roman"/>
        </w:rPr>
      </w:pPr>
      <w:r w:rsidRPr="003E760E">
        <w:rPr>
          <w:rFonts w:cs="Times New Roman"/>
        </w:rPr>
        <w:t xml:space="preserve">We </w:t>
      </w:r>
      <w:r w:rsidR="006F4315" w:rsidRPr="003E760E">
        <w:rPr>
          <w:rFonts w:cs="Times New Roman"/>
        </w:rPr>
        <w:t xml:space="preserve">collected </w:t>
      </w:r>
      <w:r w:rsidR="00367CB1" w:rsidRPr="003E760E">
        <w:rPr>
          <w:rFonts w:cs="Times New Roman"/>
        </w:rPr>
        <w:t>1</w:t>
      </w:r>
      <w:r w:rsidR="005574BA" w:rsidRPr="003E760E">
        <w:rPr>
          <w:rFonts w:cs="Times New Roman"/>
        </w:rPr>
        <w:t>6</w:t>
      </w:r>
      <w:r w:rsidR="008C01B7" w:rsidRPr="003E760E">
        <w:rPr>
          <w:rFonts w:cs="Times New Roman"/>
        </w:rPr>
        <w:t>,</w:t>
      </w:r>
      <w:r w:rsidR="005574BA" w:rsidRPr="003E760E">
        <w:rPr>
          <w:rFonts w:cs="Times New Roman"/>
        </w:rPr>
        <w:t>293</w:t>
      </w:r>
      <w:r w:rsidR="006F4315" w:rsidRPr="003E760E">
        <w:rPr>
          <w:rFonts w:cs="Times New Roman"/>
        </w:rPr>
        <w:t xml:space="preserve"> GPS locations</w:t>
      </w:r>
      <w:r w:rsidR="00030B73" w:rsidRPr="003E760E">
        <w:rPr>
          <w:rFonts w:cs="Times New Roman"/>
        </w:rPr>
        <w:t xml:space="preserve"> </w:t>
      </w:r>
      <w:r w:rsidR="006F4315" w:rsidRPr="003E760E">
        <w:rPr>
          <w:rFonts w:cs="Times New Roman"/>
        </w:rPr>
        <w:t>with altitude recordings</w:t>
      </w:r>
      <w:r w:rsidR="00932C8F" w:rsidRPr="003E760E">
        <w:rPr>
          <w:rFonts w:cs="Times New Roman"/>
        </w:rPr>
        <w:t xml:space="preserve"> from </w:t>
      </w:r>
      <w:r w:rsidR="0096629F" w:rsidRPr="003E760E">
        <w:rPr>
          <w:rFonts w:cs="Times New Roman"/>
        </w:rPr>
        <w:t>344</w:t>
      </w:r>
      <w:r w:rsidR="00932C8F" w:rsidRPr="003E760E">
        <w:rPr>
          <w:rFonts w:cs="Times New Roman"/>
        </w:rPr>
        <w:t xml:space="preserve"> individuals</w:t>
      </w:r>
      <w:r w:rsidR="0011243F" w:rsidRPr="003E760E">
        <w:rPr>
          <w:rFonts w:cs="Times New Roman"/>
        </w:rPr>
        <w:t>. Most of these locations (</w:t>
      </w:r>
      <w:r w:rsidR="00842B82" w:rsidRPr="003E760E">
        <w:rPr>
          <w:rFonts w:cs="Times New Roman"/>
        </w:rPr>
        <w:t>9</w:t>
      </w:r>
      <w:r w:rsidR="00BC3AF3" w:rsidRPr="003E760E">
        <w:rPr>
          <w:rFonts w:cs="Times New Roman"/>
        </w:rPr>
        <w:t>,</w:t>
      </w:r>
      <w:r w:rsidR="00842B82" w:rsidRPr="003E760E">
        <w:rPr>
          <w:rFonts w:cs="Times New Roman"/>
        </w:rPr>
        <w:t>658</w:t>
      </w:r>
      <w:r w:rsidR="0011243F" w:rsidRPr="003E760E">
        <w:rPr>
          <w:rFonts w:cs="Times New Roman"/>
        </w:rPr>
        <w:t>)</w:t>
      </w:r>
      <w:r w:rsidR="007B252B" w:rsidRPr="003E760E">
        <w:rPr>
          <w:rFonts w:cs="Times New Roman"/>
        </w:rPr>
        <w:t xml:space="preserve"> were recorded </w:t>
      </w:r>
      <w:r w:rsidR="00391FB2" w:rsidRPr="003E760E">
        <w:rPr>
          <w:rFonts w:cs="Times New Roman"/>
        </w:rPr>
        <w:t xml:space="preserve">at 1300–1500 Eastern Time and were </w:t>
      </w:r>
      <w:r w:rsidR="00F23F62" w:rsidRPr="003E760E">
        <w:rPr>
          <w:rFonts w:cs="Times New Roman"/>
        </w:rPr>
        <w:t>classified</w:t>
      </w:r>
      <w:r w:rsidR="00391FB2" w:rsidRPr="003E760E">
        <w:rPr>
          <w:rFonts w:cs="Times New Roman"/>
        </w:rPr>
        <w:t xml:space="preserve"> as known ground locations. Of those locations remaining,</w:t>
      </w:r>
      <w:r w:rsidR="009875CC" w:rsidRPr="003E760E">
        <w:rPr>
          <w:rFonts w:cs="Times New Roman"/>
        </w:rPr>
        <w:t xml:space="preserve"> </w:t>
      </w:r>
      <w:r w:rsidR="0005251C" w:rsidRPr="003E760E">
        <w:rPr>
          <w:rFonts w:cs="Times New Roman"/>
        </w:rPr>
        <w:t>258</w:t>
      </w:r>
      <w:r w:rsidR="00B85A8B" w:rsidRPr="003E760E">
        <w:rPr>
          <w:rFonts w:cs="Times New Roman"/>
        </w:rPr>
        <w:t xml:space="preserve"> </w:t>
      </w:r>
      <w:r w:rsidR="008C002D" w:rsidRPr="003E760E">
        <w:rPr>
          <w:rFonts w:cs="Times New Roman"/>
        </w:rPr>
        <w:t xml:space="preserve">met the criteria to be </w:t>
      </w:r>
      <w:r w:rsidR="0005251C" w:rsidRPr="003E760E">
        <w:rPr>
          <w:rFonts w:cs="Times New Roman"/>
        </w:rPr>
        <w:t xml:space="preserve">possible migratory </w:t>
      </w:r>
      <w:r w:rsidR="009875CC" w:rsidRPr="003E760E">
        <w:rPr>
          <w:rFonts w:cs="Times New Roman"/>
        </w:rPr>
        <w:t>locations</w:t>
      </w:r>
      <w:r w:rsidR="00C27FC1" w:rsidRPr="003E760E">
        <w:rPr>
          <w:rFonts w:cs="Times New Roman"/>
        </w:rPr>
        <w:t xml:space="preserve"> (</w:t>
      </w:r>
      <w:r w:rsidR="00E678DB" w:rsidRPr="003E760E">
        <w:rPr>
          <w:rFonts w:cs="Times New Roman"/>
        </w:rPr>
        <w:t>10</w:t>
      </w:r>
      <w:r w:rsidR="006C5AFA" w:rsidRPr="003E760E">
        <w:rPr>
          <w:rFonts w:cs="Times New Roman"/>
        </w:rPr>
        <w:t>6</w:t>
      </w:r>
      <w:r w:rsidR="006B5BC2" w:rsidRPr="003E760E">
        <w:rPr>
          <w:rFonts w:cs="Times New Roman"/>
        </w:rPr>
        <w:t xml:space="preserve"> individuals)</w:t>
      </w:r>
      <w:r w:rsidR="00A9200F" w:rsidRPr="003E760E">
        <w:rPr>
          <w:rFonts w:cs="Times New Roman"/>
        </w:rPr>
        <w:t>.</w:t>
      </w:r>
      <w:r w:rsidR="00B74EC8" w:rsidRPr="003E760E">
        <w:rPr>
          <w:rFonts w:cs="Times New Roman"/>
        </w:rPr>
        <w:t xml:space="preserve"> These locations were broadly distributed throughout the eastern portion of the woodcock’s range (Figure S1).</w:t>
      </w:r>
      <w:r w:rsidR="00A9200F" w:rsidRPr="003E760E">
        <w:rPr>
          <w:rFonts w:cs="Times New Roman"/>
        </w:rPr>
        <w:t xml:space="preserve"> The</w:t>
      </w:r>
      <w:r w:rsidR="00081805" w:rsidRPr="003E760E">
        <w:rPr>
          <w:rFonts w:cs="Times New Roman"/>
        </w:rPr>
        <w:t xml:space="preserve"> base</w:t>
      </w:r>
      <w:r w:rsidR="00A9200F" w:rsidRPr="003E760E">
        <w:rPr>
          <w:rFonts w:cs="Times New Roman"/>
        </w:rPr>
        <w:t xml:space="preserve"> model predicted that </w:t>
      </w:r>
      <w:r w:rsidR="003E6510" w:rsidRPr="003E760E">
        <w:rPr>
          <w:rFonts w:cs="Times New Roman"/>
        </w:rPr>
        <w:t>1</w:t>
      </w:r>
      <w:r w:rsidR="00BF0918" w:rsidRPr="003E760E">
        <w:rPr>
          <w:rFonts w:cs="Times New Roman"/>
        </w:rPr>
        <w:t>44</w:t>
      </w:r>
      <w:r w:rsidR="00A9200F" w:rsidRPr="003E760E">
        <w:rPr>
          <w:rFonts w:cs="Times New Roman"/>
        </w:rPr>
        <w:t xml:space="preserve"> of these locations were mo</w:t>
      </w:r>
      <w:r w:rsidR="00FB5911" w:rsidRPr="003E760E">
        <w:rPr>
          <w:rFonts w:cs="Times New Roman"/>
        </w:rPr>
        <w:t>st</w:t>
      </w:r>
      <w:r w:rsidR="00A9200F" w:rsidRPr="003E760E">
        <w:rPr>
          <w:rFonts w:cs="Times New Roman"/>
        </w:rPr>
        <w:t xml:space="preserve"> likely </w:t>
      </w:r>
      <w:r w:rsidR="00FB5911" w:rsidRPr="003E760E">
        <w:rPr>
          <w:rFonts w:cs="Times New Roman"/>
        </w:rPr>
        <w:t>recorded when the bird was in flight</w:t>
      </w:r>
      <w:r w:rsidR="00A51234" w:rsidRPr="003E760E">
        <w:rPr>
          <w:rFonts w:cs="Times New Roman"/>
        </w:rPr>
        <w:t xml:space="preserve"> (</w:t>
      </w:r>
      <w:r w:rsidR="003E6510" w:rsidRPr="003E760E">
        <w:rPr>
          <w:rFonts w:cs="Times New Roman"/>
        </w:rPr>
        <w:t xml:space="preserve">95% CRI: </w:t>
      </w:r>
      <w:r w:rsidR="00EC6BEA" w:rsidRPr="003E760E">
        <w:rPr>
          <w:rFonts w:cs="Times New Roman"/>
        </w:rPr>
        <w:t>1</w:t>
      </w:r>
      <w:r w:rsidR="00E5574D" w:rsidRPr="003E760E">
        <w:rPr>
          <w:rFonts w:cs="Times New Roman"/>
        </w:rPr>
        <w:t>27</w:t>
      </w:r>
      <w:r w:rsidR="003E6510" w:rsidRPr="003E760E">
        <w:rPr>
          <w:rFonts w:cs="Times New Roman"/>
        </w:rPr>
        <w:t>–</w:t>
      </w:r>
      <w:r w:rsidR="00EC6BEA" w:rsidRPr="003E760E">
        <w:rPr>
          <w:rFonts w:cs="Times New Roman"/>
        </w:rPr>
        <w:t>1</w:t>
      </w:r>
      <w:r w:rsidR="00E5574D" w:rsidRPr="003E760E">
        <w:rPr>
          <w:rFonts w:cs="Times New Roman"/>
        </w:rPr>
        <w:t>61</w:t>
      </w:r>
      <w:r w:rsidR="00294F24" w:rsidRPr="003E760E">
        <w:rPr>
          <w:rFonts w:cs="Times New Roman"/>
        </w:rPr>
        <w:t xml:space="preserve">; </w:t>
      </w:r>
      <w:r w:rsidR="00B01232" w:rsidRPr="003E760E">
        <w:rPr>
          <w:rFonts w:cs="Times New Roman"/>
        </w:rPr>
        <w:t>Table 1</w:t>
      </w:r>
      <w:r w:rsidR="00A51234" w:rsidRPr="003E760E">
        <w:rPr>
          <w:rFonts w:cs="Times New Roman"/>
        </w:rPr>
        <w:t>)</w:t>
      </w:r>
      <w:r w:rsidR="00A9200F" w:rsidRPr="003E760E">
        <w:rPr>
          <w:rFonts w:cs="Times New Roman"/>
        </w:rPr>
        <w:t>.</w:t>
      </w:r>
      <w:r w:rsidR="005E0BCC" w:rsidRPr="003E760E">
        <w:rPr>
          <w:rFonts w:cs="Times New Roman"/>
        </w:rPr>
        <w:t xml:space="preserve"> </w:t>
      </w:r>
      <w:r w:rsidR="00D10E06" w:rsidRPr="003E760E">
        <w:rPr>
          <w:rFonts w:cs="Times New Roman"/>
        </w:rPr>
        <w:t>E</w:t>
      </w:r>
      <w:r w:rsidR="004054B5" w:rsidRPr="003E760E">
        <w:rPr>
          <w:rFonts w:cs="Times New Roman"/>
        </w:rPr>
        <w:t>stimated median flight altitude</w:t>
      </w:r>
      <w:r w:rsidR="00977B3A" w:rsidRPr="003E760E">
        <w:rPr>
          <w:rFonts w:cs="Times New Roman"/>
        </w:rPr>
        <w:t xml:space="preserve"> above ground level</w:t>
      </w:r>
      <w:r w:rsidR="00CD1EC8" w:rsidRPr="003E760E">
        <w:rPr>
          <w:rFonts w:cs="Times New Roman"/>
        </w:rPr>
        <w:t xml:space="preserve"> was</w:t>
      </w:r>
      <w:r w:rsidR="004054B5" w:rsidRPr="003E760E">
        <w:rPr>
          <w:rFonts w:cs="Times New Roman"/>
        </w:rPr>
        <w:t xml:space="preserve"> 2</w:t>
      </w:r>
      <w:r w:rsidR="005C4CA3" w:rsidRPr="003E760E">
        <w:rPr>
          <w:rFonts w:cs="Times New Roman"/>
        </w:rPr>
        <w:t>62</w:t>
      </w:r>
      <w:r w:rsidR="00BA67B1" w:rsidRPr="003E760E">
        <w:rPr>
          <w:rFonts w:cs="Times New Roman"/>
        </w:rPr>
        <w:t xml:space="preserve"> </w:t>
      </w:r>
      <w:r w:rsidR="004054B5" w:rsidRPr="003E760E">
        <w:rPr>
          <w:rFonts w:cs="Times New Roman"/>
        </w:rPr>
        <w:t>m</w:t>
      </w:r>
      <w:r w:rsidR="00CD1EC8" w:rsidRPr="003E760E">
        <w:rPr>
          <w:rFonts w:cs="Times New Roman"/>
        </w:rPr>
        <w:t>,</w:t>
      </w:r>
      <w:r w:rsidR="004054B5" w:rsidRPr="003E760E">
        <w:rPr>
          <w:rFonts w:cs="Times New Roman"/>
        </w:rPr>
        <w:t xml:space="preserve"> </w:t>
      </w:r>
      <w:r w:rsidR="00A809F8" w:rsidRPr="003E760E">
        <w:rPr>
          <w:rFonts w:cs="Times New Roman"/>
        </w:rPr>
        <w:t xml:space="preserve">and </w:t>
      </w:r>
      <w:r w:rsidR="00B91509" w:rsidRPr="003E760E">
        <w:rPr>
          <w:rFonts w:cs="Times New Roman"/>
        </w:rPr>
        <w:t>mean</w:t>
      </w:r>
      <w:r w:rsidR="004054B5" w:rsidRPr="003E760E">
        <w:rPr>
          <w:rFonts w:cs="Times New Roman"/>
        </w:rPr>
        <w:t xml:space="preserve"> flight altitude </w:t>
      </w:r>
      <w:r w:rsidR="00CD1EC8" w:rsidRPr="003E760E">
        <w:rPr>
          <w:rFonts w:cs="Times New Roman"/>
        </w:rPr>
        <w:t>was</w:t>
      </w:r>
      <w:r w:rsidR="004054B5" w:rsidRPr="003E760E">
        <w:rPr>
          <w:rFonts w:cs="Times New Roman"/>
        </w:rPr>
        <w:t xml:space="preserve"> </w:t>
      </w:r>
      <w:r w:rsidR="00B91509" w:rsidRPr="003E760E">
        <w:rPr>
          <w:rFonts w:cs="Times New Roman"/>
        </w:rPr>
        <w:t>3</w:t>
      </w:r>
      <w:r w:rsidR="005C4CA3" w:rsidRPr="003E760E">
        <w:rPr>
          <w:rFonts w:cs="Times New Roman"/>
        </w:rPr>
        <w:t>79</w:t>
      </w:r>
      <w:r w:rsidR="00BA67B1" w:rsidRPr="003E760E">
        <w:rPr>
          <w:rFonts w:cs="Times New Roman"/>
        </w:rPr>
        <w:t xml:space="preserve"> </w:t>
      </w:r>
      <w:r w:rsidR="00B91509" w:rsidRPr="003E760E">
        <w:rPr>
          <w:rFonts w:cs="Times New Roman"/>
        </w:rPr>
        <w:t xml:space="preserve">m. </w:t>
      </w:r>
      <w:r w:rsidR="00D93C8E" w:rsidRPr="003E760E">
        <w:rPr>
          <w:rFonts w:cs="Times New Roman"/>
        </w:rPr>
        <w:t>Woodcock fl</w:t>
      </w:r>
      <w:r w:rsidR="00CD1EC8" w:rsidRPr="003E760E">
        <w:rPr>
          <w:rFonts w:cs="Times New Roman"/>
        </w:rPr>
        <w:t>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C567C1" w:rsidRPr="003E760E">
        <w:rPr>
          <w:rFonts w:cs="Times New Roman"/>
        </w:rPr>
        <w:t>338</w:t>
      </w:r>
      <w:r w:rsidR="00BA67B1" w:rsidRPr="003E760E">
        <w:rPr>
          <w:rFonts w:cs="Times New Roman"/>
        </w:rPr>
        <w:t xml:space="preserve"> </w:t>
      </w:r>
      <w:r w:rsidR="00D93C8E" w:rsidRPr="003E760E">
        <w:rPr>
          <w:rFonts w:cs="Times New Roman"/>
        </w:rPr>
        <w:t xml:space="preserve">m in fall and </w:t>
      </w:r>
      <w:r w:rsidR="0018205B" w:rsidRPr="003E760E">
        <w:rPr>
          <w:rFonts w:cs="Times New Roman"/>
        </w:rPr>
        <w:t>4</w:t>
      </w:r>
      <w:r w:rsidR="00A41899" w:rsidRPr="003E760E">
        <w:rPr>
          <w:rFonts w:cs="Times New Roman"/>
        </w:rPr>
        <w:t>4</w:t>
      </w:r>
      <w:r w:rsidR="00C567C1" w:rsidRPr="003E760E">
        <w:rPr>
          <w:rFonts w:cs="Times New Roman"/>
        </w:rPr>
        <w:t>4</w:t>
      </w:r>
      <w:r w:rsidR="00AA72DB" w:rsidRPr="003E760E">
        <w:rPr>
          <w:rFonts w:cs="Times New Roman"/>
        </w:rPr>
        <w:t xml:space="preserve"> </w:t>
      </w:r>
      <w:r w:rsidR="00D93C8E" w:rsidRPr="003E760E">
        <w:rPr>
          <w:rFonts w:cs="Times New Roman"/>
        </w:rPr>
        <w:t xml:space="preserve">m in spring, </w:t>
      </w:r>
      <w:r w:rsidR="000F326E" w:rsidRPr="003E760E">
        <w:rPr>
          <w:rFonts w:cs="Times New Roman"/>
        </w:rPr>
        <w:t>with 9</w:t>
      </w:r>
      <w:r w:rsidR="006A08EA" w:rsidRPr="003E760E">
        <w:rPr>
          <w:rFonts w:cs="Times New Roman"/>
        </w:rPr>
        <w:t>4</w:t>
      </w:r>
      <w:r w:rsidR="000F326E" w:rsidRPr="003E760E">
        <w:rPr>
          <w:rFonts w:cs="Times New Roman"/>
        </w:rPr>
        <w:t>% prob</w:t>
      </w:r>
      <w:r w:rsidR="00114955" w:rsidRPr="003E760E">
        <w:rPr>
          <w:rFonts w:cs="Times New Roman"/>
        </w:rPr>
        <w:t xml:space="preserve">ability that mean flight altitudes </w:t>
      </w:r>
      <w:r w:rsidR="007326F7" w:rsidRPr="003E760E">
        <w:rPr>
          <w:rFonts w:cs="Times New Roman"/>
        </w:rPr>
        <w:t xml:space="preserve">were </w:t>
      </w:r>
      <w:r w:rsidR="00E30C8E" w:rsidRPr="003E760E">
        <w:rPr>
          <w:rFonts w:cs="Times New Roman"/>
        </w:rPr>
        <w:t xml:space="preserve">lower in </w:t>
      </w:r>
      <w:r w:rsidR="00AA1795" w:rsidRPr="003E760E">
        <w:rPr>
          <w:rFonts w:cs="Times New Roman"/>
        </w:rPr>
        <w:t>fall</w:t>
      </w:r>
      <w:r w:rsidR="00E30C8E" w:rsidRPr="003E760E">
        <w:rPr>
          <w:rFonts w:cs="Times New Roman"/>
        </w:rPr>
        <w:t xml:space="preserve"> than </w:t>
      </w:r>
      <w:r w:rsidR="00AA1795" w:rsidRPr="003E760E">
        <w:rPr>
          <w:rFonts w:cs="Times New Roman"/>
        </w:rPr>
        <w:t>spring</w:t>
      </w:r>
      <w:r w:rsidR="00D93C8E" w:rsidRPr="003E760E">
        <w:rPr>
          <w:rFonts w:cs="Times New Roman"/>
        </w:rPr>
        <w:t>. Adult woodcock f</w:t>
      </w:r>
      <w:r w:rsidR="003F6DA2" w:rsidRPr="003E760E">
        <w:rPr>
          <w:rFonts w:cs="Times New Roman"/>
        </w:rPr>
        <w:t>lew</w:t>
      </w:r>
      <w:r w:rsidR="00D93C8E" w:rsidRPr="003E760E">
        <w:rPr>
          <w:rFonts w:cs="Times New Roman"/>
        </w:rPr>
        <w:t xml:space="preserve"> at </w:t>
      </w:r>
      <w:r w:rsidR="002601A0" w:rsidRPr="003E760E">
        <w:rPr>
          <w:rFonts w:cs="Times New Roman"/>
        </w:rPr>
        <w:t xml:space="preserve">mean </w:t>
      </w:r>
      <w:r w:rsidR="00D93C8E" w:rsidRPr="003E760E">
        <w:rPr>
          <w:rFonts w:cs="Times New Roman"/>
        </w:rPr>
        <w:t xml:space="preserve">altitudes of </w:t>
      </w:r>
      <w:r w:rsidR="00232699" w:rsidRPr="003E760E">
        <w:rPr>
          <w:rFonts w:cs="Times New Roman"/>
        </w:rPr>
        <w:t>43</w:t>
      </w:r>
      <w:r w:rsidR="00C567C1" w:rsidRPr="003E760E">
        <w:rPr>
          <w:rFonts w:cs="Times New Roman"/>
        </w:rPr>
        <w:t>1</w:t>
      </w:r>
      <w:r w:rsidR="000C5C9E" w:rsidRPr="003E760E">
        <w:rPr>
          <w:rFonts w:cs="Times New Roman"/>
        </w:rPr>
        <w:t xml:space="preserve"> </w:t>
      </w:r>
      <w:r w:rsidR="002601A0" w:rsidRPr="003E760E">
        <w:rPr>
          <w:rFonts w:cs="Times New Roman"/>
        </w:rPr>
        <w:t>m</w:t>
      </w:r>
      <w:r w:rsidR="00694778">
        <w:rPr>
          <w:rFonts w:cs="Times New Roman"/>
        </w:rPr>
        <w:t>,</w:t>
      </w:r>
      <w:r w:rsidR="002601A0" w:rsidRPr="003E760E">
        <w:rPr>
          <w:rFonts w:cs="Times New Roman"/>
        </w:rPr>
        <w:t xml:space="preserve"> while juvenile</w:t>
      </w:r>
      <w:r w:rsidR="009E4DA3" w:rsidRPr="003E760E">
        <w:rPr>
          <w:rFonts w:cs="Times New Roman"/>
        </w:rPr>
        <w:t>s f</w:t>
      </w:r>
      <w:r w:rsidR="003F6DA2" w:rsidRPr="003E760E">
        <w:rPr>
          <w:rFonts w:cs="Times New Roman"/>
        </w:rPr>
        <w:t>lew</w:t>
      </w:r>
      <w:r w:rsidR="009E4DA3" w:rsidRPr="003E760E">
        <w:rPr>
          <w:rFonts w:cs="Times New Roman"/>
        </w:rPr>
        <w:t xml:space="preserve"> at altitudes of </w:t>
      </w:r>
      <w:r w:rsidR="00EF70E9" w:rsidRPr="003E760E">
        <w:rPr>
          <w:rFonts w:cs="Times New Roman"/>
        </w:rPr>
        <w:t>3</w:t>
      </w:r>
      <w:r w:rsidR="00C567C1" w:rsidRPr="003E760E">
        <w:rPr>
          <w:rFonts w:cs="Times New Roman"/>
        </w:rPr>
        <w:t>71</w:t>
      </w:r>
      <w:r w:rsidR="000C5C9E" w:rsidRPr="003E760E">
        <w:rPr>
          <w:rFonts w:cs="Times New Roman"/>
        </w:rPr>
        <w:t xml:space="preserve"> </w:t>
      </w:r>
      <w:r w:rsidR="009E4DA3" w:rsidRPr="003E760E">
        <w:rPr>
          <w:rFonts w:cs="Times New Roman"/>
        </w:rPr>
        <w:t>m, with</w:t>
      </w:r>
      <w:r w:rsidR="00143425" w:rsidRPr="003E760E">
        <w:rPr>
          <w:rFonts w:cs="Times New Roman"/>
        </w:rPr>
        <w:t xml:space="preserve"> 79% probability that mean flight altitudes </w:t>
      </w:r>
      <w:r w:rsidR="007326F7" w:rsidRPr="003E760E">
        <w:rPr>
          <w:rFonts w:cs="Times New Roman"/>
        </w:rPr>
        <w:t xml:space="preserve">were </w:t>
      </w:r>
      <w:r w:rsidR="00143425" w:rsidRPr="003E760E">
        <w:rPr>
          <w:rFonts w:cs="Times New Roman"/>
        </w:rPr>
        <w:t>high</w:t>
      </w:r>
      <w:r w:rsidR="00B3593D" w:rsidRPr="003E760E">
        <w:rPr>
          <w:rFonts w:cs="Times New Roman"/>
        </w:rPr>
        <w:t>er for adults than juveniles</w:t>
      </w:r>
      <w:r w:rsidR="00471DA6" w:rsidRPr="003E760E">
        <w:rPr>
          <w:rFonts w:cs="Times New Roman"/>
        </w:rPr>
        <w:t>.</w:t>
      </w:r>
      <w:r w:rsidR="003321FE" w:rsidRPr="003E760E">
        <w:rPr>
          <w:rFonts w:cs="Times New Roman"/>
        </w:rPr>
        <w:t xml:space="preserve"> </w:t>
      </w:r>
      <w:r w:rsidR="00177480" w:rsidRPr="003E760E">
        <w:rPr>
          <w:rFonts w:cs="Times New Roman"/>
        </w:rPr>
        <w:t xml:space="preserve">Male woodcock flew at mean altitudes of </w:t>
      </w:r>
      <w:r w:rsidR="00F35BFD" w:rsidRPr="003E760E">
        <w:rPr>
          <w:rFonts w:cs="Times New Roman"/>
        </w:rPr>
        <w:t>4</w:t>
      </w:r>
      <w:r w:rsidR="00603EBB" w:rsidRPr="003E760E">
        <w:rPr>
          <w:rFonts w:cs="Times New Roman"/>
        </w:rPr>
        <w:t>17</w:t>
      </w:r>
      <w:r w:rsidR="005E0F65" w:rsidRPr="003E760E">
        <w:rPr>
          <w:rFonts w:cs="Times New Roman"/>
        </w:rPr>
        <w:t xml:space="preserve"> </w:t>
      </w:r>
      <w:r w:rsidR="00177480" w:rsidRPr="003E760E">
        <w:rPr>
          <w:rFonts w:cs="Times New Roman"/>
        </w:rPr>
        <w:t>m</w:t>
      </w:r>
      <w:r w:rsidR="00694778">
        <w:rPr>
          <w:rFonts w:cs="Times New Roman"/>
        </w:rPr>
        <w:t>,</w:t>
      </w:r>
      <w:r w:rsidR="00177480" w:rsidRPr="003E760E">
        <w:rPr>
          <w:rFonts w:cs="Times New Roman"/>
        </w:rPr>
        <w:t xml:space="preserve"> while females flew at altitudes of </w:t>
      </w:r>
      <w:r w:rsidR="009E65BF" w:rsidRPr="003E760E">
        <w:rPr>
          <w:rFonts w:cs="Times New Roman"/>
        </w:rPr>
        <w:t>3</w:t>
      </w:r>
      <w:r w:rsidR="00603EBB" w:rsidRPr="003E760E">
        <w:rPr>
          <w:rFonts w:cs="Times New Roman"/>
        </w:rPr>
        <w:t>52</w:t>
      </w:r>
      <w:r w:rsidR="005E0F65" w:rsidRPr="003E760E">
        <w:rPr>
          <w:rFonts w:cs="Times New Roman"/>
        </w:rPr>
        <w:t xml:space="preserve"> </w:t>
      </w:r>
      <w:r w:rsidR="00177480" w:rsidRPr="003E760E">
        <w:rPr>
          <w:rFonts w:cs="Times New Roman"/>
        </w:rPr>
        <w:t xml:space="preserve">m, with </w:t>
      </w:r>
      <w:r w:rsidR="004A478C" w:rsidRPr="003E760E">
        <w:rPr>
          <w:rFonts w:cs="Times New Roman"/>
        </w:rPr>
        <w:t>82</w:t>
      </w:r>
      <w:r w:rsidR="00177480" w:rsidRPr="003E760E">
        <w:rPr>
          <w:rFonts w:cs="Times New Roman"/>
        </w:rPr>
        <w:t xml:space="preserve">% probability that </w:t>
      </w:r>
      <w:r w:rsidR="00F66576" w:rsidRPr="003E760E">
        <w:rPr>
          <w:rFonts w:cs="Times New Roman"/>
        </w:rPr>
        <w:t xml:space="preserve">mean flight altitudes </w:t>
      </w:r>
      <w:r w:rsidR="007326F7" w:rsidRPr="003E760E">
        <w:rPr>
          <w:rFonts w:cs="Times New Roman"/>
        </w:rPr>
        <w:t xml:space="preserve">were </w:t>
      </w:r>
      <w:r w:rsidR="00F66576" w:rsidRPr="003E760E">
        <w:rPr>
          <w:rFonts w:cs="Times New Roman"/>
        </w:rPr>
        <w:t>higher for males than females (Fig</w:t>
      </w:r>
      <w:r w:rsidR="003632B9" w:rsidRPr="003E760E">
        <w:rPr>
          <w:rFonts w:cs="Times New Roman"/>
        </w:rPr>
        <w:t>ure</w:t>
      </w:r>
      <w:r w:rsidR="00F66576" w:rsidRPr="003E760E">
        <w:rPr>
          <w:rFonts w:cs="Times New Roman"/>
        </w:rPr>
        <w:t xml:space="preserve"> </w:t>
      </w:r>
      <w:r w:rsidR="00CE2E47" w:rsidRPr="003E760E">
        <w:rPr>
          <w:rFonts w:cs="Times New Roman"/>
        </w:rPr>
        <w:t>1</w:t>
      </w:r>
      <w:r w:rsidR="00F66576" w:rsidRPr="003E760E">
        <w:rPr>
          <w:rFonts w:cs="Times New Roman"/>
        </w:rPr>
        <w:t>).</w:t>
      </w:r>
      <w:r w:rsidR="00962B4C" w:rsidRPr="003E760E">
        <w:rPr>
          <w:rFonts w:cs="Times New Roman"/>
        </w:rPr>
        <w:t xml:space="preserve"> Additional statistics describing the shape of these distributions are provided in Table S1.</w:t>
      </w:r>
    </w:p>
    <w:p w14:paraId="6847E3C8" w14:textId="514A42A0" w:rsidR="005B49D7" w:rsidRPr="003E760E" w:rsidRDefault="00B72ABF" w:rsidP="00791A1F">
      <w:pPr>
        <w:spacing w:line="480" w:lineRule="auto"/>
        <w:rPr>
          <w:rFonts w:cs="Times New Roman"/>
        </w:rPr>
      </w:pPr>
      <w:r w:rsidRPr="003E760E">
        <w:rPr>
          <w:rFonts w:cs="Times New Roman"/>
        </w:rPr>
        <w:tab/>
      </w:r>
      <w:r w:rsidR="00582E3D" w:rsidRPr="003E760E">
        <w:rPr>
          <w:rFonts w:cs="Times New Roman"/>
        </w:rPr>
        <w:t>Over</w:t>
      </w:r>
      <w:r w:rsidR="00746262" w:rsidRPr="003E760E">
        <w:rPr>
          <w:rFonts w:cs="Times New Roman"/>
        </w:rPr>
        <w:t xml:space="preserve"> half</w:t>
      </w:r>
      <w:r w:rsidR="00BF0F21" w:rsidRPr="003E760E">
        <w:rPr>
          <w:rFonts w:cs="Times New Roman"/>
        </w:rPr>
        <w:t xml:space="preserve"> (</w:t>
      </w:r>
      <w:r w:rsidR="00603EBB" w:rsidRPr="003E760E">
        <w:rPr>
          <w:rFonts w:cs="Times New Roman"/>
        </w:rPr>
        <w:t>57</w:t>
      </w:r>
      <w:r w:rsidR="00BF0F21" w:rsidRPr="003E760E">
        <w:rPr>
          <w:rFonts w:cs="Times New Roman"/>
        </w:rPr>
        <w:t>%)</w:t>
      </w:r>
      <w:r w:rsidR="00746262" w:rsidRPr="003E760E">
        <w:rPr>
          <w:rFonts w:cs="Times New Roman"/>
        </w:rPr>
        <w:t xml:space="preserve"> of </w:t>
      </w:r>
      <w:r w:rsidR="00977440" w:rsidRPr="003E760E">
        <w:rPr>
          <w:rFonts w:cs="Times New Roman"/>
        </w:rPr>
        <w:t>simulated</w:t>
      </w:r>
      <w:r w:rsidR="00343918" w:rsidRPr="003E760E">
        <w:rPr>
          <w:rFonts w:cs="Times New Roman"/>
        </w:rPr>
        <w:t xml:space="preserve"> flight altitudes</w:t>
      </w:r>
      <w:r w:rsidR="00746262" w:rsidRPr="003E760E">
        <w:rPr>
          <w:rFonts w:cs="Times New Roman"/>
        </w:rPr>
        <w:t xml:space="preserve"> were </w:t>
      </w:r>
      <w:r w:rsidR="002813B2" w:rsidRPr="003E760E">
        <w:rPr>
          <w:rFonts w:cs="Times New Roman"/>
        </w:rPr>
        <w:t xml:space="preserve">below </w:t>
      </w:r>
      <w:r w:rsidR="005C6527" w:rsidRPr="003E760E">
        <w:rPr>
          <w:rFonts w:cs="Times New Roman"/>
        </w:rPr>
        <w:t>305</w:t>
      </w:r>
      <w:r w:rsidR="00783F98" w:rsidRPr="003E760E">
        <w:rPr>
          <w:rFonts w:cs="Times New Roman"/>
        </w:rPr>
        <w:t xml:space="preserve"> </w:t>
      </w:r>
      <w:r w:rsidR="003321FE" w:rsidRPr="003E760E">
        <w:rPr>
          <w:rFonts w:cs="Times New Roman"/>
        </w:rPr>
        <w:t xml:space="preserve">m, </w:t>
      </w:r>
      <w:r w:rsidR="00792630" w:rsidRPr="003E760E">
        <w:rPr>
          <w:rFonts w:cs="Times New Roman"/>
        </w:rPr>
        <w:t xml:space="preserve">posing potential </w:t>
      </w:r>
      <w:r w:rsidR="00BE7E05" w:rsidRPr="003E760E">
        <w:rPr>
          <w:rFonts w:cs="Times New Roman"/>
        </w:rPr>
        <w:t>risks for collisions with low-rise buildings, wind turbines, and communications towers (</w:t>
      </w:r>
      <w:r w:rsidR="00AB1FD9" w:rsidRPr="003E760E">
        <w:rPr>
          <w:rFonts w:cs="Times New Roman"/>
        </w:rPr>
        <w:t xml:space="preserve">Table 2, </w:t>
      </w:r>
      <w:r w:rsidR="00BE7E05" w:rsidRPr="003E760E">
        <w:rPr>
          <w:rFonts w:cs="Times New Roman"/>
        </w:rPr>
        <w:t>Fig</w:t>
      </w:r>
      <w:r w:rsidR="003632B9" w:rsidRPr="003E760E">
        <w:rPr>
          <w:rFonts w:cs="Times New Roman"/>
        </w:rPr>
        <w:t>ure</w:t>
      </w:r>
      <w:r w:rsidR="00BE7E05" w:rsidRPr="003E760E">
        <w:rPr>
          <w:rFonts w:cs="Times New Roman"/>
        </w:rPr>
        <w:t xml:space="preserve"> </w:t>
      </w:r>
      <w:r w:rsidR="00CE2E47" w:rsidRPr="003E760E">
        <w:rPr>
          <w:rFonts w:cs="Times New Roman"/>
        </w:rPr>
        <w:t>2</w:t>
      </w:r>
      <w:r w:rsidR="00BE7E05" w:rsidRPr="003E760E">
        <w:rPr>
          <w:rFonts w:cs="Times New Roman"/>
        </w:rPr>
        <w:t>).</w:t>
      </w:r>
      <w:r w:rsidR="00B91C6A" w:rsidRPr="003E760E">
        <w:rPr>
          <w:rFonts w:cs="Times New Roman"/>
        </w:rPr>
        <w:t xml:space="preserve"> </w:t>
      </w:r>
      <w:r w:rsidR="00FB7994" w:rsidRPr="003E760E">
        <w:rPr>
          <w:rFonts w:cs="Times New Roman"/>
        </w:rPr>
        <w:t xml:space="preserve">Woodcock </w:t>
      </w:r>
      <w:proofErr w:type="gramStart"/>
      <w:r w:rsidR="00FB7994" w:rsidRPr="003E760E">
        <w:rPr>
          <w:rFonts w:cs="Times New Roman"/>
        </w:rPr>
        <w:t>were</w:t>
      </w:r>
      <w:proofErr w:type="gramEnd"/>
      <w:r w:rsidR="00603EBB" w:rsidRPr="003E760E">
        <w:rPr>
          <w:rFonts w:cs="Times New Roman"/>
        </w:rPr>
        <w:t xml:space="preserve"> equally likely to fly within range of low-rise buildings in fall and spring, </w:t>
      </w:r>
      <w:r w:rsidR="00DF6509" w:rsidRPr="003E760E">
        <w:rPr>
          <w:rFonts w:cs="Times New Roman"/>
        </w:rPr>
        <w:t>while they were</w:t>
      </w:r>
      <w:r w:rsidR="00EB3A14" w:rsidRPr="003E760E">
        <w:rPr>
          <w:rFonts w:cs="Times New Roman"/>
        </w:rPr>
        <w:t xml:space="preserve"> 6% more likely to fly </w:t>
      </w:r>
      <w:r w:rsidR="00A611C8" w:rsidRPr="003E760E">
        <w:rPr>
          <w:rFonts w:cs="Times New Roman"/>
        </w:rPr>
        <w:t>within the rotor</w:t>
      </w:r>
      <w:r w:rsidR="00A73799">
        <w:rPr>
          <w:rFonts w:cs="Times New Roman"/>
        </w:rPr>
        <w:t>-</w:t>
      </w:r>
      <w:r w:rsidR="00A611C8" w:rsidRPr="003E760E">
        <w:rPr>
          <w:rFonts w:cs="Times New Roman"/>
        </w:rPr>
        <w:t xml:space="preserve">swept zone of </w:t>
      </w:r>
      <w:r w:rsidR="009E2326" w:rsidRPr="003E760E">
        <w:rPr>
          <w:rFonts w:cs="Times New Roman"/>
        </w:rPr>
        <w:t>wind turbines</w:t>
      </w:r>
      <w:r w:rsidR="009F7B7F" w:rsidRPr="003E760E">
        <w:rPr>
          <w:rFonts w:cs="Times New Roman"/>
        </w:rPr>
        <w:t xml:space="preserve"> </w:t>
      </w:r>
      <w:r w:rsidR="00DF6509" w:rsidRPr="003E760E">
        <w:rPr>
          <w:rFonts w:cs="Times New Roman"/>
        </w:rPr>
        <w:t>and 9% more likely to fly at communication tower altitude during fall.</w:t>
      </w:r>
      <w:r w:rsidR="0007511C" w:rsidRPr="003E760E">
        <w:rPr>
          <w:rFonts w:cs="Times New Roman"/>
        </w:rPr>
        <w:t xml:space="preserve"> </w:t>
      </w:r>
      <w:r w:rsidR="003B5E3A" w:rsidRPr="003E760E">
        <w:rPr>
          <w:rFonts w:cs="Times New Roman"/>
        </w:rPr>
        <w:t>Twenty seven percent</w:t>
      </w:r>
      <w:r w:rsidR="00B638A6" w:rsidRPr="003E760E">
        <w:rPr>
          <w:rFonts w:cs="Times New Roman"/>
        </w:rPr>
        <w:t xml:space="preserve"> of </w:t>
      </w:r>
      <w:r w:rsidR="00977440" w:rsidRPr="003E760E">
        <w:rPr>
          <w:rFonts w:cs="Times New Roman"/>
        </w:rPr>
        <w:t>simulated</w:t>
      </w:r>
      <w:r w:rsidR="00610B03" w:rsidRPr="003E760E">
        <w:rPr>
          <w:rFonts w:cs="Times New Roman"/>
        </w:rPr>
        <w:t xml:space="preserve"> </w:t>
      </w:r>
      <w:r w:rsidR="00610B03" w:rsidRPr="003E760E">
        <w:rPr>
          <w:rFonts w:cs="Times New Roman"/>
        </w:rPr>
        <w:lastRenderedPageBreak/>
        <w:t>flight altitudes</w:t>
      </w:r>
      <w:r w:rsidR="00B638A6" w:rsidRPr="003E760E">
        <w:rPr>
          <w:rFonts w:cs="Times New Roman"/>
        </w:rPr>
        <w:t xml:space="preserve"> were below </w:t>
      </w:r>
      <w:r w:rsidR="009E1379" w:rsidRPr="003E760E">
        <w:rPr>
          <w:rFonts w:cs="Times New Roman"/>
        </w:rPr>
        <w:t xml:space="preserve">the minimum flight altitude reported in </w:t>
      </w:r>
      <w:r w:rsidR="009E1379" w:rsidRPr="00342ED9">
        <w:rPr>
          <w:rFonts w:cs="Times New Roman"/>
        </w:rPr>
        <w:t>Horton et al.</w:t>
      </w:r>
      <w:r w:rsidR="00DB7802" w:rsidRPr="00342ED9">
        <w:rPr>
          <w:rFonts w:cs="Times New Roman"/>
        </w:rPr>
        <w:t xml:space="preserve"> </w:t>
      </w:r>
      <w:r w:rsidR="00AB6385" w:rsidRPr="00342ED9">
        <w:rPr>
          <w:rFonts w:cs="Times New Roman"/>
        </w:rPr>
        <w:t>(</w:t>
      </w:r>
      <w:r w:rsidR="009E1379" w:rsidRPr="00342ED9">
        <w:rPr>
          <w:rFonts w:cs="Times New Roman"/>
        </w:rPr>
        <w:t>2016)</w:t>
      </w:r>
      <w:r w:rsidR="00AB6385" w:rsidRPr="003E760E">
        <w:rPr>
          <w:rFonts w:cs="Times New Roman"/>
        </w:rPr>
        <w:t xml:space="preserve"> and likely </w:t>
      </w:r>
      <w:r w:rsidR="00DB7802" w:rsidRPr="003E760E">
        <w:rPr>
          <w:rFonts w:cs="Times New Roman"/>
        </w:rPr>
        <w:t xml:space="preserve">would not have been detectable using </w:t>
      </w:r>
      <w:r w:rsidR="00AB6385" w:rsidRPr="003E760E">
        <w:rPr>
          <w:rFonts w:cs="Times New Roman"/>
        </w:rPr>
        <w:t>NEXRAD weather radar</w:t>
      </w:r>
      <w:r w:rsidR="002C5C74" w:rsidRPr="003E760E">
        <w:rPr>
          <w:rFonts w:cs="Times New Roman"/>
        </w:rPr>
        <w:t>.</w:t>
      </w:r>
      <w:r w:rsidR="005531E8" w:rsidRPr="003E760E">
        <w:rPr>
          <w:rFonts w:cs="Times New Roman"/>
        </w:rPr>
        <w:br w:type="page"/>
      </w:r>
    </w:p>
    <w:p w14:paraId="7D10807C" w14:textId="51E3DA4D" w:rsidR="00E540E4" w:rsidRPr="003E760E" w:rsidRDefault="00E540E4" w:rsidP="00E540E4">
      <w:pPr>
        <w:spacing w:line="480" w:lineRule="auto"/>
        <w:rPr>
          <w:rFonts w:cs="Times New Roman"/>
        </w:rPr>
      </w:pPr>
      <w:r w:rsidRPr="003E760E">
        <w:rPr>
          <w:rFonts w:cs="Times New Roman"/>
        </w:rPr>
        <w:lastRenderedPageBreak/>
        <w:t xml:space="preserve">Table 1. </w:t>
      </w:r>
      <w:r w:rsidR="00504745" w:rsidRPr="003E760E">
        <w:rPr>
          <w:rFonts w:cs="Times New Roman"/>
        </w:rPr>
        <w:t>Samp</w:t>
      </w:r>
      <w:r w:rsidR="00454F33" w:rsidRPr="003E760E">
        <w:rPr>
          <w:rFonts w:cs="Times New Roman"/>
        </w:rPr>
        <w:t xml:space="preserve">le size and </w:t>
      </w:r>
      <w:r w:rsidR="00E36217" w:rsidRPr="003E760E">
        <w:rPr>
          <w:rFonts w:cs="Times New Roman"/>
        </w:rPr>
        <w:t>distribution</w:t>
      </w:r>
      <w:r w:rsidRPr="003E760E">
        <w:rPr>
          <w:rFonts w:cs="Times New Roman"/>
        </w:rPr>
        <w:t xml:space="preserve"> of American Woodcock (</w:t>
      </w:r>
      <w:proofErr w:type="spellStart"/>
      <w:r w:rsidRPr="003E760E">
        <w:rPr>
          <w:rFonts w:cs="Times New Roman"/>
          <w:i/>
          <w:iCs/>
        </w:rPr>
        <w:t>Scolopax</w:t>
      </w:r>
      <w:proofErr w:type="spellEnd"/>
      <w:r w:rsidRPr="003E760E">
        <w:rPr>
          <w:rFonts w:cs="Times New Roman"/>
          <w:i/>
          <w:iCs/>
        </w:rPr>
        <w:t xml:space="preserve"> minor</w:t>
      </w:r>
      <w:r w:rsidRPr="003E760E">
        <w:rPr>
          <w:rFonts w:cs="Times New Roman"/>
        </w:rPr>
        <w:t xml:space="preserve">) altitudes </w:t>
      </w:r>
      <w:r w:rsidR="000165DF" w:rsidRPr="003E760E">
        <w:rPr>
          <w:rFonts w:cs="Times New Roman"/>
        </w:rPr>
        <w:t xml:space="preserve">above ground level </w:t>
      </w:r>
      <w:r w:rsidRPr="003E760E">
        <w:rPr>
          <w:rFonts w:cs="Times New Roman"/>
        </w:rPr>
        <w:t xml:space="preserve">during migratory flights, measured using </w:t>
      </w:r>
      <w:r w:rsidR="00D10E06" w:rsidRPr="003E760E">
        <w:rPr>
          <w:rFonts w:cs="Times New Roman"/>
        </w:rPr>
        <w:t>the</w:t>
      </w:r>
      <w:r w:rsidRPr="003E760E">
        <w:rPr>
          <w:rFonts w:cs="Times New Roman"/>
        </w:rPr>
        <w:t xml:space="preserve"> base model as well as season</w:t>
      </w:r>
      <w:r w:rsidR="00F034A2" w:rsidRPr="003E760E">
        <w:rPr>
          <w:rFonts w:cs="Times New Roman"/>
        </w:rPr>
        <w:t>,</w:t>
      </w:r>
      <w:r w:rsidR="00CF434B" w:rsidRPr="003E760E">
        <w:rPr>
          <w:rFonts w:cs="Times New Roman"/>
        </w:rPr>
        <w:t xml:space="preserve"> </w:t>
      </w:r>
      <w:r w:rsidRPr="003E760E">
        <w:rPr>
          <w:rFonts w:cs="Times New Roman"/>
        </w:rPr>
        <w:t>age</w:t>
      </w:r>
      <w:r w:rsidR="00421FA9" w:rsidRPr="003E760E">
        <w:rPr>
          <w:rFonts w:cs="Times New Roman"/>
        </w:rPr>
        <w:t>, and sex</w:t>
      </w:r>
      <w:r w:rsidRPr="003E760E">
        <w:rPr>
          <w:rFonts w:cs="Times New Roman"/>
        </w:rPr>
        <w:t xml:space="preserve"> models. Estimates indicate the </w:t>
      </w:r>
      <w:r w:rsidR="000526A4" w:rsidRPr="003E760E">
        <w:rPr>
          <w:rFonts w:cs="Times New Roman"/>
        </w:rPr>
        <w:t>median</w:t>
      </w:r>
      <w:r w:rsidRPr="003E760E">
        <w:rPr>
          <w:rFonts w:cs="Times New Roman"/>
        </w:rPr>
        <w:t xml:space="preserve"> value of the posterior distribution</w:t>
      </w:r>
      <w:r w:rsidR="000526A4" w:rsidRPr="003E760E">
        <w:rPr>
          <w:rFonts w:cs="Times New Roman"/>
        </w:rPr>
        <w:t xml:space="preserve">, while </w:t>
      </w:r>
      <w:r w:rsidR="00A62FBC" w:rsidRPr="003E760E">
        <w:rPr>
          <w:rFonts w:cs="Times New Roman"/>
        </w:rPr>
        <w:t xml:space="preserve">highest density credible intervals </w:t>
      </w:r>
      <w:r w:rsidR="00CC6712" w:rsidRPr="003E760E">
        <w:rPr>
          <w:rFonts w:cs="Times New Roman"/>
        </w:rPr>
        <w:t xml:space="preserve">are provided in parentheses. </w:t>
      </w:r>
      <w:r w:rsidR="00821FAF" w:rsidRPr="003E760E">
        <w:rPr>
          <w:rFonts w:cs="Times New Roman"/>
        </w:rPr>
        <w:t xml:space="preserve">Note that some individuals were missing </w:t>
      </w:r>
      <w:r w:rsidR="00FF276A" w:rsidRPr="003E760E">
        <w:rPr>
          <w:rFonts w:cs="Times New Roman"/>
        </w:rPr>
        <w:t>age</w:t>
      </w:r>
      <w:r w:rsidR="00B57E4A" w:rsidRPr="003E760E">
        <w:rPr>
          <w:rFonts w:cs="Times New Roman"/>
        </w:rPr>
        <w:t xml:space="preserve"> and </w:t>
      </w:r>
      <w:r w:rsidR="00FF276A" w:rsidRPr="003E760E">
        <w:rPr>
          <w:rFonts w:cs="Times New Roman"/>
        </w:rPr>
        <w:t xml:space="preserve">sex data and were excluded from </w:t>
      </w:r>
      <w:r w:rsidR="00CE0202" w:rsidRPr="003E760E">
        <w:rPr>
          <w:rFonts w:cs="Times New Roman"/>
        </w:rPr>
        <w:t>respective</w:t>
      </w:r>
      <w:r w:rsidR="00B57E4A" w:rsidRPr="003E760E">
        <w:rPr>
          <w:rFonts w:cs="Times New Roman"/>
        </w:rPr>
        <w:t xml:space="preserve"> models.</w:t>
      </w:r>
      <w:r w:rsidR="00DB404C" w:rsidRPr="003E760E">
        <w:rPr>
          <w:rFonts w:cs="Times New Roman"/>
        </w:rPr>
        <w:t xml:space="preserve"> Altitude data were collected using GPS transmitters in the eastern portion of the woodcock’s range </w:t>
      </w:r>
      <w:r w:rsidR="001D2C83">
        <w:rPr>
          <w:rFonts w:cs="Times New Roman"/>
        </w:rPr>
        <w:t>in</w:t>
      </w:r>
      <w:r w:rsidR="001D2C83" w:rsidRPr="003E760E">
        <w:rPr>
          <w:rFonts w:cs="Times New Roman"/>
        </w:rPr>
        <w:t xml:space="preserve"> </w:t>
      </w:r>
      <w:r w:rsidR="00DB404C" w:rsidRPr="003E760E">
        <w:rPr>
          <w:rFonts w:cs="Times New Roman"/>
        </w:rPr>
        <w:t>2020</w:t>
      </w:r>
      <w:r w:rsidR="001D2C83">
        <w:rPr>
          <w:rFonts w:cs="Times New Roman"/>
        </w:rPr>
        <w:t>–</w:t>
      </w:r>
      <w:r w:rsidR="00DB404C" w:rsidRPr="003E760E">
        <w:rPr>
          <w:rFonts w:cs="Times New Roman"/>
        </w:rPr>
        <w:t>2024.</w:t>
      </w:r>
    </w:p>
    <w:p w14:paraId="62C594AE" w14:textId="002DCB8A" w:rsidR="00A14065" w:rsidRPr="003E760E" w:rsidRDefault="00A14065">
      <w:pPr>
        <w:rPr>
          <w:rFonts w:cs="Times New Roman"/>
        </w:rPr>
      </w:pPr>
    </w:p>
    <w:tbl>
      <w:tblPr>
        <w:tblStyle w:val="TableGrid"/>
        <w:tblW w:w="9990" w:type="dxa"/>
        <w:jc w:val="center"/>
        <w:tblLayout w:type="fixed"/>
        <w:tblLook w:val="04A0" w:firstRow="1" w:lastRow="0" w:firstColumn="1" w:lastColumn="0" w:noHBand="0" w:noVBand="1"/>
      </w:tblPr>
      <w:tblGrid>
        <w:gridCol w:w="1260"/>
        <w:gridCol w:w="1440"/>
        <w:gridCol w:w="1260"/>
        <w:gridCol w:w="1855"/>
        <w:gridCol w:w="2015"/>
        <w:gridCol w:w="2160"/>
      </w:tblGrid>
      <w:tr w:rsidR="00C66F7A" w:rsidRPr="003E760E" w14:paraId="404B8DFC" w14:textId="77777777" w:rsidTr="00342ED9">
        <w:trPr>
          <w:jc w:val="center"/>
        </w:trPr>
        <w:tc>
          <w:tcPr>
            <w:tcW w:w="1260" w:type="dxa"/>
            <w:tcBorders>
              <w:left w:val="nil"/>
              <w:bottom w:val="single" w:sz="4" w:space="0" w:color="auto"/>
              <w:right w:val="nil"/>
            </w:tcBorders>
          </w:tcPr>
          <w:p w14:paraId="459EFB58" w14:textId="78D566B3" w:rsidR="00912418" w:rsidRPr="003E760E" w:rsidRDefault="00912418" w:rsidP="0002622D">
            <w:pPr>
              <w:spacing w:after="120"/>
              <w:rPr>
                <w:rFonts w:cs="Times New Roman"/>
              </w:rPr>
            </w:pPr>
            <w:r w:rsidRPr="003E760E">
              <w:rPr>
                <w:rFonts w:cs="Times New Roman"/>
              </w:rPr>
              <w:t>Model</w:t>
            </w:r>
          </w:p>
        </w:tc>
        <w:tc>
          <w:tcPr>
            <w:tcW w:w="1440" w:type="dxa"/>
            <w:tcBorders>
              <w:left w:val="nil"/>
              <w:bottom w:val="single" w:sz="4" w:space="0" w:color="auto"/>
              <w:right w:val="nil"/>
            </w:tcBorders>
          </w:tcPr>
          <w:p w14:paraId="7F1D29BE" w14:textId="2B8D26A6" w:rsidR="00912418" w:rsidRPr="003E760E" w:rsidRDefault="00912418" w:rsidP="0002622D">
            <w:pPr>
              <w:spacing w:after="120"/>
              <w:rPr>
                <w:rFonts w:cs="Times New Roman"/>
                <w:vertAlign w:val="superscript"/>
              </w:rPr>
            </w:pPr>
            <w:r w:rsidRPr="003E760E">
              <w:rPr>
                <w:rFonts w:cs="Times New Roman"/>
              </w:rPr>
              <w:t>Individuals</w:t>
            </w:r>
            <w:r w:rsidR="00454F33" w:rsidRPr="003E760E">
              <w:rPr>
                <w:rFonts w:cs="Times New Roman"/>
                <w:vertAlign w:val="superscript"/>
              </w:rPr>
              <w:t>1</w:t>
            </w:r>
          </w:p>
        </w:tc>
        <w:tc>
          <w:tcPr>
            <w:tcW w:w="1260" w:type="dxa"/>
            <w:tcBorders>
              <w:left w:val="nil"/>
              <w:bottom w:val="single" w:sz="4" w:space="0" w:color="auto"/>
              <w:right w:val="nil"/>
            </w:tcBorders>
          </w:tcPr>
          <w:p w14:paraId="2263B289" w14:textId="0B3330F5" w:rsidR="00912418" w:rsidRPr="003E760E" w:rsidRDefault="00912418" w:rsidP="001B1219">
            <w:pPr>
              <w:spacing w:after="120"/>
              <w:rPr>
                <w:rFonts w:cs="Times New Roman"/>
                <w:vertAlign w:val="superscript"/>
              </w:rPr>
            </w:pPr>
            <w:r w:rsidRPr="003E760E">
              <w:rPr>
                <w:rFonts w:cs="Times New Roman"/>
              </w:rPr>
              <w:t>Locations</w:t>
            </w:r>
            <w:r w:rsidR="00454F33" w:rsidRPr="003E760E">
              <w:rPr>
                <w:rFonts w:cs="Times New Roman"/>
                <w:vertAlign w:val="superscript"/>
              </w:rPr>
              <w:t>2</w:t>
            </w:r>
          </w:p>
        </w:tc>
        <w:tc>
          <w:tcPr>
            <w:tcW w:w="1855" w:type="dxa"/>
            <w:tcBorders>
              <w:left w:val="nil"/>
              <w:bottom w:val="single" w:sz="4" w:space="0" w:color="auto"/>
              <w:right w:val="nil"/>
            </w:tcBorders>
          </w:tcPr>
          <w:p w14:paraId="3C2E1056" w14:textId="0E2BFBA6" w:rsidR="00912418" w:rsidRPr="003E760E" w:rsidRDefault="00912418" w:rsidP="001B1219">
            <w:pPr>
              <w:spacing w:after="120"/>
              <w:rPr>
                <w:rFonts w:cs="Times New Roman"/>
                <w:vertAlign w:val="superscript"/>
              </w:rPr>
            </w:pPr>
            <w:r w:rsidRPr="003E760E">
              <w:rPr>
                <w:rFonts w:cs="Times New Roman"/>
              </w:rPr>
              <w:t xml:space="preserve">Estimated number of </w:t>
            </w:r>
            <w:proofErr w:type="gramStart"/>
            <w:r w:rsidRPr="003E760E">
              <w:rPr>
                <w:rFonts w:cs="Times New Roman"/>
              </w:rPr>
              <w:t>flight</w:t>
            </w:r>
            <w:proofErr w:type="gramEnd"/>
            <w:r w:rsidRPr="003E760E">
              <w:rPr>
                <w:rFonts w:cs="Times New Roman"/>
              </w:rPr>
              <w:t xml:space="preserve"> locations</w:t>
            </w:r>
            <w:r w:rsidR="00EB47CD" w:rsidRPr="003E760E">
              <w:rPr>
                <w:rFonts w:cs="Times New Roman"/>
                <w:vertAlign w:val="superscript"/>
              </w:rPr>
              <w:t>3</w:t>
            </w:r>
          </w:p>
        </w:tc>
        <w:tc>
          <w:tcPr>
            <w:tcW w:w="2015" w:type="dxa"/>
            <w:tcBorders>
              <w:left w:val="nil"/>
              <w:bottom w:val="single" w:sz="4" w:space="0" w:color="auto"/>
              <w:right w:val="nil"/>
            </w:tcBorders>
          </w:tcPr>
          <w:p w14:paraId="1CD768DE" w14:textId="3E982690" w:rsidR="00912418" w:rsidRPr="003E760E" w:rsidRDefault="00912418" w:rsidP="0002622D">
            <w:pPr>
              <w:spacing w:after="120"/>
              <w:rPr>
                <w:rFonts w:cs="Times New Roman"/>
              </w:rPr>
            </w:pPr>
            <w:r w:rsidRPr="003E760E">
              <w:rPr>
                <w:rFonts w:cs="Times New Roman"/>
              </w:rPr>
              <w:t>Mean altitude</w:t>
            </w:r>
            <w:r w:rsidR="004A252B" w:rsidRPr="003E760E">
              <w:rPr>
                <w:rFonts w:cs="Times New Roman"/>
              </w:rPr>
              <w:t xml:space="preserve"> (m)</w:t>
            </w:r>
          </w:p>
        </w:tc>
        <w:tc>
          <w:tcPr>
            <w:tcW w:w="2160" w:type="dxa"/>
            <w:tcBorders>
              <w:left w:val="nil"/>
              <w:bottom w:val="single" w:sz="4" w:space="0" w:color="auto"/>
              <w:right w:val="nil"/>
            </w:tcBorders>
          </w:tcPr>
          <w:p w14:paraId="4D4DBB45" w14:textId="6E1EA4BE" w:rsidR="00912418" w:rsidRPr="003E760E" w:rsidRDefault="00912418" w:rsidP="0002622D">
            <w:pPr>
              <w:spacing w:after="120"/>
              <w:rPr>
                <w:rFonts w:cs="Times New Roman"/>
              </w:rPr>
            </w:pPr>
            <w:r w:rsidRPr="003E760E">
              <w:rPr>
                <w:rFonts w:cs="Times New Roman"/>
              </w:rPr>
              <w:t>Median altitude</w:t>
            </w:r>
            <w:r w:rsidR="004A252B" w:rsidRPr="003E760E">
              <w:rPr>
                <w:rFonts w:cs="Times New Roman"/>
              </w:rPr>
              <w:t xml:space="preserve"> (m)</w:t>
            </w:r>
          </w:p>
        </w:tc>
      </w:tr>
      <w:tr w:rsidR="00C66F7A" w:rsidRPr="003E760E" w14:paraId="5ABE9012" w14:textId="77777777" w:rsidTr="00342ED9">
        <w:trPr>
          <w:jc w:val="center"/>
        </w:trPr>
        <w:tc>
          <w:tcPr>
            <w:tcW w:w="1260" w:type="dxa"/>
            <w:tcBorders>
              <w:left w:val="nil"/>
              <w:bottom w:val="nil"/>
              <w:right w:val="nil"/>
            </w:tcBorders>
          </w:tcPr>
          <w:p w14:paraId="42117D69" w14:textId="79A1BD4E" w:rsidR="00912418" w:rsidRPr="003E760E" w:rsidRDefault="00ED5702" w:rsidP="00EF218E">
            <w:pPr>
              <w:spacing w:after="120"/>
              <w:rPr>
                <w:rFonts w:cs="Times New Roman"/>
                <w:b/>
                <w:bCs/>
              </w:rPr>
            </w:pPr>
            <w:r w:rsidRPr="003E760E">
              <w:rPr>
                <w:rFonts w:cs="Times New Roman"/>
                <w:b/>
                <w:bCs/>
              </w:rPr>
              <w:t>Base</w:t>
            </w:r>
          </w:p>
        </w:tc>
        <w:tc>
          <w:tcPr>
            <w:tcW w:w="1440" w:type="dxa"/>
            <w:tcBorders>
              <w:left w:val="nil"/>
              <w:bottom w:val="nil"/>
              <w:right w:val="nil"/>
            </w:tcBorders>
          </w:tcPr>
          <w:p w14:paraId="3405086D" w14:textId="621B0D63" w:rsidR="00912418" w:rsidRPr="003E760E" w:rsidRDefault="009F22DA" w:rsidP="00EF218E">
            <w:pPr>
              <w:spacing w:after="120"/>
              <w:rPr>
                <w:rFonts w:cs="Times New Roman"/>
              </w:rPr>
            </w:pPr>
            <w:r w:rsidRPr="003E760E">
              <w:rPr>
                <w:rFonts w:cs="Times New Roman"/>
              </w:rPr>
              <w:t>106</w:t>
            </w:r>
          </w:p>
        </w:tc>
        <w:tc>
          <w:tcPr>
            <w:tcW w:w="1260" w:type="dxa"/>
            <w:tcBorders>
              <w:left w:val="nil"/>
              <w:bottom w:val="nil"/>
              <w:right w:val="nil"/>
            </w:tcBorders>
          </w:tcPr>
          <w:p w14:paraId="23CBADED" w14:textId="600E57DE" w:rsidR="00912418" w:rsidRPr="003E760E" w:rsidRDefault="009F22DA" w:rsidP="00EF218E">
            <w:pPr>
              <w:spacing w:after="120"/>
              <w:rPr>
                <w:rFonts w:cs="Times New Roman"/>
              </w:rPr>
            </w:pPr>
            <w:r w:rsidRPr="003E760E">
              <w:rPr>
                <w:rFonts w:cs="Times New Roman"/>
              </w:rPr>
              <w:t>258</w:t>
            </w:r>
          </w:p>
        </w:tc>
        <w:tc>
          <w:tcPr>
            <w:tcW w:w="1855" w:type="dxa"/>
            <w:tcBorders>
              <w:left w:val="nil"/>
              <w:bottom w:val="nil"/>
              <w:right w:val="nil"/>
            </w:tcBorders>
          </w:tcPr>
          <w:p w14:paraId="0064E5CF" w14:textId="1FEFF835" w:rsidR="00912418" w:rsidRPr="003E760E" w:rsidRDefault="00070EDC" w:rsidP="00EF218E">
            <w:pPr>
              <w:spacing w:after="120"/>
              <w:rPr>
                <w:rFonts w:cs="Times New Roman"/>
              </w:rPr>
            </w:pPr>
            <w:r w:rsidRPr="003E760E">
              <w:rPr>
                <w:rFonts w:cs="Times New Roman"/>
              </w:rPr>
              <w:t>144 (127–161)</w:t>
            </w:r>
          </w:p>
        </w:tc>
        <w:tc>
          <w:tcPr>
            <w:tcW w:w="2015" w:type="dxa"/>
            <w:tcBorders>
              <w:left w:val="nil"/>
              <w:bottom w:val="nil"/>
              <w:right w:val="nil"/>
            </w:tcBorders>
          </w:tcPr>
          <w:p w14:paraId="40210AED" w14:textId="064170E5" w:rsidR="00912418" w:rsidRPr="003E760E" w:rsidRDefault="00912418" w:rsidP="00EF218E">
            <w:pPr>
              <w:spacing w:after="120"/>
              <w:rPr>
                <w:rFonts w:cs="Times New Roman"/>
              </w:rPr>
            </w:pPr>
            <w:r w:rsidRPr="003E760E">
              <w:rPr>
                <w:rFonts w:cs="Times New Roman"/>
              </w:rPr>
              <w:t>379 (320–447)</w:t>
            </w:r>
          </w:p>
        </w:tc>
        <w:tc>
          <w:tcPr>
            <w:tcW w:w="2160" w:type="dxa"/>
            <w:tcBorders>
              <w:left w:val="nil"/>
              <w:bottom w:val="nil"/>
              <w:right w:val="nil"/>
            </w:tcBorders>
          </w:tcPr>
          <w:p w14:paraId="4EACEAF5" w14:textId="5828C79F" w:rsidR="00912418" w:rsidRPr="003E760E" w:rsidRDefault="00912418" w:rsidP="00EF218E">
            <w:pPr>
              <w:spacing w:after="120"/>
              <w:rPr>
                <w:rFonts w:cs="Times New Roman"/>
              </w:rPr>
            </w:pPr>
            <w:r w:rsidRPr="003E760E">
              <w:rPr>
                <w:rFonts w:cs="Times New Roman"/>
              </w:rPr>
              <w:t>262 (218–304)</w:t>
            </w:r>
          </w:p>
        </w:tc>
      </w:tr>
      <w:tr w:rsidR="00C66F7A" w:rsidRPr="003E760E" w14:paraId="48A9F18F" w14:textId="77777777" w:rsidTr="00342ED9">
        <w:trPr>
          <w:jc w:val="center"/>
        </w:trPr>
        <w:tc>
          <w:tcPr>
            <w:tcW w:w="1260" w:type="dxa"/>
            <w:tcBorders>
              <w:top w:val="nil"/>
              <w:left w:val="nil"/>
              <w:bottom w:val="nil"/>
              <w:right w:val="nil"/>
            </w:tcBorders>
          </w:tcPr>
          <w:p w14:paraId="15D5F6C3" w14:textId="0F87476F" w:rsidR="00912418" w:rsidRPr="003E760E" w:rsidRDefault="00912418" w:rsidP="0002622D">
            <w:pPr>
              <w:spacing w:after="120"/>
              <w:rPr>
                <w:rFonts w:cs="Times New Roman"/>
                <w:b/>
                <w:bCs/>
              </w:rPr>
            </w:pPr>
            <w:r w:rsidRPr="003E760E">
              <w:rPr>
                <w:rFonts w:cs="Times New Roman"/>
                <w:b/>
                <w:bCs/>
              </w:rPr>
              <w:t>Season</w:t>
            </w:r>
          </w:p>
        </w:tc>
        <w:tc>
          <w:tcPr>
            <w:tcW w:w="1440" w:type="dxa"/>
            <w:tcBorders>
              <w:top w:val="nil"/>
              <w:left w:val="nil"/>
              <w:bottom w:val="nil"/>
              <w:right w:val="nil"/>
            </w:tcBorders>
          </w:tcPr>
          <w:p w14:paraId="4C68496A" w14:textId="78F812BC" w:rsidR="00912418" w:rsidRPr="003E760E" w:rsidRDefault="00912418" w:rsidP="0002622D">
            <w:pPr>
              <w:spacing w:after="120"/>
              <w:rPr>
                <w:rFonts w:cs="Times New Roman"/>
              </w:rPr>
            </w:pPr>
          </w:p>
        </w:tc>
        <w:tc>
          <w:tcPr>
            <w:tcW w:w="1260" w:type="dxa"/>
            <w:tcBorders>
              <w:top w:val="nil"/>
              <w:left w:val="nil"/>
              <w:bottom w:val="nil"/>
              <w:right w:val="nil"/>
            </w:tcBorders>
          </w:tcPr>
          <w:p w14:paraId="7D853D32" w14:textId="77777777" w:rsidR="00912418" w:rsidRPr="003E760E" w:rsidRDefault="00912418" w:rsidP="0091199B">
            <w:pPr>
              <w:spacing w:after="120"/>
              <w:rPr>
                <w:rFonts w:cs="Times New Roman"/>
                <w:b/>
                <w:bCs/>
              </w:rPr>
            </w:pPr>
          </w:p>
        </w:tc>
        <w:tc>
          <w:tcPr>
            <w:tcW w:w="1855" w:type="dxa"/>
            <w:tcBorders>
              <w:top w:val="nil"/>
              <w:left w:val="nil"/>
              <w:bottom w:val="nil"/>
              <w:right w:val="nil"/>
            </w:tcBorders>
          </w:tcPr>
          <w:p w14:paraId="36EE7911" w14:textId="7DD2DE65" w:rsidR="00912418" w:rsidRPr="003E760E" w:rsidRDefault="00912418" w:rsidP="0091199B">
            <w:pPr>
              <w:spacing w:after="120"/>
              <w:rPr>
                <w:rFonts w:cs="Times New Roman"/>
              </w:rPr>
            </w:pPr>
          </w:p>
        </w:tc>
        <w:tc>
          <w:tcPr>
            <w:tcW w:w="2015" w:type="dxa"/>
            <w:tcBorders>
              <w:top w:val="nil"/>
              <w:left w:val="nil"/>
              <w:bottom w:val="nil"/>
              <w:right w:val="nil"/>
            </w:tcBorders>
          </w:tcPr>
          <w:p w14:paraId="57D558A6" w14:textId="4A83A219" w:rsidR="00912418" w:rsidRPr="003E760E" w:rsidRDefault="00912418" w:rsidP="0002622D">
            <w:pPr>
              <w:spacing w:after="120"/>
              <w:rPr>
                <w:rFonts w:cs="Times New Roman"/>
                <w:b/>
                <w:bCs/>
              </w:rPr>
            </w:pPr>
          </w:p>
        </w:tc>
        <w:tc>
          <w:tcPr>
            <w:tcW w:w="2160" w:type="dxa"/>
            <w:tcBorders>
              <w:top w:val="nil"/>
              <w:left w:val="nil"/>
              <w:bottom w:val="nil"/>
              <w:right w:val="nil"/>
            </w:tcBorders>
          </w:tcPr>
          <w:p w14:paraId="7505D08B" w14:textId="4898E372" w:rsidR="00912418" w:rsidRPr="003E760E" w:rsidRDefault="00912418" w:rsidP="0002622D">
            <w:pPr>
              <w:spacing w:after="120"/>
              <w:rPr>
                <w:rFonts w:cs="Times New Roman"/>
                <w:b/>
                <w:bCs/>
              </w:rPr>
            </w:pPr>
          </w:p>
        </w:tc>
      </w:tr>
      <w:tr w:rsidR="00C66F7A" w:rsidRPr="003E760E" w14:paraId="66159F85" w14:textId="77777777" w:rsidTr="00342ED9">
        <w:trPr>
          <w:jc w:val="center"/>
        </w:trPr>
        <w:tc>
          <w:tcPr>
            <w:tcW w:w="1260" w:type="dxa"/>
            <w:tcBorders>
              <w:top w:val="nil"/>
              <w:left w:val="nil"/>
              <w:bottom w:val="nil"/>
              <w:right w:val="nil"/>
            </w:tcBorders>
          </w:tcPr>
          <w:p w14:paraId="337534C0" w14:textId="492BE0CC" w:rsidR="00912418" w:rsidRPr="003E760E" w:rsidRDefault="00912418" w:rsidP="0002622D">
            <w:pPr>
              <w:spacing w:after="120"/>
              <w:rPr>
                <w:rFonts w:cs="Times New Roman"/>
                <w:i/>
                <w:iCs/>
              </w:rPr>
            </w:pPr>
            <w:r w:rsidRPr="003E760E">
              <w:rPr>
                <w:rFonts w:cs="Times New Roman"/>
                <w:i/>
                <w:iCs/>
              </w:rPr>
              <w:t xml:space="preserve">    Fall</w:t>
            </w:r>
          </w:p>
        </w:tc>
        <w:tc>
          <w:tcPr>
            <w:tcW w:w="1440" w:type="dxa"/>
            <w:tcBorders>
              <w:top w:val="nil"/>
              <w:left w:val="nil"/>
              <w:bottom w:val="nil"/>
              <w:right w:val="nil"/>
            </w:tcBorders>
          </w:tcPr>
          <w:p w14:paraId="32757966" w14:textId="678881FB" w:rsidR="00912418" w:rsidRPr="003E760E" w:rsidRDefault="00AC56B4" w:rsidP="0002622D">
            <w:pPr>
              <w:spacing w:after="120"/>
              <w:rPr>
                <w:rFonts w:cs="Times New Roman"/>
              </w:rPr>
            </w:pPr>
            <w:r w:rsidRPr="003E760E">
              <w:rPr>
                <w:rFonts w:cs="Times New Roman"/>
              </w:rPr>
              <w:t>54</w:t>
            </w:r>
          </w:p>
        </w:tc>
        <w:tc>
          <w:tcPr>
            <w:tcW w:w="1260" w:type="dxa"/>
            <w:tcBorders>
              <w:top w:val="nil"/>
              <w:left w:val="nil"/>
              <w:bottom w:val="nil"/>
              <w:right w:val="nil"/>
            </w:tcBorders>
          </w:tcPr>
          <w:p w14:paraId="4D4FCAB9" w14:textId="42572508" w:rsidR="00912418" w:rsidRPr="003E760E" w:rsidRDefault="008E67F0" w:rsidP="0091199B">
            <w:pPr>
              <w:spacing w:after="120"/>
              <w:rPr>
                <w:rFonts w:cs="Times New Roman"/>
              </w:rPr>
            </w:pPr>
            <w:r w:rsidRPr="003E760E">
              <w:rPr>
                <w:rFonts w:cs="Times New Roman"/>
              </w:rPr>
              <w:t>118</w:t>
            </w:r>
          </w:p>
        </w:tc>
        <w:tc>
          <w:tcPr>
            <w:tcW w:w="1855" w:type="dxa"/>
            <w:tcBorders>
              <w:top w:val="nil"/>
              <w:left w:val="nil"/>
              <w:bottom w:val="nil"/>
              <w:right w:val="nil"/>
            </w:tcBorders>
          </w:tcPr>
          <w:p w14:paraId="7C44F17F" w14:textId="1DE8F0BE" w:rsidR="00912418" w:rsidRPr="003E760E" w:rsidRDefault="00DE3CBE" w:rsidP="0091199B">
            <w:pPr>
              <w:spacing w:after="120"/>
              <w:rPr>
                <w:rFonts w:cs="Times New Roman"/>
              </w:rPr>
            </w:pPr>
            <w:r w:rsidRPr="003E760E">
              <w:rPr>
                <w:rFonts w:cs="Times New Roman"/>
              </w:rPr>
              <w:t>76 (</w:t>
            </w:r>
            <w:r w:rsidR="001676FF" w:rsidRPr="003E760E">
              <w:rPr>
                <w:rFonts w:cs="Times New Roman"/>
              </w:rPr>
              <w:t>65–88</w:t>
            </w:r>
            <w:r w:rsidRPr="003E760E">
              <w:rPr>
                <w:rFonts w:cs="Times New Roman"/>
              </w:rPr>
              <w:t>)</w:t>
            </w:r>
          </w:p>
        </w:tc>
        <w:tc>
          <w:tcPr>
            <w:tcW w:w="2015" w:type="dxa"/>
            <w:tcBorders>
              <w:top w:val="nil"/>
              <w:left w:val="nil"/>
              <w:bottom w:val="nil"/>
              <w:right w:val="nil"/>
            </w:tcBorders>
          </w:tcPr>
          <w:p w14:paraId="5FBF1B1D" w14:textId="720F2271" w:rsidR="00912418" w:rsidRPr="003E760E" w:rsidRDefault="00912418" w:rsidP="0002622D">
            <w:pPr>
              <w:spacing w:after="120"/>
              <w:rPr>
                <w:rFonts w:cs="Times New Roman"/>
              </w:rPr>
            </w:pPr>
            <w:r w:rsidRPr="003E760E">
              <w:rPr>
                <w:rFonts w:cs="Times New Roman"/>
              </w:rPr>
              <w:t>338 (267–423)</w:t>
            </w:r>
          </w:p>
        </w:tc>
        <w:tc>
          <w:tcPr>
            <w:tcW w:w="2160" w:type="dxa"/>
            <w:tcBorders>
              <w:top w:val="nil"/>
              <w:left w:val="nil"/>
              <w:bottom w:val="nil"/>
              <w:right w:val="nil"/>
            </w:tcBorders>
          </w:tcPr>
          <w:p w14:paraId="1221309A" w14:textId="3FE19B5C" w:rsidR="00912418" w:rsidRPr="003E760E" w:rsidRDefault="00912418" w:rsidP="0002622D">
            <w:pPr>
              <w:spacing w:after="120"/>
              <w:rPr>
                <w:rFonts w:cs="Times New Roman"/>
              </w:rPr>
            </w:pPr>
            <w:r w:rsidRPr="003E760E">
              <w:rPr>
                <w:rFonts w:cs="Times New Roman"/>
              </w:rPr>
              <w:t>242 (188–296)</w:t>
            </w:r>
          </w:p>
        </w:tc>
      </w:tr>
      <w:tr w:rsidR="00C66F7A" w:rsidRPr="003E760E" w14:paraId="46F3D53F" w14:textId="77777777" w:rsidTr="00342ED9">
        <w:trPr>
          <w:jc w:val="center"/>
        </w:trPr>
        <w:tc>
          <w:tcPr>
            <w:tcW w:w="1260" w:type="dxa"/>
            <w:tcBorders>
              <w:top w:val="nil"/>
              <w:left w:val="nil"/>
              <w:bottom w:val="nil"/>
              <w:right w:val="nil"/>
            </w:tcBorders>
          </w:tcPr>
          <w:p w14:paraId="6A3129F9" w14:textId="0AD12315" w:rsidR="00912418" w:rsidRPr="003E760E" w:rsidRDefault="00912418" w:rsidP="0002622D">
            <w:pPr>
              <w:spacing w:after="120"/>
              <w:rPr>
                <w:rFonts w:cs="Times New Roman"/>
                <w:i/>
                <w:iCs/>
              </w:rPr>
            </w:pPr>
            <w:r w:rsidRPr="003E760E">
              <w:rPr>
                <w:rFonts w:cs="Times New Roman"/>
                <w:i/>
                <w:iCs/>
              </w:rPr>
              <w:t xml:space="preserve">    Spring</w:t>
            </w:r>
          </w:p>
        </w:tc>
        <w:tc>
          <w:tcPr>
            <w:tcW w:w="1440" w:type="dxa"/>
            <w:tcBorders>
              <w:top w:val="nil"/>
              <w:left w:val="nil"/>
              <w:bottom w:val="nil"/>
              <w:right w:val="nil"/>
            </w:tcBorders>
          </w:tcPr>
          <w:p w14:paraId="7B2413CA" w14:textId="0665B4C9" w:rsidR="00912418" w:rsidRPr="003E760E" w:rsidRDefault="00AC56B4" w:rsidP="0002622D">
            <w:pPr>
              <w:spacing w:after="120"/>
              <w:rPr>
                <w:rFonts w:cs="Times New Roman"/>
              </w:rPr>
            </w:pPr>
            <w:r w:rsidRPr="003E760E">
              <w:rPr>
                <w:rFonts w:cs="Times New Roman"/>
              </w:rPr>
              <w:t>59</w:t>
            </w:r>
          </w:p>
        </w:tc>
        <w:tc>
          <w:tcPr>
            <w:tcW w:w="1260" w:type="dxa"/>
            <w:tcBorders>
              <w:top w:val="nil"/>
              <w:left w:val="nil"/>
              <w:bottom w:val="nil"/>
              <w:right w:val="nil"/>
            </w:tcBorders>
          </w:tcPr>
          <w:p w14:paraId="77077778" w14:textId="569E40B0" w:rsidR="00912418" w:rsidRPr="003E760E" w:rsidRDefault="006D6E5A" w:rsidP="0091199B">
            <w:pPr>
              <w:spacing w:after="120"/>
              <w:rPr>
                <w:rFonts w:cs="Times New Roman"/>
              </w:rPr>
            </w:pPr>
            <w:r w:rsidRPr="003E760E">
              <w:rPr>
                <w:rFonts w:cs="Times New Roman"/>
              </w:rPr>
              <w:t>140</w:t>
            </w:r>
          </w:p>
        </w:tc>
        <w:tc>
          <w:tcPr>
            <w:tcW w:w="1855" w:type="dxa"/>
            <w:tcBorders>
              <w:top w:val="nil"/>
              <w:left w:val="nil"/>
              <w:bottom w:val="nil"/>
              <w:right w:val="nil"/>
            </w:tcBorders>
          </w:tcPr>
          <w:p w14:paraId="37755303" w14:textId="1B74EDAC" w:rsidR="00912418" w:rsidRPr="003E760E" w:rsidRDefault="009257C6" w:rsidP="0091199B">
            <w:pPr>
              <w:spacing w:after="120"/>
              <w:rPr>
                <w:rFonts w:cs="Times New Roman"/>
              </w:rPr>
            </w:pPr>
            <w:r w:rsidRPr="003E760E">
              <w:rPr>
                <w:rFonts w:cs="Times New Roman"/>
              </w:rPr>
              <w:t>67 (</w:t>
            </w:r>
            <w:r w:rsidR="008932D8" w:rsidRPr="003E760E">
              <w:rPr>
                <w:rFonts w:cs="Times New Roman"/>
              </w:rPr>
              <w:t>54–80</w:t>
            </w:r>
            <w:r w:rsidRPr="003E760E">
              <w:rPr>
                <w:rFonts w:cs="Times New Roman"/>
              </w:rPr>
              <w:t>)</w:t>
            </w:r>
          </w:p>
        </w:tc>
        <w:tc>
          <w:tcPr>
            <w:tcW w:w="2015" w:type="dxa"/>
            <w:tcBorders>
              <w:top w:val="nil"/>
              <w:left w:val="nil"/>
              <w:bottom w:val="nil"/>
              <w:right w:val="nil"/>
            </w:tcBorders>
          </w:tcPr>
          <w:p w14:paraId="32182086" w14:textId="00409795" w:rsidR="00912418" w:rsidRPr="003E760E" w:rsidRDefault="00912418" w:rsidP="0002622D">
            <w:pPr>
              <w:spacing w:after="120"/>
              <w:rPr>
                <w:rFonts w:cs="Times New Roman"/>
              </w:rPr>
            </w:pPr>
            <w:r w:rsidRPr="003E760E">
              <w:rPr>
                <w:rFonts w:cs="Times New Roman"/>
              </w:rPr>
              <w:t>444 (333–578)</w:t>
            </w:r>
          </w:p>
        </w:tc>
        <w:tc>
          <w:tcPr>
            <w:tcW w:w="2160" w:type="dxa"/>
            <w:tcBorders>
              <w:top w:val="nil"/>
              <w:left w:val="nil"/>
              <w:bottom w:val="nil"/>
              <w:right w:val="nil"/>
            </w:tcBorders>
          </w:tcPr>
          <w:p w14:paraId="7518D394" w14:textId="7120537C" w:rsidR="00912418" w:rsidRPr="003E760E" w:rsidRDefault="00912418" w:rsidP="0002622D">
            <w:pPr>
              <w:spacing w:after="120"/>
              <w:rPr>
                <w:rFonts w:cs="Times New Roman"/>
              </w:rPr>
            </w:pPr>
            <w:r w:rsidRPr="003E760E">
              <w:rPr>
                <w:rFonts w:cs="Times New Roman"/>
              </w:rPr>
              <w:t>295 (220–376)</w:t>
            </w:r>
          </w:p>
        </w:tc>
      </w:tr>
      <w:tr w:rsidR="00C66F7A" w:rsidRPr="003E760E" w14:paraId="5BF38EAC" w14:textId="77777777" w:rsidTr="00342ED9">
        <w:trPr>
          <w:jc w:val="center"/>
        </w:trPr>
        <w:tc>
          <w:tcPr>
            <w:tcW w:w="1260" w:type="dxa"/>
            <w:tcBorders>
              <w:top w:val="nil"/>
              <w:left w:val="nil"/>
              <w:bottom w:val="nil"/>
              <w:right w:val="nil"/>
            </w:tcBorders>
          </w:tcPr>
          <w:p w14:paraId="29F5E8C0" w14:textId="610C1FB4" w:rsidR="00912418" w:rsidRPr="003E760E" w:rsidRDefault="00912418" w:rsidP="0002622D">
            <w:pPr>
              <w:spacing w:after="120"/>
              <w:rPr>
                <w:rFonts w:cs="Times New Roman"/>
                <w:b/>
                <w:bCs/>
              </w:rPr>
            </w:pPr>
            <w:r w:rsidRPr="003E760E">
              <w:rPr>
                <w:rFonts w:cs="Times New Roman"/>
                <w:b/>
                <w:bCs/>
              </w:rPr>
              <w:t>Age</w:t>
            </w:r>
          </w:p>
        </w:tc>
        <w:tc>
          <w:tcPr>
            <w:tcW w:w="1440" w:type="dxa"/>
            <w:tcBorders>
              <w:top w:val="nil"/>
              <w:left w:val="nil"/>
              <w:bottom w:val="nil"/>
              <w:right w:val="nil"/>
            </w:tcBorders>
          </w:tcPr>
          <w:p w14:paraId="59EEDC0C" w14:textId="5A583B48" w:rsidR="00912418" w:rsidRPr="003E760E" w:rsidRDefault="00912418" w:rsidP="0002622D">
            <w:pPr>
              <w:spacing w:after="120"/>
              <w:rPr>
                <w:rFonts w:cs="Times New Roman"/>
              </w:rPr>
            </w:pPr>
          </w:p>
        </w:tc>
        <w:tc>
          <w:tcPr>
            <w:tcW w:w="1260" w:type="dxa"/>
            <w:tcBorders>
              <w:top w:val="nil"/>
              <w:left w:val="nil"/>
              <w:bottom w:val="nil"/>
              <w:right w:val="nil"/>
            </w:tcBorders>
          </w:tcPr>
          <w:p w14:paraId="78A45D5A" w14:textId="77777777" w:rsidR="00912418" w:rsidRPr="003E760E" w:rsidRDefault="00912418" w:rsidP="0091199B">
            <w:pPr>
              <w:spacing w:after="120"/>
              <w:rPr>
                <w:rFonts w:cs="Times New Roman"/>
              </w:rPr>
            </w:pPr>
          </w:p>
        </w:tc>
        <w:tc>
          <w:tcPr>
            <w:tcW w:w="1855" w:type="dxa"/>
            <w:tcBorders>
              <w:top w:val="nil"/>
              <w:left w:val="nil"/>
              <w:bottom w:val="nil"/>
              <w:right w:val="nil"/>
            </w:tcBorders>
          </w:tcPr>
          <w:p w14:paraId="2468271F" w14:textId="64B7C242" w:rsidR="00912418" w:rsidRPr="003E760E" w:rsidRDefault="00912418" w:rsidP="0091199B">
            <w:pPr>
              <w:spacing w:after="120"/>
              <w:rPr>
                <w:rFonts w:cs="Times New Roman"/>
              </w:rPr>
            </w:pPr>
          </w:p>
        </w:tc>
        <w:tc>
          <w:tcPr>
            <w:tcW w:w="2015" w:type="dxa"/>
            <w:tcBorders>
              <w:top w:val="nil"/>
              <w:left w:val="nil"/>
              <w:bottom w:val="nil"/>
              <w:right w:val="nil"/>
            </w:tcBorders>
          </w:tcPr>
          <w:p w14:paraId="3B7CB172" w14:textId="550B0FC0" w:rsidR="00912418" w:rsidRPr="003E760E" w:rsidRDefault="00912418" w:rsidP="0002622D">
            <w:pPr>
              <w:spacing w:after="120"/>
              <w:rPr>
                <w:rFonts w:cs="Times New Roman"/>
              </w:rPr>
            </w:pPr>
          </w:p>
        </w:tc>
        <w:tc>
          <w:tcPr>
            <w:tcW w:w="2160" w:type="dxa"/>
            <w:tcBorders>
              <w:top w:val="nil"/>
              <w:left w:val="nil"/>
              <w:bottom w:val="nil"/>
              <w:right w:val="nil"/>
            </w:tcBorders>
          </w:tcPr>
          <w:p w14:paraId="39B02A45" w14:textId="77777777" w:rsidR="00912418" w:rsidRPr="003E760E" w:rsidRDefault="00912418" w:rsidP="0002622D">
            <w:pPr>
              <w:spacing w:after="120"/>
              <w:rPr>
                <w:rFonts w:cs="Times New Roman"/>
              </w:rPr>
            </w:pPr>
          </w:p>
        </w:tc>
      </w:tr>
      <w:tr w:rsidR="00C66F7A" w:rsidRPr="003E760E" w14:paraId="620C561B" w14:textId="77777777" w:rsidTr="00342ED9">
        <w:trPr>
          <w:jc w:val="center"/>
        </w:trPr>
        <w:tc>
          <w:tcPr>
            <w:tcW w:w="1260" w:type="dxa"/>
            <w:tcBorders>
              <w:top w:val="nil"/>
              <w:left w:val="nil"/>
              <w:bottom w:val="nil"/>
              <w:right w:val="nil"/>
            </w:tcBorders>
          </w:tcPr>
          <w:p w14:paraId="3A9D8BA8" w14:textId="5D4AAFD6" w:rsidR="00912418" w:rsidRPr="003E760E" w:rsidRDefault="00912418" w:rsidP="0002622D">
            <w:pPr>
              <w:spacing w:after="120"/>
              <w:rPr>
                <w:rFonts w:cs="Times New Roman"/>
                <w:i/>
                <w:iCs/>
              </w:rPr>
            </w:pPr>
            <w:r w:rsidRPr="003E760E">
              <w:rPr>
                <w:rFonts w:cs="Times New Roman"/>
                <w:i/>
                <w:iCs/>
              </w:rPr>
              <w:t xml:space="preserve">    Adult</w:t>
            </w:r>
          </w:p>
        </w:tc>
        <w:tc>
          <w:tcPr>
            <w:tcW w:w="1440" w:type="dxa"/>
            <w:tcBorders>
              <w:top w:val="nil"/>
              <w:left w:val="nil"/>
              <w:bottom w:val="nil"/>
              <w:right w:val="nil"/>
            </w:tcBorders>
          </w:tcPr>
          <w:p w14:paraId="4903814D" w14:textId="0C3CDBA1" w:rsidR="00912418" w:rsidRPr="003E760E" w:rsidRDefault="00B80947" w:rsidP="0002622D">
            <w:pPr>
              <w:spacing w:after="120"/>
              <w:rPr>
                <w:rFonts w:cs="Times New Roman"/>
              </w:rPr>
            </w:pPr>
            <w:r w:rsidRPr="003E760E">
              <w:rPr>
                <w:rFonts w:cs="Times New Roman"/>
              </w:rPr>
              <w:t>44</w:t>
            </w:r>
          </w:p>
        </w:tc>
        <w:tc>
          <w:tcPr>
            <w:tcW w:w="1260" w:type="dxa"/>
            <w:tcBorders>
              <w:top w:val="nil"/>
              <w:left w:val="nil"/>
              <w:bottom w:val="nil"/>
              <w:right w:val="nil"/>
            </w:tcBorders>
          </w:tcPr>
          <w:p w14:paraId="1286DD16" w14:textId="7F248AED" w:rsidR="00912418" w:rsidRPr="003E760E" w:rsidRDefault="00995B8D" w:rsidP="0091199B">
            <w:pPr>
              <w:spacing w:after="120"/>
              <w:rPr>
                <w:rFonts w:cs="Times New Roman"/>
              </w:rPr>
            </w:pPr>
            <w:r w:rsidRPr="003E760E">
              <w:rPr>
                <w:rFonts w:cs="Times New Roman"/>
              </w:rPr>
              <w:t>98</w:t>
            </w:r>
          </w:p>
        </w:tc>
        <w:tc>
          <w:tcPr>
            <w:tcW w:w="1855" w:type="dxa"/>
            <w:tcBorders>
              <w:top w:val="nil"/>
              <w:left w:val="nil"/>
              <w:bottom w:val="nil"/>
              <w:right w:val="nil"/>
            </w:tcBorders>
          </w:tcPr>
          <w:p w14:paraId="174CC015" w14:textId="6D6D68A2" w:rsidR="00912418" w:rsidRPr="003E760E" w:rsidRDefault="000F7A16" w:rsidP="0091199B">
            <w:pPr>
              <w:spacing w:after="120"/>
              <w:rPr>
                <w:rFonts w:cs="Times New Roman"/>
              </w:rPr>
            </w:pPr>
            <w:r w:rsidRPr="003E760E">
              <w:rPr>
                <w:rFonts w:cs="Times New Roman"/>
              </w:rPr>
              <w:t>55 (</w:t>
            </w:r>
            <w:r w:rsidR="00DE3293" w:rsidRPr="003E760E">
              <w:rPr>
                <w:rFonts w:cs="Times New Roman"/>
              </w:rPr>
              <w:t>45–65</w:t>
            </w:r>
            <w:r w:rsidRPr="003E760E">
              <w:rPr>
                <w:rFonts w:cs="Times New Roman"/>
              </w:rPr>
              <w:t>)</w:t>
            </w:r>
          </w:p>
        </w:tc>
        <w:tc>
          <w:tcPr>
            <w:tcW w:w="2015" w:type="dxa"/>
            <w:tcBorders>
              <w:top w:val="nil"/>
              <w:left w:val="nil"/>
              <w:bottom w:val="nil"/>
              <w:right w:val="nil"/>
            </w:tcBorders>
          </w:tcPr>
          <w:p w14:paraId="26843593" w14:textId="36F1D4BC" w:rsidR="00912418" w:rsidRPr="003E760E" w:rsidRDefault="00912418" w:rsidP="0002622D">
            <w:pPr>
              <w:spacing w:after="120"/>
              <w:rPr>
                <w:rFonts w:cs="Times New Roman"/>
              </w:rPr>
            </w:pPr>
            <w:r w:rsidRPr="003E760E">
              <w:rPr>
                <w:rFonts w:cs="Times New Roman"/>
              </w:rPr>
              <w:t>431 (317–581)</w:t>
            </w:r>
          </w:p>
        </w:tc>
        <w:tc>
          <w:tcPr>
            <w:tcW w:w="2160" w:type="dxa"/>
            <w:tcBorders>
              <w:top w:val="nil"/>
              <w:left w:val="nil"/>
              <w:bottom w:val="nil"/>
              <w:right w:val="nil"/>
            </w:tcBorders>
          </w:tcPr>
          <w:p w14:paraId="390810A2" w14:textId="7A8C10F4" w:rsidR="00912418" w:rsidRPr="003E760E" w:rsidRDefault="00912418" w:rsidP="0002622D">
            <w:pPr>
              <w:spacing w:after="120"/>
              <w:rPr>
                <w:rFonts w:cs="Times New Roman"/>
              </w:rPr>
            </w:pPr>
            <w:r w:rsidRPr="003E760E">
              <w:rPr>
                <w:rFonts w:cs="Times New Roman"/>
              </w:rPr>
              <w:t>291 (218–374)</w:t>
            </w:r>
          </w:p>
        </w:tc>
      </w:tr>
      <w:tr w:rsidR="00C66F7A" w:rsidRPr="003E760E" w14:paraId="78FF10E6" w14:textId="77777777" w:rsidTr="00342ED9">
        <w:trPr>
          <w:jc w:val="center"/>
        </w:trPr>
        <w:tc>
          <w:tcPr>
            <w:tcW w:w="1260" w:type="dxa"/>
            <w:tcBorders>
              <w:top w:val="nil"/>
              <w:left w:val="nil"/>
              <w:bottom w:val="nil"/>
              <w:right w:val="nil"/>
            </w:tcBorders>
          </w:tcPr>
          <w:p w14:paraId="201DE79C" w14:textId="3F428CBB" w:rsidR="00912418" w:rsidRPr="003E760E" w:rsidRDefault="00912418" w:rsidP="0002622D">
            <w:pPr>
              <w:spacing w:after="120"/>
              <w:rPr>
                <w:rFonts w:cs="Times New Roman"/>
                <w:i/>
                <w:iCs/>
              </w:rPr>
            </w:pPr>
            <w:r w:rsidRPr="003E760E">
              <w:rPr>
                <w:rFonts w:cs="Times New Roman"/>
                <w:i/>
                <w:iCs/>
              </w:rPr>
              <w:t xml:space="preserve">    Juvenile</w:t>
            </w:r>
          </w:p>
        </w:tc>
        <w:tc>
          <w:tcPr>
            <w:tcW w:w="1440" w:type="dxa"/>
            <w:tcBorders>
              <w:top w:val="nil"/>
              <w:left w:val="nil"/>
              <w:bottom w:val="nil"/>
              <w:right w:val="nil"/>
            </w:tcBorders>
          </w:tcPr>
          <w:p w14:paraId="364B18D9" w14:textId="27F0AF4E" w:rsidR="00912418" w:rsidRPr="003E760E" w:rsidRDefault="00B80947" w:rsidP="0002622D">
            <w:pPr>
              <w:spacing w:after="120"/>
              <w:rPr>
                <w:rFonts w:cs="Times New Roman"/>
              </w:rPr>
            </w:pPr>
            <w:r w:rsidRPr="003E760E">
              <w:rPr>
                <w:rFonts w:cs="Times New Roman"/>
              </w:rPr>
              <w:t>49</w:t>
            </w:r>
          </w:p>
        </w:tc>
        <w:tc>
          <w:tcPr>
            <w:tcW w:w="1260" w:type="dxa"/>
            <w:tcBorders>
              <w:top w:val="nil"/>
              <w:left w:val="nil"/>
              <w:bottom w:val="nil"/>
              <w:right w:val="nil"/>
            </w:tcBorders>
          </w:tcPr>
          <w:p w14:paraId="3BF5AFBC" w14:textId="455EC866" w:rsidR="00912418" w:rsidRPr="003E760E" w:rsidRDefault="00995B8D" w:rsidP="0091199B">
            <w:pPr>
              <w:spacing w:after="120"/>
              <w:rPr>
                <w:rFonts w:cs="Times New Roman"/>
              </w:rPr>
            </w:pPr>
            <w:r w:rsidRPr="003E760E">
              <w:rPr>
                <w:rFonts w:cs="Times New Roman"/>
              </w:rPr>
              <w:t>134</w:t>
            </w:r>
          </w:p>
        </w:tc>
        <w:tc>
          <w:tcPr>
            <w:tcW w:w="1855" w:type="dxa"/>
            <w:tcBorders>
              <w:top w:val="nil"/>
              <w:left w:val="nil"/>
              <w:bottom w:val="nil"/>
              <w:right w:val="nil"/>
            </w:tcBorders>
          </w:tcPr>
          <w:p w14:paraId="761DB1DD" w14:textId="23D2B6A0" w:rsidR="00912418" w:rsidRPr="003E760E" w:rsidRDefault="00E946AE" w:rsidP="0091199B">
            <w:pPr>
              <w:spacing w:after="120"/>
              <w:rPr>
                <w:rFonts w:cs="Times New Roman"/>
              </w:rPr>
            </w:pPr>
            <w:r w:rsidRPr="003E760E">
              <w:rPr>
                <w:rFonts w:cs="Times New Roman"/>
              </w:rPr>
              <w:t>75 (</w:t>
            </w:r>
            <w:r w:rsidR="00755FDC" w:rsidRPr="003E760E">
              <w:rPr>
                <w:rFonts w:cs="Times New Roman"/>
              </w:rPr>
              <w:t>63–88</w:t>
            </w:r>
            <w:r w:rsidRPr="003E760E">
              <w:rPr>
                <w:rFonts w:cs="Times New Roman"/>
              </w:rPr>
              <w:t>)</w:t>
            </w:r>
          </w:p>
        </w:tc>
        <w:tc>
          <w:tcPr>
            <w:tcW w:w="2015" w:type="dxa"/>
            <w:tcBorders>
              <w:top w:val="nil"/>
              <w:left w:val="nil"/>
              <w:bottom w:val="nil"/>
              <w:right w:val="nil"/>
            </w:tcBorders>
          </w:tcPr>
          <w:p w14:paraId="7A051A1D" w14:textId="0C990B95" w:rsidR="00912418" w:rsidRPr="003E760E" w:rsidRDefault="00912418" w:rsidP="0002622D">
            <w:pPr>
              <w:spacing w:after="120"/>
              <w:rPr>
                <w:rFonts w:cs="Times New Roman"/>
              </w:rPr>
            </w:pPr>
            <w:r w:rsidRPr="003E760E">
              <w:rPr>
                <w:rFonts w:cs="Times New Roman"/>
              </w:rPr>
              <w:t>371 (295–465)</w:t>
            </w:r>
          </w:p>
        </w:tc>
        <w:tc>
          <w:tcPr>
            <w:tcW w:w="2160" w:type="dxa"/>
            <w:tcBorders>
              <w:top w:val="nil"/>
              <w:left w:val="nil"/>
              <w:bottom w:val="nil"/>
              <w:right w:val="nil"/>
            </w:tcBorders>
          </w:tcPr>
          <w:p w14:paraId="30C7D035" w14:textId="71BA0577" w:rsidR="00912418" w:rsidRPr="003E760E" w:rsidRDefault="00912418" w:rsidP="0002622D">
            <w:pPr>
              <w:spacing w:after="120"/>
              <w:rPr>
                <w:rFonts w:cs="Times New Roman"/>
              </w:rPr>
            </w:pPr>
            <w:r w:rsidRPr="003E760E">
              <w:rPr>
                <w:rFonts w:cs="Times New Roman"/>
              </w:rPr>
              <w:t>266 (210–324)</w:t>
            </w:r>
          </w:p>
        </w:tc>
      </w:tr>
      <w:tr w:rsidR="00C66F7A" w:rsidRPr="003E760E" w14:paraId="1C970B59" w14:textId="77777777" w:rsidTr="00342ED9">
        <w:trPr>
          <w:jc w:val="center"/>
        </w:trPr>
        <w:tc>
          <w:tcPr>
            <w:tcW w:w="1260" w:type="dxa"/>
            <w:tcBorders>
              <w:top w:val="nil"/>
              <w:left w:val="nil"/>
              <w:bottom w:val="nil"/>
              <w:right w:val="nil"/>
            </w:tcBorders>
          </w:tcPr>
          <w:p w14:paraId="0315FE4B" w14:textId="40E4A8DA" w:rsidR="00912418" w:rsidRPr="003E760E" w:rsidRDefault="00912418" w:rsidP="0002622D">
            <w:pPr>
              <w:spacing w:after="120"/>
              <w:rPr>
                <w:rFonts w:cs="Times New Roman"/>
                <w:b/>
                <w:bCs/>
              </w:rPr>
            </w:pPr>
            <w:r w:rsidRPr="003E760E">
              <w:rPr>
                <w:rFonts w:cs="Times New Roman"/>
                <w:b/>
                <w:bCs/>
              </w:rPr>
              <w:t>Sex</w:t>
            </w:r>
          </w:p>
        </w:tc>
        <w:tc>
          <w:tcPr>
            <w:tcW w:w="1440" w:type="dxa"/>
            <w:tcBorders>
              <w:top w:val="nil"/>
              <w:left w:val="nil"/>
              <w:bottom w:val="nil"/>
              <w:right w:val="nil"/>
            </w:tcBorders>
          </w:tcPr>
          <w:p w14:paraId="7DC93778" w14:textId="77777777" w:rsidR="00912418" w:rsidRPr="003E760E" w:rsidRDefault="00912418" w:rsidP="0002622D">
            <w:pPr>
              <w:spacing w:after="120"/>
              <w:rPr>
                <w:rFonts w:cs="Times New Roman"/>
              </w:rPr>
            </w:pPr>
          </w:p>
        </w:tc>
        <w:tc>
          <w:tcPr>
            <w:tcW w:w="1260" w:type="dxa"/>
            <w:tcBorders>
              <w:top w:val="nil"/>
              <w:left w:val="nil"/>
              <w:bottom w:val="nil"/>
              <w:right w:val="nil"/>
            </w:tcBorders>
          </w:tcPr>
          <w:p w14:paraId="501EFA89" w14:textId="77777777" w:rsidR="00912418" w:rsidRPr="003E760E" w:rsidRDefault="00912418" w:rsidP="0091199B">
            <w:pPr>
              <w:spacing w:after="120"/>
              <w:rPr>
                <w:rFonts w:cs="Times New Roman"/>
              </w:rPr>
            </w:pPr>
          </w:p>
        </w:tc>
        <w:tc>
          <w:tcPr>
            <w:tcW w:w="1855" w:type="dxa"/>
            <w:tcBorders>
              <w:top w:val="nil"/>
              <w:left w:val="nil"/>
              <w:bottom w:val="nil"/>
              <w:right w:val="nil"/>
            </w:tcBorders>
          </w:tcPr>
          <w:p w14:paraId="66B02D1D" w14:textId="40EFF1E0" w:rsidR="00912418" w:rsidRPr="003E760E" w:rsidRDefault="00912418" w:rsidP="0091199B">
            <w:pPr>
              <w:spacing w:after="120"/>
              <w:rPr>
                <w:rFonts w:cs="Times New Roman"/>
              </w:rPr>
            </w:pPr>
          </w:p>
        </w:tc>
        <w:tc>
          <w:tcPr>
            <w:tcW w:w="2015" w:type="dxa"/>
            <w:tcBorders>
              <w:top w:val="nil"/>
              <w:left w:val="nil"/>
              <w:bottom w:val="nil"/>
              <w:right w:val="nil"/>
            </w:tcBorders>
          </w:tcPr>
          <w:p w14:paraId="2B61E797" w14:textId="3BF2A4FC" w:rsidR="00912418" w:rsidRPr="003E760E" w:rsidRDefault="00912418" w:rsidP="0002622D">
            <w:pPr>
              <w:spacing w:after="120"/>
              <w:rPr>
                <w:rFonts w:cs="Times New Roman"/>
              </w:rPr>
            </w:pPr>
          </w:p>
        </w:tc>
        <w:tc>
          <w:tcPr>
            <w:tcW w:w="2160" w:type="dxa"/>
            <w:tcBorders>
              <w:top w:val="nil"/>
              <w:left w:val="nil"/>
              <w:bottom w:val="nil"/>
              <w:right w:val="nil"/>
            </w:tcBorders>
          </w:tcPr>
          <w:p w14:paraId="65FE52F6" w14:textId="77777777" w:rsidR="00912418" w:rsidRPr="003E760E" w:rsidRDefault="00912418" w:rsidP="0002622D">
            <w:pPr>
              <w:spacing w:after="120"/>
              <w:rPr>
                <w:rFonts w:cs="Times New Roman"/>
              </w:rPr>
            </w:pPr>
          </w:p>
        </w:tc>
      </w:tr>
      <w:tr w:rsidR="00C66F7A" w:rsidRPr="003E760E" w14:paraId="6D9EF3D4" w14:textId="77777777" w:rsidTr="00342ED9">
        <w:trPr>
          <w:jc w:val="center"/>
        </w:trPr>
        <w:tc>
          <w:tcPr>
            <w:tcW w:w="1260" w:type="dxa"/>
            <w:tcBorders>
              <w:top w:val="nil"/>
              <w:left w:val="nil"/>
              <w:bottom w:val="nil"/>
              <w:right w:val="nil"/>
            </w:tcBorders>
          </w:tcPr>
          <w:p w14:paraId="1D14B4A0" w14:textId="740274CC" w:rsidR="00912418" w:rsidRPr="003E760E" w:rsidRDefault="00912418" w:rsidP="0002622D">
            <w:pPr>
              <w:spacing w:after="120"/>
              <w:rPr>
                <w:rFonts w:cs="Times New Roman"/>
                <w:i/>
                <w:iCs/>
              </w:rPr>
            </w:pPr>
            <w:r w:rsidRPr="003E760E">
              <w:rPr>
                <w:rFonts w:cs="Times New Roman"/>
                <w:i/>
                <w:iCs/>
              </w:rPr>
              <w:t xml:space="preserve">    Male</w:t>
            </w:r>
          </w:p>
        </w:tc>
        <w:tc>
          <w:tcPr>
            <w:tcW w:w="1440" w:type="dxa"/>
            <w:tcBorders>
              <w:top w:val="nil"/>
              <w:left w:val="nil"/>
              <w:bottom w:val="nil"/>
              <w:right w:val="nil"/>
            </w:tcBorders>
          </w:tcPr>
          <w:p w14:paraId="3E621798" w14:textId="50363AC3" w:rsidR="00912418" w:rsidRPr="003E760E" w:rsidRDefault="00862555" w:rsidP="0002622D">
            <w:pPr>
              <w:spacing w:after="120"/>
              <w:rPr>
                <w:rFonts w:cs="Times New Roman"/>
              </w:rPr>
            </w:pPr>
            <w:r w:rsidRPr="003E760E">
              <w:rPr>
                <w:rFonts w:cs="Times New Roman"/>
              </w:rPr>
              <w:t>52</w:t>
            </w:r>
          </w:p>
        </w:tc>
        <w:tc>
          <w:tcPr>
            <w:tcW w:w="1260" w:type="dxa"/>
            <w:tcBorders>
              <w:top w:val="nil"/>
              <w:left w:val="nil"/>
              <w:bottom w:val="nil"/>
              <w:right w:val="nil"/>
            </w:tcBorders>
          </w:tcPr>
          <w:p w14:paraId="1755290B" w14:textId="4956FAA0" w:rsidR="00912418" w:rsidRPr="003E760E" w:rsidRDefault="0059787A" w:rsidP="0091199B">
            <w:pPr>
              <w:spacing w:after="120"/>
              <w:rPr>
                <w:rFonts w:cs="Times New Roman"/>
              </w:rPr>
            </w:pPr>
            <w:r w:rsidRPr="003E760E">
              <w:rPr>
                <w:rFonts w:cs="Times New Roman"/>
              </w:rPr>
              <w:t>121</w:t>
            </w:r>
          </w:p>
        </w:tc>
        <w:tc>
          <w:tcPr>
            <w:tcW w:w="1855" w:type="dxa"/>
            <w:tcBorders>
              <w:top w:val="nil"/>
              <w:left w:val="nil"/>
              <w:bottom w:val="nil"/>
              <w:right w:val="nil"/>
            </w:tcBorders>
          </w:tcPr>
          <w:p w14:paraId="061B817E" w14:textId="4D913598" w:rsidR="00912418" w:rsidRPr="003E760E" w:rsidRDefault="00ED18D4" w:rsidP="0091199B">
            <w:pPr>
              <w:spacing w:after="120"/>
              <w:rPr>
                <w:rFonts w:cs="Times New Roman"/>
              </w:rPr>
            </w:pPr>
            <w:r w:rsidRPr="003E760E">
              <w:rPr>
                <w:rFonts w:cs="Times New Roman"/>
              </w:rPr>
              <w:t>72 (</w:t>
            </w:r>
            <w:r w:rsidR="008F25D0" w:rsidRPr="003E760E">
              <w:rPr>
                <w:rFonts w:cs="Times New Roman"/>
              </w:rPr>
              <w:t>61–83</w:t>
            </w:r>
            <w:r w:rsidRPr="003E760E">
              <w:rPr>
                <w:rFonts w:cs="Times New Roman"/>
              </w:rPr>
              <w:t>)</w:t>
            </w:r>
          </w:p>
        </w:tc>
        <w:tc>
          <w:tcPr>
            <w:tcW w:w="2015" w:type="dxa"/>
            <w:tcBorders>
              <w:top w:val="nil"/>
              <w:left w:val="nil"/>
              <w:bottom w:val="nil"/>
              <w:right w:val="nil"/>
            </w:tcBorders>
          </w:tcPr>
          <w:p w14:paraId="54300845" w14:textId="092E0610" w:rsidR="00912418" w:rsidRPr="003E760E" w:rsidRDefault="00912418" w:rsidP="0002622D">
            <w:pPr>
              <w:spacing w:after="120"/>
              <w:rPr>
                <w:rFonts w:cs="Times New Roman"/>
              </w:rPr>
            </w:pPr>
            <w:r w:rsidRPr="003E760E">
              <w:rPr>
                <w:rFonts w:cs="Times New Roman"/>
              </w:rPr>
              <w:t>417 (326–532)</w:t>
            </w:r>
          </w:p>
        </w:tc>
        <w:tc>
          <w:tcPr>
            <w:tcW w:w="2160" w:type="dxa"/>
            <w:tcBorders>
              <w:top w:val="nil"/>
              <w:left w:val="nil"/>
              <w:bottom w:val="nil"/>
              <w:right w:val="nil"/>
            </w:tcBorders>
          </w:tcPr>
          <w:p w14:paraId="51BA280A" w14:textId="797508DE" w:rsidR="00912418" w:rsidRPr="003E760E" w:rsidRDefault="00912418" w:rsidP="0002622D">
            <w:pPr>
              <w:spacing w:after="120"/>
              <w:rPr>
                <w:rFonts w:cs="Times New Roman"/>
              </w:rPr>
            </w:pPr>
            <w:r w:rsidRPr="003E760E">
              <w:rPr>
                <w:rFonts w:cs="Times New Roman"/>
              </w:rPr>
              <w:t>289 (225–356)</w:t>
            </w:r>
          </w:p>
        </w:tc>
      </w:tr>
      <w:tr w:rsidR="00C66F7A" w:rsidRPr="003E760E" w14:paraId="299020F8" w14:textId="77777777" w:rsidTr="00342ED9">
        <w:trPr>
          <w:jc w:val="center"/>
        </w:trPr>
        <w:tc>
          <w:tcPr>
            <w:tcW w:w="1260" w:type="dxa"/>
            <w:tcBorders>
              <w:top w:val="nil"/>
              <w:left w:val="nil"/>
              <w:right w:val="nil"/>
            </w:tcBorders>
          </w:tcPr>
          <w:p w14:paraId="5B5BB440" w14:textId="31C9B219" w:rsidR="00912418" w:rsidRPr="003E760E" w:rsidRDefault="00912418" w:rsidP="0002622D">
            <w:pPr>
              <w:spacing w:after="120"/>
              <w:rPr>
                <w:rFonts w:cs="Times New Roman"/>
                <w:i/>
                <w:iCs/>
              </w:rPr>
            </w:pPr>
            <w:r w:rsidRPr="003E760E">
              <w:rPr>
                <w:rFonts w:cs="Times New Roman"/>
                <w:i/>
                <w:iCs/>
              </w:rPr>
              <w:t xml:space="preserve">    Female</w:t>
            </w:r>
          </w:p>
        </w:tc>
        <w:tc>
          <w:tcPr>
            <w:tcW w:w="1440" w:type="dxa"/>
            <w:tcBorders>
              <w:top w:val="nil"/>
              <w:left w:val="nil"/>
              <w:right w:val="nil"/>
            </w:tcBorders>
          </w:tcPr>
          <w:p w14:paraId="681ED9E2" w14:textId="1A907EB5" w:rsidR="00912418" w:rsidRPr="003E760E" w:rsidRDefault="000F7F78" w:rsidP="0002622D">
            <w:pPr>
              <w:spacing w:after="120"/>
              <w:rPr>
                <w:rFonts w:cs="Times New Roman"/>
              </w:rPr>
            </w:pPr>
            <w:r w:rsidRPr="003E760E">
              <w:rPr>
                <w:rFonts w:cs="Times New Roman"/>
              </w:rPr>
              <w:t>49</w:t>
            </w:r>
          </w:p>
        </w:tc>
        <w:tc>
          <w:tcPr>
            <w:tcW w:w="1260" w:type="dxa"/>
            <w:tcBorders>
              <w:top w:val="nil"/>
              <w:left w:val="nil"/>
              <w:right w:val="nil"/>
            </w:tcBorders>
          </w:tcPr>
          <w:p w14:paraId="5A521ABF" w14:textId="10DB7547" w:rsidR="00912418" w:rsidRPr="003E760E" w:rsidRDefault="00865928" w:rsidP="0091199B">
            <w:pPr>
              <w:spacing w:after="120"/>
              <w:rPr>
                <w:rFonts w:cs="Times New Roman"/>
              </w:rPr>
            </w:pPr>
            <w:r w:rsidRPr="003E760E">
              <w:rPr>
                <w:rFonts w:cs="Times New Roman"/>
              </w:rPr>
              <w:t>128</w:t>
            </w:r>
          </w:p>
        </w:tc>
        <w:tc>
          <w:tcPr>
            <w:tcW w:w="1855" w:type="dxa"/>
            <w:tcBorders>
              <w:top w:val="nil"/>
              <w:left w:val="nil"/>
              <w:right w:val="nil"/>
            </w:tcBorders>
          </w:tcPr>
          <w:p w14:paraId="68413148" w14:textId="6A07AE69" w:rsidR="00912418" w:rsidRPr="003E760E" w:rsidRDefault="00915E1B" w:rsidP="0091199B">
            <w:pPr>
              <w:spacing w:after="120"/>
              <w:rPr>
                <w:rFonts w:cs="Times New Roman"/>
              </w:rPr>
            </w:pPr>
            <w:r w:rsidRPr="003E760E">
              <w:rPr>
                <w:rFonts w:cs="Times New Roman"/>
              </w:rPr>
              <w:t>66 (54–78)</w:t>
            </w:r>
          </w:p>
        </w:tc>
        <w:tc>
          <w:tcPr>
            <w:tcW w:w="2015" w:type="dxa"/>
            <w:tcBorders>
              <w:top w:val="nil"/>
              <w:left w:val="nil"/>
              <w:right w:val="nil"/>
            </w:tcBorders>
          </w:tcPr>
          <w:p w14:paraId="02999CC1" w14:textId="68E00A98" w:rsidR="00912418" w:rsidRPr="003E760E" w:rsidRDefault="00912418" w:rsidP="0002622D">
            <w:pPr>
              <w:spacing w:after="120"/>
              <w:rPr>
                <w:rFonts w:cs="Times New Roman"/>
              </w:rPr>
            </w:pPr>
            <w:r w:rsidRPr="003E760E">
              <w:rPr>
                <w:rFonts w:cs="Times New Roman"/>
              </w:rPr>
              <w:t>352 (270–456)</w:t>
            </w:r>
          </w:p>
        </w:tc>
        <w:tc>
          <w:tcPr>
            <w:tcW w:w="2160" w:type="dxa"/>
            <w:tcBorders>
              <w:top w:val="nil"/>
              <w:left w:val="nil"/>
              <w:right w:val="nil"/>
            </w:tcBorders>
          </w:tcPr>
          <w:p w14:paraId="4D055C30" w14:textId="4C011B14" w:rsidR="00912418" w:rsidRPr="003E760E" w:rsidRDefault="00912418" w:rsidP="0002622D">
            <w:pPr>
              <w:spacing w:after="120"/>
              <w:rPr>
                <w:rFonts w:cs="Times New Roman"/>
              </w:rPr>
            </w:pPr>
            <w:r w:rsidRPr="003E760E">
              <w:rPr>
                <w:rFonts w:cs="Times New Roman"/>
              </w:rPr>
              <w:t>247 (184–310)</w:t>
            </w:r>
          </w:p>
        </w:tc>
      </w:tr>
    </w:tbl>
    <w:p w14:paraId="40144B18" w14:textId="77777777" w:rsidR="00A14065" w:rsidRPr="003E760E" w:rsidRDefault="00A14065">
      <w:pPr>
        <w:rPr>
          <w:rFonts w:cs="Times New Roman"/>
        </w:rPr>
      </w:pPr>
    </w:p>
    <w:p w14:paraId="6D85E9FB" w14:textId="5E6F4525" w:rsidR="00CC6712" w:rsidRPr="003E760E" w:rsidRDefault="00207FC1" w:rsidP="0002622D">
      <w:pPr>
        <w:spacing w:line="480" w:lineRule="auto"/>
        <w:rPr>
          <w:rFonts w:cs="Times New Roman"/>
        </w:rPr>
      </w:pPr>
      <w:r w:rsidRPr="003E760E">
        <w:rPr>
          <w:rFonts w:cs="Times New Roman"/>
          <w:vertAlign w:val="superscript"/>
        </w:rPr>
        <w:t>1</w:t>
      </w:r>
      <w:r w:rsidRPr="003E760E">
        <w:rPr>
          <w:rFonts w:cs="Times New Roman"/>
        </w:rPr>
        <w:t xml:space="preserve"> Number of individual birds </w:t>
      </w:r>
      <w:r w:rsidR="00CC6712" w:rsidRPr="003E760E">
        <w:rPr>
          <w:rFonts w:cs="Times New Roman"/>
        </w:rPr>
        <w:t>which recorded potential flight locations</w:t>
      </w:r>
      <w:r w:rsidR="000765B9" w:rsidRPr="003E760E">
        <w:rPr>
          <w:rFonts w:cs="Times New Roman"/>
        </w:rPr>
        <w:t>.</w:t>
      </w:r>
    </w:p>
    <w:p w14:paraId="2537AD23" w14:textId="205B71F7" w:rsidR="00EB47CD" w:rsidRPr="003E760E" w:rsidRDefault="00CC6712" w:rsidP="0002622D">
      <w:pPr>
        <w:spacing w:line="480" w:lineRule="auto"/>
        <w:rPr>
          <w:rFonts w:cs="Times New Roman"/>
        </w:rPr>
      </w:pPr>
      <w:r w:rsidRPr="003E760E">
        <w:rPr>
          <w:rFonts w:cs="Times New Roman"/>
          <w:vertAlign w:val="superscript"/>
        </w:rPr>
        <w:t>2</w:t>
      </w:r>
      <w:r w:rsidRPr="003E760E">
        <w:rPr>
          <w:rFonts w:cs="Times New Roman"/>
        </w:rPr>
        <w:t xml:space="preserve"> </w:t>
      </w:r>
      <w:r w:rsidR="004A020F" w:rsidRPr="003E760E">
        <w:rPr>
          <w:rFonts w:cs="Times New Roman"/>
        </w:rPr>
        <w:t>Number of potential flight locations</w:t>
      </w:r>
      <w:r w:rsidR="00EB279F" w:rsidRPr="003E760E">
        <w:rPr>
          <w:rFonts w:cs="Times New Roman"/>
        </w:rPr>
        <w:t>. The criteria for potential flight locations included being 1) recorded at night, 2) recorded during migration, and 3) preceded and followed by &gt;6.68 km steps</w:t>
      </w:r>
      <w:r w:rsidR="00C94844" w:rsidRPr="003E760E">
        <w:rPr>
          <w:rFonts w:cs="Times New Roman"/>
        </w:rPr>
        <w:t>.</w:t>
      </w:r>
    </w:p>
    <w:p w14:paraId="3D98F2E3" w14:textId="01777068" w:rsidR="000A7758" w:rsidRPr="003E760E" w:rsidRDefault="00EB47CD" w:rsidP="00342ED9">
      <w:pPr>
        <w:spacing w:line="480" w:lineRule="auto"/>
        <w:rPr>
          <w:rFonts w:eastAsiaTheme="minorEastAsia" w:cs="Times New Roman"/>
        </w:rPr>
      </w:pPr>
      <w:r w:rsidRPr="003E760E">
        <w:rPr>
          <w:rFonts w:cs="Times New Roman"/>
          <w:vertAlign w:val="superscript"/>
        </w:rPr>
        <w:t>3</w:t>
      </w:r>
      <w:r w:rsidRPr="003E760E">
        <w:rPr>
          <w:rFonts w:cs="Times New Roman"/>
        </w:rPr>
        <w:t xml:space="preserve"> C</w:t>
      </w:r>
      <w:r w:rsidRPr="003E760E">
        <w:rPr>
          <w:rFonts w:eastAsiaTheme="minorEastAsia" w:cs="Times New Roman"/>
        </w:rPr>
        <w:t xml:space="preserve">alculated by multiplying posterior values of </w:t>
      </w:r>
      <m:oMath>
        <m:sSub>
          <m:sSubPr>
            <m:ctrlPr>
              <w:rPr>
                <w:rFonts w:ascii="Cambria Math" w:hAnsi="Cambria Math" w:cs="Times New Roman"/>
                <w:i/>
                <w:iCs/>
              </w:rPr>
            </m:ctrlPr>
          </m:sSubPr>
          <m:e>
            <m:sSub>
              <m:sSubPr>
                <m:ctrlPr>
                  <w:rPr>
                    <w:rFonts w:ascii="Cambria Math" w:hAnsi="Cambria Math" w:cs="Times New Roman"/>
                    <w:i/>
                    <w:iCs/>
                  </w:rPr>
                </m:ctrlPr>
              </m:sSubPr>
              <m:e>
                <m:r>
                  <w:rPr>
                    <w:rFonts w:ascii="Cambria Math" w:hAnsi="Cambria Math" w:cs="Times New Roman"/>
                  </w:rPr>
                  <m:t>p</m:t>
                </m:r>
              </m:e>
              <m:sub>
                <m:r>
                  <w:rPr>
                    <w:rFonts w:ascii="Cambria Math" w:hAnsi="Cambria Math" w:cs="Times New Roman"/>
                  </w:rPr>
                  <m:t>f</m:t>
                </m:r>
              </m:sub>
            </m:sSub>
          </m:e>
          <m:sub>
            <m:r>
              <w:rPr>
                <w:rFonts w:ascii="Cambria Math" w:hAnsi="Cambria Math" w:cs="Times New Roman"/>
              </w:rPr>
              <m:t>g</m:t>
            </m:r>
          </m:sub>
        </m:sSub>
      </m:oMath>
      <w:r w:rsidRPr="003E760E">
        <w:rPr>
          <w:rFonts w:eastAsiaTheme="minorEastAsia" w:cs="Times New Roman"/>
          <w:iCs/>
        </w:rPr>
        <w:t>by the number of potential flight locations in each dataset</w:t>
      </w:r>
      <w:r w:rsidRPr="003E760E">
        <w:rPr>
          <w:rFonts w:eastAsiaTheme="minorEastAsia" w:cs="Times New Roman"/>
        </w:rPr>
        <w:t xml:space="preserve"> (Equation 6</w:t>
      </w:r>
      <w:r w:rsidR="000765B9" w:rsidRPr="003E760E">
        <w:rPr>
          <w:rFonts w:eastAsiaTheme="minorEastAsia" w:cs="Times New Roman"/>
        </w:rPr>
        <w:t>).</w:t>
      </w:r>
      <w:r w:rsidR="000A7758" w:rsidRPr="003E760E">
        <w:rPr>
          <w:rFonts w:eastAsiaTheme="minorEastAsia" w:cs="Times New Roman"/>
        </w:rPr>
        <w:br w:type="page"/>
      </w:r>
    </w:p>
    <w:p w14:paraId="4D4E6CA2" w14:textId="0BF7C729" w:rsidR="004D5A0B" w:rsidRPr="003E760E" w:rsidRDefault="004D5A0B" w:rsidP="00C26E0A">
      <w:pPr>
        <w:spacing w:line="480" w:lineRule="auto"/>
        <w:rPr>
          <w:rFonts w:cs="Times New Roman"/>
        </w:rPr>
      </w:pPr>
      <w:r w:rsidRPr="00342ED9">
        <w:rPr>
          <w:rFonts w:cs="Times New Roman"/>
          <w:b/>
          <w:bCs/>
        </w:rPr>
        <w:lastRenderedPageBreak/>
        <w:t>Table 2</w:t>
      </w:r>
      <w:r w:rsidRPr="003E760E">
        <w:rPr>
          <w:rFonts w:cs="Times New Roman"/>
        </w:rPr>
        <w:t xml:space="preserve">. </w:t>
      </w:r>
      <w:r w:rsidR="00762C47" w:rsidRPr="003E760E">
        <w:rPr>
          <w:rFonts w:cs="Times New Roman"/>
        </w:rPr>
        <w:t xml:space="preserve">Proportion of </w:t>
      </w:r>
      <w:r w:rsidRPr="003E760E">
        <w:rPr>
          <w:rFonts w:cs="Times New Roman"/>
        </w:rPr>
        <w:t>American Woodcock (</w:t>
      </w:r>
      <w:proofErr w:type="spellStart"/>
      <w:r w:rsidRPr="003E760E">
        <w:rPr>
          <w:rFonts w:cs="Times New Roman"/>
          <w:i/>
          <w:iCs/>
        </w:rPr>
        <w:t>Scolopax</w:t>
      </w:r>
      <w:proofErr w:type="spellEnd"/>
      <w:r w:rsidRPr="003E760E">
        <w:rPr>
          <w:rFonts w:cs="Times New Roman"/>
          <w:i/>
          <w:iCs/>
        </w:rPr>
        <w:t xml:space="preserve"> minor</w:t>
      </w:r>
      <w:r w:rsidRPr="003E760E">
        <w:rPr>
          <w:rFonts w:cs="Times New Roman"/>
        </w:rPr>
        <w:t xml:space="preserve">) </w:t>
      </w:r>
      <w:r w:rsidR="00762C47" w:rsidRPr="003E760E">
        <w:rPr>
          <w:rFonts w:cs="Times New Roman"/>
        </w:rPr>
        <w:t xml:space="preserve">flight </w:t>
      </w:r>
      <w:r w:rsidR="00695328" w:rsidRPr="003E760E">
        <w:rPr>
          <w:rFonts w:cs="Times New Roman"/>
        </w:rPr>
        <w:t>altitudes</w:t>
      </w:r>
      <w:r w:rsidR="00C1390E">
        <w:rPr>
          <w:rFonts w:cs="Times New Roman"/>
        </w:rPr>
        <w:t xml:space="preserve"> above ground level</w:t>
      </w:r>
      <w:r w:rsidR="00695328" w:rsidRPr="003E760E">
        <w:rPr>
          <w:rFonts w:cs="Times New Roman"/>
        </w:rPr>
        <w:t xml:space="preserve"> </w:t>
      </w:r>
      <w:r w:rsidR="00762C47" w:rsidRPr="003E760E">
        <w:rPr>
          <w:rFonts w:cs="Times New Roman"/>
        </w:rPr>
        <w:t>within height interval</w:t>
      </w:r>
      <w:r w:rsidR="006C4605" w:rsidRPr="003E760E">
        <w:rPr>
          <w:rFonts w:cs="Times New Roman"/>
        </w:rPr>
        <w:t xml:space="preserve">s related to </w:t>
      </w:r>
      <w:r w:rsidR="00B4094C" w:rsidRPr="003E760E">
        <w:rPr>
          <w:rFonts w:cs="Times New Roman"/>
        </w:rPr>
        <w:t xml:space="preserve">weather radar </w:t>
      </w:r>
      <w:r w:rsidR="00DA0F89" w:rsidRPr="003E760E">
        <w:rPr>
          <w:rFonts w:cs="Times New Roman"/>
        </w:rPr>
        <w:t>and airspace obstacles.</w:t>
      </w:r>
      <w:r w:rsidR="00263A12" w:rsidRPr="003E760E">
        <w:rPr>
          <w:rFonts w:cs="Times New Roman"/>
        </w:rPr>
        <w:t xml:space="preserve"> We calculated these metrics by </w:t>
      </w:r>
      <w:r w:rsidR="00263A12"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263A12" w:rsidRPr="003E760E">
        <w:rPr>
          <w:rFonts w:eastAsiaTheme="minorEastAsia" w:cs="Times New Roman"/>
          <w:iCs/>
        </w:rPr>
        <w:t xml:space="preserve"> and</w:t>
      </w:r>
      <w:r w:rsidR="00263A12"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263A12" w:rsidRPr="003E760E">
        <w:rPr>
          <w:rFonts w:eastAsiaTheme="minorEastAsia" w:cs="Times New Roman"/>
        </w:rPr>
        <w:t xml:space="preserve">, </w:t>
      </w:r>
      <w:r w:rsidR="00263A12" w:rsidRPr="003E760E">
        <w:rPr>
          <w:rFonts w:cs="Times New Roman"/>
        </w:rPr>
        <w:t>and measuring the proportion of each distribution which fell below or within the given height interval.</w:t>
      </w:r>
      <w:r w:rsidR="00C82F41" w:rsidRPr="003E760E">
        <w:rPr>
          <w:rFonts w:cs="Times New Roman"/>
        </w:rPr>
        <w:t xml:space="preserve"> </w:t>
      </w:r>
      <w:r w:rsidR="0077435B" w:rsidRPr="003E760E">
        <w:rPr>
          <w:rFonts w:cs="Times New Roman"/>
        </w:rPr>
        <w:t xml:space="preserve">Results </w:t>
      </w:r>
      <w:r w:rsidR="00DA0F89" w:rsidRPr="003E760E">
        <w:rPr>
          <w:rFonts w:cs="Times New Roman"/>
        </w:rPr>
        <w:t>are</w:t>
      </w:r>
      <w:r w:rsidRPr="003E760E">
        <w:rPr>
          <w:rFonts w:cs="Times New Roman"/>
        </w:rPr>
        <w:t xml:space="preserve"> </w:t>
      </w:r>
      <w:r w:rsidR="001C2F87" w:rsidRPr="003E760E">
        <w:rPr>
          <w:rFonts w:cs="Times New Roman"/>
        </w:rPr>
        <w:t xml:space="preserve">included for </w:t>
      </w:r>
      <w:r w:rsidR="00D10E06" w:rsidRPr="003E760E">
        <w:rPr>
          <w:rFonts w:cs="Times New Roman"/>
        </w:rPr>
        <w:t>the</w:t>
      </w:r>
      <w:r w:rsidRPr="003E760E">
        <w:rPr>
          <w:rFonts w:cs="Times New Roman"/>
        </w:rPr>
        <w:t xml:space="preserve"> base model as well as season</w:t>
      </w:r>
      <w:r w:rsidR="00CF434B" w:rsidRPr="003E760E">
        <w:rPr>
          <w:rFonts w:cs="Times New Roman"/>
        </w:rPr>
        <w:t>,</w:t>
      </w:r>
      <w:r w:rsidR="008E30E0" w:rsidRPr="003E760E">
        <w:rPr>
          <w:rFonts w:cs="Times New Roman"/>
        </w:rPr>
        <w:t xml:space="preserve"> </w:t>
      </w:r>
      <w:r w:rsidRPr="003E760E">
        <w:rPr>
          <w:rFonts w:cs="Times New Roman"/>
        </w:rPr>
        <w:t>age</w:t>
      </w:r>
      <w:r w:rsidR="00CF434B" w:rsidRPr="003E760E">
        <w:rPr>
          <w:rFonts w:cs="Times New Roman"/>
        </w:rPr>
        <w:t>, and sex</w:t>
      </w:r>
      <w:r w:rsidRPr="003E760E">
        <w:rPr>
          <w:rFonts w:cs="Times New Roman"/>
        </w:rPr>
        <w:t xml:space="preserve"> models. Estimates indicate the </w:t>
      </w:r>
      <w:r w:rsidR="00370E5C" w:rsidRPr="003E760E">
        <w:rPr>
          <w:rFonts w:cs="Times New Roman"/>
        </w:rPr>
        <w:t>median expected value, while credible</w:t>
      </w:r>
      <w:r w:rsidR="00BA094C" w:rsidRPr="003E760E">
        <w:rPr>
          <w:rFonts w:cs="Times New Roman"/>
        </w:rPr>
        <w:t xml:space="preserve"> intervals reflect highest </w:t>
      </w:r>
      <w:r w:rsidR="008B0F23" w:rsidRPr="003E760E">
        <w:rPr>
          <w:rFonts w:cs="Times New Roman"/>
        </w:rPr>
        <w:t>density intervals for each estimate.</w:t>
      </w:r>
      <w:r w:rsidR="006A6959" w:rsidRPr="003E760E">
        <w:rPr>
          <w:rFonts w:cs="Times New Roman"/>
        </w:rPr>
        <w:t xml:space="preserve"> </w:t>
      </w:r>
      <w:r w:rsidR="00CF7916" w:rsidRPr="003E760E">
        <w:rPr>
          <w:rFonts w:cs="Times New Roman"/>
        </w:rPr>
        <w:t xml:space="preserve">These </w:t>
      </w:r>
      <w:r w:rsidR="00031AE1" w:rsidRPr="003E760E">
        <w:rPr>
          <w:rFonts w:cs="Times New Roman"/>
        </w:rPr>
        <w:t>derived metrics</w:t>
      </w:r>
      <w:r w:rsidR="00CF7916" w:rsidRPr="003E760E">
        <w:rPr>
          <w:rFonts w:cs="Times New Roman"/>
        </w:rPr>
        <w:t xml:space="preserve"> are based on a</w:t>
      </w:r>
      <w:r w:rsidR="006A6959" w:rsidRPr="003E760E">
        <w:rPr>
          <w:rFonts w:cs="Times New Roman"/>
        </w:rPr>
        <w:t xml:space="preserve">ltitude data collected using GPS transmitters in the eastern portion of the woodcock’s range </w:t>
      </w:r>
      <w:r w:rsidR="00CA65F7">
        <w:rPr>
          <w:rFonts w:cs="Times New Roman"/>
        </w:rPr>
        <w:t>in</w:t>
      </w:r>
      <w:r w:rsidR="00CA65F7" w:rsidRPr="003E760E">
        <w:rPr>
          <w:rFonts w:cs="Times New Roman"/>
        </w:rPr>
        <w:t xml:space="preserve"> </w:t>
      </w:r>
      <w:r w:rsidR="006A6959" w:rsidRPr="003E760E">
        <w:rPr>
          <w:rFonts w:cs="Times New Roman"/>
        </w:rPr>
        <w:t>2020</w:t>
      </w:r>
      <w:r w:rsidR="00CA65F7">
        <w:rPr>
          <w:rFonts w:cs="Times New Roman"/>
        </w:rPr>
        <w:t>–</w:t>
      </w:r>
      <w:r w:rsidR="006A6959" w:rsidRPr="003E760E">
        <w:rPr>
          <w:rFonts w:cs="Times New Roman"/>
        </w:rPr>
        <w:t>2024.</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002929" w:rsidRPr="003E760E" w14:paraId="60FFBD3C" w14:textId="77777777" w:rsidTr="0002622D">
        <w:trPr>
          <w:jc w:val="center"/>
        </w:trPr>
        <w:tc>
          <w:tcPr>
            <w:tcW w:w="1870" w:type="dxa"/>
            <w:tcBorders>
              <w:left w:val="nil"/>
              <w:bottom w:val="single" w:sz="4" w:space="0" w:color="auto"/>
              <w:right w:val="nil"/>
            </w:tcBorders>
          </w:tcPr>
          <w:p w14:paraId="30D17AA4" w14:textId="6E7D2F98" w:rsidR="00002929" w:rsidRPr="003E760E" w:rsidRDefault="00002929" w:rsidP="0002622D">
            <w:pPr>
              <w:spacing w:after="120"/>
              <w:rPr>
                <w:rFonts w:cs="Times New Roman"/>
              </w:rPr>
            </w:pPr>
            <w:r w:rsidRPr="003E760E">
              <w:rPr>
                <w:rFonts w:cs="Times New Roman"/>
              </w:rPr>
              <w:t>Model</w:t>
            </w:r>
          </w:p>
        </w:tc>
        <w:tc>
          <w:tcPr>
            <w:tcW w:w="1870" w:type="dxa"/>
            <w:tcBorders>
              <w:left w:val="nil"/>
              <w:bottom w:val="single" w:sz="4" w:space="0" w:color="auto"/>
              <w:right w:val="nil"/>
            </w:tcBorders>
          </w:tcPr>
          <w:p w14:paraId="6F5AA74A" w14:textId="61E88AAB" w:rsidR="00002929" w:rsidRPr="003E760E" w:rsidRDefault="000278EF" w:rsidP="0002622D">
            <w:pPr>
              <w:spacing w:after="120"/>
              <w:rPr>
                <w:rFonts w:cs="Times New Roman"/>
              </w:rPr>
            </w:pPr>
            <w:r w:rsidRPr="003E760E">
              <w:rPr>
                <w:rFonts w:cs="Times New Roman"/>
              </w:rPr>
              <w:t>Percent</w:t>
            </w:r>
            <w:r w:rsidR="00EE386C" w:rsidRPr="003E760E">
              <w:rPr>
                <w:rFonts w:cs="Times New Roman"/>
              </w:rPr>
              <w:t xml:space="preserve"> b</w:t>
            </w:r>
            <w:r w:rsidR="00002929" w:rsidRPr="003E760E">
              <w:rPr>
                <w:rFonts w:cs="Times New Roman"/>
              </w:rPr>
              <w:t>elow NEXRAD detection altitude (120 m)</w:t>
            </w:r>
            <w:r w:rsidR="00002929" w:rsidRPr="003E760E">
              <w:rPr>
                <w:rFonts w:cs="Times New Roman"/>
                <w:vertAlign w:val="superscript"/>
              </w:rPr>
              <w:t>1</w:t>
            </w:r>
          </w:p>
        </w:tc>
        <w:tc>
          <w:tcPr>
            <w:tcW w:w="1870" w:type="dxa"/>
            <w:tcBorders>
              <w:left w:val="nil"/>
              <w:bottom w:val="single" w:sz="4" w:space="0" w:color="auto"/>
              <w:right w:val="nil"/>
            </w:tcBorders>
          </w:tcPr>
          <w:p w14:paraId="03D0A731" w14:textId="1EE9CA9A" w:rsidR="00002929" w:rsidRPr="003E760E" w:rsidRDefault="007D4B24" w:rsidP="0002622D">
            <w:pPr>
              <w:spacing w:after="120"/>
              <w:rPr>
                <w:rFonts w:cs="Times New Roman"/>
              </w:rPr>
            </w:pPr>
            <w:r w:rsidRPr="003E760E">
              <w:rPr>
                <w:rFonts w:cs="Times New Roman"/>
              </w:rPr>
              <w:t>Percent b</w:t>
            </w:r>
            <w:r w:rsidR="00002929" w:rsidRPr="003E760E">
              <w:rPr>
                <w:rFonts w:cs="Times New Roman"/>
              </w:rPr>
              <w:t>elow height of low-rise buildings (47 m)</w:t>
            </w:r>
            <w:r w:rsidR="00002929" w:rsidRPr="003E760E">
              <w:rPr>
                <w:rFonts w:cs="Times New Roman"/>
                <w:vertAlign w:val="superscript"/>
              </w:rPr>
              <w:t>2</w:t>
            </w:r>
          </w:p>
        </w:tc>
        <w:tc>
          <w:tcPr>
            <w:tcW w:w="1870" w:type="dxa"/>
            <w:tcBorders>
              <w:left w:val="nil"/>
              <w:bottom w:val="single" w:sz="4" w:space="0" w:color="auto"/>
              <w:right w:val="nil"/>
            </w:tcBorders>
          </w:tcPr>
          <w:p w14:paraId="76AAA617" w14:textId="5918E720" w:rsidR="00002929" w:rsidRPr="003E760E" w:rsidRDefault="00452573" w:rsidP="0002622D">
            <w:pPr>
              <w:spacing w:after="120"/>
              <w:rPr>
                <w:rFonts w:cs="Times New Roman"/>
              </w:rPr>
            </w:pPr>
            <w:r w:rsidRPr="003E760E">
              <w:rPr>
                <w:rFonts w:cs="Times New Roman"/>
              </w:rPr>
              <w:t>Percent w</w:t>
            </w:r>
            <w:r w:rsidR="00002929" w:rsidRPr="003E760E">
              <w:rPr>
                <w:rFonts w:cs="Times New Roman"/>
              </w:rPr>
              <w:t>ithin sweep of land-based wind turbines (32–164 m)</w:t>
            </w:r>
            <w:r w:rsidR="00002929" w:rsidRPr="003E760E">
              <w:rPr>
                <w:rFonts w:cs="Times New Roman"/>
                <w:vertAlign w:val="superscript"/>
              </w:rPr>
              <w:t>3</w:t>
            </w:r>
          </w:p>
        </w:tc>
        <w:tc>
          <w:tcPr>
            <w:tcW w:w="1870" w:type="dxa"/>
            <w:tcBorders>
              <w:left w:val="nil"/>
              <w:bottom w:val="single" w:sz="4" w:space="0" w:color="auto"/>
              <w:right w:val="nil"/>
            </w:tcBorders>
          </w:tcPr>
          <w:p w14:paraId="0BB2AF67" w14:textId="18691714" w:rsidR="00002929" w:rsidRPr="003E760E" w:rsidRDefault="00452573" w:rsidP="0002622D">
            <w:pPr>
              <w:spacing w:after="120"/>
              <w:rPr>
                <w:rFonts w:cs="Times New Roman"/>
              </w:rPr>
            </w:pPr>
            <w:r w:rsidRPr="003E760E">
              <w:rPr>
                <w:rFonts w:cs="Times New Roman"/>
              </w:rPr>
              <w:t>Percent b</w:t>
            </w:r>
            <w:r w:rsidR="007221FB" w:rsidRPr="003E760E">
              <w:rPr>
                <w:rFonts w:cs="Times New Roman"/>
              </w:rPr>
              <w:t>elow height of large communication towers (305 m)</w:t>
            </w:r>
            <w:r w:rsidR="007221FB" w:rsidRPr="003E760E">
              <w:rPr>
                <w:rFonts w:cs="Times New Roman"/>
                <w:vertAlign w:val="superscript"/>
              </w:rPr>
              <w:t>4</w:t>
            </w:r>
          </w:p>
        </w:tc>
      </w:tr>
      <w:tr w:rsidR="00940BCB" w:rsidRPr="003E760E" w14:paraId="02834A9F" w14:textId="77777777" w:rsidTr="0002622D">
        <w:trPr>
          <w:jc w:val="center"/>
        </w:trPr>
        <w:tc>
          <w:tcPr>
            <w:tcW w:w="1870" w:type="dxa"/>
            <w:tcBorders>
              <w:left w:val="nil"/>
              <w:bottom w:val="nil"/>
              <w:right w:val="nil"/>
            </w:tcBorders>
          </w:tcPr>
          <w:p w14:paraId="4E0B9730" w14:textId="6AAC0016" w:rsidR="00940BCB" w:rsidRPr="003E760E" w:rsidRDefault="00940BCB" w:rsidP="0002622D">
            <w:pPr>
              <w:spacing w:after="120"/>
              <w:rPr>
                <w:rFonts w:cs="Times New Roman"/>
              </w:rPr>
            </w:pPr>
            <w:r w:rsidRPr="003E760E">
              <w:rPr>
                <w:rFonts w:cs="Times New Roman"/>
                <w:b/>
                <w:bCs/>
              </w:rPr>
              <w:t>Base</w:t>
            </w:r>
          </w:p>
        </w:tc>
        <w:tc>
          <w:tcPr>
            <w:tcW w:w="1870" w:type="dxa"/>
            <w:tcBorders>
              <w:left w:val="nil"/>
              <w:bottom w:val="nil"/>
              <w:right w:val="nil"/>
            </w:tcBorders>
          </w:tcPr>
          <w:p w14:paraId="2DB3F7F6" w14:textId="2641B2FD" w:rsidR="00940BCB" w:rsidRPr="003E760E" w:rsidRDefault="000278EF" w:rsidP="0002622D">
            <w:pPr>
              <w:spacing w:after="120"/>
              <w:rPr>
                <w:rFonts w:cs="Times New Roman"/>
              </w:rPr>
            </w:pPr>
            <w:r w:rsidRPr="003E760E">
              <w:rPr>
                <w:rFonts w:cs="Times New Roman"/>
              </w:rPr>
              <w:t>27</w:t>
            </w:r>
            <w:r w:rsidR="00C859BF" w:rsidRPr="003E760E">
              <w:rPr>
                <w:rFonts w:cs="Times New Roman"/>
              </w:rPr>
              <w:t xml:space="preserve"> (20–35)</w:t>
            </w:r>
          </w:p>
        </w:tc>
        <w:tc>
          <w:tcPr>
            <w:tcW w:w="1870" w:type="dxa"/>
            <w:tcBorders>
              <w:left w:val="nil"/>
              <w:bottom w:val="nil"/>
              <w:right w:val="nil"/>
            </w:tcBorders>
          </w:tcPr>
          <w:p w14:paraId="6C3C64F1" w14:textId="62D6C4C4" w:rsidR="00940BCB" w:rsidRPr="003E760E" w:rsidRDefault="009E71FF" w:rsidP="0002622D">
            <w:pPr>
              <w:spacing w:after="120"/>
              <w:rPr>
                <w:rFonts w:cs="Times New Roman"/>
              </w:rPr>
            </w:pPr>
            <w:r w:rsidRPr="003E760E">
              <w:rPr>
                <w:rFonts w:cs="Times New Roman"/>
              </w:rPr>
              <w:t>2 (0–5)</w:t>
            </w:r>
          </w:p>
        </w:tc>
        <w:tc>
          <w:tcPr>
            <w:tcW w:w="1870" w:type="dxa"/>
            <w:tcBorders>
              <w:left w:val="nil"/>
              <w:bottom w:val="nil"/>
              <w:right w:val="nil"/>
            </w:tcBorders>
          </w:tcPr>
          <w:p w14:paraId="63F963D1" w14:textId="6EDF0C73" w:rsidR="00940BCB" w:rsidRPr="003E760E" w:rsidRDefault="007D4B24" w:rsidP="0002622D">
            <w:pPr>
              <w:spacing w:after="120"/>
              <w:rPr>
                <w:rFonts w:cs="Times New Roman"/>
              </w:rPr>
            </w:pPr>
            <w:r w:rsidRPr="003E760E">
              <w:rPr>
                <w:rFonts w:cs="Times New Roman"/>
              </w:rPr>
              <w:t>28 (21–35)</w:t>
            </w:r>
          </w:p>
        </w:tc>
        <w:tc>
          <w:tcPr>
            <w:tcW w:w="1870" w:type="dxa"/>
            <w:tcBorders>
              <w:left w:val="nil"/>
              <w:bottom w:val="nil"/>
              <w:right w:val="nil"/>
            </w:tcBorders>
          </w:tcPr>
          <w:p w14:paraId="717722E9" w14:textId="7671CF96" w:rsidR="00940BCB" w:rsidRPr="003E760E" w:rsidRDefault="00452573" w:rsidP="0002622D">
            <w:pPr>
              <w:spacing w:after="120"/>
              <w:rPr>
                <w:rFonts w:cs="Times New Roman"/>
              </w:rPr>
            </w:pPr>
            <w:r w:rsidRPr="003E760E">
              <w:rPr>
                <w:rFonts w:cs="Times New Roman"/>
              </w:rPr>
              <w:t>57 (50–64)</w:t>
            </w:r>
          </w:p>
        </w:tc>
      </w:tr>
      <w:tr w:rsidR="00940BCB" w:rsidRPr="003E760E" w14:paraId="403212B6" w14:textId="77777777" w:rsidTr="0002622D">
        <w:trPr>
          <w:jc w:val="center"/>
        </w:trPr>
        <w:tc>
          <w:tcPr>
            <w:tcW w:w="1870" w:type="dxa"/>
            <w:tcBorders>
              <w:top w:val="nil"/>
              <w:left w:val="nil"/>
              <w:bottom w:val="nil"/>
              <w:right w:val="nil"/>
            </w:tcBorders>
          </w:tcPr>
          <w:p w14:paraId="01D2608D" w14:textId="638C4BBE" w:rsidR="00940BCB" w:rsidRPr="003E760E" w:rsidRDefault="00940BCB" w:rsidP="0002622D">
            <w:pPr>
              <w:spacing w:after="120"/>
              <w:rPr>
                <w:rFonts w:cs="Times New Roman"/>
              </w:rPr>
            </w:pPr>
            <w:r w:rsidRPr="003E760E">
              <w:rPr>
                <w:rFonts w:cs="Times New Roman"/>
                <w:b/>
                <w:bCs/>
              </w:rPr>
              <w:t>Season</w:t>
            </w:r>
          </w:p>
        </w:tc>
        <w:tc>
          <w:tcPr>
            <w:tcW w:w="1870" w:type="dxa"/>
            <w:tcBorders>
              <w:top w:val="nil"/>
              <w:left w:val="nil"/>
              <w:bottom w:val="nil"/>
              <w:right w:val="nil"/>
            </w:tcBorders>
          </w:tcPr>
          <w:p w14:paraId="7ECEA9D5"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9565273"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5FA5E48F" w14:textId="77777777" w:rsidR="00940BCB" w:rsidRPr="003E760E" w:rsidRDefault="00940BCB" w:rsidP="0002622D">
            <w:pPr>
              <w:spacing w:after="120"/>
              <w:rPr>
                <w:rFonts w:cs="Times New Roman"/>
              </w:rPr>
            </w:pPr>
          </w:p>
        </w:tc>
        <w:tc>
          <w:tcPr>
            <w:tcW w:w="1870" w:type="dxa"/>
            <w:tcBorders>
              <w:top w:val="nil"/>
              <w:left w:val="nil"/>
              <w:bottom w:val="nil"/>
              <w:right w:val="nil"/>
            </w:tcBorders>
          </w:tcPr>
          <w:p w14:paraId="7A3E3988" w14:textId="77777777" w:rsidR="00940BCB" w:rsidRPr="003E760E" w:rsidRDefault="00940BCB" w:rsidP="0002622D">
            <w:pPr>
              <w:spacing w:after="120"/>
              <w:rPr>
                <w:rFonts w:cs="Times New Roman"/>
              </w:rPr>
            </w:pPr>
          </w:p>
        </w:tc>
      </w:tr>
      <w:tr w:rsidR="00940BCB" w:rsidRPr="003E760E" w14:paraId="20C8280A" w14:textId="77777777" w:rsidTr="0002622D">
        <w:trPr>
          <w:jc w:val="center"/>
        </w:trPr>
        <w:tc>
          <w:tcPr>
            <w:tcW w:w="1870" w:type="dxa"/>
            <w:tcBorders>
              <w:top w:val="nil"/>
              <w:left w:val="nil"/>
              <w:bottom w:val="nil"/>
              <w:right w:val="nil"/>
            </w:tcBorders>
          </w:tcPr>
          <w:p w14:paraId="2075CEAE" w14:textId="1842AC9D" w:rsidR="00940BCB" w:rsidRPr="003E760E" w:rsidRDefault="00940BCB" w:rsidP="00940BCB">
            <w:pPr>
              <w:spacing w:after="120"/>
              <w:rPr>
                <w:rFonts w:cs="Times New Roman"/>
              </w:rPr>
            </w:pPr>
            <w:r w:rsidRPr="003E760E">
              <w:rPr>
                <w:rFonts w:cs="Times New Roman"/>
                <w:i/>
                <w:iCs/>
              </w:rPr>
              <w:t xml:space="preserve">    Fall</w:t>
            </w:r>
          </w:p>
        </w:tc>
        <w:tc>
          <w:tcPr>
            <w:tcW w:w="1870" w:type="dxa"/>
            <w:tcBorders>
              <w:top w:val="nil"/>
              <w:left w:val="nil"/>
              <w:bottom w:val="nil"/>
              <w:right w:val="nil"/>
            </w:tcBorders>
          </w:tcPr>
          <w:p w14:paraId="6286B3C3" w14:textId="6121E150" w:rsidR="00940BCB" w:rsidRPr="003E760E" w:rsidRDefault="005E00F1" w:rsidP="00940BCB">
            <w:pPr>
              <w:spacing w:after="120"/>
              <w:rPr>
                <w:rFonts w:cs="Times New Roman"/>
              </w:rPr>
            </w:pPr>
            <w:r w:rsidRPr="003E760E">
              <w:rPr>
                <w:rFonts w:cs="Times New Roman"/>
              </w:rPr>
              <w:t>29 (19–40)</w:t>
            </w:r>
          </w:p>
        </w:tc>
        <w:tc>
          <w:tcPr>
            <w:tcW w:w="1870" w:type="dxa"/>
            <w:tcBorders>
              <w:top w:val="nil"/>
              <w:left w:val="nil"/>
              <w:bottom w:val="nil"/>
              <w:right w:val="nil"/>
            </w:tcBorders>
          </w:tcPr>
          <w:p w14:paraId="64AB35C6" w14:textId="1D188866" w:rsidR="00940BCB" w:rsidRPr="003E760E" w:rsidRDefault="005E00F1"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173AE963" w14:textId="398432E9" w:rsidR="00940BCB" w:rsidRPr="003E760E" w:rsidRDefault="005E00F1" w:rsidP="00940BCB">
            <w:pPr>
              <w:spacing w:after="120"/>
              <w:rPr>
                <w:rFonts w:cs="Times New Roman"/>
              </w:rPr>
            </w:pPr>
            <w:r w:rsidRPr="003E760E">
              <w:rPr>
                <w:rFonts w:cs="Times New Roman"/>
              </w:rPr>
              <w:t>31 (22–41)</w:t>
            </w:r>
          </w:p>
        </w:tc>
        <w:tc>
          <w:tcPr>
            <w:tcW w:w="1870" w:type="dxa"/>
            <w:tcBorders>
              <w:top w:val="nil"/>
              <w:left w:val="nil"/>
              <w:bottom w:val="nil"/>
              <w:right w:val="nil"/>
            </w:tcBorders>
          </w:tcPr>
          <w:p w14:paraId="4A18497D" w14:textId="4451F334" w:rsidR="00940BCB" w:rsidRPr="003E760E" w:rsidRDefault="002F4C99" w:rsidP="00940BCB">
            <w:pPr>
              <w:spacing w:after="120"/>
              <w:rPr>
                <w:rFonts w:cs="Times New Roman"/>
              </w:rPr>
            </w:pPr>
            <w:r w:rsidRPr="003E760E">
              <w:rPr>
                <w:rFonts w:cs="Times New Roman"/>
              </w:rPr>
              <w:t>61 (51–71)</w:t>
            </w:r>
          </w:p>
        </w:tc>
      </w:tr>
      <w:tr w:rsidR="00940BCB" w:rsidRPr="003E760E" w14:paraId="3600AD7B" w14:textId="77777777" w:rsidTr="0002622D">
        <w:trPr>
          <w:jc w:val="center"/>
        </w:trPr>
        <w:tc>
          <w:tcPr>
            <w:tcW w:w="1870" w:type="dxa"/>
            <w:tcBorders>
              <w:top w:val="nil"/>
              <w:left w:val="nil"/>
              <w:bottom w:val="nil"/>
              <w:right w:val="nil"/>
            </w:tcBorders>
          </w:tcPr>
          <w:p w14:paraId="324C3C80" w14:textId="50E4CEC9" w:rsidR="00940BCB" w:rsidRPr="003E760E" w:rsidRDefault="00940BCB" w:rsidP="00940BCB">
            <w:pPr>
              <w:spacing w:after="120"/>
              <w:rPr>
                <w:rFonts w:cs="Times New Roman"/>
              </w:rPr>
            </w:pPr>
            <w:r w:rsidRPr="003E760E">
              <w:rPr>
                <w:rFonts w:cs="Times New Roman"/>
                <w:i/>
                <w:iCs/>
              </w:rPr>
              <w:t xml:space="preserve">    Spring</w:t>
            </w:r>
          </w:p>
        </w:tc>
        <w:tc>
          <w:tcPr>
            <w:tcW w:w="1870" w:type="dxa"/>
            <w:tcBorders>
              <w:top w:val="nil"/>
              <w:left w:val="nil"/>
              <w:bottom w:val="nil"/>
              <w:right w:val="nil"/>
            </w:tcBorders>
          </w:tcPr>
          <w:p w14:paraId="31B9BB50" w14:textId="3E355EAD" w:rsidR="00940BCB" w:rsidRPr="003E760E" w:rsidRDefault="008D57A4" w:rsidP="00940BCB">
            <w:pPr>
              <w:spacing w:after="120"/>
              <w:rPr>
                <w:rFonts w:cs="Times New Roman"/>
              </w:rPr>
            </w:pPr>
            <w:r w:rsidRPr="003E760E">
              <w:rPr>
                <w:rFonts w:cs="Times New Roman"/>
              </w:rPr>
              <w:t>24 (13–35)</w:t>
            </w:r>
          </w:p>
        </w:tc>
        <w:tc>
          <w:tcPr>
            <w:tcW w:w="1870" w:type="dxa"/>
            <w:tcBorders>
              <w:top w:val="nil"/>
              <w:left w:val="nil"/>
              <w:bottom w:val="nil"/>
              <w:right w:val="nil"/>
            </w:tcBorders>
          </w:tcPr>
          <w:p w14:paraId="3D53CA79" w14:textId="33FE0669" w:rsidR="00940BCB" w:rsidRPr="003E760E" w:rsidRDefault="008D57A4"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528B58B3" w14:textId="7A9AF064" w:rsidR="00940BCB" w:rsidRPr="003E760E" w:rsidRDefault="008D57A4"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46D6B593" w14:textId="13AD1EC4" w:rsidR="00940BCB" w:rsidRPr="003E760E" w:rsidRDefault="008D57A4" w:rsidP="00940BCB">
            <w:pPr>
              <w:spacing w:after="120"/>
              <w:rPr>
                <w:rFonts w:cs="Times New Roman"/>
              </w:rPr>
            </w:pPr>
            <w:r w:rsidRPr="003E760E">
              <w:rPr>
                <w:rFonts w:cs="Times New Roman"/>
              </w:rPr>
              <w:t>52 (40–63)</w:t>
            </w:r>
          </w:p>
        </w:tc>
      </w:tr>
      <w:tr w:rsidR="00940BCB" w:rsidRPr="003E760E" w14:paraId="7F18353E" w14:textId="77777777" w:rsidTr="0002622D">
        <w:trPr>
          <w:jc w:val="center"/>
        </w:trPr>
        <w:tc>
          <w:tcPr>
            <w:tcW w:w="1870" w:type="dxa"/>
            <w:tcBorders>
              <w:top w:val="nil"/>
              <w:left w:val="nil"/>
              <w:bottom w:val="nil"/>
              <w:right w:val="nil"/>
            </w:tcBorders>
          </w:tcPr>
          <w:p w14:paraId="20DE5BCE" w14:textId="74DDE75B" w:rsidR="00940BCB" w:rsidRPr="003E760E" w:rsidRDefault="00940BCB" w:rsidP="00940BCB">
            <w:pPr>
              <w:spacing w:after="120"/>
              <w:rPr>
                <w:rFonts w:cs="Times New Roman"/>
              </w:rPr>
            </w:pPr>
            <w:r w:rsidRPr="003E760E">
              <w:rPr>
                <w:rFonts w:cs="Times New Roman"/>
                <w:b/>
                <w:bCs/>
              </w:rPr>
              <w:t>Age</w:t>
            </w:r>
          </w:p>
        </w:tc>
        <w:tc>
          <w:tcPr>
            <w:tcW w:w="1870" w:type="dxa"/>
            <w:tcBorders>
              <w:top w:val="nil"/>
              <w:left w:val="nil"/>
              <w:bottom w:val="nil"/>
              <w:right w:val="nil"/>
            </w:tcBorders>
          </w:tcPr>
          <w:p w14:paraId="0D74A49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4EDBC60B"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604977E0"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7D88AB15" w14:textId="77777777" w:rsidR="00940BCB" w:rsidRPr="003E760E" w:rsidRDefault="00940BCB" w:rsidP="00940BCB">
            <w:pPr>
              <w:spacing w:after="120"/>
              <w:rPr>
                <w:rFonts w:cs="Times New Roman"/>
              </w:rPr>
            </w:pPr>
          </w:p>
        </w:tc>
      </w:tr>
      <w:tr w:rsidR="00940BCB" w:rsidRPr="003E760E" w14:paraId="0EABA3A0" w14:textId="77777777" w:rsidTr="0002622D">
        <w:trPr>
          <w:jc w:val="center"/>
        </w:trPr>
        <w:tc>
          <w:tcPr>
            <w:tcW w:w="1870" w:type="dxa"/>
            <w:tcBorders>
              <w:top w:val="nil"/>
              <w:left w:val="nil"/>
              <w:bottom w:val="nil"/>
              <w:right w:val="nil"/>
            </w:tcBorders>
          </w:tcPr>
          <w:p w14:paraId="66412858" w14:textId="0001954F" w:rsidR="00940BCB" w:rsidRPr="003E760E" w:rsidRDefault="00940BCB" w:rsidP="00940BCB">
            <w:pPr>
              <w:spacing w:after="120"/>
              <w:rPr>
                <w:rFonts w:cs="Times New Roman"/>
              </w:rPr>
            </w:pPr>
            <w:r w:rsidRPr="003E760E">
              <w:rPr>
                <w:rFonts w:cs="Times New Roman"/>
                <w:i/>
                <w:iCs/>
              </w:rPr>
              <w:t xml:space="preserve">    Adult</w:t>
            </w:r>
          </w:p>
        </w:tc>
        <w:tc>
          <w:tcPr>
            <w:tcW w:w="1870" w:type="dxa"/>
            <w:tcBorders>
              <w:top w:val="nil"/>
              <w:left w:val="nil"/>
              <w:bottom w:val="nil"/>
              <w:right w:val="nil"/>
            </w:tcBorders>
          </w:tcPr>
          <w:p w14:paraId="6CB5B219" w14:textId="1512D095" w:rsidR="00940BCB" w:rsidRPr="003E760E" w:rsidRDefault="00AB07A9" w:rsidP="00AB07A9">
            <w:pPr>
              <w:spacing w:after="120"/>
              <w:rPr>
                <w:rFonts w:cs="Times New Roman"/>
              </w:rPr>
            </w:pPr>
            <w:r w:rsidRPr="003E760E">
              <w:rPr>
                <w:rFonts w:cs="Times New Roman"/>
              </w:rPr>
              <w:t>24 (13–35)</w:t>
            </w:r>
          </w:p>
        </w:tc>
        <w:tc>
          <w:tcPr>
            <w:tcW w:w="1870" w:type="dxa"/>
            <w:tcBorders>
              <w:top w:val="nil"/>
              <w:left w:val="nil"/>
              <w:bottom w:val="nil"/>
              <w:right w:val="nil"/>
            </w:tcBorders>
          </w:tcPr>
          <w:p w14:paraId="117E6C23" w14:textId="2BFC221B" w:rsidR="00940BCB" w:rsidRPr="003E760E" w:rsidRDefault="00AB07A9" w:rsidP="00940BCB">
            <w:pPr>
              <w:spacing w:after="120"/>
              <w:rPr>
                <w:rFonts w:cs="Times New Roman"/>
              </w:rPr>
            </w:pPr>
            <w:r w:rsidRPr="003E760E">
              <w:rPr>
                <w:rFonts w:cs="Times New Roman"/>
              </w:rPr>
              <w:t>2 (0–6)</w:t>
            </w:r>
          </w:p>
        </w:tc>
        <w:tc>
          <w:tcPr>
            <w:tcW w:w="1870" w:type="dxa"/>
            <w:tcBorders>
              <w:top w:val="nil"/>
              <w:left w:val="nil"/>
              <w:bottom w:val="nil"/>
              <w:right w:val="nil"/>
            </w:tcBorders>
          </w:tcPr>
          <w:p w14:paraId="3A07225A" w14:textId="37F3AB22" w:rsidR="00940BCB" w:rsidRPr="003E760E" w:rsidRDefault="006B7102" w:rsidP="00940BCB">
            <w:pPr>
              <w:spacing w:after="120"/>
              <w:rPr>
                <w:rFonts w:cs="Times New Roman"/>
              </w:rPr>
            </w:pPr>
            <w:r w:rsidRPr="003E760E">
              <w:rPr>
                <w:rFonts w:cs="Times New Roman"/>
              </w:rPr>
              <w:t>25 (15–35)</w:t>
            </w:r>
          </w:p>
        </w:tc>
        <w:tc>
          <w:tcPr>
            <w:tcW w:w="1870" w:type="dxa"/>
            <w:tcBorders>
              <w:top w:val="nil"/>
              <w:left w:val="nil"/>
              <w:bottom w:val="nil"/>
              <w:right w:val="nil"/>
            </w:tcBorders>
          </w:tcPr>
          <w:p w14:paraId="3EBDB3E8" w14:textId="049D15ED" w:rsidR="00940BCB" w:rsidRPr="003E760E" w:rsidRDefault="006B7102" w:rsidP="00940BCB">
            <w:pPr>
              <w:spacing w:after="120"/>
              <w:rPr>
                <w:rFonts w:cs="Times New Roman"/>
              </w:rPr>
            </w:pPr>
            <w:r w:rsidRPr="003E760E">
              <w:rPr>
                <w:rFonts w:cs="Times New Roman"/>
              </w:rPr>
              <w:t>52 (41–64)</w:t>
            </w:r>
          </w:p>
        </w:tc>
      </w:tr>
      <w:tr w:rsidR="00940BCB" w:rsidRPr="003E760E" w14:paraId="62C49B7B" w14:textId="77777777" w:rsidTr="0002622D">
        <w:trPr>
          <w:jc w:val="center"/>
        </w:trPr>
        <w:tc>
          <w:tcPr>
            <w:tcW w:w="1870" w:type="dxa"/>
            <w:tcBorders>
              <w:top w:val="nil"/>
              <w:left w:val="nil"/>
              <w:bottom w:val="nil"/>
              <w:right w:val="nil"/>
            </w:tcBorders>
          </w:tcPr>
          <w:p w14:paraId="1D402F51" w14:textId="57C9A5EE" w:rsidR="00940BCB" w:rsidRPr="003E760E" w:rsidRDefault="00940BCB" w:rsidP="00940BCB">
            <w:pPr>
              <w:spacing w:after="120"/>
              <w:rPr>
                <w:rFonts w:cs="Times New Roman"/>
              </w:rPr>
            </w:pPr>
            <w:r w:rsidRPr="003E760E">
              <w:rPr>
                <w:rFonts w:cs="Times New Roman"/>
                <w:i/>
                <w:iCs/>
              </w:rPr>
              <w:t xml:space="preserve">    Juvenile</w:t>
            </w:r>
          </w:p>
        </w:tc>
        <w:tc>
          <w:tcPr>
            <w:tcW w:w="1870" w:type="dxa"/>
            <w:tcBorders>
              <w:top w:val="nil"/>
              <w:left w:val="nil"/>
              <w:bottom w:val="nil"/>
              <w:right w:val="nil"/>
            </w:tcBorders>
          </w:tcPr>
          <w:p w14:paraId="4263F584" w14:textId="7B20C748" w:rsidR="00940BCB" w:rsidRPr="003E760E" w:rsidRDefault="00E72E12" w:rsidP="00940BCB">
            <w:pPr>
              <w:spacing w:after="120"/>
              <w:rPr>
                <w:rFonts w:cs="Times New Roman"/>
              </w:rPr>
            </w:pPr>
            <w:r w:rsidRPr="003E760E">
              <w:rPr>
                <w:rFonts w:cs="Times New Roman"/>
              </w:rPr>
              <w:t>25 (15–36)</w:t>
            </w:r>
          </w:p>
        </w:tc>
        <w:tc>
          <w:tcPr>
            <w:tcW w:w="1870" w:type="dxa"/>
            <w:tcBorders>
              <w:top w:val="nil"/>
              <w:left w:val="nil"/>
              <w:bottom w:val="nil"/>
              <w:right w:val="nil"/>
            </w:tcBorders>
          </w:tcPr>
          <w:p w14:paraId="0FCEA08C" w14:textId="1E8004CB" w:rsidR="00940BCB" w:rsidRPr="003E760E" w:rsidRDefault="00E72E12"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04F1DB4D" w14:textId="1A9688D6" w:rsidR="00940BCB" w:rsidRPr="003E760E" w:rsidRDefault="0019427C" w:rsidP="00940BCB">
            <w:pPr>
              <w:spacing w:after="120"/>
              <w:rPr>
                <w:rFonts w:cs="Times New Roman"/>
              </w:rPr>
            </w:pPr>
            <w:r w:rsidRPr="003E760E">
              <w:rPr>
                <w:rFonts w:cs="Times New Roman"/>
              </w:rPr>
              <w:t>27 (18–36)</w:t>
            </w:r>
          </w:p>
        </w:tc>
        <w:tc>
          <w:tcPr>
            <w:tcW w:w="1870" w:type="dxa"/>
            <w:tcBorders>
              <w:top w:val="nil"/>
              <w:left w:val="nil"/>
              <w:bottom w:val="nil"/>
              <w:right w:val="nil"/>
            </w:tcBorders>
          </w:tcPr>
          <w:p w14:paraId="4D76D48A" w14:textId="49E859BB" w:rsidR="00940BCB" w:rsidRPr="003E760E" w:rsidRDefault="0019427C" w:rsidP="00940BCB">
            <w:pPr>
              <w:spacing w:after="120"/>
              <w:rPr>
                <w:rFonts w:cs="Times New Roman"/>
              </w:rPr>
            </w:pPr>
            <w:r w:rsidRPr="003E760E">
              <w:rPr>
                <w:rFonts w:cs="Times New Roman"/>
              </w:rPr>
              <w:t>57 (46–66)</w:t>
            </w:r>
          </w:p>
        </w:tc>
      </w:tr>
      <w:tr w:rsidR="00940BCB" w:rsidRPr="003E760E" w14:paraId="349D2536" w14:textId="77777777" w:rsidTr="0002622D">
        <w:trPr>
          <w:jc w:val="center"/>
        </w:trPr>
        <w:tc>
          <w:tcPr>
            <w:tcW w:w="1870" w:type="dxa"/>
            <w:tcBorders>
              <w:top w:val="nil"/>
              <w:left w:val="nil"/>
              <w:bottom w:val="nil"/>
              <w:right w:val="nil"/>
            </w:tcBorders>
          </w:tcPr>
          <w:p w14:paraId="55B98B38" w14:textId="6DEF7812" w:rsidR="00940BCB" w:rsidRPr="003E760E" w:rsidRDefault="00940BCB" w:rsidP="00940BCB">
            <w:pPr>
              <w:spacing w:after="120"/>
              <w:rPr>
                <w:rFonts w:cs="Times New Roman"/>
              </w:rPr>
            </w:pPr>
            <w:r w:rsidRPr="003E760E">
              <w:rPr>
                <w:rFonts w:cs="Times New Roman"/>
                <w:b/>
                <w:bCs/>
              </w:rPr>
              <w:t>Sex</w:t>
            </w:r>
          </w:p>
        </w:tc>
        <w:tc>
          <w:tcPr>
            <w:tcW w:w="1870" w:type="dxa"/>
            <w:tcBorders>
              <w:top w:val="nil"/>
              <w:left w:val="nil"/>
              <w:bottom w:val="nil"/>
              <w:right w:val="nil"/>
            </w:tcBorders>
          </w:tcPr>
          <w:p w14:paraId="4A1EC1AE"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18F8FDFD"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23349B38" w14:textId="77777777" w:rsidR="00940BCB" w:rsidRPr="003E760E" w:rsidRDefault="00940BCB" w:rsidP="00940BCB">
            <w:pPr>
              <w:spacing w:after="120"/>
              <w:rPr>
                <w:rFonts w:cs="Times New Roman"/>
              </w:rPr>
            </w:pPr>
          </w:p>
        </w:tc>
        <w:tc>
          <w:tcPr>
            <w:tcW w:w="1870" w:type="dxa"/>
            <w:tcBorders>
              <w:top w:val="nil"/>
              <w:left w:val="nil"/>
              <w:bottom w:val="nil"/>
              <w:right w:val="nil"/>
            </w:tcBorders>
          </w:tcPr>
          <w:p w14:paraId="343371AF" w14:textId="77777777" w:rsidR="00940BCB" w:rsidRPr="003E760E" w:rsidRDefault="00940BCB" w:rsidP="00940BCB">
            <w:pPr>
              <w:spacing w:after="120"/>
              <w:rPr>
                <w:rFonts w:cs="Times New Roman"/>
              </w:rPr>
            </w:pPr>
          </w:p>
        </w:tc>
      </w:tr>
      <w:tr w:rsidR="00940BCB" w:rsidRPr="003E760E" w14:paraId="48BCD340" w14:textId="77777777" w:rsidTr="0002622D">
        <w:trPr>
          <w:jc w:val="center"/>
        </w:trPr>
        <w:tc>
          <w:tcPr>
            <w:tcW w:w="1870" w:type="dxa"/>
            <w:tcBorders>
              <w:top w:val="nil"/>
              <w:left w:val="nil"/>
              <w:bottom w:val="nil"/>
              <w:right w:val="nil"/>
            </w:tcBorders>
          </w:tcPr>
          <w:p w14:paraId="1F72301F" w14:textId="16DE45B9" w:rsidR="00940BCB" w:rsidRPr="003E760E" w:rsidRDefault="00940BCB" w:rsidP="00940BCB">
            <w:pPr>
              <w:spacing w:after="120"/>
              <w:rPr>
                <w:rFonts w:cs="Times New Roman"/>
              </w:rPr>
            </w:pPr>
            <w:r w:rsidRPr="003E760E">
              <w:rPr>
                <w:rFonts w:cs="Times New Roman"/>
                <w:i/>
                <w:iCs/>
              </w:rPr>
              <w:t xml:space="preserve">    Male</w:t>
            </w:r>
          </w:p>
        </w:tc>
        <w:tc>
          <w:tcPr>
            <w:tcW w:w="1870" w:type="dxa"/>
            <w:tcBorders>
              <w:top w:val="nil"/>
              <w:left w:val="nil"/>
              <w:bottom w:val="nil"/>
              <w:right w:val="nil"/>
            </w:tcBorders>
          </w:tcPr>
          <w:p w14:paraId="7AACD566" w14:textId="5F8C7B0A" w:rsidR="00940BCB" w:rsidRPr="003E760E" w:rsidRDefault="00950E8C" w:rsidP="00940BCB">
            <w:pPr>
              <w:spacing w:after="120"/>
              <w:rPr>
                <w:rFonts w:cs="Times New Roman"/>
              </w:rPr>
            </w:pPr>
            <w:r w:rsidRPr="003E760E">
              <w:rPr>
                <w:rFonts w:cs="Times New Roman"/>
              </w:rPr>
              <w:t>23 (14–34)</w:t>
            </w:r>
          </w:p>
        </w:tc>
        <w:tc>
          <w:tcPr>
            <w:tcW w:w="1870" w:type="dxa"/>
            <w:tcBorders>
              <w:top w:val="nil"/>
              <w:left w:val="nil"/>
              <w:bottom w:val="nil"/>
              <w:right w:val="nil"/>
            </w:tcBorders>
          </w:tcPr>
          <w:p w14:paraId="5383967A" w14:textId="74CF0614" w:rsidR="00940BCB" w:rsidRPr="003E760E" w:rsidRDefault="00950E8C" w:rsidP="00940BCB">
            <w:pPr>
              <w:spacing w:after="120"/>
              <w:rPr>
                <w:rFonts w:cs="Times New Roman"/>
              </w:rPr>
            </w:pPr>
            <w:r w:rsidRPr="003E760E">
              <w:rPr>
                <w:rFonts w:cs="Times New Roman"/>
              </w:rPr>
              <w:t>2 (0–5)</w:t>
            </w:r>
          </w:p>
        </w:tc>
        <w:tc>
          <w:tcPr>
            <w:tcW w:w="1870" w:type="dxa"/>
            <w:tcBorders>
              <w:top w:val="nil"/>
              <w:left w:val="nil"/>
              <w:bottom w:val="nil"/>
              <w:right w:val="nil"/>
            </w:tcBorders>
          </w:tcPr>
          <w:p w14:paraId="7A3099DD" w14:textId="48C6B269" w:rsidR="00940BCB" w:rsidRPr="003E760E" w:rsidRDefault="00950E8C" w:rsidP="00940BCB">
            <w:pPr>
              <w:spacing w:after="120"/>
              <w:rPr>
                <w:rFonts w:cs="Times New Roman"/>
              </w:rPr>
            </w:pPr>
            <w:r w:rsidRPr="003E760E">
              <w:rPr>
                <w:rFonts w:cs="Times New Roman"/>
              </w:rPr>
              <w:t>25 (16–34)</w:t>
            </w:r>
          </w:p>
        </w:tc>
        <w:tc>
          <w:tcPr>
            <w:tcW w:w="1870" w:type="dxa"/>
            <w:tcBorders>
              <w:top w:val="nil"/>
              <w:left w:val="nil"/>
              <w:bottom w:val="nil"/>
              <w:right w:val="nil"/>
            </w:tcBorders>
          </w:tcPr>
          <w:p w14:paraId="358BA16E" w14:textId="69FA9F96" w:rsidR="00940BCB" w:rsidRPr="003E760E" w:rsidRDefault="00950E8C" w:rsidP="00940BCB">
            <w:pPr>
              <w:spacing w:after="120"/>
              <w:rPr>
                <w:rFonts w:cs="Times New Roman"/>
              </w:rPr>
            </w:pPr>
            <w:r w:rsidRPr="003E760E">
              <w:rPr>
                <w:rFonts w:cs="Times New Roman"/>
              </w:rPr>
              <w:t>53 (42–63)</w:t>
            </w:r>
          </w:p>
        </w:tc>
      </w:tr>
      <w:tr w:rsidR="00940BCB" w:rsidRPr="003E760E" w14:paraId="7A51385A" w14:textId="77777777" w:rsidTr="0002622D">
        <w:trPr>
          <w:jc w:val="center"/>
        </w:trPr>
        <w:tc>
          <w:tcPr>
            <w:tcW w:w="1870" w:type="dxa"/>
            <w:tcBorders>
              <w:top w:val="nil"/>
              <w:left w:val="nil"/>
              <w:right w:val="nil"/>
            </w:tcBorders>
          </w:tcPr>
          <w:p w14:paraId="5C04B724" w14:textId="6825955C" w:rsidR="00940BCB" w:rsidRPr="003E760E" w:rsidRDefault="00940BCB" w:rsidP="0002622D">
            <w:pPr>
              <w:spacing w:after="120"/>
              <w:rPr>
                <w:rFonts w:cs="Times New Roman"/>
              </w:rPr>
            </w:pPr>
            <w:r w:rsidRPr="003E760E">
              <w:rPr>
                <w:rFonts w:cs="Times New Roman"/>
                <w:i/>
                <w:iCs/>
              </w:rPr>
              <w:t xml:space="preserve">    Female</w:t>
            </w:r>
          </w:p>
        </w:tc>
        <w:tc>
          <w:tcPr>
            <w:tcW w:w="1870" w:type="dxa"/>
            <w:tcBorders>
              <w:top w:val="nil"/>
              <w:left w:val="nil"/>
              <w:right w:val="nil"/>
            </w:tcBorders>
          </w:tcPr>
          <w:p w14:paraId="3BF2D6EA" w14:textId="7BE195A1" w:rsidR="00940BCB" w:rsidRPr="003E760E" w:rsidRDefault="00AC6789" w:rsidP="0002622D">
            <w:pPr>
              <w:spacing w:after="120"/>
              <w:rPr>
                <w:rFonts w:cs="Times New Roman"/>
              </w:rPr>
            </w:pPr>
            <w:r w:rsidRPr="003E760E">
              <w:rPr>
                <w:rFonts w:cs="Times New Roman"/>
              </w:rPr>
              <w:t>29 (17–41)</w:t>
            </w:r>
          </w:p>
        </w:tc>
        <w:tc>
          <w:tcPr>
            <w:tcW w:w="1870" w:type="dxa"/>
            <w:tcBorders>
              <w:top w:val="nil"/>
              <w:left w:val="nil"/>
              <w:right w:val="nil"/>
            </w:tcBorders>
          </w:tcPr>
          <w:p w14:paraId="6E2BABFE" w14:textId="247B0CD1" w:rsidR="00940BCB" w:rsidRPr="003E760E" w:rsidRDefault="00AC6789" w:rsidP="0002622D">
            <w:pPr>
              <w:spacing w:after="120"/>
              <w:rPr>
                <w:rFonts w:cs="Times New Roman"/>
              </w:rPr>
            </w:pPr>
            <w:r w:rsidRPr="003E760E">
              <w:rPr>
                <w:rFonts w:cs="Times New Roman"/>
              </w:rPr>
              <w:t>2 (0–7)</w:t>
            </w:r>
          </w:p>
        </w:tc>
        <w:tc>
          <w:tcPr>
            <w:tcW w:w="1870" w:type="dxa"/>
            <w:tcBorders>
              <w:top w:val="nil"/>
              <w:left w:val="nil"/>
              <w:right w:val="nil"/>
            </w:tcBorders>
          </w:tcPr>
          <w:p w14:paraId="1C721913" w14:textId="1884180E" w:rsidR="00940BCB" w:rsidRPr="003E760E" w:rsidRDefault="008E6385" w:rsidP="0002622D">
            <w:pPr>
              <w:spacing w:after="120"/>
              <w:rPr>
                <w:rFonts w:cs="Times New Roman"/>
              </w:rPr>
            </w:pPr>
            <w:r w:rsidRPr="003E760E">
              <w:rPr>
                <w:rFonts w:cs="Times New Roman"/>
              </w:rPr>
              <w:t>30 (20–41)</w:t>
            </w:r>
          </w:p>
        </w:tc>
        <w:tc>
          <w:tcPr>
            <w:tcW w:w="1870" w:type="dxa"/>
            <w:tcBorders>
              <w:top w:val="nil"/>
              <w:left w:val="nil"/>
              <w:right w:val="nil"/>
            </w:tcBorders>
          </w:tcPr>
          <w:p w14:paraId="6038B3A9" w14:textId="24FCFE24" w:rsidR="00940BCB" w:rsidRPr="003E760E" w:rsidRDefault="00E8704F" w:rsidP="0002622D">
            <w:pPr>
              <w:spacing w:after="120"/>
              <w:rPr>
                <w:rFonts w:cs="Times New Roman"/>
              </w:rPr>
            </w:pPr>
            <w:r w:rsidRPr="003E760E">
              <w:rPr>
                <w:rFonts w:cs="Times New Roman"/>
              </w:rPr>
              <w:t>60 (49–71)</w:t>
            </w:r>
          </w:p>
        </w:tc>
      </w:tr>
    </w:tbl>
    <w:p w14:paraId="1191444A" w14:textId="77777777" w:rsidR="00002929" w:rsidRPr="003E760E" w:rsidRDefault="00002929" w:rsidP="005C505F">
      <w:pPr>
        <w:spacing w:line="480" w:lineRule="auto"/>
        <w:rPr>
          <w:rFonts w:cs="Times New Roman"/>
        </w:rPr>
      </w:pPr>
    </w:p>
    <w:p w14:paraId="4B7B1B17" w14:textId="132D34CA" w:rsidR="005C505F" w:rsidRPr="003E760E" w:rsidRDefault="005C505F" w:rsidP="005C505F">
      <w:pPr>
        <w:spacing w:line="480" w:lineRule="auto"/>
        <w:rPr>
          <w:rFonts w:cs="Times New Roman"/>
        </w:rPr>
      </w:pPr>
      <w:r w:rsidRPr="003E760E">
        <w:rPr>
          <w:rFonts w:cs="Times New Roman"/>
          <w:vertAlign w:val="superscript"/>
        </w:rPr>
        <w:t>1</w:t>
      </w:r>
      <w:r w:rsidRPr="003E760E">
        <w:rPr>
          <w:rFonts w:cs="Times New Roman"/>
        </w:rPr>
        <w:t xml:space="preserve"> Minimum NEXRAD detection height is based on the lowest altitude detected by </w:t>
      </w:r>
      <w:r w:rsidRPr="00342ED9">
        <w:rPr>
          <w:rFonts w:cs="Times New Roman"/>
        </w:rPr>
        <w:t>Horton et al. (2016)</w:t>
      </w:r>
      <w:r w:rsidRPr="003E760E">
        <w:rPr>
          <w:rFonts w:cs="Times New Roman"/>
        </w:rPr>
        <w:t>.</w:t>
      </w:r>
    </w:p>
    <w:p w14:paraId="4CCB2C81" w14:textId="3973B79B" w:rsidR="005C505F" w:rsidRPr="003E760E" w:rsidRDefault="005C505F" w:rsidP="005C505F">
      <w:pPr>
        <w:spacing w:line="480" w:lineRule="auto"/>
        <w:rPr>
          <w:rFonts w:cs="Times New Roman"/>
        </w:rPr>
      </w:pPr>
      <w:r w:rsidRPr="003E760E">
        <w:rPr>
          <w:rFonts w:cs="Times New Roman"/>
          <w:vertAlign w:val="superscript"/>
        </w:rPr>
        <w:t>2</w:t>
      </w:r>
      <w:r w:rsidRPr="003E760E">
        <w:rPr>
          <w:rFonts w:cs="Times New Roman"/>
        </w:rPr>
        <w:t xml:space="preserve"> Height of low-rise buildings based on that of an 11-story building </w:t>
      </w:r>
      <w:r w:rsidR="007C0C1C" w:rsidRPr="003E760E">
        <w:rPr>
          <w:rFonts w:cs="Times New Roman"/>
        </w:rPr>
        <w:t>(</w:t>
      </w:r>
      <w:r w:rsidRPr="00342ED9">
        <w:rPr>
          <w:rFonts w:cs="Times New Roman"/>
        </w:rPr>
        <w:t>Loss et al. 2014)</w:t>
      </w:r>
      <w:r w:rsidRPr="003E760E">
        <w:rPr>
          <w:rFonts w:cs="Times New Roman"/>
        </w:rPr>
        <w:t>.</w:t>
      </w:r>
    </w:p>
    <w:p w14:paraId="297720F7" w14:textId="77777777" w:rsidR="005C505F" w:rsidRPr="003E760E" w:rsidRDefault="005C505F" w:rsidP="005C505F">
      <w:pPr>
        <w:spacing w:line="480" w:lineRule="auto"/>
        <w:rPr>
          <w:rFonts w:cs="Times New Roman"/>
        </w:rPr>
      </w:pPr>
      <w:r w:rsidRPr="003E760E">
        <w:rPr>
          <w:rFonts w:cs="Times New Roman"/>
          <w:vertAlign w:val="superscript"/>
        </w:rPr>
        <w:lastRenderedPageBreak/>
        <w:t>3</w:t>
      </w:r>
      <w:r w:rsidRPr="003E760E">
        <w:rPr>
          <w:rFonts w:cs="Times New Roman"/>
        </w:rPr>
        <w:t xml:space="preserve"> Sweep of wind turbines is based on the average land-based turbine constructed in 2022 </w:t>
      </w:r>
      <w:r w:rsidRPr="00342ED9">
        <w:rPr>
          <w:rFonts w:cs="Times New Roman"/>
        </w:rPr>
        <w:t>(Wiser et al. 2023)</w:t>
      </w:r>
      <w:r w:rsidRPr="003E760E">
        <w:rPr>
          <w:rFonts w:cs="Times New Roman"/>
        </w:rPr>
        <w:t>.</w:t>
      </w:r>
    </w:p>
    <w:p w14:paraId="6200B82D" w14:textId="6A045BD0" w:rsidR="00A547A9" w:rsidRPr="003E760E" w:rsidRDefault="005C505F" w:rsidP="00D14C5C">
      <w:pPr>
        <w:spacing w:line="480" w:lineRule="auto"/>
        <w:rPr>
          <w:rFonts w:cs="Times New Roman"/>
        </w:rPr>
      </w:pPr>
      <w:r w:rsidRPr="003E760E">
        <w:rPr>
          <w:rFonts w:cs="Times New Roman"/>
          <w:vertAlign w:val="superscript"/>
        </w:rPr>
        <w:t>4</w:t>
      </w:r>
      <w:r w:rsidRPr="003E760E">
        <w:rPr>
          <w:rFonts w:cs="Times New Roman"/>
        </w:rPr>
        <w:t xml:space="preserve"> Height of large communication towers based on </w:t>
      </w:r>
      <w:r w:rsidRPr="00342ED9">
        <w:rPr>
          <w:rFonts w:cs="Times New Roman"/>
        </w:rPr>
        <w:t>Gehring et al. (2011)</w:t>
      </w:r>
      <w:r w:rsidRPr="003E760E">
        <w:rPr>
          <w:rFonts w:cs="Times New Roman"/>
        </w:rPr>
        <w:t>.</w:t>
      </w:r>
      <w:r w:rsidR="00A547A9" w:rsidRPr="003E760E">
        <w:rPr>
          <w:rFonts w:cs="Times New Roman"/>
        </w:rPr>
        <w:br w:type="page"/>
      </w:r>
    </w:p>
    <w:p w14:paraId="34916849" w14:textId="445EC633" w:rsidR="00FA2B33" w:rsidRPr="003E760E" w:rsidRDefault="009661C3" w:rsidP="009661C3">
      <w:pPr>
        <w:spacing w:line="480" w:lineRule="auto"/>
        <w:jc w:val="center"/>
        <w:rPr>
          <w:rFonts w:cs="Times New Roman"/>
        </w:rPr>
      </w:pPr>
      <w:r w:rsidRPr="003E760E">
        <w:rPr>
          <w:rFonts w:cs="Times New Roman"/>
          <w:noProof/>
        </w:rPr>
        <w:lastRenderedPageBreak/>
        <w:drawing>
          <wp:inline distT="0" distB="0" distL="0" distR="0" wp14:anchorId="0974638E" wp14:editId="0C4E7A87">
            <wp:extent cx="6414593" cy="2263974"/>
            <wp:effectExtent l="0" t="0" r="0" b="0"/>
            <wp:docPr id="108208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897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14593" cy="2263974"/>
                    </a:xfrm>
                    <a:prstGeom prst="rect">
                      <a:avLst/>
                    </a:prstGeom>
                  </pic:spPr>
                </pic:pic>
              </a:graphicData>
            </a:graphic>
          </wp:inline>
        </w:drawing>
      </w:r>
    </w:p>
    <w:p w14:paraId="2EA744A0" w14:textId="6012FB51" w:rsidR="003A2A58" w:rsidRPr="003E760E" w:rsidRDefault="00540B79" w:rsidP="00C4430A">
      <w:pPr>
        <w:spacing w:line="480" w:lineRule="auto"/>
        <w:rPr>
          <w:rFonts w:cs="Times New Roman"/>
        </w:rPr>
      </w:pPr>
      <w:r w:rsidRPr="00342ED9">
        <w:rPr>
          <w:rFonts w:cs="Times New Roman"/>
          <w:b/>
          <w:bCs/>
        </w:rPr>
        <w:t xml:space="preserve">Figure </w:t>
      </w:r>
      <w:r w:rsidR="00AB1F06" w:rsidRPr="00342ED9">
        <w:rPr>
          <w:rFonts w:cs="Times New Roman"/>
          <w:b/>
          <w:bCs/>
        </w:rPr>
        <w:t>1</w:t>
      </w:r>
      <w:r w:rsidRPr="003E760E">
        <w:rPr>
          <w:rFonts w:cs="Times New Roman"/>
        </w:rPr>
        <w:t>.</w:t>
      </w:r>
      <w:r w:rsidR="00882B4E" w:rsidRPr="003E760E">
        <w:rPr>
          <w:rFonts w:cs="Times New Roman"/>
        </w:rPr>
        <w:t xml:space="preserve"> </w:t>
      </w:r>
      <w:r w:rsidR="00704740" w:rsidRPr="003E760E">
        <w:rPr>
          <w:rFonts w:cs="Times New Roman"/>
        </w:rPr>
        <w:t>Posterior distributions for m</w:t>
      </w:r>
      <w:r w:rsidR="00817B89" w:rsidRPr="003E760E">
        <w:rPr>
          <w:rFonts w:cs="Times New Roman"/>
        </w:rPr>
        <w:t xml:space="preserve">ean flight altitude </w:t>
      </w:r>
      <w:r w:rsidR="00393078" w:rsidRPr="003E760E">
        <w:rPr>
          <w:rFonts w:cs="Times New Roman"/>
        </w:rPr>
        <w:t>of American Woodcock (</w:t>
      </w:r>
      <w:proofErr w:type="spellStart"/>
      <w:r w:rsidR="00393078" w:rsidRPr="003E760E">
        <w:rPr>
          <w:rFonts w:cs="Times New Roman"/>
          <w:i/>
          <w:iCs/>
        </w:rPr>
        <w:t>Scolopax</w:t>
      </w:r>
      <w:proofErr w:type="spellEnd"/>
      <w:r w:rsidR="00393078" w:rsidRPr="003E760E">
        <w:rPr>
          <w:rFonts w:cs="Times New Roman"/>
          <w:i/>
          <w:iCs/>
        </w:rPr>
        <w:t xml:space="preserve"> minor</w:t>
      </w:r>
      <w:r w:rsidR="00393078" w:rsidRPr="003E760E">
        <w:rPr>
          <w:rFonts w:cs="Times New Roman"/>
        </w:rPr>
        <w:t>) flight locations</w:t>
      </w:r>
      <w:r w:rsidR="00817B89" w:rsidRPr="003E760E">
        <w:rPr>
          <w:rFonts w:cs="Times New Roman"/>
        </w:rPr>
        <w:t xml:space="preserve">, </w:t>
      </w:r>
      <w:r w:rsidR="004E0645" w:rsidRPr="003E760E">
        <w:rPr>
          <w:rFonts w:cs="Times New Roman"/>
        </w:rPr>
        <w:t>subdivided</w:t>
      </w:r>
      <w:r w:rsidR="00C172CA" w:rsidRPr="003E760E">
        <w:rPr>
          <w:rFonts w:cs="Times New Roman"/>
        </w:rPr>
        <w:t xml:space="preserve"> by season, age, and sex. </w:t>
      </w:r>
      <w:r w:rsidR="00A8237F" w:rsidRPr="003E760E">
        <w:rPr>
          <w:rFonts w:cs="Times New Roman"/>
        </w:rPr>
        <w:t>Density plots represent posterior distributions of parameters, while point</w:t>
      </w:r>
      <w:r w:rsidR="003A2A6D" w:rsidRPr="003E760E">
        <w:rPr>
          <w:rFonts w:cs="Times New Roman"/>
        </w:rPr>
        <w:t xml:space="preserve"> intervals represent the </w:t>
      </w:r>
      <w:r w:rsidR="008463F1" w:rsidRPr="003E760E">
        <w:rPr>
          <w:rFonts w:cs="Times New Roman"/>
        </w:rPr>
        <w:t>medians</w:t>
      </w:r>
      <w:r w:rsidR="009532FE" w:rsidRPr="003E760E">
        <w:rPr>
          <w:rFonts w:cs="Times New Roman"/>
        </w:rPr>
        <w:t xml:space="preserve"> </w:t>
      </w:r>
      <w:r w:rsidR="008463F1" w:rsidRPr="003E760E">
        <w:rPr>
          <w:rFonts w:cs="Times New Roman"/>
        </w:rPr>
        <w:t xml:space="preserve">and </w:t>
      </w:r>
      <w:r w:rsidR="00882B4E" w:rsidRPr="003E760E">
        <w:rPr>
          <w:rFonts w:cs="Times New Roman"/>
        </w:rPr>
        <w:t xml:space="preserve">95% </w:t>
      </w:r>
      <w:r w:rsidR="00E529B8" w:rsidRPr="003E760E">
        <w:rPr>
          <w:rFonts w:cs="Times New Roman"/>
        </w:rPr>
        <w:t xml:space="preserve">highest density </w:t>
      </w:r>
      <w:r w:rsidR="00882B4E" w:rsidRPr="003E760E">
        <w:rPr>
          <w:rFonts w:cs="Times New Roman"/>
        </w:rPr>
        <w:t>credible intervals of the posteriors.</w:t>
      </w:r>
      <w:r w:rsidR="000510DE" w:rsidRPr="003E760E">
        <w:rPr>
          <w:rFonts w:cs="Times New Roman"/>
        </w:rPr>
        <w:t xml:space="preserve"> Altitude data were collected using GPS transmitters in the eastern portion of the woodcock’s range </w:t>
      </w:r>
      <w:r w:rsidR="00CA65F7">
        <w:rPr>
          <w:rFonts w:cs="Times New Roman"/>
        </w:rPr>
        <w:t>in</w:t>
      </w:r>
      <w:r w:rsidR="00CA65F7" w:rsidRPr="003E760E">
        <w:rPr>
          <w:rFonts w:cs="Times New Roman"/>
        </w:rPr>
        <w:t xml:space="preserve"> </w:t>
      </w:r>
      <w:r w:rsidR="000510DE" w:rsidRPr="003E760E">
        <w:rPr>
          <w:rFonts w:cs="Times New Roman"/>
        </w:rPr>
        <w:t>2020</w:t>
      </w:r>
      <w:r w:rsidR="00CA65F7">
        <w:rPr>
          <w:rFonts w:cs="Times New Roman"/>
        </w:rPr>
        <w:t>–</w:t>
      </w:r>
      <w:r w:rsidR="000510DE" w:rsidRPr="003E760E">
        <w:rPr>
          <w:rFonts w:cs="Times New Roman"/>
        </w:rPr>
        <w:t>2024.</w:t>
      </w:r>
      <w:r w:rsidR="003A2A58" w:rsidRPr="003E760E">
        <w:rPr>
          <w:rFonts w:cs="Times New Roman"/>
        </w:rPr>
        <w:br w:type="page"/>
      </w:r>
    </w:p>
    <w:p w14:paraId="62685812" w14:textId="65E11680" w:rsidR="0087784B" w:rsidRPr="003E760E" w:rsidRDefault="001C35E0" w:rsidP="00ED05CE">
      <w:pPr>
        <w:jc w:val="center"/>
        <w:rPr>
          <w:rFonts w:cs="Times New Roman"/>
        </w:rPr>
      </w:pPr>
      <w:r w:rsidRPr="003E760E">
        <w:rPr>
          <w:rFonts w:cs="Times New Roman"/>
          <w:noProof/>
        </w:rPr>
        <w:lastRenderedPageBreak/>
        <w:drawing>
          <wp:inline distT="0" distB="0" distL="0" distR="0" wp14:anchorId="0729201E" wp14:editId="78345FDC">
            <wp:extent cx="5244939" cy="3746385"/>
            <wp:effectExtent l="0" t="0" r="635" b="635"/>
            <wp:docPr id="7991300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30098"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4939" cy="3746385"/>
                    </a:xfrm>
                    <a:prstGeom prst="rect">
                      <a:avLst/>
                    </a:prstGeom>
                  </pic:spPr>
                </pic:pic>
              </a:graphicData>
            </a:graphic>
          </wp:inline>
        </w:drawing>
      </w:r>
    </w:p>
    <w:p w14:paraId="7D39960F" w14:textId="4FA52831" w:rsidR="0087784B" w:rsidRPr="003E760E" w:rsidRDefault="0087784B" w:rsidP="00342ED9">
      <w:pPr>
        <w:spacing w:line="480" w:lineRule="auto"/>
        <w:rPr>
          <w:rFonts w:cs="Times New Roman"/>
        </w:rPr>
      </w:pPr>
      <w:r w:rsidRPr="00342ED9">
        <w:rPr>
          <w:rFonts w:cs="Times New Roman"/>
          <w:b/>
          <w:bCs/>
        </w:rPr>
        <w:t xml:space="preserve">Figure </w:t>
      </w:r>
      <w:r w:rsidR="00E1331B" w:rsidRPr="00342ED9">
        <w:rPr>
          <w:rFonts w:cs="Times New Roman"/>
          <w:b/>
          <w:bCs/>
        </w:rPr>
        <w:t>2</w:t>
      </w:r>
      <w:r w:rsidRPr="003E760E">
        <w:rPr>
          <w:rFonts w:cs="Times New Roman"/>
        </w:rPr>
        <w:t>.</w:t>
      </w:r>
      <w:r w:rsidR="003E02ED" w:rsidRPr="003E760E">
        <w:rPr>
          <w:rFonts w:cs="Times New Roman"/>
        </w:rPr>
        <w:t xml:space="preserve"> </w:t>
      </w:r>
      <w:r w:rsidR="00C900BD" w:rsidRPr="003E760E">
        <w:rPr>
          <w:rFonts w:cs="Times New Roman"/>
        </w:rPr>
        <w:t>D</w:t>
      </w:r>
      <w:r w:rsidR="003E02ED" w:rsidRPr="003E760E">
        <w:rPr>
          <w:rFonts w:cs="Times New Roman"/>
        </w:rPr>
        <w:t xml:space="preserve">istribution of </w:t>
      </w:r>
      <w:r w:rsidR="00B10FA6" w:rsidRPr="003E760E">
        <w:rPr>
          <w:rFonts w:cs="Times New Roman"/>
        </w:rPr>
        <w:t>American W</w:t>
      </w:r>
      <w:r w:rsidR="003E02ED" w:rsidRPr="003E760E">
        <w:rPr>
          <w:rFonts w:cs="Times New Roman"/>
        </w:rPr>
        <w:t>oodcock</w:t>
      </w:r>
      <w:r w:rsidR="00B10FA6" w:rsidRPr="003E760E">
        <w:rPr>
          <w:rFonts w:cs="Times New Roman"/>
        </w:rPr>
        <w:t xml:space="preserve"> (</w:t>
      </w:r>
      <w:proofErr w:type="spellStart"/>
      <w:r w:rsidR="00B10FA6" w:rsidRPr="003E760E">
        <w:rPr>
          <w:rFonts w:cs="Times New Roman"/>
          <w:i/>
          <w:iCs/>
        </w:rPr>
        <w:t>Scolopax</w:t>
      </w:r>
      <w:proofErr w:type="spellEnd"/>
      <w:r w:rsidR="00B10FA6" w:rsidRPr="003E760E">
        <w:rPr>
          <w:rFonts w:cs="Times New Roman"/>
          <w:i/>
          <w:iCs/>
        </w:rPr>
        <w:t xml:space="preserve"> minor</w:t>
      </w:r>
      <w:r w:rsidR="00B10FA6" w:rsidRPr="003E760E">
        <w:rPr>
          <w:rFonts w:cs="Times New Roman"/>
        </w:rPr>
        <w:t>)</w:t>
      </w:r>
      <w:r w:rsidR="003E02ED" w:rsidRPr="003E760E">
        <w:rPr>
          <w:rFonts w:cs="Times New Roman"/>
        </w:rPr>
        <w:t xml:space="preserve"> flight altitudes </w:t>
      </w:r>
      <w:r w:rsidR="00C60569" w:rsidRPr="003E760E">
        <w:rPr>
          <w:rFonts w:cs="Times New Roman"/>
        </w:rPr>
        <w:t xml:space="preserve">above ground level </w:t>
      </w:r>
      <w:r w:rsidR="003E02ED" w:rsidRPr="003E760E">
        <w:rPr>
          <w:rFonts w:cs="Times New Roman"/>
        </w:rPr>
        <w:t xml:space="preserve">compared to </w:t>
      </w:r>
      <w:r w:rsidR="0099358E" w:rsidRPr="003E760E">
        <w:rPr>
          <w:rFonts w:cs="Times New Roman"/>
        </w:rPr>
        <w:t>the heights of low-rise buildings (red</w:t>
      </w:r>
      <w:r w:rsidR="00762792" w:rsidRPr="003E760E">
        <w:rPr>
          <w:rFonts w:cs="Times New Roman"/>
        </w:rPr>
        <w:t>; 47</w:t>
      </w:r>
      <w:r w:rsidR="003E7943" w:rsidRPr="003E760E">
        <w:rPr>
          <w:rFonts w:cs="Times New Roman"/>
        </w:rPr>
        <w:t xml:space="preserve"> </w:t>
      </w:r>
      <w:r w:rsidR="00762792" w:rsidRPr="003E760E">
        <w:rPr>
          <w:rFonts w:cs="Times New Roman"/>
        </w:rPr>
        <w:t>m</w:t>
      </w:r>
      <w:r w:rsidR="0099358E" w:rsidRPr="003E760E">
        <w:rPr>
          <w:rFonts w:cs="Times New Roman"/>
        </w:rPr>
        <w:t xml:space="preserve">), </w:t>
      </w:r>
      <w:r w:rsidR="005742F0" w:rsidRPr="003E760E">
        <w:rPr>
          <w:rFonts w:cs="Times New Roman"/>
        </w:rPr>
        <w:t>land-based</w:t>
      </w:r>
      <w:r w:rsidR="0099358E" w:rsidRPr="003E760E">
        <w:rPr>
          <w:rFonts w:cs="Times New Roman"/>
        </w:rPr>
        <w:t xml:space="preserve"> wind turbines (orange</w:t>
      </w:r>
      <w:r w:rsidR="00D4414E" w:rsidRPr="003E760E">
        <w:rPr>
          <w:rFonts w:cs="Times New Roman"/>
        </w:rPr>
        <w:t>; 32–164</w:t>
      </w:r>
      <w:r w:rsidR="003E7943" w:rsidRPr="003E760E">
        <w:rPr>
          <w:rFonts w:cs="Times New Roman"/>
        </w:rPr>
        <w:t xml:space="preserve"> </w:t>
      </w:r>
      <w:r w:rsidR="00D4414E" w:rsidRPr="003E760E">
        <w:rPr>
          <w:rFonts w:cs="Times New Roman"/>
        </w:rPr>
        <w:t>m</w:t>
      </w:r>
      <w:r w:rsidR="0099358E" w:rsidRPr="003E760E">
        <w:rPr>
          <w:rFonts w:cs="Times New Roman"/>
        </w:rPr>
        <w:t xml:space="preserve">), and </w:t>
      </w:r>
      <w:r w:rsidR="00E07536" w:rsidRPr="003E760E">
        <w:rPr>
          <w:rFonts w:cs="Times New Roman"/>
        </w:rPr>
        <w:t xml:space="preserve">large </w:t>
      </w:r>
      <w:r w:rsidR="0099358E" w:rsidRPr="003E760E">
        <w:rPr>
          <w:rFonts w:cs="Times New Roman"/>
        </w:rPr>
        <w:t>communications towers (yellow</w:t>
      </w:r>
      <w:r w:rsidR="00671F3B" w:rsidRPr="003E760E">
        <w:rPr>
          <w:rFonts w:cs="Times New Roman"/>
        </w:rPr>
        <w:t>; 244</w:t>
      </w:r>
      <w:r w:rsidR="00084A0B" w:rsidRPr="003E760E">
        <w:rPr>
          <w:rFonts w:cs="Times New Roman"/>
        </w:rPr>
        <w:t xml:space="preserve"> </w:t>
      </w:r>
      <w:r w:rsidR="00671F3B" w:rsidRPr="003E760E">
        <w:rPr>
          <w:rFonts w:cs="Times New Roman"/>
        </w:rPr>
        <w:t>m</w:t>
      </w:r>
      <w:r w:rsidR="0099358E" w:rsidRPr="003E760E">
        <w:rPr>
          <w:rFonts w:cs="Times New Roman"/>
        </w:rPr>
        <w:t>).</w:t>
      </w:r>
      <w:r w:rsidR="00CB03F9" w:rsidRPr="003E760E">
        <w:rPr>
          <w:rFonts w:cs="Times New Roman"/>
        </w:rPr>
        <w:t xml:space="preserve"> The dark line represents the median </w:t>
      </w:r>
      <w:r w:rsidR="00844F4F" w:rsidRPr="003E760E">
        <w:rPr>
          <w:rFonts w:cs="Times New Roman"/>
        </w:rPr>
        <w:t xml:space="preserve">flight altitude </w:t>
      </w:r>
      <w:r w:rsidR="00CB03F9" w:rsidRPr="003E760E">
        <w:rPr>
          <w:rFonts w:cs="Times New Roman"/>
        </w:rPr>
        <w:t>distribution</w:t>
      </w:r>
      <w:r w:rsidR="00844F4F" w:rsidRPr="003E760E">
        <w:rPr>
          <w:rFonts w:cs="Times New Roman"/>
        </w:rPr>
        <w:t xml:space="preserve"> calculated using the base model</w:t>
      </w:r>
      <w:r w:rsidR="00CB03F9" w:rsidRPr="003E760E">
        <w:rPr>
          <w:rFonts w:cs="Times New Roman"/>
        </w:rPr>
        <w:t xml:space="preserve">, while </w:t>
      </w:r>
      <w:r w:rsidR="00940006" w:rsidRPr="003E760E">
        <w:rPr>
          <w:rFonts w:cs="Times New Roman"/>
        </w:rPr>
        <w:t xml:space="preserve">ribbons represent 50%, 80%, and 95% </w:t>
      </w:r>
      <w:r w:rsidR="001C2E57" w:rsidRPr="003E760E">
        <w:rPr>
          <w:rFonts w:cs="Times New Roman"/>
        </w:rPr>
        <w:t xml:space="preserve">highest density </w:t>
      </w:r>
      <w:r w:rsidR="00940006" w:rsidRPr="003E760E">
        <w:rPr>
          <w:rFonts w:cs="Times New Roman"/>
        </w:rPr>
        <w:t xml:space="preserve">credible intervals </w:t>
      </w:r>
      <w:r w:rsidR="00844F4F" w:rsidRPr="003E760E">
        <w:rPr>
          <w:rFonts w:cs="Times New Roman"/>
        </w:rPr>
        <w:t>for the distribution.</w:t>
      </w:r>
      <w:r w:rsidR="00E63EE4" w:rsidRPr="003E760E">
        <w:rPr>
          <w:rFonts w:cs="Times New Roman"/>
        </w:rPr>
        <w:t xml:space="preserve"> </w:t>
      </w:r>
      <w:r w:rsidR="00987A13" w:rsidRPr="003E760E">
        <w:rPr>
          <w:rFonts w:cs="Times New Roman"/>
        </w:rPr>
        <w:t xml:space="preserve">We produced these </w:t>
      </w:r>
      <w:r w:rsidR="004D4642" w:rsidRPr="003E760E">
        <w:rPr>
          <w:rFonts w:cs="Times New Roman"/>
        </w:rPr>
        <w:t>distribution</w:t>
      </w:r>
      <w:r w:rsidR="00987A13" w:rsidRPr="003E760E">
        <w:rPr>
          <w:rFonts w:cs="Times New Roman"/>
        </w:rPr>
        <w:t>s</w:t>
      </w:r>
      <w:r w:rsidR="00E63EE4" w:rsidRPr="003E760E">
        <w:rPr>
          <w:rFonts w:cs="Times New Roman"/>
        </w:rPr>
        <w:t xml:space="preserve"> by </w:t>
      </w:r>
      <w:r w:rsidR="00E63EE4" w:rsidRPr="003E760E">
        <w:rPr>
          <w:rFonts w:eastAsiaTheme="minorEastAsia" w:cs="Times New Roman"/>
        </w:rPr>
        <w:t xml:space="preserve">simulating a log-normal distribution for each posterior value of </w:t>
      </w:r>
      <m:oMath>
        <m:sSub>
          <m:sSubPr>
            <m:ctrlPr>
              <w:rPr>
                <w:rFonts w:ascii="Cambria Math" w:hAnsi="Cambria Math" w:cs="Times New Roman"/>
                <w:i/>
                <w:iCs/>
              </w:rPr>
            </m:ctrlPr>
          </m:sSubPr>
          <m:e>
            <m:r>
              <w:rPr>
                <w:rFonts w:ascii="Cambria Math" w:hAnsi="Cambria Math" w:cs="Times New Roman"/>
              </w:rPr>
              <m:t>μ</m:t>
            </m:r>
          </m:e>
          <m:sub>
            <m:r>
              <w:rPr>
                <w:rFonts w:ascii="Cambria Math" w:hAnsi="Cambria Math" w:cs="Times New Roman"/>
              </w:rPr>
              <m:t>f</m:t>
            </m:r>
          </m:sub>
        </m:sSub>
      </m:oMath>
      <w:r w:rsidR="00E63EE4" w:rsidRPr="003E760E">
        <w:rPr>
          <w:rFonts w:eastAsiaTheme="minorEastAsia" w:cs="Times New Roman"/>
          <w:iCs/>
        </w:rPr>
        <w:t xml:space="preserve"> and</w:t>
      </w:r>
      <w:r w:rsidR="00E63EE4" w:rsidRPr="003E760E">
        <w:rPr>
          <w:rFonts w:eastAsiaTheme="minorEastAsia" w:cs="Times New Roman"/>
        </w:rPr>
        <w:t xml:space="preserve"> </w:t>
      </w:r>
      <m:oMath>
        <m:sSub>
          <m:sSubPr>
            <m:ctrlPr>
              <w:rPr>
                <w:rFonts w:ascii="Cambria Math" w:hAnsi="Cambria Math" w:cs="Times New Roman"/>
                <w:i/>
                <w:iCs/>
              </w:rPr>
            </m:ctrlPr>
          </m:sSubPr>
          <m:e>
            <m:r>
              <w:rPr>
                <w:rFonts w:ascii="Cambria Math" w:hAnsi="Cambria Math" w:cs="Times New Roman"/>
              </w:rPr>
              <m:t>σ</m:t>
            </m:r>
          </m:e>
          <m:sub>
            <m:r>
              <w:rPr>
                <w:rFonts w:ascii="Cambria Math" w:hAnsi="Cambria Math" w:cs="Times New Roman"/>
              </w:rPr>
              <m:t>f</m:t>
            </m:r>
          </m:sub>
        </m:sSub>
      </m:oMath>
      <w:r w:rsidR="00E63EE4" w:rsidRPr="003E760E">
        <w:rPr>
          <w:rFonts w:cs="Times New Roman"/>
        </w:rPr>
        <w:t>.</w:t>
      </w:r>
      <w:r w:rsidR="00B73A42" w:rsidRPr="003E760E">
        <w:rPr>
          <w:rFonts w:cs="Times New Roman"/>
        </w:rPr>
        <w:t xml:space="preserve"> </w:t>
      </w:r>
      <w:r w:rsidR="00A52D06" w:rsidRPr="003E760E">
        <w:rPr>
          <w:rFonts w:cs="Times New Roman"/>
        </w:rPr>
        <w:t>Raw a</w:t>
      </w:r>
      <w:r w:rsidR="00EF5626" w:rsidRPr="003E760E">
        <w:rPr>
          <w:rFonts w:cs="Times New Roman"/>
        </w:rPr>
        <w:t>ltitude</w:t>
      </w:r>
      <w:r w:rsidR="009550D2" w:rsidRPr="003E760E">
        <w:rPr>
          <w:rFonts w:cs="Times New Roman"/>
        </w:rPr>
        <w:t xml:space="preserve"> data were collected using GPS transmitters</w:t>
      </w:r>
      <w:r w:rsidR="00EF5626" w:rsidRPr="003E760E">
        <w:rPr>
          <w:rFonts w:cs="Times New Roman"/>
        </w:rPr>
        <w:t xml:space="preserve"> in the eastern portion of the woodcock’s range </w:t>
      </w:r>
      <w:r w:rsidR="00CA65F7">
        <w:rPr>
          <w:rFonts w:cs="Times New Roman"/>
        </w:rPr>
        <w:t>in</w:t>
      </w:r>
      <w:r w:rsidR="00CA65F7" w:rsidRPr="003E760E">
        <w:rPr>
          <w:rFonts w:cs="Times New Roman"/>
        </w:rPr>
        <w:t xml:space="preserve"> </w:t>
      </w:r>
      <w:r w:rsidR="00EF5626" w:rsidRPr="003E760E">
        <w:rPr>
          <w:rFonts w:cs="Times New Roman"/>
        </w:rPr>
        <w:t>20</w:t>
      </w:r>
      <w:r w:rsidR="00E27E17" w:rsidRPr="003E760E">
        <w:rPr>
          <w:rFonts w:cs="Times New Roman"/>
        </w:rPr>
        <w:t>20</w:t>
      </w:r>
      <w:r w:rsidR="00CA65F7">
        <w:rPr>
          <w:rFonts w:cs="Times New Roman"/>
        </w:rPr>
        <w:t>–</w:t>
      </w:r>
      <w:r w:rsidR="00EF5626" w:rsidRPr="003E760E">
        <w:rPr>
          <w:rFonts w:cs="Times New Roman"/>
        </w:rPr>
        <w:t>20</w:t>
      </w:r>
      <w:r w:rsidR="00E27E17" w:rsidRPr="003E760E">
        <w:rPr>
          <w:rFonts w:cs="Times New Roman"/>
        </w:rPr>
        <w:t>24</w:t>
      </w:r>
      <w:r w:rsidR="00EF5626" w:rsidRPr="003E760E">
        <w:rPr>
          <w:rFonts w:cs="Times New Roman"/>
        </w:rPr>
        <w:t>.</w:t>
      </w:r>
      <w:r w:rsidRPr="003E760E">
        <w:rPr>
          <w:rFonts w:cs="Times New Roman"/>
        </w:rPr>
        <w:br w:type="page"/>
      </w:r>
    </w:p>
    <w:p w14:paraId="6D779038" w14:textId="0E03D105" w:rsidR="007009AC" w:rsidRPr="003E760E" w:rsidRDefault="007009AC" w:rsidP="00057D1B">
      <w:pPr>
        <w:pStyle w:val="Heading1"/>
        <w:rPr>
          <w:rFonts w:cs="Times New Roman"/>
        </w:rPr>
      </w:pPr>
      <w:r w:rsidRPr="003E760E">
        <w:rPr>
          <w:rFonts w:cs="Times New Roman"/>
        </w:rPr>
        <w:lastRenderedPageBreak/>
        <w:t>D</w:t>
      </w:r>
      <w:r w:rsidR="002D3B68">
        <w:rPr>
          <w:rFonts w:cs="Times New Roman"/>
        </w:rPr>
        <w:t>ISCUSSION</w:t>
      </w:r>
    </w:p>
    <w:p w14:paraId="3AAE161D" w14:textId="31FC7087" w:rsidR="005D28EB" w:rsidRPr="003E760E" w:rsidRDefault="00BF1AE3" w:rsidP="0083649A">
      <w:pPr>
        <w:spacing w:line="480" w:lineRule="auto"/>
        <w:rPr>
          <w:rFonts w:cs="Times New Roman"/>
        </w:rPr>
      </w:pPr>
      <w:r w:rsidRPr="003E760E">
        <w:rPr>
          <w:rFonts w:cs="Times New Roman"/>
        </w:rPr>
        <w:t xml:space="preserve">We found that </w:t>
      </w:r>
      <w:r w:rsidR="007E6B87" w:rsidRPr="003E760E">
        <w:rPr>
          <w:rFonts w:cs="Times New Roman"/>
        </w:rPr>
        <w:t xml:space="preserve">mean </w:t>
      </w:r>
      <w:r w:rsidRPr="003E760E">
        <w:rPr>
          <w:rFonts w:cs="Times New Roman"/>
        </w:rPr>
        <w:t>woodcock flight altitudes</w:t>
      </w:r>
      <w:r w:rsidR="00903DCE" w:rsidRPr="003E760E">
        <w:rPr>
          <w:rFonts w:cs="Times New Roman"/>
        </w:rPr>
        <w:t xml:space="preserve"> above ground level</w:t>
      </w:r>
      <w:r w:rsidRPr="003E760E">
        <w:rPr>
          <w:rFonts w:cs="Times New Roman"/>
        </w:rPr>
        <w:t xml:space="preserve"> </w:t>
      </w:r>
      <w:r w:rsidR="007E6B87" w:rsidRPr="003E760E">
        <w:rPr>
          <w:rFonts w:cs="Times New Roman"/>
        </w:rPr>
        <w:t>fell below those</w:t>
      </w:r>
      <w:r w:rsidR="00E7227A" w:rsidRPr="003E760E">
        <w:rPr>
          <w:rFonts w:cs="Times New Roman"/>
        </w:rPr>
        <w:t xml:space="preserve"> typical of most migrating birds during</w:t>
      </w:r>
      <w:r w:rsidR="001B0CBF" w:rsidRPr="003E760E">
        <w:rPr>
          <w:rFonts w:cs="Times New Roman"/>
        </w:rPr>
        <w:t xml:space="preserve"> fall (woodcock: </w:t>
      </w:r>
      <w:r w:rsidR="00367598" w:rsidRPr="003E760E">
        <w:rPr>
          <w:rFonts w:cs="Times New Roman"/>
        </w:rPr>
        <w:t>3</w:t>
      </w:r>
      <w:r w:rsidR="00EA3A9D" w:rsidRPr="003E760E">
        <w:rPr>
          <w:rFonts w:cs="Times New Roman"/>
        </w:rPr>
        <w:t>38</w:t>
      </w:r>
      <w:r w:rsidR="00084A0B" w:rsidRPr="003E760E">
        <w:rPr>
          <w:rFonts w:cs="Times New Roman"/>
        </w:rPr>
        <w:t xml:space="preserve"> </w:t>
      </w:r>
      <w:r w:rsidR="00367598" w:rsidRPr="003E760E">
        <w:rPr>
          <w:rFonts w:cs="Times New Roman"/>
        </w:rPr>
        <w:t>m</w:t>
      </w:r>
      <w:r w:rsidR="001B0CBF" w:rsidRPr="003E760E">
        <w:rPr>
          <w:rFonts w:cs="Times New Roman"/>
        </w:rPr>
        <w:t xml:space="preserve">; </w:t>
      </w:r>
      <w:r w:rsidR="003442E6" w:rsidRPr="003E760E">
        <w:rPr>
          <w:rFonts w:cs="Times New Roman"/>
        </w:rPr>
        <w:t>all birds</w:t>
      </w:r>
      <w:r w:rsidR="001B0CBF" w:rsidRPr="003E760E">
        <w:rPr>
          <w:rFonts w:cs="Times New Roman"/>
        </w:rPr>
        <w:t xml:space="preserve">: </w:t>
      </w:r>
      <w:r w:rsidR="0085598A" w:rsidRPr="003E760E">
        <w:rPr>
          <w:rFonts w:cs="Times New Roman"/>
        </w:rPr>
        <w:t>418</w:t>
      </w:r>
      <w:r w:rsidR="001B0CBF" w:rsidRPr="003E760E">
        <w:rPr>
          <w:rFonts w:cs="Times New Roman"/>
        </w:rPr>
        <w:t>–</w:t>
      </w:r>
      <w:r w:rsidR="00071F63" w:rsidRPr="003E760E">
        <w:rPr>
          <w:rFonts w:cs="Times New Roman"/>
        </w:rPr>
        <w:t>491</w:t>
      </w:r>
      <w:r w:rsidR="00084A0B" w:rsidRPr="003E760E">
        <w:rPr>
          <w:rFonts w:cs="Times New Roman"/>
        </w:rPr>
        <w:t xml:space="preserve"> </w:t>
      </w:r>
      <w:r w:rsidR="00071F63" w:rsidRPr="003E760E">
        <w:rPr>
          <w:rFonts w:cs="Times New Roman"/>
        </w:rPr>
        <w:t>m</w:t>
      </w:r>
      <w:r w:rsidR="00A96C0D" w:rsidRPr="003E760E">
        <w:rPr>
          <w:rFonts w:cs="Times New Roman"/>
        </w:rPr>
        <w:t xml:space="preserve">) and spring (woodcock: </w:t>
      </w:r>
      <w:r w:rsidR="00367598" w:rsidRPr="003E760E">
        <w:rPr>
          <w:rFonts w:cs="Times New Roman"/>
        </w:rPr>
        <w:t>4</w:t>
      </w:r>
      <w:r w:rsidR="00E14663" w:rsidRPr="003E760E">
        <w:rPr>
          <w:rFonts w:cs="Times New Roman"/>
        </w:rPr>
        <w:t>4</w:t>
      </w:r>
      <w:r w:rsidR="00AD3113" w:rsidRPr="003E760E">
        <w:rPr>
          <w:rFonts w:cs="Times New Roman"/>
        </w:rPr>
        <w:t>4</w:t>
      </w:r>
      <w:r w:rsidR="00084A0B" w:rsidRPr="003E760E">
        <w:rPr>
          <w:rFonts w:cs="Times New Roman"/>
        </w:rPr>
        <w:t xml:space="preserve"> </w:t>
      </w:r>
      <w:r w:rsidR="00367598" w:rsidRPr="003E760E">
        <w:rPr>
          <w:rFonts w:cs="Times New Roman"/>
        </w:rPr>
        <w:t>m</w:t>
      </w:r>
      <w:r w:rsidR="00A96C0D" w:rsidRPr="003E760E">
        <w:rPr>
          <w:rFonts w:cs="Times New Roman"/>
        </w:rPr>
        <w:t xml:space="preserve">; all birds: </w:t>
      </w:r>
      <w:r w:rsidR="001F4E5B" w:rsidRPr="003E760E">
        <w:rPr>
          <w:rFonts w:cs="Times New Roman"/>
        </w:rPr>
        <w:t>438</w:t>
      </w:r>
      <w:r w:rsidR="00A96C0D" w:rsidRPr="003E760E">
        <w:rPr>
          <w:rFonts w:cs="Times New Roman"/>
        </w:rPr>
        <w:t>–</w:t>
      </w:r>
      <w:r w:rsidR="002F34E8" w:rsidRPr="003E760E">
        <w:rPr>
          <w:rFonts w:cs="Times New Roman"/>
        </w:rPr>
        <w:t>559</w:t>
      </w:r>
      <w:r w:rsidR="00084A0B" w:rsidRPr="003E760E">
        <w:rPr>
          <w:rFonts w:cs="Times New Roman"/>
        </w:rPr>
        <w:t xml:space="preserve"> </w:t>
      </w:r>
      <w:r w:rsidR="002F34E8" w:rsidRPr="003E760E">
        <w:rPr>
          <w:rFonts w:cs="Times New Roman"/>
        </w:rPr>
        <w:t>m</w:t>
      </w:r>
      <w:r w:rsidR="00A96C0D" w:rsidRPr="003E760E">
        <w:rPr>
          <w:rFonts w:cs="Times New Roman"/>
        </w:rPr>
        <w:t xml:space="preserve">; </w:t>
      </w:r>
      <w:r w:rsidR="00A96C0D" w:rsidRPr="00342ED9">
        <w:rPr>
          <w:rFonts w:cs="Times New Roman"/>
        </w:rPr>
        <w:t>Horton et al. 2016)</w:t>
      </w:r>
      <w:r w:rsidR="00CB4058" w:rsidRPr="003E760E">
        <w:rPr>
          <w:rFonts w:cs="Times New Roman"/>
        </w:rPr>
        <w:t>. This result may be due</w:t>
      </w:r>
      <w:r w:rsidR="00E7227A" w:rsidRPr="003E760E">
        <w:rPr>
          <w:rFonts w:cs="Times New Roman"/>
        </w:rPr>
        <w:t>,</w:t>
      </w:r>
      <w:r w:rsidR="00CB4058" w:rsidRPr="003E760E">
        <w:rPr>
          <w:rFonts w:cs="Times New Roman"/>
        </w:rPr>
        <w:t xml:space="preserve"> in part</w:t>
      </w:r>
      <w:r w:rsidR="00E7227A" w:rsidRPr="003E760E">
        <w:rPr>
          <w:rFonts w:cs="Times New Roman"/>
        </w:rPr>
        <w:t>,</w:t>
      </w:r>
      <w:r w:rsidR="00CB4058" w:rsidRPr="003E760E">
        <w:rPr>
          <w:rFonts w:cs="Times New Roman"/>
        </w:rPr>
        <w:t xml:space="preserve"> to </w:t>
      </w:r>
      <w:r w:rsidR="00A36647" w:rsidRPr="003E760E">
        <w:rPr>
          <w:rFonts w:cs="Times New Roman"/>
        </w:rPr>
        <w:t xml:space="preserve">the </w:t>
      </w:r>
      <w:r w:rsidR="006466B3">
        <w:rPr>
          <w:rFonts w:cs="Times New Roman"/>
        </w:rPr>
        <w:t>increased</w:t>
      </w:r>
      <w:r w:rsidR="006466B3" w:rsidRPr="003E760E">
        <w:rPr>
          <w:rFonts w:cs="Times New Roman"/>
        </w:rPr>
        <w:t xml:space="preserve"> </w:t>
      </w:r>
      <w:r w:rsidR="00A36647" w:rsidRPr="003E760E">
        <w:rPr>
          <w:rFonts w:cs="Times New Roman"/>
        </w:rPr>
        <w:t>representation of lower altitude flight locations in our data</w:t>
      </w:r>
      <w:r w:rsidR="00561480" w:rsidRPr="003E760E">
        <w:rPr>
          <w:rFonts w:cs="Times New Roman"/>
        </w:rPr>
        <w:t>, as</w:t>
      </w:r>
      <w:r w:rsidR="00A36647" w:rsidRPr="003E760E">
        <w:rPr>
          <w:rFonts w:cs="Times New Roman"/>
        </w:rPr>
        <w:t xml:space="preserve"> </w:t>
      </w:r>
      <w:r w:rsidR="00AD3113" w:rsidRPr="003E760E">
        <w:rPr>
          <w:rFonts w:cs="Times New Roman"/>
        </w:rPr>
        <w:t>27</w:t>
      </w:r>
      <w:r w:rsidR="00AC7C24" w:rsidRPr="003E760E">
        <w:rPr>
          <w:rFonts w:cs="Times New Roman"/>
        </w:rPr>
        <w:t xml:space="preserve">% of </w:t>
      </w:r>
      <w:r w:rsidR="00444969" w:rsidRPr="003E760E">
        <w:rPr>
          <w:rFonts w:cs="Times New Roman"/>
        </w:rPr>
        <w:t xml:space="preserve">woodcock flight locations fell below the minimum altitude </w:t>
      </w:r>
      <w:r w:rsidR="00E7227A" w:rsidRPr="003E760E">
        <w:rPr>
          <w:rFonts w:cs="Times New Roman"/>
        </w:rPr>
        <w:t xml:space="preserve">normally </w:t>
      </w:r>
      <w:r w:rsidR="008117C8" w:rsidRPr="003E760E">
        <w:rPr>
          <w:rFonts w:cs="Times New Roman"/>
        </w:rPr>
        <w:t>observed</w:t>
      </w:r>
      <w:r w:rsidR="00444969" w:rsidRPr="003E760E">
        <w:rPr>
          <w:rFonts w:cs="Times New Roman"/>
        </w:rPr>
        <w:t xml:space="preserve"> </w:t>
      </w:r>
      <w:r w:rsidR="001C2C11" w:rsidRPr="003E760E">
        <w:rPr>
          <w:rFonts w:cs="Times New Roman"/>
        </w:rPr>
        <w:t>via</w:t>
      </w:r>
      <w:r w:rsidR="004A340D" w:rsidRPr="003E760E">
        <w:rPr>
          <w:rFonts w:cs="Times New Roman"/>
        </w:rPr>
        <w:t xml:space="preserve"> weather</w:t>
      </w:r>
      <w:r w:rsidR="001C2C11" w:rsidRPr="003E760E">
        <w:rPr>
          <w:rFonts w:cs="Times New Roman"/>
        </w:rPr>
        <w:t xml:space="preserve"> radar </w:t>
      </w:r>
      <w:r w:rsidR="00E7227A" w:rsidRPr="003E760E">
        <w:rPr>
          <w:rFonts w:cs="Times New Roman"/>
        </w:rPr>
        <w:t>(120</w:t>
      </w:r>
      <w:r w:rsidR="00084A0B" w:rsidRPr="003E760E">
        <w:rPr>
          <w:rFonts w:cs="Times New Roman"/>
        </w:rPr>
        <w:t xml:space="preserve"> </w:t>
      </w:r>
      <w:r w:rsidR="00E7227A" w:rsidRPr="003E760E">
        <w:rPr>
          <w:rFonts w:cs="Times New Roman"/>
        </w:rPr>
        <w:t xml:space="preserve">m; </w:t>
      </w:r>
      <w:r w:rsidR="001F416C" w:rsidRPr="00342ED9">
        <w:rPr>
          <w:rFonts w:cs="Times New Roman"/>
        </w:rPr>
        <w:t>Horton et al. 2016)</w:t>
      </w:r>
      <w:r w:rsidR="00367598" w:rsidRPr="003E760E">
        <w:rPr>
          <w:rFonts w:cs="Times New Roman"/>
        </w:rPr>
        <w:t xml:space="preserve">. However, </w:t>
      </w:r>
      <w:r w:rsidR="00F25B2A" w:rsidRPr="003E760E">
        <w:rPr>
          <w:rFonts w:cs="Times New Roman"/>
        </w:rPr>
        <w:t xml:space="preserve">given preexisting information about woodcock’s high susceptibility to </w:t>
      </w:r>
      <w:r w:rsidR="0085654E" w:rsidRPr="003E760E">
        <w:rPr>
          <w:rFonts w:cs="Times New Roman"/>
        </w:rPr>
        <w:t xml:space="preserve">collisions with anthropogenic structures </w:t>
      </w:r>
      <w:r w:rsidR="00727CBA" w:rsidRPr="00342ED9">
        <w:rPr>
          <w:rFonts w:cs="Times New Roman"/>
        </w:rPr>
        <w:t>(</w:t>
      </w:r>
      <w:proofErr w:type="spellStart"/>
      <w:r w:rsidR="00727CBA" w:rsidRPr="00342ED9">
        <w:rPr>
          <w:rFonts w:cs="Times New Roman"/>
        </w:rPr>
        <w:t>Mendall</w:t>
      </w:r>
      <w:proofErr w:type="spellEnd"/>
      <w:r w:rsidR="00727CBA" w:rsidRPr="00342ED9">
        <w:rPr>
          <w:rFonts w:cs="Times New Roman"/>
        </w:rPr>
        <w:t xml:space="preserve"> and Aldous 1943, Loss et al. 2020) </w:t>
      </w:r>
      <w:r w:rsidR="001E6B77" w:rsidRPr="003E760E">
        <w:rPr>
          <w:rFonts w:cs="Times New Roman"/>
        </w:rPr>
        <w:t>we believe that some portion of this effect is due to a biological difference between the flight altitudes of woodcock and other nocturnal migrants.</w:t>
      </w:r>
      <w:r w:rsidR="00F61BEF" w:rsidRPr="003E760E">
        <w:rPr>
          <w:rFonts w:cs="Times New Roman"/>
        </w:rPr>
        <w:t xml:space="preserve"> </w:t>
      </w:r>
      <w:r w:rsidR="00566FC2" w:rsidRPr="003E760E">
        <w:rPr>
          <w:rFonts w:cs="Times New Roman"/>
        </w:rPr>
        <w:t>Woodcock</w:t>
      </w:r>
      <w:r w:rsidR="00FF0968" w:rsidRPr="003E760E">
        <w:rPr>
          <w:rFonts w:cs="Times New Roman"/>
        </w:rPr>
        <w:t xml:space="preserve">s’ </w:t>
      </w:r>
      <w:r w:rsidR="0027285B" w:rsidRPr="003E760E">
        <w:rPr>
          <w:rFonts w:cs="Times New Roman"/>
        </w:rPr>
        <w:t xml:space="preserve">unconventional </w:t>
      </w:r>
      <w:r w:rsidR="00FF0968" w:rsidRPr="003E760E">
        <w:rPr>
          <w:rFonts w:cs="Times New Roman"/>
        </w:rPr>
        <w:t>use of low altitudes</w:t>
      </w:r>
      <w:r w:rsidR="004B066E" w:rsidRPr="003E760E">
        <w:rPr>
          <w:rFonts w:cs="Times New Roman"/>
        </w:rPr>
        <w:t xml:space="preserve"> </w:t>
      </w:r>
      <w:r w:rsidR="00364EB1" w:rsidRPr="003E760E">
        <w:rPr>
          <w:rFonts w:cs="Times New Roman"/>
        </w:rPr>
        <w:t xml:space="preserve">may be </w:t>
      </w:r>
      <w:r w:rsidR="006E3805" w:rsidRPr="003E760E">
        <w:rPr>
          <w:rFonts w:cs="Times New Roman"/>
        </w:rPr>
        <w:t>related to morphology</w:t>
      </w:r>
      <w:r w:rsidR="00B26569" w:rsidRPr="003E760E">
        <w:rPr>
          <w:rFonts w:cs="Times New Roman"/>
        </w:rPr>
        <w:t>, as they</w:t>
      </w:r>
      <w:r w:rsidR="005D28EB" w:rsidRPr="003E760E">
        <w:rPr>
          <w:rFonts w:cs="Times New Roman"/>
        </w:rPr>
        <w:t xml:space="preserve"> have a </w:t>
      </w:r>
      <w:r w:rsidR="006776EA">
        <w:rPr>
          <w:rFonts w:cs="Times New Roman"/>
        </w:rPr>
        <w:t>higher</w:t>
      </w:r>
      <w:r w:rsidR="006776EA" w:rsidRPr="003E760E">
        <w:rPr>
          <w:rFonts w:cs="Times New Roman"/>
        </w:rPr>
        <w:t xml:space="preserve"> </w:t>
      </w:r>
      <w:r w:rsidR="005D28EB" w:rsidRPr="003E760E">
        <w:rPr>
          <w:rFonts w:cs="Times New Roman"/>
        </w:rPr>
        <w:t xml:space="preserve">wing loading than 79% of species sampled by </w:t>
      </w:r>
      <w:r w:rsidR="00B26569" w:rsidRPr="00342ED9">
        <w:rPr>
          <w:rFonts w:cs="Times New Roman"/>
        </w:rPr>
        <w:t>Poole (1938)</w:t>
      </w:r>
      <w:r w:rsidR="005D28EB" w:rsidRPr="003E760E">
        <w:rPr>
          <w:rFonts w:cs="Times New Roman"/>
        </w:rPr>
        <w:t xml:space="preserve">, and their wing loading appears to be considerably higher than other birds </w:t>
      </w:r>
      <w:r w:rsidR="00485E5B" w:rsidRPr="003E760E">
        <w:rPr>
          <w:rFonts w:cs="Times New Roman"/>
        </w:rPr>
        <w:t>of comparable</w:t>
      </w:r>
      <w:r w:rsidR="005D28EB" w:rsidRPr="003E760E">
        <w:rPr>
          <w:rFonts w:cs="Times New Roman"/>
        </w:rPr>
        <w:t xml:space="preserve"> size. </w:t>
      </w:r>
      <w:r w:rsidR="00485E5B" w:rsidRPr="003E760E">
        <w:rPr>
          <w:rFonts w:cs="Times New Roman"/>
        </w:rPr>
        <w:t>B</w:t>
      </w:r>
      <w:r w:rsidR="005D28EB" w:rsidRPr="003E760E">
        <w:rPr>
          <w:rFonts w:cs="Times New Roman"/>
        </w:rPr>
        <w:t xml:space="preserve">irds with a higher wing loading than woodcock </w:t>
      </w:r>
      <w:r w:rsidR="00485E5B" w:rsidRPr="003E760E">
        <w:rPr>
          <w:rFonts w:cs="Times New Roman"/>
        </w:rPr>
        <w:t>were generally</w:t>
      </w:r>
      <w:r w:rsidR="005D28EB" w:rsidRPr="003E760E">
        <w:rPr>
          <w:rFonts w:cs="Times New Roman"/>
        </w:rPr>
        <w:t xml:space="preserve"> non-migratory gamebirds or ducks, </w:t>
      </w:r>
      <w:r w:rsidR="00585E14" w:rsidRPr="003E760E">
        <w:rPr>
          <w:rFonts w:cs="Times New Roman"/>
        </w:rPr>
        <w:t>with</w:t>
      </w:r>
      <w:r w:rsidR="005D28EB" w:rsidRPr="003E760E">
        <w:rPr>
          <w:rFonts w:cs="Times New Roman"/>
        </w:rPr>
        <w:t xml:space="preserve"> the </w:t>
      </w:r>
      <w:r w:rsidR="00F05789" w:rsidRPr="003E760E">
        <w:rPr>
          <w:rFonts w:cs="Times New Roman"/>
        </w:rPr>
        <w:t>most similar</w:t>
      </w:r>
      <w:r w:rsidR="005D28EB" w:rsidRPr="003E760E">
        <w:rPr>
          <w:rFonts w:cs="Times New Roman"/>
        </w:rPr>
        <w:t xml:space="preserve"> species</w:t>
      </w:r>
      <w:r w:rsidR="00F05789" w:rsidRPr="003E760E">
        <w:rPr>
          <w:rFonts w:cs="Times New Roman"/>
        </w:rPr>
        <w:t xml:space="preserve"> in terms of</w:t>
      </w:r>
      <w:r w:rsidR="005D28EB" w:rsidRPr="003E760E">
        <w:rPr>
          <w:rFonts w:cs="Times New Roman"/>
        </w:rPr>
        <w:t xml:space="preserve"> wing loading and mass </w:t>
      </w:r>
      <w:r w:rsidR="00585E14" w:rsidRPr="003E760E">
        <w:rPr>
          <w:rFonts w:cs="Times New Roman"/>
        </w:rPr>
        <w:t>being</w:t>
      </w:r>
      <w:r w:rsidR="005D28EB" w:rsidRPr="003E760E">
        <w:rPr>
          <w:rFonts w:cs="Times New Roman"/>
        </w:rPr>
        <w:t xml:space="preserve"> the non-migratory Rock Pigeon (</w:t>
      </w:r>
      <w:r w:rsidR="006F37AC" w:rsidRPr="003E760E">
        <w:rPr>
          <w:rFonts w:cs="Times New Roman"/>
          <w:i/>
          <w:iCs/>
        </w:rPr>
        <w:t xml:space="preserve">Columba </w:t>
      </w:r>
      <w:proofErr w:type="spellStart"/>
      <w:r w:rsidR="006F37AC" w:rsidRPr="003E760E">
        <w:rPr>
          <w:rFonts w:cs="Times New Roman"/>
          <w:i/>
          <w:iCs/>
        </w:rPr>
        <w:t>livia</w:t>
      </w:r>
      <w:proofErr w:type="spellEnd"/>
      <w:r w:rsidR="00C80E29" w:rsidRPr="003E760E">
        <w:rPr>
          <w:rFonts w:cs="Times New Roman"/>
        </w:rPr>
        <w:t>; Poole 1938</w:t>
      </w:r>
      <w:r w:rsidR="006F37AC" w:rsidRPr="003E760E">
        <w:rPr>
          <w:rFonts w:cs="Times New Roman"/>
        </w:rPr>
        <w:t>)</w:t>
      </w:r>
      <w:r w:rsidR="005D28EB" w:rsidRPr="003E760E">
        <w:rPr>
          <w:rFonts w:cs="Times New Roman"/>
        </w:rPr>
        <w:t xml:space="preserve">. As </w:t>
      </w:r>
      <w:r w:rsidR="00DA407C" w:rsidRPr="003E760E">
        <w:rPr>
          <w:rFonts w:cs="Times New Roman"/>
        </w:rPr>
        <w:t xml:space="preserve">high </w:t>
      </w:r>
      <w:r w:rsidR="005D28EB" w:rsidRPr="003E760E">
        <w:rPr>
          <w:rFonts w:cs="Times New Roman"/>
        </w:rPr>
        <w:t>wing</w:t>
      </w:r>
      <w:r w:rsidR="0038775B" w:rsidRPr="003E760E">
        <w:rPr>
          <w:rFonts w:cs="Times New Roman"/>
        </w:rPr>
        <w:t xml:space="preserve"> </w:t>
      </w:r>
      <w:r w:rsidR="005D28EB" w:rsidRPr="003E760E">
        <w:rPr>
          <w:rFonts w:cs="Times New Roman"/>
        </w:rPr>
        <w:t xml:space="preserve">loading is speculated to be associated with migratory </w:t>
      </w:r>
      <w:r w:rsidR="00DA407C" w:rsidRPr="003E760E">
        <w:rPr>
          <w:rFonts w:cs="Times New Roman"/>
        </w:rPr>
        <w:t>in</w:t>
      </w:r>
      <w:r w:rsidR="005D28EB" w:rsidRPr="003E760E">
        <w:rPr>
          <w:rFonts w:cs="Times New Roman"/>
        </w:rPr>
        <w:t xml:space="preserve">efficiency </w:t>
      </w:r>
      <w:r w:rsidR="0034074A" w:rsidRPr="00342ED9">
        <w:rPr>
          <w:rFonts w:cs="Times New Roman"/>
        </w:rPr>
        <w:t xml:space="preserve">(Bowlin </w:t>
      </w:r>
      <w:r w:rsidR="00D22093" w:rsidRPr="00342ED9">
        <w:rPr>
          <w:rFonts w:cs="Times New Roman"/>
        </w:rPr>
        <w:t>and</w:t>
      </w:r>
      <w:r w:rsidR="0094135E" w:rsidRPr="00342ED9">
        <w:rPr>
          <w:rFonts w:cs="Times New Roman"/>
        </w:rPr>
        <w:t xml:space="preserve"> </w:t>
      </w:r>
      <w:proofErr w:type="spellStart"/>
      <w:r w:rsidR="0094135E" w:rsidRPr="00342ED9">
        <w:rPr>
          <w:rFonts w:cs="Times New Roman"/>
        </w:rPr>
        <w:t>Wikelski</w:t>
      </w:r>
      <w:proofErr w:type="spellEnd"/>
      <w:r w:rsidR="0094135E" w:rsidRPr="00342ED9">
        <w:rPr>
          <w:rFonts w:cs="Times New Roman"/>
        </w:rPr>
        <w:t xml:space="preserve"> </w:t>
      </w:r>
      <w:r w:rsidR="0034074A" w:rsidRPr="00342ED9">
        <w:rPr>
          <w:rFonts w:cs="Times New Roman"/>
        </w:rPr>
        <w:t>20</w:t>
      </w:r>
      <w:r w:rsidR="0094135E" w:rsidRPr="00342ED9">
        <w:rPr>
          <w:rFonts w:cs="Times New Roman"/>
        </w:rPr>
        <w:t>08</w:t>
      </w:r>
      <w:r w:rsidR="0034074A" w:rsidRPr="00342ED9">
        <w:rPr>
          <w:rFonts w:cs="Times New Roman"/>
        </w:rPr>
        <w:t>)</w:t>
      </w:r>
      <w:r w:rsidR="00AC1B4F" w:rsidRPr="003E760E">
        <w:rPr>
          <w:rFonts w:cs="Times New Roman"/>
        </w:rPr>
        <w:t xml:space="preserve">, woodcock may be inefficient fliers and </w:t>
      </w:r>
      <w:r w:rsidR="00B745F9" w:rsidRPr="003E760E">
        <w:rPr>
          <w:rFonts w:cs="Times New Roman"/>
        </w:rPr>
        <w:t xml:space="preserve">fly at </w:t>
      </w:r>
      <w:r w:rsidR="00AC1B4F" w:rsidRPr="003E760E">
        <w:rPr>
          <w:rFonts w:cs="Times New Roman"/>
        </w:rPr>
        <w:t>lower altitudes as a result</w:t>
      </w:r>
      <w:r w:rsidR="00C6475B" w:rsidRPr="003E760E">
        <w:rPr>
          <w:rFonts w:cs="Times New Roman"/>
        </w:rPr>
        <w:t xml:space="preserve"> </w:t>
      </w:r>
      <w:r w:rsidR="00C6475B" w:rsidRPr="00342ED9">
        <w:rPr>
          <w:rFonts w:cs="Times New Roman"/>
        </w:rPr>
        <w:t>(</w:t>
      </w:r>
      <w:r w:rsidR="00804F4F" w:rsidRPr="00342ED9">
        <w:rPr>
          <w:rFonts w:cs="Times New Roman"/>
        </w:rPr>
        <w:t>Grilli et al. 2017</w:t>
      </w:r>
      <w:r w:rsidR="00C6475B" w:rsidRPr="00342ED9">
        <w:rPr>
          <w:rFonts w:cs="Times New Roman"/>
        </w:rPr>
        <w:t>)</w:t>
      </w:r>
      <w:r w:rsidR="00AC1B4F" w:rsidRPr="003E760E">
        <w:rPr>
          <w:rFonts w:cs="Times New Roman"/>
        </w:rPr>
        <w:t>.</w:t>
      </w:r>
    </w:p>
    <w:p w14:paraId="62AEC6D4" w14:textId="34839974" w:rsidR="007367EB" w:rsidRPr="003E760E" w:rsidRDefault="00893151" w:rsidP="00E5489A">
      <w:pPr>
        <w:spacing w:line="480" w:lineRule="auto"/>
        <w:rPr>
          <w:rFonts w:cs="Times New Roman"/>
        </w:rPr>
      </w:pPr>
      <w:r w:rsidRPr="003E760E">
        <w:rPr>
          <w:rFonts w:cs="Times New Roman"/>
        </w:rPr>
        <w:tab/>
        <w:t xml:space="preserve">As anticipated, we found little support for an age </w:t>
      </w:r>
      <w:r w:rsidR="009E56E3" w:rsidRPr="003E760E">
        <w:rPr>
          <w:rFonts w:cs="Times New Roman"/>
        </w:rPr>
        <w:t xml:space="preserve">or sex </w:t>
      </w:r>
      <w:r w:rsidRPr="003E760E">
        <w:rPr>
          <w:rFonts w:cs="Times New Roman"/>
        </w:rPr>
        <w:t xml:space="preserve">difference in woodcock flight altitudes but considerable support for </w:t>
      </w:r>
      <w:r w:rsidR="00E5489A" w:rsidRPr="003E760E">
        <w:rPr>
          <w:rFonts w:cs="Times New Roman"/>
        </w:rPr>
        <w:t xml:space="preserve">a seasonal difference, with woodcock flight altitudes being </w:t>
      </w:r>
      <w:r w:rsidR="008E42C0" w:rsidRPr="003E760E">
        <w:rPr>
          <w:rFonts w:cs="Times New Roman"/>
        </w:rPr>
        <w:t>higher</w:t>
      </w:r>
      <w:r w:rsidR="00E5489A" w:rsidRPr="003E760E">
        <w:rPr>
          <w:rFonts w:cs="Times New Roman"/>
        </w:rPr>
        <w:t xml:space="preserve"> </w:t>
      </w:r>
      <w:r w:rsidR="00E7227A" w:rsidRPr="003E760E">
        <w:rPr>
          <w:rFonts w:cs="Times New Roman"/>
        </w:rPr>
        <w:t xml:space="preserve">during </w:t>
      </w:r>
      <w:r w:rsidR="008E42C0" w:rsidRPr="003E760E">
        <w:rPr>
          <w:rFonts w:cs="Times New Roman"/>
        </w:rPr>
        <w:t>spring</w:t>
      </w:r>
      <w:r w:rsidR="00E5489A" w:rsidRPr="003E760E">
        <w:rPr>
          <w:rFonts w:cs="Times New Roman"/>
        </w:rPr>
        <w:t xml:space="preserve"> </w:t>
      </w:r>
      <w:r w:rsidR="008E42C0" w:rsidRPr="003E760E">
        <w:rPr>
          <w:rFonts w:cs="Times New Roman"/>
        </w:rPr>
        <w:t>(mean: 4</w:t>
      </w:r>
      <w:r w:rsidR="00FC79B5" w:rsidRPr="003E760E">
        <w:rPr>
          <w:rFonts w:cs="Times New Roman"/>
        </w:rPr>
        <w:t>4</w:t>
      </w:r>
      <w:r w:rsidR="00D13920" w:rsidRPr="003E760E">
        <w:rPr>
          <w:rFonts w:cs="Times New Roman"/>
        </w:rPr>
        <w:t>4</w:t>
      </w:r>
      <w:r w:rsidR="005A309C" w:rsidRPr="003E760E">
        <w:rPr>
          <w:rFonts w:cs="Times New Roman"/>
        </w:rPr>
        <w:t xml:space="preserve"> </w:t>
      </w:r>
      <w:r w:rsidR="008E42C0" w:rsidRPr="003E760E">
        <w:rPr>
          <w:rFonts w:cs="Times New Roman"/>
        </w:rPr>
        <w:t>m, 95% CRI: 3</w:t>
      </w:r>
      <w:r w:rsidR="00FE20C6" w:rsidRPr="003E760E">
        <w:rPr>
          <w:rFonts w:cs="Times New Roman"/>
        </w:rPr>
        <w:t>33</w:t>
      </w:r>
      <w:r w:rsidR="008E42C0" w:rsidRPr="003E760E">
        <w:rPr>
          <w:rFonts w:cs="Times New Roman"/>
        </w:rPr>
        <w:t>–</w:t>
      </w:r>
      <w:r w:rsidR="00FE20C6" w:rsidRPr="003E760E">
        <w:rPr>
          <w:rFonts w:cs="Times New Roman"/>
        </w:rPr>
        <w:t>578</w:t>
      </w:r>
      <w:r w:rsidR="005A309C" w:rsidRPr="003E760E">
        <w:rPr>
          <w:rFonts w:cs="Times New Roman"/>
        </w:rPr>
        <w:t xml:space="preserve"> </w:t>
      </w:r>
      <w:r w:rsidR="008E42C0" w:rsidRPr="003E760E">
        <w:rPr>
          <w:rFonts w:cs="Times New Roman"/>
        </w:rPr>
        <w:t xml:space="preserve">m) than fall </w:t>
      </w:r>
      <w:r w:rsidR="00E5489A" w:rsidRPr="003E760E">
        <w:rPr>
          <w:rFonts w:cs="Times New Roman"/>
        </w:rPr>
        <w:t xml:space="preserve">(mean: </w:t>
      </w:r>
      <w:r w:rsidR="00027A34" w:rsidRPr="003E760E">
        <w:rPr>
          <w:rFonts w:cs="Times New Roman"/>
        </w:rPr>
        <w:t>3</w:t>
      </w:r>
      <w:r w:rsidR="00FE20C6" w:rsidRPr="003E760E">
        <w:rPr>
          <w:rFonts w:cs="Times New Roman"/>
        </w:rPr>
        <w:t>38</w:t>
      </w:r>
      <w:r w:rsidR="005A309C" w:rsidRPr="003E760E">
        <w:rPr>
          <w:rFonts w:cs="Times New Roman"/>
        </w:rPr>
        <w:t xml:space="preserve"> </w:t>
      </w:r>
      <w:r w:rsidR="00027A34" w:rsidRPr="003E760E">
        <w:rPr>
          <w:rFonts w:cs="Times New Roman"/>
        </w:rPr>
        <w:t>m</w:t>
      </w:r>
      <w:r w:rsidR="00E5489A" w:rsidRPr="003E760E">
        <w:rPr>
          <w:rFonts w:cs="Times New Roman"/>
        </w:rPr>
        <w:t xml:space="preserve">, 95% CRI: </w:t>
      </w:r>
      <w:r w:rsidR="00027A34" w:rsidRPr="003E760E">
        <w:rPr>
          <w:rFonts w:cs="Times New Roman"/>
        </w:rPr>
        <w:t>2</w:t>
      </w:r>
      <w:r w:rsidR="00555ABB" w:rsidRPr="003E760E">
        <w:rPr>
          <w:rFonts w:cs="Times New Roman"/>
        </w:rPr>
        <w:t>67</w:t>
      </w:r>
      <w:r w:rsidR="00027A34" w:rsidRPr="003E760E">
        <w:rPr>
          <w:rFonts w:cs="Times New Roman"/>
        </w:rPr>
        <w:t>–</w:t>
      </w:r>
      <w:r w:rsidR="004A7398" w:rsidRPr="003E760E">
        <w:rPr>
          <w:rFonts w:cs="Times New Roman"/>
        </w:rPr>
        <w:t>4</w:t>
      </w:r>
      <w:r w:rsidR="00555ABB" w:rsidRPr="003E760E">
        <w:rPr>
          <w:rFonts w:cs="Times New Roman"/>
        </w:rPr>
        <w:t>23</w:t>
      </w:r>
      <w:r w:rsidR="005A309C" w:rsidRPr="003E760E">
        <w:rPr>
          <w:rFonts w:cs="Times New Roman"/>
        </w:rPr>
        <w:t xml:space="preserve"> </w:t>
      </w:r>
      <w:r w:rsidR="00027A34" w:rsidRPr="003E760E">
        <w:rPr>
          <w:rFonts w:cs="Times New Roman"/>
        </w:rPr>
        <w:t>m</w:t>
      </w:r>
      <w:r w:rsidR="00E5489A" w:rsidRPr="003E760E">
        <w:rPr>
          <w:rFonts w:cs="Times New Roman"/>
        </w:rPr>
        <w:t>)</w:t>
      </w:r>
      <w:r w:rsidR="008E42C0" w:rsidRPr="003E760E">
        <w:rPr>
          <w:rFonts w:cs="Times New Roman"/>
        </w:rPr>
        <w:t>.</w:t>
      </w:r>
      <w:r w:rsidR="00E5489A" w:rsidRPr="003E760E">
        <w:rPr>
          <w:rFonts w:cs="Times New Roman"/>
        </w:rPr>
        <w:t xml:space="preserve"> </w:t>
      </w:r>
      <w:r w:rsidR="00F46EDE" w:rsidRPr="003E760E">
        <w:rPr>
          <w:rFonts w:cs="Times New Roman"/>
        </w:rPr>
        <w:t xml:space="preserve">This </w:t>
      </w:r>
      <w:r w:rsidR="00027317" w:rsidRPr="003E760E">
        <w:rPr>
          <w:rFonts w:cs="Times New Roman"/>
        </w:rPr>
        <w:t>matches seasonal variation in flight altitudes observed via radar</w:t>
      </w:r>
      <w:r w:rsidR="00423EB3" w:rsidRPr="003E760E">
        <w:rPr>
          <w:rFonts w:cs="Times New Roman"/>
        </w:rPr>
        <w:t xml:space="preserve"> </w:t>
      </w:r>
      <w:r w:rsidR="00793210" w:rsidRPr="00342ED9">
        <w:rPr>
          <w:rFonts w:cs="Times New Roman"/>
        </w:rPr>
        <w:t>(Horton et al. 2016)</w:t>
      </w:r>
      <w:r w:rsidR="00423EB3" w:rsidRPr="003E760E">
        <w:rPr>
          <w:rFonts w:cs="Times New Roman"/>
        </w:rPr>
        <w:t>, presumably due to</w:t>
      </w:r>
      <w:r w:rsidR="000B3C94" w:rsidRPr="003E760E">
        <w:rPr>
          <w:rFonts w:cs="Times New Roman"/>
        </w:rPr>
        <w:t xml:space="preserve"> migrants </w:t>
      </w:r>
      <w:r w:rsidR="007A7746" w:rsidRPr="003E760E">
        <w:rPr>
          <w:rFonts w:cs="Times New Roman"/>
        </w:rPr>
        <w:t xml:space="preserve">using </w:t>
      </w:r>
      <w:r w:rsidR="000B3C94" w:rsidRPr="003E760E">
        <w:rPr>
          <w:rFonts w:cs="Times New Roman"/>
        </w:rPr>
        <w:t xml:space="preserve">southerly </w:t>
      </w:r>
      <w:r w:rsidR="00E17E23" w:rsidRPr="003E760E">
        <w:rPr>
          <w:rFonts w:cs="Times New Roman"/>
        </w:rPr>
        <w:t xml:space="preserve">low-level </w:t>
      </w:r>
      <w:r w:rsidR="000B3C94" w:rsidRPr="003E760E">
        <w:rPr>
          <w:rFonts w:cs="Times New Roman"/>
        </w:rPr>
        <w:t xml:space="preserve">jet streams </w:t>
      </w:r>
      <w:r w:rsidR="00EE4891" w:rsidRPr="003E760E">
        <w:rPr>
          <w:rFonts w:cs="Times New Roman"/>
        </w:rPr>
        <w:t xml:space="preserve">present at higher altitudes </w:t>
      </w:r>
      <w:r w:rsidR="0069747B" w:rsidRPr="003E760E">
        <w:rPr>
          <w:rFonts w:cs="Times New Roman"/>
        </w:rPr>
        <w:t>in the spring</w:t>
      </w:r>
      <w:r w:rsidR="004D1022" w:rsidRPr="003E760E">
        <w:rPr>
          <w:rFonts w:cs="Times New Roman"/>
        </w:rPr>
        <w:t xml:space="preserve"> </w:t>
      </w:r>
      <w:r w:rsidR="004B1FC4" w:rsidRPr="00342ED9">
        <w:rPr>
          <w:rFonts w:cs="Times New Roman"/>
        </w:rPr>
        <w:t xml:space="preserve">(La </w:t>
      </w:r>
      <w:proofErr w:type="spellStart"/>
      <w:r w:rsidR="004B1FC4" w:rsidRPr="00342ED9">
        <w:rPr>
          <w:rFonts w:cs="Times New Roman"/>
        </w:rPr>
        <w:t>Sorte</w:t>
      </w:r>
      <w:proofErr w:type="spellEnd"/>
      <w:r w:rsidR="004B1FC4" w:rsidRPr="00342ED9">
        <w:rPr>
          <w:rFonts w:cs="Times New Roman"/>
        </w:rPr>
        <w:t xml:space="preserve"> et al. 2014)</w:t>
      </w:r>
      <w:r w:rsidR="00831A8C" w:rsidRPr="003E760E">
        <w:rPr>
          <w:rFonts w:cs="Times New Roman"/>
        </w:rPr>
        <w:t>.</w:t>
      </w:r>
      <w:r w:rsidR="00994C69" w:rsidRPr="003E760E">
        <w:rPr>
          <w:rFonts w:cs="Times New Roman"/>
        </w:rPr>
        <w:t xml:space="preserve"> </w:t>
      </w:r>
      <w:bookmarkStart w:id="0" w:name="_Hlk162893181"/>
      <w:r w:rsidR="008D1CE3" w:rsidRPr="003E760E">
        <w:rPr>
          <w:rFonts w:cs="Times New Roman"/>
        </w:rPr>
        <w:t>Due to lower flight altit</w:t>
      </w:r>
      <w:r w:rsidR="004F612E" w:rsidRPr="003E760E">
        <w:rPr>
          <w:rFonts w:cs="Times New Roman"/>
        </w:rPr>
        <w:t>udes in fall,</w:t>
      </w:r>
      <w:r w:rsidR="00685A3F" w:rsidRPr="003E760E">
        <w:rPr>
          <w:rFonts w:cs="Times New Roman"/>
        </w:rPr>
        <w:t xml:space="preserve"> woodcock </w:t>
      </w:r>
      <w:proofErr w:type="gramStart"/>
      <w:r w:rsidR="00685A3F" w:rsidRPr="003E760E">
        <w:rPr>
          <w:rFonts w:cs="Times New Roman"/>
        </w:rPr>
        <w:t>are</w:t>
      </w:r>
      <w:proofErr w:type="gramEnd"/>
      <w:r w:rsidR="00685A3F" w:rsidRPr="003E760E">
        <w:rPr>
          <w:rFonts w:cs="Times New Roman"/>
        </w:rPr>
        <w:t xml:space="preserve"> </w:t>
      </w:r>
      <w:r w:rsidR="00685A3F" w:rsidRPr="003E760E">
        <w:rPr>
          <w:rFonts w:cs="Times New Roman"/>
        </w:rPr>
        <w:lastRenderedPageBreak/>
        <w:t xml:space="preserve">more likely to fly at altitudes </w:t>
      </w:r>
      <w:r w:rsidR="000F1A23" w:rsidRPr="003E760E">
        <w:rPr>
          <w:rFonts w:cs="Times New Roman"/>
        </w:rPr>
        <w:t xml:space="preserve">coinciding </w:t>
      </w:r>
      <w:r w:rsidR="00906AA2" w:rsidRPr="003E760E">
        <w:rPr>
          <w:rFonts w:cs="Times New Roman"/>
        </w:rPr>
        <w:t>with wind turbines</w:t>
      </w:r>
      <w:r w:rsidR="004A2A0E" w:rsidRPr="003E760E">
        <w:rPr>
          <w:rFonts w:cs="Times New Roman"/>
        </w:rPr>
        <w:t xml:space="preserve"> (</w:t>
      </w:r>
      <w:r w:rsidR="00D56A87" w:rsidRPr="003E760E">
        <w:rPr>
          <w:rFonts w:cs="Times New Roman"/>
        </w:rPr>
        <w:t>31% vs. 25%</w:t>
      </w:r>
      <w:r w:rsidR="00B2742F" w:rsidRPr="003E760E">
        <w:rPr>
          <w:rFonts w:cs="Times New Roman"/>
        </w:rPr>
        <w:t xml:space="preserve"> of altitudes</w:t>
      </w:r>
      <w:r w:rsidR="004A2A0E" w:rsidRPr="003E760E">
        <w:rPr>
          <w:rFonts w:cs="Times New Roman"/>
        </w:rPr>
        <w:t>)</w:t>
      </w:r>
      <w:r w:rsidR="000279EE" w:rsidRPr="003E760E">
        <w:rPr>
          <w:rFonts w:cs="Times New Roman"/>
        </w:rPr>
        <w:t xml:space="preserve"> and communication towers</w:t>
      </w:r>
      <w:r w:rsidR="00D56A87" w:rsidRPr="003E760E">
        <w:rPr>
          <w:rFonts w:cs="Times New Roman"/>
        </w:rPr>
        <w:t xml:space="preserve"> (</w:t>
      </w:r>
      <w:r w:rsidR="00B2742F" w:rsidRPr="003E760E">
        <w:rPr>
          <w:rFonts w:cs="Times New Roman"/>
        </w:rPr>
        <w:t>61% vs. 52%</w:t>
      </w:r>
      <w:r w:rsidR="00D56A87" w:rsidRPr="003E760E">
        <w:rPr>
          <w:rFonts w:cs="Times New Roman"/>
        </w:rPr>
        <w:t>)</w:t>
      </w:r>
      <w:r w:rsidR="000279EE" w:rsidRPr="003E760E">
        <w:rPr>
          <w:rFonts w:cs="Times New Roman"/>
        </w:rPr>
        <w:t xml:space="preserve"> in fall than spring.</w:t>
      </w:r>
      <w:bookmarkEnd w:id="0"/>
      <w:r w:rsidR="009106F3" w:rsidRPr="003E760E">
        <w:rPr>
          <w:rFonts w:cs="Times New Roman"/>
        </w:rPr>
        <w:t xml:space="preserve"> </w:t>
      </w:r>
      <w:r w:rsidR="008E1122" w:rsidRPr="003E760E">
        <w:rPr>
          <w:rFonts w:cs="Times New Roman"/>
        </w:rPr>
        <w:t>Woodcock</w:t>
      </w:r>
      <w:r w:rsidR="0040721D" w:rsidRPr="003E760E">
        <w:rPr>
          <w:rFonts w:cs="Times New Roman"/>
        </w:rPr>
        <w:t xml:space="preserve"> collisions</w:t>
      </w:r>
      <w:r w:rsidR="008E1122" w:rsidRPr="003E760E">
        <w:rPr>
          <w:rFonts w:cs="Times New Roman"/>
        </w:rPr>
        <w:t xml:space="preserve"> with buildings </w:t>
      </w:r>
      <w:r w:rsidR="00ED328B" w:rsidRPr="003E760E">
        <w:rPr>
          <w:rFonts w:cs="Times New Roman"/>
        </w:rPr>
        <w:t>appear to occur more frequently</w:t>
      </w:r>
      <w:r w:rsidR="0040721D" w:rsidRPr="003E760E">
        <w:rPr>
          <w:rFonts w:cs="Times New Roman"/>
        </w:rPr>
        <w:t xml:space="preserve"> during the spring</w:t>
      </w:r>
      <w:r w:rsidR="008E1122" w:rsidRPr="003E760E">
        <w:rPr>
          <w:rFonts w:cs="Times New Roman"/>
        </w:rPr>
        <w:t xml:space="preserve"> rather than fall</w:t>
      </w:r>
      <w:r w:rsidR="0040721D" w:rsidRPr="003E760E">
        <w:rPr>
          <w:rFonts w:cs="Times New Roman"/>
        </w:rPr>
        <w:t xml:space="preserve"> </w:t>
      </w:r>
      <w:r w:rsidR="0065259B" w:rsidRPr="00342ED9">
        <w:rPr>
          <w:rFonts w:cs="Times New Roman"/>
        </w:rPr>
        <w:t>(Loss et al. 2019</w:t>
      </w:r>
      <w:r w:rsidR="00ED328B" w:rsidRPr="00342ED9">
        <w:rPr>
          <w:rFonts w:cs="Times New Roman"/>
        </w:rPr>
        <w:t>, 2020</w:t>
      </w:r>
      <w:r w:rsidR="0065259B" w:rsidRPr="00342ED9">
        <w:rPr>
          <w:rFonts w:cs="Times New Roman"/>
        </w:rPr>
        <w:t>)</w:t>
      </w:r>
      <w:r w:rsidR="008E1122" w:rsidRPr="00342ED9">
        <w:rPr>
          <w:rFonts w:cs="Times New Roman"/>
        </w:rPr>
        <w:t xml:space="preserve">, which is </w:t>
      </w:r>
      <w:r w:rsidR="00F73850" w:rsidRPr="00342ED9">
        <w:rPr>
          <w:rFonts w:cs="Times New Roman"/>
        </w:rPr>
        <w:t>notable</w:t>
      </w:r>
      <w:r w:rsidR="008E1122" w:rsidRPr="00342ED9">
        <w:rPr>
          <w:rFonts w:cs="Times New Roman"/>
        </w:rPr>
        <w:t xml:space="preserve"> </w:t>
      </w:r>
      <w:r w:rsidR="00525F32" w:rsidRPr="00342ED9">
        <w:rPr>
          <w:rFonts w:cs="Times New Roman"/>
        </w:rPr>
        <w:t>as</w:t>
      </w:r>
      <w:r w:rsidR="00CB218A" w:rsidRPr="00342ED9">
        <w:rPr>
          <w:rFonts w:cs="Times New Roman"/>
        </w:rPr>
        <w:t xml:space="preserve"> </w:t>
      </w:r>
      <w:r w:rsidR="008E1122" w:rsidRPr="00342ED9">
        <w:rPr>
          <w:rFonts w:cs="Times New Roman"/>
        </w:rPr>
        <w:t>flight altitudes are generally higher during spring</w:t>
      </w:r>
      <w:r w:rsidR="0040721D" w:rsidRPr="003E760E">
        <w:rPr>
          <w:rFonts w:cs="Times New Roman"/>
        </w:rPr>
        <w:t xml:space="preserve">. This may be due to </w:t>
      </w:r>
      <w:r w:rsidR="00E778DC" w:rsidRPr="003E760E">
        <w:rPr>
          <w:rFonts w:cs="Times New Roman"/>
        </w:rPr>
        <w:t xml:space="preserve">a mismatch between the data collection windows for bird collision studies and the fall migratory periods of woodcock </w:t>
      </w:r>
      <w:r w:rsidR="00C02FAA" w:rsidRPr="00342ED9">
        <w:rPr>
          <w:rFonts w:cs="Times New Roman"/>
        </w:rPr>
        <w:t>(Loss et al. 2020)</w:t>
      </w:r>
      <w:r w:rsidR="008F51C4" w:rsidRPr="003E760E">
        <w:rPr>
          <w:rFonts w:cs="Times New Roman"/>
        </w:rPr>
        <w:t>.</w:t>
      </w:r>
      <w:r w:rsidR="007B6512" w:rsidRPr="003E760E">
        <w:rPr>
          <w:rFonts w:cs="Times New Roman"/>
        </w:rPr>
        <w:t xml:space="preserve"> These</w:t>
      </w:r>
      <w:r w:rsidR="00AB5C36" w:rsidRPr="003E760E">
        <w:rPr>
          <w:rFonts w:cs="Times New Roman"/>
        </w:rPr>
        <w:t xml:space="preserve"> building collisions may also be</w:t>
      </w:r>
      <w:r w:rsidR="00381D25" w:rsidRPr="003E760E">
        <w:rPr>
          <w:rFonts w:cs="Times New Roman"/>
        </w:rPr>
        <w:t xml:space="preserve"> associated with</w:t>
      </w:r>
      <w:r w:rsidR="00971B94" w:rsidRPr="003E760E">
        <w:rPr>
          <w:rFonts w:cs="Times New Roman"/>
        </w:rPr>
        <w:t xml:space="preserve"> the frequency</w:t>
      </w:r>
      <w:r w:rsidR="006D15E7" w:rsidRPr="003E760E">
        <w:rPr>
          <w:rFonts w:cs="Times New Roman"/>
        </w:rPr>
        <w:t xml:space="preserve"> of</w:t>
      </w:r>
      <w:r w:rsidR="0024432E" w:rsidRPr="003E760E">
        <w:rPr>
          <w:rFonts w:cs="Times New Roman"/>
        </w:rPr>
        <w:t xml:space="preserve"> migratory stopovers: w</w:t>
      </w:r>
      <w:r w:rsidR="007B6512" w:rsidRPr="003E760E">
        <w:rPr>
          <w:rFonts w:cs="Times New Roman"/>
        </w:rPr>
        <w:t xml:space="preserve">oodcock </w:t>
      </w:r>
      <w:r w:rsidR="00DF7485" w:rsidRPr="003E760E">
        <w:rPr>
          <w:rFonts w:cs="Times New Roman"/>
        </w:rPr>
        <w:t>spend longer migrating during</w:t>
      </w:r>
      <w:r w:rsidR="00E260CD" w:rsidRPr="003E760E">
        <w:rPr>
          <w:rFonts w:cs="Times New Roman"/>
        </w:rPr>
        <w:t xml:space="preserve"> spring, </w:t>
      </w:r>
      <w:r w:rsidR="005861A5" w:rsidRPr="003E760E">
        <w:rPr>
          <w:rFonts w:cs="Times New Roman"/>
        </w:rPr>
        <w:t xml:space="preserve">and the increased number of stopovers may expose </w:t>
      </w:r>
      <w:r w:rsidR="005F295A" w:rsidRPr="003E760E">
        <w:rPr>
          <w:rFonts w:cs="Times New Roman"/>
        </w:rPr>
        <w:t xml:space="preserve">woodcock to a greater risk of </w:t>
      </w:r>
      <w:r w:rsidR="00AC6BAF" w:rsidRPr="003E760E">
        <w:rPr>
          <w:rFonts w:cs="Times New Roman"/>
        </w:rPr>
        <w:t xml:space="preserve">building collision during crepuscular </w:t>
      </w:r>
      <w:r w:rsidR="00207BCD" w:rsidRPr="003E760E">
        <w:rPr>
          <w:rFonts w:cs="Times New Roman"/>
        </w:rPr>
        <w:t>flights</w:t>
      </w:r>
      <w:r w:rsidR="001D54EE" w:rsidRPr="003E760E">
        <w:rPr>
          <w:rFonts w:cs="Times New Roman"/>
        </w:rPr>
        <w:t xml:space="preserve"> (</w:t>
      </w:r>
      <w:r w:rsidR="00445C08" w:rsidRPr="003E760E">
        <w:rPr>
          <w:rFonts w:cs="Times New Roman"/>
        </w:rPr>
        <w:t>Berigan 2024</w:t>
      </w:r>
      <w:r w:rsidR="001D54EE" w:rsidRPr="003E760E">
        <w:rPr>
          <w:rFonts w:cs="Times New Roman"/>
        </w:rPr>
        <w:t xml:space="preserve">). </w:t>
      </w:r>
      <w:r w:rsidR="005C4725" w:rsidRPr="003E760E">
        <w:rPr>
          <w:rFonts w:cs="Times New Roman"/>
        </w:rPr>
        <w:t>Other factors, such as</w:t>
      </w:r>
      <w:r w:rsidR="002E2578" w:rsidRPr="003E760E">
        <w:rPr>
          <w:rFonts w:cs="Times New Roman"/>
        </w:rPr>
        <w:t xml:space="preserve"> seasonal</w:t>
      </w:r>
      <w:r w:rsidR="005C4725" w:rsidRPr="003E760E">
        <w:rPr>
          <w:rFonts w:cs="Times New Roman"/>
        </w:rPr>
        <w:t xml:space="preserve"> weather</w:t>
      </w:r>
      <w:r w:rsidR="00D45D5C" w:rsidRPr="003E760E">
        <w:rPr>
          <w:rFonts w:cs="Times New Roman"/>
        </w:rPr>
        <w:t xml:space="preserve"> (</w:t>
      </w:r>
      <w:r w:rsidR="00705B44" w:rsidRPr="003E760E">
        <w:rPr>
          <w:rFonts w:cs="Times New Roman"/>
        </w:rPr>
        <w:t>Loss et al. 2020</w:t>
      </w:r>
      <w:r w:rsidR="00D45D5C" w:rsidRPr="003E760E">
        <w:rPr>
          <w:rFonts w:cs="Times New Roman"/>
        </w:rPr>
        <w:t>)</w:t>
      </w:r>
      <w:r w:rsidR="002E2578" w:rsidRPr="003E760E">
        <w:rPr>
          <w:rFonts w:cs="Times New Roman"/>
        </w:rPr>
        <w:t xml:space="preserve"> or male display behavior in the spring</w:t>
      </w:r>
      <w:r w:rsidR="00705B44" w:rsidRPr="003E760E">
        <w:rPr>
          <w:rFonts w:cs="Times New Roman"/>
        </w:rPr>
        <w:t xml:space="preserve"> (McAuley et al. 2020)</w:t>
      </w:r>
      <w:r w:rsidR="00282B1A" w:rsidRPr="003E760E">
        <w:rPr>
          <w:rFonts w:cs="Times New Roman"/>
        </w:rPr>
        <w:t xml:space="preserve"> could </w:t>
      </w:r>
      <w:r w:rsidR="00D37407" w:rsidRPr="003E760E">
        <w:rPr>
          <w:rFonts w:cs="Times New Roman"/>
        </w:rPr>
        <w:t>be alternative drivers for seasonal differences in building collision rates</w:t>
      </w:r>
      <w:r w:rsidR="00705B44" w:rsidRPr="003E760E">
        <w:rPr>
          <w:rFonts w:cs="Times New Roman"/>
        </w:rPr>
        <w:t>.</w:t>
      </w:r>
      <w:r w:rsidR="00597B09" w:rsidRPr="003E760E">
        <w:rPr>
          <w:rFonts w:cs="Times New Roman"/>
        </w:rPr>
        <w:tab/>
      </w:r>
      <w:r w:rsidR="006619B4" w:rsidRPr="003E760E">
        <w:rPr>
          <w:rFonts w:cs="Times New Roman"/>
        </w:rPr>
        <w:t>D</w:t>
      </w:r>
      <w:r w:rsidR="00A11BB7" w:rsidRPr="003E760E">
        <w:rPr>
          <w:rFonts w:cs="Times New Roman"/>
        </w:rPr>
        <w:t xml:space="preserve">espite a mean flight altitude of </w:t>
      </w:r>
      <w:r w:rsidR="005A2BD5" w:rsidRPr="003E760E">
        <w:rPr>
          <w:rFonts w:cs="Times New Roman"/>
        </w:rPr>
        <w:t>3</w:t>
      </w:r>
      <w:r w:rsidR="009106F3" w:rsidRPr="003E760E">
        <w:rPr>
          <w:rFonts w:cs="Times New Roman"/>
        </w:rPr>
        <w:t>79</w:t>
      </w:r>
      <w:r w:rsidR="00750FF0" w:rsidRPr="003E760E">
        <w:rPr>
          <w:rFonts w:cs="Times New Roman"/>
        </w:rPr>
        <w:t xml:space="preserve"> </w:t>
      </w:r>
      <w:r w:rsidR="005A2BD5" w:rsidRPr="003E760E">
        <w:rPr>
          <w:rFonts w:cs="Times New Roman"/>
        </w:rPr>
        <w:t xml:space="preserve">m, </w:t>
      </w:r>
      <w:r w:rsidR="006619B4" w:rsidRPr="003E760E">
        <w:rPr>
          <w:rFonts w:cs="Times New Roman"/>
        </w:rPr>
        <w:t>we</w:t>
      </w:r>
      <w:r w:rsidR="00A046F4" w:rsidRPr="003E760E">
        <w:rPr>
          <w:rFonts w:cs="Times New Roman"/>
        </w:rPr>
        <w:t xml:space="preserve"> </w:t>
      </w:r>
      <w:r w:rsidR="00615FC5" w:rsidRPr="003E760E">
        <w:rPr>
          <w:rFonts w:cs="Times New Roman"/>
        </w:rPr>
        <w:t xml:space="preserve">found that </w:t>
      </w:r>
      <w:r w:rsidR="0038358A" w:rsidRPr="003E760E">
        <w:rPr>
          <w:rFonts w:cs="Times New Roman"/>
        </w:rPr>
        <w:t>57</w:t>
      </w:r>
      <w:r w:rsidR="00AD4331" w:rsidRPr="003E760E">
        <w:rPr>
          <w:rFonts w:cs="Times New Roman"/>
        </w:rPr>
        <w:t>%</w:t>
      </w:r>
      <w:r w:rsidR="00615FC5" w:rsidRPr="003E760E">
        <w:rPr>
          <w:rFonts w:cs="Times New Roman"/>
        </w:rPr>
        <w:t xml:space="preserve"> of woodcock flight altitudes occurred below 305</w:t>
      </w:r>
      <w:r w:rsidR="00750FF0" w:rsidRPr="003E760E">
        <w:rPr>
          <w:rFonts w:cs="Times New Roman"/>
        </w:rPr>
        <w:t xml:space="preserve"> </w:t>
      </w:r>
      <w:r w:rsidR="00615FC5" w:rsidRPr="003E760E">
        <w:rPr>
          <w:rFonts w:cs="Times New Roman"/>
        </w:rPr>
        <w:t>m.</w:t>
      </w:r>
      <w:r w:rsidR="00A046F4" w:rsidRPr="003E760E">
        <w:rPr>
          <w:rFonts w:cs="Times New Roman"/>
        </w:rPr>
        <w:t xml:space="preserve"> </w:t>
      </w:r>
      <w:r w:rsidR="004E6196" w:rsidRPr="003E760E">
        <w:rPr>
          <w:rFonts w:cs="Times New Roman"/>
        </w:rPr>
        <w:t xml:space="preserve">The occurrence of so many </w:t>
      </w:r>
      <w:r w:rsidR="005811CD" w:rsidRPr="003E760E">
        <w:rPr>
          <w:rFonts w:cs="Times New Roman"/>
        </w:rPr>
        <w:t xml:space="preserve">flight locations </w:t>
      </w:r>
      <w:r w:rsidR="002D2FF9" w:rsidRPr="003E760E">
        <w:rPr>
          <w:rFonts w:cs="Times New Roman"/>
        </w:rPr>
        <w:t>within the range of anthropogenic obstacles during peak times for migratory flight (12–1</w:t>
      </w:r>
      <w:r w:rsidR="006B1E9D">
        <w:rPr>
          <w:rFonts w:cs="Times New Roman"/>
        </w:rPr>
        <w:t xml:space="preserve"> </w:t>
      </w:r>
      <w:r w:rsidR="002D2FF9" w:rsidRPr="003E760E">
        <w:rPr>
          <w:rFonts w:cs="Times New Roman"/>
        </w:rPr>
        <w:t>am Eastern Time)</w:t>
      </w:r>
      <w:r w:rsidR="005811CD" w:rsidRPr="003E760E">
        <w:rPr>
          <w:rFonts w:cs="Times New Roman"/>
        </w:rPr>
        <w:t xml:space="preserve"> suggests that woodcock are not solely vulnerable to collision with these obstacles during </w:t>
      </w:r>
      <w:r w:rsidR="002855D5" w:rsidRPr="003E760E">
        <w:rPr>
          <w:rFonts w:cs="Times New Roman"/>
        </w:rPr>
        <w:t xml:space="preserve">takeoff and landing, but </w:t>
      </w:r>
      <w:r w:rsidR="00E508A1" w:rsidRPr="003E760E">
        <w:rPr>
          <w:rFonts w:cs="Times New Roman"/>
        </w:rPr>
        <w:t xml:space="preserve">throughout their migratory flights. </w:t>
      </w:r>
      <w:r w:rsidR="00E87F4B" w:rsidRPr="003E760E">
        <w:rPr>
          <w:rFonts w:cs="Times New Roman"/>
        </w:rPr>
        <w:t>While all three types of structures examined here</w:t>
      </w:r>
      <w:r w:rsidR="00AC77AC" w:rsidRPr="003E760E">
        <w:rPr>
          <w:rFonts w:cs="Times New Roman"/>
        </w:rPr>
        <w:t xml:space="preserve"> are responsible for substantial migratory bird mortality, </w:t>
      </w:r>
      <w:r w:rsidR="00FB0C97" w:rsidRPr="003E760E">
        <w:rPr>
          <w:rFonts w:cs="Times New Roman"/>
        </w:rPr>
        <w:t>collisions with these structures are likely caused by different mechanisms. Low-rise buildings, for example, are responsible for more collisions</w:t>
      </w:r>
      <w:r w:rsidR="00192FD3" w:rsidRPr="003E760E">
        <w:rPr>
          <w:rFonts w:cs="Times New Roman"/>
        </w:rPr>
        <w:t xml:space="preserve"> of all taxa</w:t>
      </w:r>
      <w:r w:rsidR="00FB0C97" w:rsidRPr="003E760E">
        <w:rPr>
          <w:rFonts w:cs="Times New Roman"/>
        </w:rPr>
        <w:t xml:space="preserve"> than any other structure examined in this study (</w:t>
      </w:r>
      <w:r w:rsidR="008C5C4F" w:rsidRPr="003E760E">
        <w:rPr>
          <w:rFonts w:cs="Times New Roman"/>
        </w:rPr>
        <w:t>est. 339</w:t>
      </w:r>
      <w:r w:rsidR="00FB0C97" w:rsidRPr="003E760E">
        <w:rPr>
          <w:rFonts w:cs="Times New Roman"/>
        </w:rPr>
        <w:t xml:space="preserve"> million per annum,</w:t>
      </w:r>
      <w:r w:rsidR="00BF6695" w:rsidRPr="00342ED9">
        <w:rPr>
          <w:rFonts w:cs="Times New Roman"/>
        </w:rPr>
        <w:t xml:space="preserve"> Loss et al. 2014)</w:t>
      </w:r>
      <w:r w:rsidR="00FB0C97" w:rsidRPr="003E760E">
        <w:rPr>
          <w:rFonts w:cs="Times New Roman"/>
        </w:rPr>
        <w:t xml:space="preserve"> despite having the lowest height (47</w:t>
      </w:r>
      <w:r w:rsidR="00977C04" w:rsidRPr="003E760E">
        <w:rPr>
          <w:rFonts w:cs="Times New Roman"/>
        </w:rPr>
        <w:t xml:space="preserve"> </w:t>
      </w:r>
      <w:r w:rsidR="00FB0C97" w:rsidRPr="003E760E">
        <w:rPr>
          <w:rFonts w:cs="Times New Roman"/>
        </w:rPr>
        <w:t>m).</w:t>
      </w:r>
      <w:r w:rsidR="005419E1" w:rsidRPr="003E760E">
        <w:rPr>
          <w:rFonts w:cs="Times New Roman"/>
        </w:rPr>
        <w:t xml:space="preserve"> The exceptional </w:t>
      </w:r>
      <w:r w:rsidR="00D663BE" w:rsidRPr="003E760E">
        <w:rPr>
          <w:rFonts w:cs="Times New Roman"/>
        </w:rPr>
        <w:t xml:space="preserve">rate of mortality associated with </w:t>
      </w:r>
      <w:r w:rsidR="0036037A" w:rsidRPr="003E760E">
        <w:rPr>
          <w:rFonts w:cs="Times New Roman"/>
        </w:rPr>
        <w:t xml:space="preserve">low rise </w:t>
      </w:r>
      <w:r w:rsidR="00D663BE" w:rsidRPr="003E760E">
        <w:rPr>
          <w:rFonts w:cs="Times New Roman"/>
        </w:rPr>
        <w:t xml:space="preserve">buildings is likely the joint function of their prevalence (est. </w:t>
      </w:r>
      <w:r w:rsidR="00CF2824" w:rsidRPr="003E760E">
        <w:rPr>
          <w:rFonts w:cs="Times New Roman"/>
        </w:rPr>
        <w:t>15.1</w:t>
      </w:r>
      <w:r w:rsidR="00D663BE" w:rsidRPr="003E760E">
        <w:rPr>
          <w:rFonts w:cs="Times New Roman"/>
        </w:rPr>
        <w:t xml:space="preserve"> million low rise buildings in the U</w:t>
      </w:r>
      <w:r w:rsidR="001804B8" w:rsidRPr="003E760E">
        <w:rPr>
          <w:rFonts w:cs="Times New Roman"/>
        </w:rPr>
        <w:t>SA</w:t>
      </w:r>
      <w:r w:rsidR="00D663BE" w:rsidRPr="003E760E">
        <w:rPr>
          <w:rFonts w:cs="Times New Roman"/>
        </w:rPr>
        <w:t xml:space="preserve"> </w:t>
      </w:r>
      <w:r w:rsidR="00CF2824" w:rsidRPr="00342ED9">
        <w:rPr>
          <w:rFonts w:cs="Times New Roman"/>
        </w:rPr>
        <w:t>Loss et al. 2014)</w:t>
      </w:r>
      <w:r w:rsidR="0036037A" w:rsidRPr="003E760E">
        <w:rPr>
          <w:rFonts w:cs="Times New Roman"/>
        </w:rPr>
        <w:t xml:space="preserve"> and a higher rate of mortality associated with birds undergoing stopovers, which can be lengthy</w:t>
      </w:r>
      <w:r w:rsidR="00B26320" w:rsidRPr="003E760E">
        <w:rPr>
          <w:rFonts w:cs="Times New Roman"/>
        </w:rPr>
        <w:t xml:space="preserve"> and expose </w:t>
      </w:r>
      <w:r w:rsidR="004921B9" w:rsidRPr="003E760E">
        <w:rPr>
          <w:rFonts w:cs="Times New Roman"/>
        </w:rPr>
        <w:t xml:space="preserve">birds to mortality risk through the diurnal hours in addition to nocturnal migratory flights </w:t>
      </w:r>
      <w:r w:rsidR="003D4C71" w:rsidRPr="00342ED9">
        <w:rPr>
          <w:rFonts w:cs="Times New Roman"/>
        </w:rPr>
        <w:t>(</w:t>
      </w:r>
      <w:proofErr w:type="spellStart"/>
      <w:r w:rsidR="003D4C71" w:rsidRPr="00342ED9">
        <w:rPr>
          <w:rFonts w:cs="Times New Roman"/>
        </w:rPr>
        <w:t>Cusa</w:t>
      </w:r>
      <w:proofErr w:type="spellEnd"/>
      <w:r w:rsidR="003D4C71" w:rsidRPr="00342ED9">
        <w:rPr>
          <w:rFonts w:cs="Times New Roman"/>
        </w:rPr>
        <w:t xml:space="preserve"> </w:t>
      </w:r>
      <w:r w:rsidR="003D4C71" w:rsidRPr="00342ED9">
        <w:rPr>
          <w:rFonts w:cs="Times New Roman"/>
        </w:rPr>
        <w:lastRenderedPageBreak/>
        <w:t>et al. 2015)</w:t>
      </w:r>
      <w:r w:rsidR="004921B9" w:rsidRPr="003E760E">
        <w:rPr>
          <w:rFonts w:cs="Times New Roman"/>
        </w:rPr>
        <w:t>. In comparison, communication towers kill fewer birds (</w:t>
      </w:r>
      <w:r w:rsidR="00BF6757" w:rsidRPr="003E760E">
        <w:rPr>
          <w:rFonts w:cs="Times New Roman"/>
        </w:rPr>
        <w:t>4–5 million</w:t>
      </w:r>
      <w:r w:rsidR="00DE379E" w:rsidRPr="003E760E">
        <w:rPr>
          <w:rFonts w:cs="Times New Roman"/>
        </w:rPr>
        <w:t xml:space="preserve"> per annum</w:t>
      </w:r>
      <w:r w:rsidR="003A2DA6" w:rsidRPr="003E760E">
        <w:rPr>
          <w:rFonts w:cs="Times New Roman"/>
        </w:rPr>
        <w:t>)</w:t>
      </w:r>
      <w:r w:rsidR="00E7453A" w:rsidRPr="003E760E">
        <w:rPr>
          <w:rFonts w:cs="Times New Roman"/>
        </w:rPr>
        <w:t xml:space="preserve"> and are less prevalent on the landscape (</w:t>
      </w:r>
      <w:r w:rsidR="006F7F03" w:rsidRPr="003E760E">
        <w:rPr>
          <w:rFonts w:cs="Times New Roman"/>
        </w:rPr>
        <w:t>&gt;26</w:t>
      </w:r>
      <w:r w:rsidR="00687632" w:rsidRPr="003E760E">
        <w:rPr>
          <w:rFonts w:cs="Times New Roman"/>
        </w:rPr>
        <w:t>,</w:t>
      </w:r>
      <w:r w:rsidR="00A4256B" w:rsidRPr="003E760E">
        <w:rPr>
          <w:rFonts w:cs="Times New Roman"/>
        </w:rPr>
        <w:t>000</w:t>
      </w:r>
      <w:r w:rsidR="00E7453A" w:rsidRPr="003E760E">
        <w:rPr>
          <w:rFonts w:cs="Times New Roman"/>
        </w:rPr>
        <w:t xml:space="preserve"> in the U</w:t>
      </w:r>
      <w:r w:rsidR="005E210F" w:rsidRPr="003E760E">
        <w:rPr>
          <w:rFonts w:cs="Times New Roman"/>
        </w:rPr>
        <w:t>SA</w:t>
      </w:r>
      <w:r w:rsidR="00687632" w:rsidRPr="003E760E">
        <w:rPr>
          <w:rFonts w:cs="Times New Roman"/>
        </w:rPr>
        <w:t>)</w:t>
      </w:r>
      <w:r w:rsidR="00434AAD" w:rsidRPr="003E760E">
        <w:rPr>
          <w:rFonts w:cs="Times New Roman"/>
        </w:rPr>
        <w:t xml:space="preserve"> but are more likely to result in collisions during migratory flights, especially if guy </w:t>
      </w:r>
      <w:r w:rsidR="004C540F" w:rsidRPr="003E760E">
        <w:rPr>
          <w:rFonts w:cs="Times New Roman"/>
        </w:rPr>
        <w:t>wires</w:t>
      </w:r>
      <w:r w:rsidR="00434AAD" w:rsidRPr="003E760E">
        <w:rPr>
          <w:rFonts w:cs="Times New Roman"/>
        </w:rPr>
        <w:t xml:space="preserve"> are present </w:t>
      </w:r>
      <w:r w:rsidR="0053186A" w:rsidRPr="00342ED9">
        <w:rPr>
          <w:rFonts w:cs="Times New Roman"/>
        </w:rPr>
        <w:t>(Gehring et al. 2011)</w:t>
      </w:r>
      <w:r w:rsidR="00434AAD" w:rsidRPr="003E760E">
        <w:rPr>
          <w:rFonts w:cs="Times New Roman"/>
        </w:rPr>
        <w:t xml:space="preserve">. </w:t>
      </w:r>
      <w:r w:rsidR="00593E6E" w:rsidRPr="003E760E">
        <w:rPr>
          <w:rFonts w:cs="Times New Roman"/>
        </w:rPr>
        <w:t>Understanding these differing risk profiles is an important facet of interpreting the relative</w:t>
      </w:r>
      <w:r w:rsidR="000D43FC" w:rsidRPr="003E760E">
        <w:rPr>
          <w:rFonts w:cs="Times New Roman"/>
        </w:rPr>
        <w:t xml:space="preserve"> mortality</w:t>
      </w:r>
      <w:r w:rsidR="00593E6E" w:rsidRPr="003E760E">
        <w:rPr>
          <w:rFonts w:cs="Times New Roman"/>
        </w:rPr>
        <w:t xml:space="preserve"> risk of low</w:t>
      </w:r>
      <w:r w:rsidR="00242755">
        <w:rPr>
          <w:rFonts w:cs="Times New Roman"/>
        </w:rPr>
        <w:t>-</w:t>
      </w:r>
      <w:r w:rsidR="00593E6E" w:rsidRPr="003E760E">
        <w:rPr>
          <w:rFonts w:cs="Times New Roman"/>
        </w:rPr>
        <w:t xml:space="preserve">altitude </w:t>
      </w:r>
      <w:r w:rsidR="00E51666" w:rsidRPr="003E760E">
        <w:rPr>
          <w:rFonts w:cs="Times New Roman"/>
        </w:rPr>
        <w:t>flights and</w:t>
      </w:r>
      <w:r w:rsidR="00593E6E" w:rsidRPr="003E760E">
        <w:rPr>
          <w:rFonts w:cs="Times New Roman"/>
        </w:rPr>
        <w:t xml:space="preserve"> </w:t>
      </w:r>
      <w:r w:rsidR="000E6D0E" w:rsidRPr="003E760E">
        <w:rPr>
          <w:rFonts w:cs="Times New Roman"/>
        </w:rPr>
        <w:t>drawing connections between low</w:t>
      </w:r>
      <w:r w:rsidR="00242755">
        <w:rPr>
          <w:rFonts w:cs="Times New Roman"/>
        </w:rPr>
        <w:t>-</w:t>
      </w:r>
      <w:r w:rsidR="000E6D0E" w:rsidRPr="003E760E">
        <w:rPr>
          <w:rFonts w:cs="Times New Roman"/>
        </w:rPr>
        <w:t>altitude flights and increased rates of bird collisions.</w:t>
      </w:r>
    </w:p>
    <w:p w14:paraId="0D4B15F0" w14:textId="29168E15" w:rsidR="00C947C6" w:rsidRPr="003E760E" w:rsidRDefault="00E01025" w:rsidP="00342ED9">
      <w:pPr>
        <w:spacing w:line="480" w:lineRule="auto"/>
        <w:ind w:firstLine="720"/>
        <w:rPr>
          <w:rFonts w:cs="Times New Roman"/>
        </w:rPr>
      </w:pPr>
      <w:r w:rsidRPr="003E760E">
        <w:rPr>
          <w:rFonts w:cs="Times New Roman"/>
        </w:rPr>
        <w:t xml:space="preserve">Low flight altitudes are one of several </w:t>
      </w:r>
      <w:r w:rsidR="00922F8E" w:rsidRPr="003E760E">
        <w:rPr>
          <w:rFonts w:cs="Times New Roman"/>
        </w:rPr>
        <w:t>risk factor</w:t>
      </w:r>
      <w:r w:rsidR="0020547D" w:rsidRPr="003E760E">
        <w:rPr>
          <w:rFonts w:cs="Times New Roman"/>
        </w:rPr>
        <w:t xml:space="preserve">s for obstacle collisions, </w:t>
      </w:r>
      <w:r w:rsidR="00C00BB3" w:rsidRPr="003E760E">
        <w:rPr>
          <w:rFonts w:cs="Times New Roman"/>
        </w:rPr>
        <w:t>and these factors</w:t>
      </w:r>
      <w:r w:rsidR="0020547D" w:rsidRPr="003E760E">
        <w:rPr>
          <w:rFonts w:cs="Times New Roman"/>
        </w:rPr>
        <w:t xml:space="preserve"> may differ in importance based on </w:t>
      </w:r>
      <w:r w:rsidR="00FD063D" w:rsidRPr="003E760E">
        <w:rPr>
          <w:rFonts w:cs="Times New Roman"/>
        </w:rPr>
        <w:t>whether collisions occur during diurnal</w:t>
      </w:r>
      <w:r w:rsidR="001725E6" w:rsidRPr="003E760E">
        <w:rPr>
          <w:rFonts w:cs="Times New Roman"/>
        </w:rPr>
        <w:t xml:space="preserve"> stopovers</w:t>
      </w:r>
      <w:r w:rsidR="00FD063D" w:rsidRPr="003E760E">
        <w:rPr>
          <w:rFonts w:cs="Times New Roman"/>
        </w:rPr>
        <w:t xml:space="preserve"> or nocturnal </w:t>
      </w:r>
      <w:r w:rsidR="005C0DA1" w:rsidRPr="003E760E">
        <w:rPr>
          <w:rFonts w:cs="Times New Roman"/>
        </w:rPr>
        <w:t>migratory flights</w:t>
      </w:r>
      <w:r w:rsidR="005C6982" w:rsidRPr="003E760E">
        <w:rPr>
          <w:rFonts w:cs="Times New Roman"/>
        </w:rPr>
        <w:t xml:space="preserve">. A proper understanding of how collision risk changes </w:t>
      </w:r>
      <w:r w:rsidR="001725E6" w:rsidRPr="003E760E">
        <w:rPr>
          <w:rFonts w:cs="Times New Roman"/>
        </w:rPr>
        <w:t>between those periods</w:t>
      </w:r>
      <w:r w:rsidR="005C6982" w:rsidRPr="003E760E">
        <w:rPr>
          <w:rFonts w:cs="Times New Roman"/>
        </w:rPr>
        <w:t xml:space="preserve">, </w:t>
      </w:r>
      <w:r w:rsidR="00A83FCE" w:rsidRPr="003E760E">
        <w:rPr>
          <w:rFonts w:cs="Times New Roman"/>
        </w:rPr>
        <w:t>especially</w:t>
      </w:r>
      <w:r w:rsidR="005C6982" w:rsidRPr="003E760E">
        <w:rPr>
          <w:rFonts w:cs="Times New Roman"/>
        </w:rPr>
        <w:t xml:space="preserve"> </w:t>
      </w:r>
      <w:r w:rsidR="007C5E78" w:rsidRPr="003E760E">
        <w:rPr>
          <w:rFonts w:cs="Times New Roman"/>
        </w:rPr>
        <w:t>on a species</w:t>
      </w:r>
      <w:r w:rsidR="000D2291" w:rsidRPr="003E760E">
        <w:rPr>
          <w:rFonts w:cs="Times New Roman"/>
        </w:rPr>
        <w:t xml:space="preserve">-level, </w:t>
      </w:r>
      <w:r w:rsidR="00844C7E" w:rsidRPr="003E760E">
        <w:rPr>
          <w:rFonts w:cs="Times New Roman"/>
        </w:rPr>
        <w:t>is critical to the implementation of mitigation measures, as most measures will reduce obstacle collision chance during one period but not the other.</w:t>
      </w:r>
      <w:r w:rsidR="00772FFD" w:rsidRPr="003E760E">
        <w:rPr>
          <w:rFonts w:cs="Times New Roman"/>
        </w:rPr>
        <w:t xml:space="preserve"> </w:t>
      </w:r>
      <w:r w:rsidR="00330C8A" w:rsidRPr="003E760E">
        <w:rPr>
          <w:rFonts w:cs="Times New Roman"/>
        </w:rPr>
        <w:t>Reduction of artificial light at night</w:t>
      </w:r>
      <w:r w:rsidR="00372E33" w:rsidRPr="003E760E">
        <w:rPr>
          <w:rFonts w:cs="Times New Roman"/>
        </w:rPr>
        <w:t xml:space="preserve">, as well as </w:t>
      </w:r>
      <w:r w:rsidR="00667A68" w:rsidRPr="003E760E">
        <w:rPr>
          <w:rFonts w:cs="Times New Roman"/>
        </w:rPr>
        <w:t xml:space="preserve">flashing lights </w:t>
      </w:r>
      <w:r w:rsidR="0064319A" w:rsidRPr="003E760E">
        <w:rPr>
          <w:rFonts w:cs="Times New Roman"/>
        </w:rPr>
        <w:t xml:space="preserve">and reduction of guy </w:t>
      </w:r>
      <w:r w:rsidR="004C540F" w:rsidRPr="003E760E">
        <w:rPr>
          <w:rFonts w:cs="Times New Roman"/>
        </w:rPr>
        <w:t>wires</w:t>
      </w:r>
      <w:r w:rsidR="0064319A" w:rsidRPr="003E760E">
        <w:rPr>
          <w:rFonts w:cs="Times New Roman"/>
        </w:rPr>
        <w:t xml:space="preserve"> on communication towers, are all seen as potential mechanisms to reduce obstacle collisions during nocturnal migratory flights</w:t>
      </w:r>
      <w:r w:rsidR="004C540F" w:rsidRPr="003E760E">
        <w:rPr>
          <w:rFonts w:cs="Times New Roman"/>
        </w:rPr>
        <w:t xml:space="preserve"> (</w:t>
      </w:r>
      <w:r w:rsidR="004E7C65" w:rsidRPr="003E760E">
        <w:rPr>
          <w:rFonts w:cs="Times New Roman"/>
        </w:rPr>
        <w:t>Gehring et al. 2009</w:t>
      </w:r>
      <w:r w:rsidR="00322389" w:rsidRPr="003E760E">
        <w:rPr>
          <w:rFonts w:cs="Times New Roman"/>
        </w:rPr>
        <w:t>, 2011</w:t>
      </w:r>
      <w:r w:rsidR="00484F38" w:rsidRPr="003E760E">
        <w:rPr>
          <w:rFonts w:cs="Times New Roman"/>
        </w:rPr>
        <w:t>, Van Doren et al. 2021</w:t>
      </w:r>
      <w:r w:rsidR="00A21B60" w:rsidRPr="003E760E">
        <w:rPr>
          <w:rFonts w:cs="Times New Roman"/>
        </w:rPr>
        <w:t>)</w:t>
      </w:r>
      <w:r w:rsidR="0064319A" w:rsidRPr="003E760E">
        <w:rPr>
          <w:rFonts w:cs="Times New Roman"/>
        </w:rPr>
        <w:t xml:space="preserve">. </w:t>
      </w:r>
      <w:r w:rsidR="001F0BA4" w:rsidRPr="003E760E">
        <w:rPr>
          <w:rFonts w:cs="Times New Roman"/>
        </w:rPr>
        <w:t xml:space="preserve">The application of </w:t>
      </w:r>
      <w:r w:rsidR="0002073F" w:rsidRPr="003E760E">
        <w:rPr>
          <w:rFonts w:cs="Times New Roman"/>
        </w:rPr>
        <w:t>ultraviolet</w:t>
      </w:r>
      <w:r w:rsidR="001F0BA4" w:rsidRPr="003E760E">
        <w:rPr>
          <w:rFonts w:cs="Times New Roman"/>
        </w:rPr>
        <w:t xml:space="preserve"> reflective stickers to windows or the use of bird safe glass</w:t>
      </w:r>
      <w:r w:rsidR="003551AB" w:rsidRPr="003E760E">
        <w:rPr>
          <w:rFonts w:cs="Times New Roman"/>
        </w:rPr>
        <w:t xml:space="preserve">, on the other hand, focus on reducing obstacle collisions </w:t>
      </w:r>
      <w:r w:rsidR="00515414" w:rsidRPr="003E760E">
        <w:rPr>
          <w:rFonts w:cs="Times New Roman"/>
        </w:rPr>
        <w:t>during diurnal hours</w:t>
      </w:r>
      <w:r w:rsidR="005444C5" w:rsidRPr="003E760E">
        <w:rPr>
          <w:rFonts w:cs="Times New Roman"/>
        </w:rPr>
        <w:t xml:space="preserve"> (De Groot et al. 2022)</w:t>
      </w:r>
      <w:r w:rsidR="003551AB" w:rsidRPr="003E760E">
        <w:rPr>
          <w:rFonts w:cs="Times New Roman"/>
        </w:rPr>
        <w:t>. As</w:t>
      </w:r>
      <w:r w:rsidR="00404CF1" w:rsidRPr="003E760E">
        <w:rPr>
          <w:rFonts w:cs="Times New Roman"/>
        </w:rPr>
        <w:t xml:space="preserve"> </w:t>
      </w:r>
      <w:r w:rsidR="00DA54B1" w:rsidRPr="003E760E">
        <w:rPr>
          <w:rFonts w:cs="Times New Roman"/>
        </w:rPr>
        <w:t xml:space="preserve">birds may </w:t>
      </w:r>
      <w:r w:rsidR="00375927" w:rsidRPr="003E760E">
        <w:rPr>
          <w:rFonts w:cs="Times New Roman"/>
        </w:rPr>
        <w:t xml:space="preserve">differ in their vulnerability to obstacle collisions </w:t>
      </w:r>
      <w:r w:rsidR="00C260D3" w:rsidRPr="003E760E">
        <w:rPr>
          <w:rFonts w:cs="Times New Roman"/>
        </w:rPr>
        <w:t xml:space="preserve">during </w:t>
      </w:r>
      <w:r w:rsidR="00375927" w:rsidRPr="003E760E">
        <w:rPr>
          <w:rFonts w:cs="Times New Roman"/>
        </w:rPr>
        <w:t>diurnal vs. nocturnal hours</w:t>
      </w:r>
      <w:r w:rsidR="00285F89" w:rsidRPr="003E760E">
        <w:rPr>
          <w:rFonts w:cs="Times New Roman"/>
        </w:rPr>
        <w:t xml:space="preserve"> (e.g. woodcock, </w:t>
      </w:r>
      <w:r w:rsidR="007E4665" w:rsidRPr="003E760E">
        <w:rPr>
          <w:rFonts w:cs="Times New Roman"/>
        </w:rPr>
        <w:t xml:space="preserve">which </w:t>
      </w:r>
      <w:r w:rsidR="00051A08" w:rsidRPr="003E760E">
        <w:rPr>
          <w:rFonts w:cs="Times New Roman"/>
        </w:rPr>
        <w:t>migrate</w:t>
      </w:r>
      <w:r w:rsidR="007E4665" w:rsidRPr="003E760E">
        <w:rPr>
          <w:rFonts w:cs="Times New Roman"/>
        </w:rPr>
        <w:t xml:space="preserve"> at low altitudes and are likely </w:t>
      </w:r>
      <w:r w:rsidR="00E3754B" w:rsidRPr="003E760E">
        <w:rPr>
          <w:rFonts w:cs="Times New Roman"/>
        </w:rPr>
        <w:t xml:space="preserve">more </w:t>
      </w:r>
      <w:r w:rsidR="007E4665" w:rsidRPr="003E760E">
        <w:rPr>
          <w:rFonts w:cs="Times New Roman"/>
        </w:rPr>
        <w:t>prone to nocturnal collisions</w:t>
      </w:r>
      <w:r w:rsidR="00285F89" w:rsidRPr="003E760E">
        <w:rPr>
          <w:rFonts w:cs="Times New Roman"/>
        </w:rPr>
        <w:t>)</w:t>
      </w:r>
      <w:r w:rsidR="00375927" w:rsidRPr="003E760E">
        <w:rPr>
          <w:rFonts w:cs="Times New Roman"/>
        </w:rPr>
        <w:t xml:space="preserve">, </w:t>
      </w:r>
      <w:r w:rsidR="00F177A4" w:rsidRPr="003E760E">
        <w:rPr>
          <w:rFonts w:cs="Times New Roman"/>
        </w:rPr>
        <w:t>the</w:t>
      </w:r>
      <w:r w:rsidR="00E05016" w:rsidRPr="003E760E">
        <w:rPr>
          <w:rFonts w:cs="Times New Roman"/>
        </w:rPr>
        <w:t xml:space="preserve"> impact of</w:t>
      </w:r>
      <w:r w:rsidR="007D325F" w:rsidRPr="003E760E">
        <w:rPr>
          <w:rFonts w:cs="Times New Roman"/>
        </w:rPr>
        <w:t xml:space="preserve"> individual</w:t>
      </w:r>
      <w:r w:rsidR="00E05016" w:rsidRPr="003E760E">
        <w:rPr>
          <w:rFonts w:cs="Times New Roman"/>
        </w:rPr>
        <w:t xml:space="preserve"> mitigation efforts on </w:t>
      </w:r>
      <w:r w:rsidR="004D26FF" w:rsidRPr="003E760E">
        <w:rPr>
          <w:rFonts w:cs="Times New Roman"/>
        </w:rPr>
        <w:t xml:space="preserve">collision risk will be species-specific. </w:t>
      </w:r>
      <w:r w:rsidR="0038052F" w:rsidRPr="003E760E">
        <w:rPr>
          <w:rFonts w:cs="Times New Roman"/>
        </w:rPr>
        <w:t>A well-balanced effor</w:t>
      </w:r>
      <w:r w:rsidR="00C77C5F" w:rsidRPr="003E760E">
        <w:rPr>
          <w:rFonts w:cs="Times New Roman"/>
        </w:rPr>
        <w:t>t</w:t>
      </w:r>
      <w:r w:rsidR="0038052F" w:rsidRPr="003E760E">
        <w:rPr>
          <w:rFonts w:cs="Times New Roman"/>
        </w:rPr>
        <w:t xml:space="preserve"> focusing on reducing </w:t>
      </w:r>
      <w:r w:rsidR="00B84F4B" w:rsidRPr="003E760E">
        <w:rPr>
          <w:rFonts w:cs="Times New Roman"/>
        </w:rPr>
        <w:t xml:space="preserve">both nocturnal and diurnal </w:t>
      </w:r>
      <w:r w:rsidR="0038052F" w:rsidRPr="003E760E">
        <w:rPr>
          <w:rFonts w:cs="Times New Roman"/>
        </w:rPr>
        <w:t>collision risk</w:t>
      </w:r>
      <w:r w:rsidR="005B2ADD" w:rsidRPr="003E760E">
        <w:rPr>
          <w:rFonts w:cs="Times New Roman"/>
        </w:rPr>
        <w:t xml:space="preserve"> while </w:t>
      </w:r>
      <w:r w:rsidR="0038052F" w:rsidRPr="003E760E">
        <w:rPr>
          <w:rFonts w:cs="Times New Roman"/>
        </w:rPr>
        <w:t xml:space="preserve">accommodating for </w:t>
      </w:r>
      <w:r w:rsidR="00C77C5F" w:rsidRPr="003E760E">
        <w:rPr>
          <w:rFonts w:cs="Times New Roman"/>
        </w:rPr>
        <w:t xml:space="preserve">local </w:t>
      </w:r>
      <w:r w:rsidR="008622C7" w:rsidRPr="003E760E">
        <w:rPr>
          <w:rFonts w:cs="Times New Roman"/>
        </w:rPr>
        <w:t>phenomena</w:t>
      </w:r>
      <w:r w:rsidR="00DD57F5">
        <w:rPr>
          <w:rFonts w:cs="Times New Roman"/>
        </w:rPr>
        <w:t>,</w:t>
      </w:r>
      <w:r w:rsidR="008622C7" w:rsidRPr="003E760E">
        <w:rPr>
          <w:rFonts w:cs="Times New Roman"/>
        </w:rPr>
        <w:t xml:space="preserve"> such as </w:t>
      </w:r>
      <w:r w:rsidR="00A468D7" w:rsidRPr="003E760E">
        <w:rPr>
          <w:rFonts w:cs="Times New Roman"/>
        </w:rPr>
        <w:t>migratory staging areas</w:t>
      </w:r>
      <w:r w:rsidR="007D325F" w:rsidRPr="003E760E">
        <w:rPr>
          <w:rFonts w:cs="Times New Roman"/>
        </w:rPr>
        <w:t xml:space="preserve"> or </w:t>
      </w:r>
      <w:r w:rsidR="008622C7" w:rsidRPr="003E760E">
        <w:rPr>
          <w:rFonts w:cs="Times New Roman"/>
        </w:rPr>
        <w:t xml:space="preserve">reduced flight altitudes during overwater crossings </w:t>
      </w:r>
      <w:r w:rsidR="005F09F9" w:rsidRPr="003E760E">
        <w:rPr>
          <w:rFonts w:cs="Times New Roman"/>
        </w:rPr>
        <w:t>(</w:t>
      </w:r>
      <w:r w:rsidR="00FD3A7F" w:rsidRPr="003E760E">
        <w:rPr>
          <w:rFonts w:cs="Times New Roman"/>
        </w:rPr>
        <w:t xml:space="preserve">Howell et al. </w:t>
      </w:r>
      <w:r w:rsidR="006C2107" w:rsidRPr="003E760E">
        <w:rPr>
          <w:rFonts w:cs="Times New Roman"/>
        </w:rPr>
        <w:t>2020</w:t>
      </w:r>
      <w:r w:rsidR="00FD3A7F" w:rsidRPr="003E760E">
        <w:rPr>
          <w:rFonts w:cs="Times New Roman"/>
        </w:rPr>
        <w:t xml:space="preserve">, </w:t>
      </w:r>
      <w:proofErr w:type="spellStart"/>
      <w:r w:rsidR="005F09F9" w:rsidRPr="00342ED9">
        <w:rPr>
          <w:rFonts w:cs="Times New Roman"/>
        </w:rPr>
        <w:t>Galtbalt</w:t>
      </w:r>
      <w:proofErr w:type="spellEnd"/>
      <w:r w:rsidR="005F09F9" w:rsidRPr="00342ED9">
        <w:rPr>
          <w:rFonts w:cs="Times New Roman"/>
        </w:rPr>
        <w:t xml:space="preserve"> et al. 2021)</w:t>
      </w:r>
      <w:r w:rsidR="008622C7" w:rsidRPr="003E760E">
        <w:rPr>
          <w:rFonts w:cs="Times New Roman"/>
        </w:rPr>
        <w:t xml:space="preserve">, will be required </w:t>
      </w:r>
      <w:r w:rsidR="00FE41F7" w:rsidRPr="003E760E">
        <w:rPr>
          <w:rFonts w:cs="Times New Roman"/>
        </w:rPr>
        <w:t>to</w:t>
      </w:r>
      <w:r w:rsidR="008622C7" w:rsidRPr="003E760E">
        <w:rPr>
          <w:rFonts w:cs="Times New Roman"/>
        </w:rPr>
        <w:t xml:space="preserve"> </w:t>
      </w:r>
      <w:r w:rsidR="00954C3A" w:rsidRPr="003E760E">
        <w:rPr>
          <w:rFonts w:cs="Times New Roman"/>
        </w:rPr>
        <w:t xml:space="preserve">effectively reduce </w:t>
      </w:r>
      <w:r w:rsidR="00D758EE" w:rsidRPr="003E760E">
        <w:rPr>
          <w:rFonts w:cs="Times New Roman"/>
        </w:rPr>
        <w:t>bird collision mortality</w:t>
      </w:r>
      <w:r w:rsidR="008622C7" w:rsidRPr="003E760E">
        <w:rPr>
          <w:rFonts w:cs="Times New Roman"/>
        </w:rPr>
        <w:t>.</w:t>
      </w:r>
      <w:r w:rsidR="003101F2" w:rsidRPr="003E760E">
        <w:rPr>
          <w:rFonts w:cs="Times New Roman"/>
        </w:rPr>
        <w:t xml:space="preserve"> </w:t>
      </w:r>
      <w:r w:rsidR="00C947C6" w:rsidRPr="003E760E">
        <w:rPr>
          <w:rFonts w:cs="Times New Roman"/>
        </w:rPr>
        <w:br w:type="page"/>
      </w:r>
    </w:p>
    <w:p w14:paraId="0873CDE6" w14:textId="61559504" w:rsidR="00BF1AE3" w:rsidRPr="003E760E" w:rsidRDefault="007E137F" w:rsidP="00057D1B">
      <w:pPr>
        <w:pStyle w:val="Heading1"/>
        <w:rPr>
          <w:rFonts w:cs="Times New Roman"/>
        </w:rPr>
      </w:pPr>
      <w:r w:rsidRPr="003E760E">
        <w:rPr>
          <w:rFonts w:cs="Times New Roman"/>
        </w:rPr>
        <w:lastRenderedPageBreak/>
        <w:t>L</w:t>
      </w:r>
      <w:r w:rsidR="00941C54">
        <w:rPr>
          <w:rFonts w:cs="Times New Roman"/>
        </w:rPr>
        <w:t>ITERATURE CITED</w:t>
      </w:r>
    </w:p>
    <w:p w14:paraId="5DD7AA2C" w14:textId="65805591" w:rsidR="0044679B" w:rsidRPr="00342ED9" w:rsidRDefault="0044679B" w:rsidP="00A62F0A">
      <w:pPr>
        <w:pStyle w:val="Bibliography"/>
        <w:spacing w:line="480" w:lineRule="auto"/>
        <w:rPr>
          <w:rFonts w:cs="Times New Roman"/>
        </w:rPr>
      </w:pPr>
      <w:r w:rsidRPr="00342ED9">
        <w:rPr>
          <w:rFonts w:cs="Times New Roman"/>
        </w:rPr>
        <w:t xml:space="preserve">Agostini, N., M. Gustin, M. Cento, J. Von Hardenberg, and G. </w:t>
      </w:r>
      <w:proofErr w:type="spellStart"/>
      <w:r w:rsidRPr="00342ED9">
        <w:rPr>
          <w:rFonts w:cs="Times New Roman"/>
        </w:rPr>
        <w:t>Chiatante</w:t>
      </w:r>
      <w:proofErr w:type="spellEnd"/>
      <w:r w:rsidRPr="00342ED9">
        <w:rPr>
          <w:rFonts w:cs="Times New Roman"/>
        </w:rPr>
        <w:t xml:space="preserve"> (2023). Differential </w:t>
      </w:r>
      <w:r w:rsidR="00A64B0D" w:rsidRPr="00342ED9">
        <w:rPr>
          <w:rFonts w:cs="Times New Roman"/>
        </w:rPr>
        <w:t>f</w:t>
      </w:r>
      <w:r w:rsidRPr="00342ED9">
        <w:rPr>
          <w:rFonts w:cs="Times New Roman"/>
        </w:rPr>
        <w:t xml:space="preserve">light </w:t>
      </w:r>
      <w:r w:rsidR="00A64B0D" w:rsidRPr="00342ED9">
        <w:rPr>
          <w:rFonts w:cs="Times New Roman"/>
        </w:rPr>
        <w:t>s</w:t>
      </w:r>
      <w:r w:rsidRPr="00342ED9">
        <w:rPr>
          <w:rFonts w:cs="Times New Roman"/>
        </w:rPr>
        <w:t xml:space="preserve">trategies of Western Marsh Harrier </w:t>
      </w:r>
      <w:r w:rsidRPr="00342ED9">
        <w:rPr>
          <w:rFonts w:cs="Times New Roman"/>
          <w:i/>
          <w:iCs/>
        </w:rPr>
        <w:t xml:space="preserve">Circus </w:t>
      </w:r>
      <w:proofErr w:type="spellStart"/>
      <w:r w:rsidRPr="00342ED9">
        <w:rPr>
          <w:rFonts w:cs="Times New Roman"/>
          <w:i/>
          <w:iCs/>
        </w:rPr>
        <w:t>aeruginosus</w:t>
      </w:r>
      <w:proofErr w:type="spellEnd"/>
      <w:r w:rsidRPr="00342ED9">
        <w:rPr>
          <w:rFonts w:cs="Times New Roman"/>
        </w:rPr>
        <w:t xml:space="preserve"> in </w:t>
      </w:r>
      <w:r w:rsidR="00A64B0D" w:rsidRPr="00342ED9">
        <w:rPr>
          <w:rFonts w:cs="Times New Roman"/>
        </w:rPr>
        <w:t>r</w:t>
      </w:r>
      <w:r w:rsidRPr="00342ED9">
        <w:rPr>
          <w:rFonts w:cs="Times New Roman"/>
        </w:rPr>
        <w:t xml:space="preserve">elation to </w:t>
      </w:r>
      <w:r w:rsidR="00A64B0D" w:rsidRPr="00342ED9">
        <w:rPr>
          <w:rFonts w:cs="Times New Roman"/>
        </w:rPr>
        <w:t>s</w:t>
      </w:r>
      <w:r w:rsidRPr="00342ED9">
        <w:rPr>
          <w:rFonts w:cs="Times New Roman"/>
        </w:rPr>
        <w:t xml:space="preserve">ex and </w:t>
      </w:r>
      <w:r w:rsidR="00A64B0D" w:rsidRPr="00342ED9">
        <w:rPr>
          <w:rFonts w:cs="Times New Roman"/>
        </w:rPr>
        <w:t>a</w:t>
      </w:r>
      <w:r w:rsidRPr="00342ED9">
        <w:rPr>
          <w:rFonts w:cs="Times New Roman"/>
        </w:rPr>
        <w:t xml:space="preserve">ge </w:t>
      </w:r>
      <w:r w:rsidR="00A64B0D" w:rsidRPr="00342ED9">
        <w:rPr>
          <w:rFonts w:cs="Times New Roman"/>
        </w:rPr>
        <w:t>c</w:t>
      </w:r>
      <w:r w:rsidRPr="00342ED9">
        <w:rPr>
          <w:rFonts w:cs="Times New Roman"/>
        </w:rPr>
        <w:t xml:space="preserve">lass during </w:t>
      </w:r>
      <w:r w:rsidR="00932241" w:rsidRPr="00342ED9">
        <w:rPr>
          <w:rFonts w:cs="Times New Roman"/>
        </w:rPr>
        <w:t>s</w:t>
      </w:r>
      <w:r w:rsidRPr="00342ED9">
        <w:rPr>
          <w:rFonts w:cs="Times New Roman"/>
        </w:rPr>
        <w:t xml:space="preserve">pring </w:t>
      </w:r>
      <w:r w:rsidR="00932241" w:rsidRPr="00342ED9">
        <w:rPr>
          <w:rFonts w:cs="Times New Roman"/>
        </w:rPr>
        <w:t>m</w:t>
      </w:r>
      <w:r w:rsidRPr="00342ED9">
        <w:rPr>
          <w:rFonts w:cs="Times New Roman"/>
        </w:rPr>
        <w:t xml:space="preserve">igration in the </w:t>
      </w:r>
      <w:r w:rsidR="00FC0368" w:rsidRPr="00342ED9">
        <w:rPr>
          <w:rFonts w:cs="Times New Roman"/>
        </w:rPr>
        <w:t>c</w:t>
      </w:r>
      <w:r w:rsidRPr="00342ED9">
        <w:rPr>
          <w:rFonts w:cs="Times New Roman"/>
        </w:rPr>
        <w:t xml:space="preserve">entral Mediterranean. </w:t>
      </w:r>
      <w:r w:rsidRPr="00342ED9">
        <w:rPr>
          <w:rFonts w:cs="Times New Roman"/>
          <w:i/>
          <w:iCs/>
        </w:rPr>
        <w:t xml:space="preserve">Acta </w:t>
      </w:r>
      <w:proofErr w:type="spellStart"/>
      <w:r w:rsidRPr="00342ED9">
        <w:rPr>
          <w:rFonts w:cs="Times New Roman"/>
          <w:i/>
          <w:iCs/>
        </w:rPr>
        <w:t>Ornithologica</w:t>
      </w:r>
      <w:proofErr w:type="spellEnd"/>
      <w:r w:rsidRPr="00342ED9">
        <w:rPr>
          <w:rFonts w:cs="Times New Roman"/>
        </w:rPr>
        <w:t xml:space="preserve"> 58:41–53.</w:t>
      </w:r>
    </w:p>
    <w:p w14:paraId="35A848CE" w14:textId="77777777" w:rsidR="0044679B" w:rsidRPr="00342ED9" w:rsidRDefault="0044679B" w:rsidP="00A62F0A">
      <w:pPr>
        <w:pStyle w:val="Bibliography"/>
        <w:spacing w:line="480" w:lineRule="auto"/>
        <w:rPr>
          <w:rFonts w:cs="Times New Roman"/>
        </w:rPr>
      </w:pPr>
      <w:r w:rsidRPr="00342ED9">
        <w:rPr>
          <w:rFonts w:cs="Times New Roman"/>
        </w:rPr>
        <w:t>Bauer, S., J. Shamoun-</w:t>
      </w:r>
      <w:proofErr w:type="spellStart"/>
      <w:r w:rsidRPr="00342ED9">
        <w:rPr>
          <w:rFonts w:cs="Times New Roman"/>
        </w:rPr>
        <w:t>Baranes</w:t>
      </w:r>
      <w:proofErr w:type="spellEnd"/>
      <w:r w:rsidRPr="00342ED9">
        <w:rPr>
          <w:rFonts w:cs="Times New Roman"/>
        </w:rPr>
        <w:t xml:space="preserve">, C. Nilsson, A. Farnsworth, J. F. Kelly, D. R. Reynolds, A. M. Dokter, J. F. </w:t>
      </w:r>
      <w:proofErr w:type="spellStart"/>
      <w:r w:rsidRPr="00342ED9">
        <w:rPr>
          <w:rFonts w:cs="Times New Roman"/>
        </w:rPr>
        <w:t>Krauel</w:t>
      </w:r>
      <w:proofErr w:type="spellEnd"/>
      <w:r w:rsidRPr="00342ED9">
        <w:rPr>
          <w:rFonts w:cs="Times New Roman"/>
        </w:rPr>
        <w:t xml:space="preserve">, L. B. Petterson, K. G. Horton, and J. W. Chapman (2019). The grand challenges of migration ecology that radar </w:t>
      </w:r>
      <w:proofErr w:type="spellStart"/>
      <w:r w:rsidRPr="00342ED9">
        <w:rPr>
          <w:rFonts w:cs="Times New Roman"/>
        </w:rPr>
        <w:t>aeroecology</w:t>
      </w:r>
      <w:proofErr w:type="spellEnd"/>
      <w:r w:rsidRPr="00342ED9">
        <w:rPr>
          <w:rFonts w:cs="Times New Roman"/>
        </w:rPr>
        <w:t xml:space="preserve"> can help answer. </w:t>
      </w:r>
      <w:proofErr w:type="spellStart"/>
      <w:r w:rsidRPr="00342ED9">
        <w:rPr>
          <w:rFonts w:cs="Times New Roman"/>
          <w:i/>
          <w:iCs/>
        </w:rPr>
        <w:t>Ecography</w:t>
      </w:r>
      <w:proofErr w:type="spellEnd"/>
      <w:r w:rsidRPr="00342ED9">
        <w:rPr>
          <w:rFonts w:cs="Times New Roman"/>
        </w:rPr>
        <w:t xml:space="preserve"> 42:861–875.</w:t>
      </w:r>
    </w:p>
    <w:p w14:paraId="3AC270C4" w14:textId="5E12E560" w:rsidR="00EF74CA" w:rsidRPr="003E760E" w:rsidRDefault="00EF74CA" w:rsidP="00A62F0A">
      <w:pPr>
        <w:spacing w:line="480" w:lineRule="auto"/>
        <w:ind w:left="720" w:hanging="720"/>
        <w:rPr>
          <w:rFonts w:cs="Times New Roman"/>
        </w:rPr>
      </w:pPr>
      <w:r w:rsidRPr="003E760E">
        <w:rPr>
          <w:rFonts w:cs="Times New Roman"/>
        </w:rPr>
        <w:t>Berigan, L.A</w:t>
      </w:r>
      <w:r w:rsidR="0020747D" w:rsidRPr="003E760E">
        <w:rPr>
          <w:rFonts w:cs="Times New Roman"/>
        </w:rPr>
        <w:t>. (2024)</w:t>
      </w:r>
      <w:r w:rsidRPr="003E760E">
        <w:rPr>
          <w:rFonts w:cs="Times New Roman"/>
        </w:rPr>
        <w:t xml:space="preserve">. </w:t>
      </w:r>
      <w:r w:rsidRPr="003E760E">
        <w:rPr>
          <w:rFonts w:cs="Times New Roman"/>
          <w:i/>
          <w:iCs/>
        </w:rPr>
        <w:t>Full annual cycle analysis of American Woodcock (</w:t>
      </w:r>
      <w:proofErr w:type="spellStart"/>
      <w:r w:rsidRPr="003E760E">
        <w:rPr>
          <w:rFonts w:cs="Times New Roman"/>
          <w:i/>
          <w:iCs/>
        </w:rPr>
        <w:t>Scolopax</w:t>
      </w:r>
      <w:proofErr w:type="spellEnd"/>
      <w:r w:rsidRPr="003E760E">
        <w:rPr>
          <w:rFonts w:cs="Times New Roman"/>
          <w:i/>
          <w:iCs/>
        </w:rPr>
        <w:t xml:space="preserve"> minor) distribution, habitat use, and migration ecology</w:t>
      </w:r>
      <w:r w:rsidR="005C2D61" w:rsidRPr="003E760E">
        <w:rPr>
          <w:rFonts w:cs="Times New Roman"/>
        </w:rPr>
        <w:t xml:space="preserve">. </w:t>
      </w:r>
      <w:r w:rsidR="00B87D0F" w:rsidRPr="003E760E">
        <w:rPr>
          <w:rFonts w:cs="Times New Roman"/>
        </w:rPr>
        <w:t>PhD d</w:t>
      </w:r>
      <w:r w:rsidRPr="003E760E">
        <w:rPr>
          <w:rFonts w:cs="Times New Roman"/>
        </w:rPr>
        <w:t>issertation.</w:t>
      </w:r>
      <w:r w:rsidR="005C2D61" w:rsidRPr="003E760E">
        <w:rPr>
          <w:rFonts w:cs="Times New Roman"/>
        </w:rPr>
        <w:t xml:space="preserve"> University of Maine,</w:t>
      </w:r>
      <w:r w:rsidRPr="003E760E">
        <w:rPr>
          <w:rFonts w:cs="Times New Roman"/>
        </w:rPr>
        <w:t xml:space="preserve"> Orono, Maine</w:t>
      </w:r>
      <w:r w:rsidR="005C2D61" w:rsidRPr="003E760E">
        <w:rPr>
          <w:rFonts w:cs="Times New Roman"/>
        </w:rPr>
        <w:t>.</w:t>
      </w:r>
    </w:p>
    <w:p w14:paraId="13FDD31E" w14:textId="657D1F7C" w:rsidR="0044679B" w:rsidRPr="00342ED9" w:rsidRDefault="0044679B" w:rsidP="00A62F0A">
      <w:pPr>
        <w:pStyle w:val="Bibliography"/>
        <w:spacing w:line="480" w:lineRule="auto"/>
        <w:rPr>
          <w:rFonts w:cs="Times New Roman"/>
        </w:rPr>
      </w:pPr>
      <w:r w:rsidRPr="00342ED9">
        <w:rPr>
          <w:rFonts w:cs="Times New Roman"/>
        </w:rPr>
        <w:t xml:space="preserve">Blomberg, E. J., A. C. Fish, L. A. Berigan, A. M. Roth, R. Rau, S. J. Clements, G. </w:t>
      </w:r>
      <w:proofErr w:type="spellStart"/>
      <w:r w:rsidRPr="00342ED9">
        <w:rPr>
          <w:rFonts w:cs="Times New Roman"/>
        </w:rPr>
        <w:t>Balkcom</w:t>
      </w:r>
      <w:proofErr w:type="spellEnd"/>
      <w:r w:rsidRPr="00342ED9">
        <w:rPr>
          <w:rFonts w:cs="Times New Roman"/>
        </w:rPr>
        <w:t>, B. Carpenter, G. Costanzo, J. Duguay, C. L. Graham, et al. (2023). The American Woodcock Singing Ground Survey largely conforms to the phenology of male woodcock migration.</w:t>
      </w:r>
      <w:r w:rsidR="00287D4B" w:rsidRPr="00342ED9">
        <w:rPr>
          <w:rFonts w:cs="Times New Roman"/>
        </w:rPr>
        <w:t xml:space="preserve"> </w:t>
      </w:r>
      <w:r w:rsidRPr="00342ED9">
        <w:rPr>
          <w:rFonts w:cs="Times New Roman"/>
          <w:i/>
          <w:iCs/>
        </w:rPr>
        <w:t>Journal of Wildlife Management</w:t>
      </w:r>
      <w:r w:rsidRPr="00342ED9">
        <w:rPr>
          <w:rFonts w:cs="Times New Roman"/>
        </w:rPr>
        <w:t xml:space="preserve"> </w:t>
      </w:r>
      <w:proofErr w:type="gramStart"/>
      <w:r w:rsidRPr="00342ED9">
        <w:rPr>
          <w:rFonts w:cs="Times New Roman"/>
        </w:rPr>
        <w:t>87:e</w:t>
      </w:r>
      <w:proofErr w:type="gramEnd"/>
      <w:r w:rsidRPr="00342ED9">
        <w:rPr>
          <w:rFonts w:cs="Times New Roman"/>
        </w:rPr>
        <w:t>22488.</w:t>
      </w:r>
    </w:p>
    <w:p w14:paraId="389D82EA" w14:textId="259DD50A" w:rsidR="004B6FD7" w:rsidRPr="003E760E" w:rsidRDefault="004B6FD7" w:rsidP="0002622D">
      <w:pPr>
        <w:spacing w:after="240" w:line="480" w:lineRule="auto"/>
        <w:ind w:left="720" w:hanging="720"/>
        <w:rPr>
          <w:rFonts w:cs="Times New Roman"/>
        </w:rPr>
      </w:pPr>
      <w:r w:rsidRPr="003E760E">
        <w:rPr>
          <w:rFonts w:cs="Times New Roman"/>
        </w:rPr>
        <w:t xml:space="preserve">Bowlin, M. S., D. A. Enstrom, B. J. Murphy, E. Plaza, P. Jurich, and J. Cochran (2015). Unexplained altitude changes in a migrating thrush: long-flight altitude data from </w:t>
      </w:r>
      <w:proofErr w:type="gramStart"/>
      <w:r w:rsidRPr="003E760E">
        <w:rPr>
          <w:rFonts w:cs="Times New Roman"/>
        </w:rPr>
        <w:t>radio-telemetry</w:t>
      </w:r>
      <w:proofErr w:type="gramEnd"/>
      <w:r w:rsidRPr="003E760E">
        <w:rPr>
          <w:rFonts w:cs="Times New Roman"/>
        </w:rPr>
        <w:t xml:space="preserve">. </w:t>
      </w:r>
      <w:r w:rsidRPr="003E760E">
        <w:rPr>
          <w:rFonts w:cs="Times New Roman"/>
          <w:i/>
          <w:iCs/>
        </w:rPr>
        <w:t>Auk: Ornithological Advances</w:t>
      </w:r>
      <w:r w:rsidRPr="003E760E">
        <w:rPr>
          <w:rFonts w:cs="Times New Roman"/>
        </w:rPr>
        <w:t xml:space="preserve"> 132:808–816.</w:t>
      </w:r>
    </w:p>
    <w:p w14:paraId="535FF206" w14:textId="6010A0D6" w:rsidR="002453EB" w:rsidRPr="003E760E" w:rsidRDefault="007132A7" w:rsidP="007132A7">
      <w:pPr>
        <w:spacing w:line="480" w:lineRule="auto"/>
        <w:ind w:left="720" w:hanging="720"/>
        <w:rPr>
          <w:rFonts w:cs="Times New Roman"/>
        </w:rPr>
      </w:pPr>
      <w:r w:rsidRPr="003E760E">
        <w:rPr>
          <w:rFonts w:cs="Times New Roman"/>
        </w:rPr>
        <w:t xml:space="preserve">Bowlin, M. S., and M. </w:t>
      </w:r>
      <w:proofErr w:type="spellStart"/>
      <w:r w:rsidRPr="003E760E">
        <w:rPr>
          <w:rFonts w:cs="Times New Roman"/>
        </w:rPr>
        <w:t>Wikelski</w:t>
      </w:r>
      <w:proofErr w:type="spellEnd"/>
      <w:r w:rsidRPr="003E760E">
        <w:rPr>
          <w:rFonts w:cs="Times New Roman"/>
        </w:rPr>
        <w:t xml:space="preserve"> (2008). Pointed </w:t>
      </w:r>
      <w:r w:rsidR="00144135" w:rsidRPr="003E760E">
        <w:rPr>
          <w:rFonts w:cs="Times New Roman"/>
        </w:rPr>
        <w:t>w</w:t>
      </w:r>
      <w:r w:rsidRPr="003E760E">
        <w:rPr>
          <w:rFonts w:cs="Times New Roman"/>
        </w:rPr>
        <w:t xml:space="preserve">ings, </w:t>
      </w:r>
      <w:r w:rsidR="00144135" w:rsidRPr="003E760E">
        <w:rPr>
          <w:rFonts w:cs="Times New Roman"/>
        </w:rPr>
        <w:t>l</w:t>
      </w:r>
      <w:r w:rsidRPr="003E760E">
        <w:rPr>
          <w:rFonts w:cs="Times New Roman"/>
        </w:rPr>
        <w:t xml:space="preserve">ow </w:t>
      </w:r>
      <w:proofErr w:type="spellStart"/>
      <w:r w:rsidR="00144135" w:rsidRPr="003E760E">
        <w:rPr>
          <w:rFonts w:cs="Times New Roman"/>
        </w:rPr>
        <w:t>w</w:t>
      </w:r>
      <w:r w:rsidRPr="003E760E">
        <w:rPr>
          <w:rFonts w:cs="Times New Roman"/>
        </w:rPr>
        <w:t>ingloading</w:t>
      </w:r>
      <w:proofErr w:type="spellEnd"/>
      <w:r w:rsidRPr="003E760E">
        <w:rPr>
          <w:rFonts w:cs="Times New Roman"/>
        </w:rPr>
        <w:t xml:space="preserve"> and </w:t>
      </w:r>
      <w:r w:rsidR="00144135" w:rsidRPr="003E760E">
        <w:rPr>
          <w:rFonts w:cs="Times New Roman"/>
        </w:rPr>
        <w:t>c</w:t>
      </w:r>
      <w:r w:rsidRPr="003E760E">
        <w:rPr>
          <w:rFonts w:cs="Times New Roman"/>
        </w:rPr>
        <w:t xml:space="preserve">alm </w:t>
      </w:r>
      <w:r w:rsidR="00144135" w:rsidRPr="003E760E">
        <w:rPr>
          <w:rFonts w:cs="Times New Roman"/>
        </w:rPr>
        <w:t>a</w:t>
      </w:r>
      <w:r w:rsidRPr="003E760E">
        <w:rPr>
          <w:rFonts w:cs="Times New Roman"/>
        </w:rPr>
        <w:t xml:space="preserve">ir </w:t>
      </w:r>
      <w:r w:rsidR="00144135" w:rsidRPr="003E760E">
        <w:rPr>
          <w:rFonts w:cs="Times New Roman"/>
        </w:rPr>
        <w:t>r</w:t>
      </w:r>
      <w:r w:rsidRPr="003E760E">
        <w:rPr>
          <w:rFonts w:cs="Times New Roman"/>
        </w:rPr>
        <w:t xml:space="preserve">educe </w:t>
      </w:r>
      <w:r w:rsidR="00144135" w:rsidRPr="003E760E">
        <w:rPr>
          <w:rFonts w:cs="Times New Roman"/>
        </w:rPr>
        <w:t>m</w:t>
      </w:r>
      <w:r w:rsidRPr="003E760E">
        <w:rPr>
          <w:rFonts w:cs="Times New Roman"/>
        </w:rPr>
        <w:t xml:space="preserve">igratory </w:t>
      </w:r>
      <w:r w:rsidR="00144135" w:rsidRPr="003E760E">
        <w:rPr>
          <w:rFonts w:cs="Times New Roman"/>
        </w:rPr>
        <w:t>f</w:t>
      </w:r>
      <w:r w:rsidRPr="003E760E">
        <w:rPr>
          <w:rFonts w:cs="Times New Roman"/>
        </w:rPr>
        <w:t xml:space="preserve">light </w:t>
      </w:r>
      <w:r w:rsidR="00144135" w:rsidRPr="003E760E">
        <w:rPr>
          <w:rFonts w:cs="Times New Roman"/>
        </w:rPr>
        <w:t>c</w:t>
      </w:r>
      <w:r w:rsidRPr="003E760E">
        <w:rPr>
          <w:rFonts w:cs="Times New Roman"/>
        </w:rPr>
        <w:t xml:space="preserve">osts in </w:t>
      </w:r>
      <w:r w:rsidR="00144135" w:rsidRPr="003E760E">
        <w:rPr>
          <w:rFonts w:cs="Times New Roman"/>
        </w:rPr>
        <w:t>s</w:t>
      </w:r>
      <w:r w:rsidRPr="003E760E">
        <w:rPr>
          <w:rFonts w:cs="Times New Roman"/>
        </w:rPr>
        <w:t xml:space="preserve">ongbirds. </w:t>
      </w:r>
      <w:r w:rsidRPr="003E760E">
        <w:rPr>
          <w:rFonts w:cs="Times New Roman"/>
          <w:i/>
          <w:iCs/>
        </w:rPr>
        <w:t>PLOS ONE</w:t>
      </w:r>
      <w:r w:rsidRPr="003E760E">
        <w:rPr>
          <w:rFonts w:cs="Times New Roman"/>
        </w:rPr>
        <w:t xml:space="preserve"> </w:t>
      </w:r>
      <w:proofErr w:type="gramStart"/>
      <w:r w:rsidRPr="003E760E">
        <w:rPr>
          <w:rFonts w:cs="Times New Roman"/>
        </w:rPr>
        <w:t>3:e</w:t>
      </w:r>
      <w:proofErr w:type="gramEnd"/>
      <w:r w:rsidRPr="003E760E">
        <w:rPr>
          <w:rFonts w:cs="Times New Roman"/>
        </w:rPr>
        <w:t>2154.</w:t>
      </w:r>
    </w:p>
    <w:p w14:paraId="08FE11F9" w14:textId="0E5D33F8" w:rsidR="00FD1E51" w:rsidRPr="003E760E" w:rsidRDefault="00FD1E51" w:rsidP="00FD1E51">
      <w:pPr>
        <w:spacing w:line="480" w:lineRule="auto"/>
        <w:ind w:left="720" w:hanging="720"/>
        <w:rPr>
          <w:rFonts w:cs="Times New Roman"/>
        </w:rPr>
      </w:pPr>
      <w:r w:rsidRPr="003E760E">
        <w:rPr>
          <w:rFonts w:cs="Times New Roman"/>
        </w:rPr>
        <w:lastRenderedPageBreak/>
        <w:t xml:space="preserve">Brooks, S. P., and A. Gelman (1998). General </w:t>
      </w:r>
      <w:r w:rsidR="00144135" w:rsidRPr="003E760E">
        <w:rPr>
          <w:rFonts w:cs="Times New Roman"/>
        </w:rPr>
        <w:t>m</w:t>
      </w:r>
      <w:r w:rsidRPr="003E760E">
        <w:rPr>
          <w:rFonts w:cs="Times New Roman"/>
        </w:rPr>
        <w:t xml:space="preserve">ethods for </w:t>
      </w:r>
      <w:r w:rsidR="00144135" w:rsidRPr="003E760E">
        <w:rPr>
          <w:rFonts w:cs="Times New Roman"/>
        </w:rPr>
        <w:t>m</w:t>
      </w:r>
      <w:r w:rsidRPr="003E760E">
        <w:rPr>
          <w:rFonts w:cs="Times New Roman"/>
        </w:rPr>
        <w:t xml:space="preserve">onitoring </w:t>
      </w:r>
      <w:r w:rsidR="00144135" w:rsidRPr="003E760E">
        <w:rPr>
          <w:rFonts w:cs="Times New Roman"/>
        </w:rPr>
        <w:t>c</w:t>
      </w:r>
      <w:r w:rsidRPr="003E760E">
        <w:rPr>
          <w:rFonts w:cs="Times New Roman"/>
        </w:rPr>
        <w:t xml:space="preserve">onvergence of </w:t>
      </w:r>
      <w:r w:rsidR="00144135" w:rsidRPr="003E760E">
        <w:rPr>
          <w:rFonts w:cs="Times New Roman"/>
        </w:rPr>
        <w:t>i</w:t>
      </w:r>
      <w:r w:rsidRPr="003E760E">
        <w:rPr>
          <w:rFonts w:cs="Times New Roman"/>
        </w:rPr>
        <w:t xml:space="preserve">terative </w:t>
      </w:r>
      <w:r w:rsidR="00144135" w:rsidRPr="003E760E">
        <w:rPr>
          <w:rFonts w:cs="Times New Roman"/>
        </w:rPr>
        <w:t>s</w:t>
      </w:r>
      <w:r w:rsidRPr="003E760E">
        <w:rPr>
          <w:rFonts w:cs="Times New Roman"/>
        </w:rPr>
        <w:t xml:space="preserve">imulations. </w:t>
      </w:r>
      <w:r w:rsidRPr="003E760E">
        <w:rPr>
          <w:rFonts w:cs="Times New Roman"/>
          <w:i/>
          <w:iCs/>
        </w:rPr>
        <w:t>Journal of Computational and Graphical Statistics</w:t>
      </w:r>
      <w:r w:rsidRPr="003E760E">
        <w:rPr>
          <w:rFonts w:cs="Times New Roman"/>
        </w:rPr>
        <w:t xml:space="preserve"> 7:434–455.</w:t>
      </w:r>
    </w:p>
    <w:p w14:paraId="0153CF80" w14:textId="7922C4E2" w:rsidR="0044679B" w:rsidRPr="00342ED9" w:rsidRDefault="0044679B" w:rsidP="00A62F0A">
      <w:pPr>
        <w:pStyle w:val="Bibliography"/>
        <w:spacing w:line="480" w:lineRule="auto"/>
        <w:rPr>
          <w:rFonts w:cs="Times New Roman"/>
        </w:rPr>
      </w:pPr>
      <w:r w:rsidRPr="00342ED9">
        <w:rPr>
          <w:rFonts w:cs="Times New Roman"/>
        </w:rPr>
        <w:t xml:space="preserve">Clements, S. J., L. A. Berigan, A. C. Fish, R. L. Darling, A. M. Roth, G. </w:t>
      </w:r>
      <w:proofErr w:type="spellStart"/>
      <w:r w:rsidRPr="00342ED9">
        <w:rPr>
          <w:rFonts w:cs="Times New Roman"/>
        </w:rPr>
        <w:t>Balkcom</w:t>
      </w:r>
      <w:proofErr w:type="spellEnd"/>
      <w:r w:rsidRPr="00342ED9">
        <w:rPr>
          <w:rFonts w:cs="Times New Roman"/>
        </w:rPr>
        <w:t xml:space="preserve">, B. Carpenter, G. Costanzo, J. Duguay, and K. Filkins (2024). Satellite tracking of American Woodcock reveals a gradient of migration strategies. </w:t>
      </w:r>
      <w:r w:rsidRPr="00342ED9">
        <w:rPr>
          <w:rFonts w:cs="Times New Roman"/>
          <w:i/>
          <w:iCs/>
        </w:rPr>
        <w:t>Ornithology</w:t>
      </w:r>
      <w:r w:rsidR="008B19B3" w:rsidRPr="00342ED9">
        <w:rPr>
          <w:rFonts w:cs="Times New Roman"/>
        </w:rPr>
        <w:t xml:space="preserve"> </w:t>
      </w:r>
      <w:proofErr w:type="gramStart"/>
      <w:r w:rsidR="008B19B3" w:rsidRPr="00342ED9">
        <w:rPr>
          <w:rFonts w:cs="Times New Roman"/>
        </w:rPr>
        <w:t>141</w:t>
      </w:r>
      <w:r w:rsidRPr="00342ED9">
        <w:rPr>
          <w:rFonts w:cs="Times New Roman"/>
        </w:rPr>
        <w:t>:ukae</w:t>
      </w:r>
      <w:proofErr w:type="gramEnd"/>
      <w:r w:rsidRPr="00342ED9">
        <w:rPr>
          <w:rFonts w:cs="Times New Roman"/>
        </w:rPr>
        <w:t>008.</w:t>
      </w:r>
    </w:p>
    <w:p w14:paraId="0C661127" w14:textId="77777777" w:rsidR="0044679B" w:rsidRPr="00342ED9" w:rsidRDefault="0044679B" w:rsidP="00A62F0A">
      <w:pPr>
        <w:pStyle w:val="Bibliography"/>
        <w:spacing w:line="480" w:lineRule="auto"/>
        <w:rPr>
          <w:rFonts w:cs="Times New Roman"/>
        </w:rPr>
      </w:pPr>
      <w:r w:rsidRPr="00342ED9">
        <w:rPr>
          <w:rFonts w:cs="Times New Roman"/>
        </w:rPr>
        <w:t xml:space="preserve">Cohen, E. B., J. J. </w:t>
      </w:r>
      <w:proofErr w:type="spellStart"/>
      <w:r w:rsidRPr="00342ED9">
        <w:rPr>
          <w:rFonts w:cs="Times New Roman"/>
        </w:rPr>
        <w:t>Buler</w:t>
      </w:r>
      <w:proofErr w:type="spellEnd"/>
      <w:r w:rsidRPr="00342ED9">
        <w:rPr>
          <w:rFonts w:cs="Times New Roman"/>
        </w:rPr>
        <w:t xml:space="preserve">, K. G. Horton, S. R. Loss, S. A. Cabrera-Cruz, J. A. Smolinsky, and P. P. Marra (2022). Using weather radar to help minimize wind energy impacts on nocturnally migrating birds. </w:t>
      </w:r>
      <w:r w:rsidRPr="00342ED9">
        <w:rPr>
          <w:rFonts w:cs="Times New Roman"/>
          <w:i/>
          <w:iCs/>
        </w:rPr>
        <w:t>Conservation Letters</w:t>
      </w:r>
      <w:r w:rsidRPr="00342ED9">
        <w:rPr>
          <w:rFonts w:cs="Times New Roman"/>
        </w:rPr>
        <w:t xml:space="preserve"> </w:t>
      </w:r>
      <w:proofErr w:type="gramStart"/>
      <w:r w:rsidRPr="00342ED9">
        <w:rPr>
          <w:rFonts w:cs="Times New Roman"/>
        </w:rPr>
        <w:t>15:e</w:t>
      </w:r>
      <w:proofErr w:type="gramEnd"/>
      <w:r w:rsidRPr="00342ED9">
        <w:rPr>
          <w:rFonts w:cs="Times New Roman"/>
        </w:rPr>
        <w:t>12887.</w:t>
      </w:r>
    </w:p>
    <w:p w14:paraId="42ACBE9A" w14:textId="03EEB8A3" w:rsidR="0044679B" w:rsidRPr="00342ED9" w:rsidRDefault="0044679B" w:rsidP="00A62F0A">
      <w:pPr>
        <w:pStyle w:val="Bibliography"/>
        <w:spacing w:line="480" w:lineRule="auto"/>
        <w:rPr>
          <w:rFonts w:cs="Times New Roman"/>
        </w:rPr>
      </w:pPr>
      <w:r w:rsidRPr="00342ED9">
        <w:rPr>
          <w:rFonts w:cs="Times New Roman"/>
        </w:rPr>
        <w:t xml:space="preserve">Cooper, T. R., and R. D. Rau (2012). </w:t>
      </w:r>
      <w:r w:rsidRPr="00342ED9">
        <w:rPr>
          <w:rFonts w:cs="Times New Roman"/>
          <w:i/>
          <w:iCs/>
        </w:rPr>
        <w:t>American Woodcock: Population Status, 2012</w:t>
      </w:r>
      <w:r w:rsidRPr="00342ED9">
        <w:rPr>
          <w:rFonts w:cs="Times New Roman"/>
        </w:rPr>
        <w:t>. U.S. Fish and Wildlife Service</w:t>
      </w:r>
      <w:r w:rsidR="00661206" w:rsidRPr="00342ED9">
        <w:rPr>
          <w:rFonts w:cs="Times New Roman"/>
        </w:rPr>
        <w:t>, Laurel, Maryland</w:t>
      </w:r>
      <w:r w:rsidRPr="00342ED9">
        <w:rPr>
          <w:rFonts w:cs="Times New Roman"/>
        </w:rPr>
        <w:t>.</w:t>
      </w:r>
    </w:p>
    <w:p w14:paraId="7818E954" w14:textId="77777777" w:rsidR="0044679B" w:rsidRPr="00342ED9" w:rsidRDefault="0044679B" w:rsidP="00A62F0A">
      <w:pPr>
        <w:pStyle w:val="Bibliography"/>
        <w:spacing w:line="480" w:lineRule="auto"/>
        <w:rPr>
          <w:rFonts w:cs="Times New Roman"/>
        </w:rPr>
      </w:pPr>
      <w:proofErr w:type="spellStart"/>
      <w:r w:rsidRPr="00342ED9">
        <w:rPr>
          <w:rFonts w:cs="Times New Roman"/>
        </w:rPr>
        <w:t>Cusa</w:t>
      </w:r>
      <w:proofErr w:type="spellEnd"/>
      <w:r w:rsidRPr="00342ED9">
        <w:rPr>
          <w:rFonts w:cs="Times New Roman"/>
        </w:rPr>
        <w:t xml:space="preserve">, M., D. A. Jackson, and M. </w:t>
      </w:r>
      <w:proofErr w:type="spellStart"/>
      <w:r w:rsidRPr="00342ED9">
        <w:rPr>
          <w:rFonts w:cs="Times New Roman"/>
        </w:rPr>
        <w:t>Mesure</w:t>
      </w:r>
      <w:proofErr w:type="spellEnd"/>
      <w:r w:rsidRPr="00342ED9">
        <w:rPr>
          <w:rFonts w:cs="Times New Roman"/>
        </w:rPr>
        <w:t xml:space="preserve"> (2015). Window collisions by migratory bird species: urban geographical patterns and habitat associations. </w:t>
      </w:r>
      <w:r w:rsidRPr="00342ED9">
        <w:rPr>
          <w:rFonts w:cs="Times New Roman"/>
          <w:i/>
          <w:iCs/>
        </w:rPr>
        <w:t>Urban Ecosystems</w:t>
      </w:r>
      <w:r w:rsidRPr="00342ED9">
        <w:rPr>
          <w:rFonts w:cs="Times New Roman"/>
        </w:rPr>
        <w:t xml:space="preserve"> 18:1427–1446.</w:t>
      </w:r>
    </w:p>
    <w:p w14:paraId="27A139F9" w14:textId="685351AA" w:rsidR="00472284" w:rsidRPr="003E760E" w:rsidRDefault="00472284" w:rsidP="00472284">
      <w:pPr>
        <w:spacing w:line="480" w:lineRule="auto"/>
        <w:ind w:left="720" w:hanging="720"/>
        <w:rPr>
          <w:rFonts w:cs="Times New Roman"/>
        </w:rPr>
      </w:pPr>
      <w:r w:rsidRPr="003E760E">
        <w:rPr>
          <w:rFonts w:cs="Times New Roman"/>
        </w:rPr>
        <w:t xml:space="preserve">De Groot, K. L., A. G. Wilson, R. McKibbin, S. A. Hudson, K. M. </w:t>
      </w:r>
      <w:proofErr w:type="spellStart"/>
      <w:r w:rsidRPr="003E760E">
        <w:rPr>
          <w:rFonts w:cs="Times New Roman"/>
        </w:rPr>
        <w:t>Dohms</w:t>
      </w:r>
      <w:proofErr w:type="spellEnd"/>
      <w:r w:rsidRPr="003E760E">
        <w:rPr>
          <w:rFonts w:cs="Times New Roman"/>
        </w:rPr>
        <w:t xml:space="preserve">, A. R. Norris, A. C. Huang, I. B. </w:t>
      </w:r>
      <w:proofErr w:type="spellStart"/>
      <w:r w:rsidRPr="003E760E">
        <w:rPr>
          <w:rFonts w:cs="Times New Roman"/>
        </w:rPr>
        <w:t>Whitehorne</w:t>
      </w:r>
      <w:proofErr w:type="spellEnd"/>
      <w:r w:rsidRPr="003E760E">
        <w:rPr>
          <w:rFonts w:cs="Times New Roman"/>
        </w:rPr>
        <w:t xml:space="preserve">, K. T. Fort, and C. Roy (2022). Bird protection treatments reduce bird-window collision risk at low-rise buildings within a Pacific coastal protected area. </w:t>
      </w:r>
      <w:proofErr w:type="spellStart"/>
      <w:r w:rsidRPr="003E760E">
        <w:rPr>
          <w:rFonts w:cs="Times New Roman"/>
          <w:i/>
          <w:iCs/>
        </w:rPr>
        <w:t>PeerJ</w:t>
      </w:r>
      <w:proofErr w:type="spellEnd"/>
      <w:r w:rsidRPr="003E760E">
        <w:rPr>
          <w:rFonts w:cs="Times New Roman"/>
        </w:rPr>
        <w:t xml:space="preserve"> </w:t>
      </w:r>
      <w:proofErr w:type="gramStart"/>
      <w:r w:rsidRPr="003E760E">
        <w:rPr>
          <w:rFonts w:cs="Times New Roman"/>
        </w:rPr>
        <w:t>10:e</w:t>
      </w:r>
      <w:proofErr w:type="gramEnd"/>
      <w:r w:rsidRPr="003E760E">
        <w:rPr>
          <w:rFonts w:cs="Times New Roman"/>
        </w:rPr>
        <w:t>13142.</w:t>
      </w:r>
    </w:p>
    <w:p w14:paraId="6EBC39B1" w14:textId="77777777" w:rsidR="0044679B" w:rsidRPr="00342ED9" w:rsidRDefault="0044679B" w:rsidP="00A62F0A">
      <w:pPr>
        <w:pStyle w:val="Bibliography"/>
        <w:spacing w:line="480" w:lineRule="auto"/>
        <w:rPr>
          <w:rFonts w:cs="Times New Roman"/>
        </w:rPr>
      </w:pPr>
      <w:r w:rsidRPr="00342ED9">
        <w:rPr>
          <w:rFonts w:cs="Times New Roman"/>
        </w:rPr>
        <w:t>DeMott, W. G., A. N. Stillman, J. B. Kolb, and C. S. Elphick (2022). NEXRAD highlights the effects of wind and date at a Tree Swallow (</w:t>
      </w:r>
      <w:proofErr w:type="spellStart"/>
      <w:r w:rsidRPr="00342ED9">
        <w:rPr>
          <w:rFonts w:cs="Times New Roman"/>
          <w:i/>
          <w:iCs/>
        </w:rPr>
        <w:t>Tachycineta</w:t>
      </w:r>
      <w:proofErr w:type="spellEnd"/>
      <w:r w:rsidRPr="00342ED9">
        <w:rPr>
          <w:rFonts w:cs="Times New Roman"/>
          <w:i/>
          <w:iCs/>
        </w:rPr>
        <w:t xml:space="preserve"> bicolor</w:t>
      </w:r>
      <w:r w:rsidRPr="00342ED9">
        <w:rPr>
          <w:rFonts w:cs="Times New Roman"/>
        </w:rPr>
        <w:t xml:space="preserve">) roost during fall migration. </w:t>
      </w:r>
      <w:r w:rsidRPr="00342ED9">
        <w:rPr>
          <w:rFonts w:cs="Times New Roman"/>
          <w:i/>
          <w:iCs/>
        </w:rPr>
        <w:t>The Wilson Journal of Ornithology</w:t>
      </w:r>
      <w:r w:rsidRPr="00342ED9">
        <w:rPr>
          <w:rFonts w:cs="Times New Roman"/>
        </w:rPr>
        <w:t xml:space="preserve"> 134:623–632.</w:t>
      </w:r>
    </w:p>
    <w:p w14:paraId="6C073AAE" w14:textId="3749852B" w:rsidR="006519A8" w:rsidRPr="00342ED9" w:rsidRDefault="006519A8" w:rsidP="00A62F0A">
      <w:pPr>
        <w:pStyle w:val="Bibliography"/>
        <w:spacing w:line="480" w:lineRule="auto"/>
        <w:rPr>
          <w:rFonts w:cs="Times New Roman"/>
        </w:rPr>
      </w:pPr>
      <w:r w:rsidRPr="00342ED9">
        <w:rPr>
          <w:rFonts w:cs="Times New Roman"/>
        </w:rPr>
        <w:t xml:space="preserve">ESRI (2024a). </w:t>
      </w:r>
      <w:r w:rsidRPr="00342ED9">
        <w:rPr>
          <w:rFonts w:cs="Times New Roman"/>
          <w:i/>
          <w:iCs/>
        </w:rPr>
        <w:t>ArcGIS Pro</w:t>
      </w:r>
      <w:r w:rsidRPr="00342ED9">
        <w:rPr>
          <w:rFonts w:cs="Times New Roman"/>
        </w:rPr>
        <w:t>. Redlands, CA, USA.</w:t>
      </w:r>
    </w:p>
    <w:p w14:paraId="45FE3702" w14:textId="4F7F91BF" w:rsidR="0044679B" w:rsidRPr="00342ED9" w:rsidRDefault="0044679B" w:rsidP="00A62F0A">
      <w:pPr>
        <w:pStyle w:val="Bibliography"/>
        <w:spacing w:line="480" w:lineRule="auto"/>
        <w:rPr>
          <w:rFonts w:cs="Times New Roman"/>
        </w:rPr>
      </w:pPr>
      <w:r w:rsidRPr="00342ED9">
        <w:rPr>
          <w:rFonts w:cs="Times New Roman"/>
        </w:rPr>
        <w:lastRenderedPageBreak/>
        <w:t>ESRI (202</w:t>
      </w:r>
      <w:r w:rsidR="006519A8" w:rsidRPr="00342ED9">
        <w:rPr>
          <w:rFonts w:cs="Times New Roman"/>
        </w:rPr>
        <w:t>4b</w:t>
      </w:r>
      <w:r w:rsidRPr="00342ED9">
        <w:rPr>
          <w:rFonts w:cs="Times New Roman"/>
        </w:rPr>
        <w:t xml:space="preserve">). </w:t>
      </w:r>
      <w:r w:rsidRPr="00342ED9">
        <w:rPr>
          <w:rFonts w:cs="Times New Roman"/>
          <w:i/>
          <w:iCs/>
        </w:rPr>
        <w:t>Terrain</w:t>
      </w:r>
      <w:r w:rsidRPr="00342ED9">
        <w:rPr>
          <w:rFonts w:cs="Times New Roman"/>
        </w:rPr>
        <w:t>. [Online.] Available at https://www.arcgis.com/home/item.html?id=58a541efc59545e6b7137f961d7de883.</w:t>
      </w:r>
    </w:p>
    <w:p w14:paraId="0E209098" w14:textId="0C2DC512" w:rsidR="0044679B" w:rsidRPr="00342ED9" w:rsidRDefault="0044679B" w:rsidP="00A62F0A">
      <w:pPr>
        <w:pStyle w:val="Bibliography"/>
        <w:spacing w:line="480" w:lineRule="auto"/>
        <w:rPr>
          <w:rFonts w:cs="Times New Roman"/>
        </w:rPr>
      </w:pPr>
      <w:r w:rsidRPr="00342ED9">
        <w:rPr>
          <w:rFonts w:cs="Times New Roman"/>
        </w:rPr>
        <w:t xml:space="preserve">Fish, A. C., A. M. Roth, G. </w:t>
      </w:r>
      <w:proofErr w:type="spellStart"/>
      <w:r w:rsidRPr="00342ED9">
        <w:rPr>
          <w:rFonts w:cs="Times New Roman"/>
        </w:rPr>
        <w:t>Balkcom</w:t>
      </w:r>
      <w:proofErr w:type="spellEnd"/>
      <w:r w:rsidRPr="00342ED9">
        <w:rPr>
          <w:rFonts w:cs="Times New Roman"/>
        </w:rPr>
        <w:t xml:space="preserve">, L. Berigan, K. Brunette, S. Clements, G. Costanzo, C. L. Graham, W. F. Harvey, M. Hook, D. L. Howell, et al. (2024). American woodcock migration phenology in eastern North America: implications for hunting season timing. </w:t>
      </w:r>
      <w:r w:rsidRPr="00342ED9">
        <w:rPr>
          <w:rFonts w:cs="Times New Roman"/>
          <w:i/>
          <w:iCs/>
        </w:rPr>
        <w:t>Journal of Wildlife Management</w:t>
      </w:r>
      <w:r w:rsidR="00BA5462" w:rsidRPr="003E760E">
        <w:rPr>
          <w:rFonts w:cs="Times New Roman"/>
        </w:rPr>
        <w:t xml:space="preserve"> </w:t>
      </w:r>
      <w:proofErr w:type="gramStart"/>
      <w:r w:rsidR="00BA5462" w:rsidRPr="00342ED9">
        <w:rPr>
          <w:rFonts w:cs="Times New Roman"/>
        </w:rPr>
        <w:t>88:</w:t>
      </w:r>
      <w:r w:rsidRPr="00342ED9">
        <w:rPr>
          <w:rFonts w:cs="Times New Roman"/>
        </w:rPr>
        <w:t>e</w:t>
      </w:r>
      <w:proofErr w:type="gramEnd"/>
      <w:r w:rsidRPr="00342ED9">
        <w:rPr>
          <w:rFonts w:cs="Times New Roman"/>
        </w:rPr>
        <w:t>22565.</w:t>
      </w:r>
    </w:p>
    <w:p w14:paraId="1257CAD9" w14:textId="77777777" w:rsidR="0044679B" w:rsidRPr="00342ED9" w:rsidRDefault="0044679B" w:rsidP="00A62F0A">
      <w:pPr>
        <w:pStyle w:val="Bibliography"/>
        <w:spacing w:line="480" w:lineRule="auto"/>
        <w:rPr>
          <w:rFonts w:cs="Times New Roman"/>
        </w:rPr>
      </w:pPr>
      <w:proofErr w:type="spellStart"/>
      <w:r w:rsidRPr="00342ED9">
        <w:rPr>
          <w:rFonts w:cs="Times New Roman"/>
        </w:rPr>
        <w:t>Galtbalt</w:t>
      </w:r>
      <w:proofErr w:type="spellEnd"/>
      <w:r w:rsidRPr="00342ED9">
        <w:rPr>
          <w:rFonts w:cs="Times New Roman"/>
        </w:rPr>
        <w:t xml:space="preserve">, B., A. </w:t>
      </w:r>
      <w:proofErr w:type="spellStart"/>
      <w:r w:rsidRPr="00342ED9">
        <w:rPr>
          <w:rFonts w:cs="Times New Roman"/>
        </w:rPr>
        <w:t>Lilleyman</w:t>
      </w:r>
      <w:proofErr w:type="spellEnd"/>
      <w:r w:rsidRPr="00342ED9">
        <w:rPr>
          <w:rFonts w:cs="Times New Roman"/>
        </w:rPr>
        <w:t xml:space="preserve">, J. T. Coleman, C. Cheng, Z. Ma, D. I. Rogers, B. K. Woodworth, R. A. Fuller, S. T. Garnett, and M. Klaassen (2021). Far eastern curlew and whimbrel prefer flying low - wind support and good visibility appear only secondary factors in determining migratory flight altitude. </w:t>
      </w:r>
      <w:r w:rsidRPr="00342ED9">
        <w:rPr>
          <w:rFonts w:cs="Times New Roman"/>
          <w:i/>
          <w:iCs/>
        </w:rPr>
        <w:t>Movement Ecology</w:t>
      </w:r>
      <w:r w:rsidRPr="00342ED9">
        <w:rPr>
          <w:rFonts w:cs="Times New Roman"/>
        </w:rPr>
        <w:t xml:space="preserve"> 9:32.</w:t>
      </w:r>
    </w:p>
    <w:p w14:paraId="4AACC0BE" w14:textId="7B1E167A" w:rsidR="00EC1942" w:rsidRPr="003E760E" w:rsidRDefault="00EC1942" w:rsidP="00EC1942">
      <w:pPr>
        <w:spacing w:line="480" w:lineRule="auto"/>
        <w:ind w:left="720" w:hanging="720"/>
        <w:rPr>
          <w:rFonts w:cs="Times New Roman"/>
        </w:rPr>
      </w:pPr>
      <w:r w:rsidRPr="003E760E">
        <w:rPr>
          <w:rFonts w:cs="Times New Roman"/>
        </w:rPr>
        <w:t xml:space="preserve">Gehring, J., P. Kerlinger, and A. M. Manville (2009). Communication towers, lights, and birds: successful methods of reducing the frequency of avian collisions. </w:t>
      </w:r>
      <w:r w:rsidRPr="003E760E">
        <w:rPr>
          <w:rFonts w:cs="Times New Roman"/>
          <w:i/>
          <w:iCs/>
        </w:rPr>
        <w:t>Ecological Applications</w:t>
      </w:r>
      <w:r w:rsidRPr="003E760E">
        <w:rPr>
          <w:rFonts w:cs="Times New Roman"/>
        </w:rPr>
        <w:t xml:space="preserve"> 19:505–514.</w:t>
      </w:r>
    </w:p>
    <w:p w14:paraId="4D0DA014" w14:textId="52EE0D7E" w:rsidR="0044679B" w:rsidRPr="00342ED9" w:rsidRDefault="0044679B" w:rsidP="00A62F0A">
      <w:pPr>
        <w:pStyle w:val="Bibliography"/>
        <w:spacing w:line="480" w:lineRule="auto"/>
        <w:rPr>
          <w:rFonts w:cs="Times New Roman"/>
        </w:rPr>
      </w:pPr>
      <w:r w:rsidRPr="00342ED9">
        <w:rPr>
          <w:rFonts w:cs="Times New Roman"/>
        </w:rPr>
        <w:t xml:space="preserve">Gehring, J., P. Kerlinger, and A. M. Manville (2011). The role of tower height and guy wires on avian collisions with communication towers. </w:t>
      </w:r>
      <w:r w:rsidRPr="00342ED9">
        <w:rPr>
          <w:rFonts w:cs="Times New Roman"/>
          <w:i/>
          <w:iCs/>
        </w:rPr>
        <w:t>Journal of Wildlife Management</w:t>
      </w:r>
      <w:r w:rsidRPr="00342ED9">
        <w:rPr>
          <w:rFonts w:cs="Times New Roman"/>
        </w:rPr>
        <w:t xml:space="preserve"> 75:848–855.</w:t>
      </w:r>
    </w:p>
    <w:p w14:paraId="5EEFC765" w14:textId="4EDCF5D7" w:rsidR="003018AA" w:rsidRPr="003E760E" w:rsidRDefault="003018AA" w:rsidP="003018AA">
      <w:pPr>
        <w:spacing w:line="480" w:lineRule="auto"/>
        <w:ind w:left="720" w:hanging="720"/>
        <w:rPr>
          <w:rFonts w:cs="Times New Roman"/>
        </w:rPr>
      </w:pPr>
      <w:r w:rsidRPr="003E760E">
        <w:rPr>
          <w:rFonts w:cs="Times New Roman"/>
        </w:rPr>
        <w:t xml:space="preserve">Grilli, M. G., S. A. </w:t>
      </w:r>
      <w:proofErr w:type="spellStart"/>
      <w:r w:rsidRPr="003E760E">
        <w:rPr>
          <w:rFonts w:cs="Times New Roman"/>
        </w:rPr>
        <w:t>Lambertucci</w:t>
      </w:r>
      <w:proofErr w:type="spellEnd"/>
      <w:r w:rsidRPr="003E760E">
        <w:rPr>
          <w:rFonts w:cs="Times New Roman"/>
        </w:rPr>
        <w:t xml:space="preserve">, J. Therrien, and K. L. </w:t>
      </w:r>
      <w:proofErr w:type="spellStart"/>
      <w:r w:rsidRPr="003E760E">
        <w:rPr>
          <w:rFonts w:cs="Times New Roman"/>
        </w:rPr>
        <w:t>Bildstein</w:t>
      </w:r>
      <w:proofErr w:type="spellEnd"/>
      <w:r w:rsidRPr="003E760E">
        <w:rPr>
          <w:rFonts w:cs="Times New Roman"/>
        </w:rPr>
        <w:t xml:space="preserve"> (2017). Wing size but not wing shape is related to migratory behavior in a soaring bird. </w:t>
      </w:r>
      <w:r w:rsidRPr="003E760E">
        <w:rPr>
          <w:rFonts w:cs="Times New Roman"/>
          <w:i/>
          <w:iCs/>
        </w:rPr>
        <w:t>Journal of Avian Biology</w:t>
      </w:r>
      <w:r w:rsidRPr="003E760E">
        <w:rPr>
          <w:rFonts w:cs="Times New Roman"/>
        </w:rPr>
        <w:t xml:space="preserve"> 48:669–678.</w:t>
      </w:r>
    </w:p>
    <w:p w14:paraId="1EC2F06A" w14:textId="77777777" w:rsidR="0044679B" w:rsidRPr="00342ED9" w:rsidRDefault="0044679B" w:rsidP="00A62F0A">
      <w:pPr>
        <w:pStyle w:val="Bibliography"/>
        <w:spacing w:line="480" w:lineRule="auto"/>
        <w:rPr>
          <w:rFonts w:cs="Times New Roman"/>
        </w:rPr>
      </w:pPr>
      <w:r w:rsidRPr="00342ED9">
        <w:rPr>
          <w:rFonts w:cs="Times New Roman"/>
        </w:rPr>
        <w:lastRenderedPageBreak/>
        <w:t xml:space="preserve">Horton, K. G., J. J. </w:t>
      </w:r>
      <w:proofErr w:type="spellStart"/>
      <w:r w:rsidRPr="00342ED9">
        <w:rPr>
          <w:rFonts w:cs="Times New Roman"/>
        </w:rPr>
        <w:t>Buler</w:t>
      </w:r>
      <w:proofErr w:type="spellEnd"/>
      <w:r w:rsidRPr="00342ED9">
        <w:rPr>
          <w:rFonts w:cs="Times New Roman"/>
        </w:rPr>
        <w:t xml:space="preserve">, S. J. Anderson, C. S. Burt, A. C. Collins, A. M. Dokter, F. Guo, D. Sheldon, M. A. </w:t>
      </w:r>
      <w:proofErr w:type="spellStart"/>
      <w:r w:rsidRPr="00342ED9">
        <w:rPr>
          <w:rFonts w:cs="Times New Roman"/>
        </w:rPr>
        <w:t>Tomaszewska</w:t>
      </w:r>
      <w:proofErr w:type="spellEnd"/>
      <w:r w:rsidRPr="00342ED9">
        <w:rPr>
          <w:rFonts w:cs="Times New Roman"/>
        </w:rPr>
        <w:t xml:space="preserve">, and G. M. </w:t>
      </w:r>
      <w:proofErr w:type="spellStart"/>
      <w:r w:rsidRPr="00342ED9">
        <w:rPr>
          <w:rFonts w:cs="Times New Roman"/>
        </w:rPr>
        <w:t>Henebry</w:t>
      </w:r>
      <w:proofErr w:type="spellEnd"/>
      <w:r w:rsidRPr="00342ED9">
        <w:rPr>
          <w:rFonts w:cs="Times New Roman"/>
        </w:rPr>
        <w:t xml:space="preserve"> (2023). Artificial light at night is a top predictor of bird migration stopover density. </w:t>
      </w:r>
      <w:r w:rsidRPr="00342ED9">
        <w:rPr>
          <w:rFonts w:cs="Times New Roman"/>
          <w:i/>
          <w:iCs/>
        </w:rPr>
        <w:t>Nature Communications</w:t>
      </w:r>
      <w:r w:rsidRPr="00342ED9">
        <w:rPr>
          <w:rFonts w:cs="Times New Roman"/>
        </w:rPr>
        <w:t xml:space="preserve"> 14:7446.</w:t>
      </w:r>
    </w:p>
    <w:p w14:paraId="378DE17C" w14:textId="77777777" w:rsidR="0044679B" w:rsidRPr="00342ED9" w:rsidRDefault="0044679B" w:rsidP="00A62F0A">
      <w:pPr>
        <w:pStyle w:val="Bibliography"/>
        <w:spacing w:line="480" w:lineRule="auto"/>
        <w:rPr>
          <w:rFonts w:cs="Times New Roman"/>
        </w:rPr>
      </w:pPr>
      <w:r w:rsidRPr="00342ED9">
        <w:rPr>
          <w:rFonts w:cs="Times New Roman"/>
        </w:rPr>
        <w:t xml:space="preserve">Horton, K. G., B. M. Van Doren, P. M. </w:t>
      </w:r>
      <w:proofErr w:type="spellStart"/>
      <w:r w:rsidRPr="00342ED9">
        <w:rPr>
          <w:rFonts w:cs="Times New Roman"/>
        </w:rPr>
        <w:t>Stepanian</w:t>
      </w:r>
      <w:proofErr w:type="spellEnd"/>
      <w:r w:rsidRPr="00342ED9">
        <w:rPr>
          <w:rFonts w:cs="Times New Roman"/>
        </w:rPr>
        <w:t xml:space="preserve">, A. Farnsworth, and J. F. Kelly (2016). Where in the air? Aerial habitat use of nocturnally migrating birds. </w:t>
      </w:r>
      <w:r w:rsidRPr="00342ED9">
        <w:rPr>
          <w:rFonts w:cs="Times New Roman"/>
          <w:i/>
          <w:iCs/>
        </w:rPr>
        <w:t>Biology Letters</w:t>
      </w:r>
      <w:r w:rsidRPr="00342ED9">
        <w:rPr>
          <w:rFonts w:cs="Times New Roman"/>
        </w:rPr>
        <w:t xml:space="preserve"> 12:20160591.</w:t>
      </w:r>
    </w:p>
    <w:p w14:paraId="31D1E883" w14:textId="72D8ACAF" w:rsidR="006C2107" w:rsidRPr="003E760E" w:rsidRDefault="006C2107" w:rsidP="006C2107">
      <w:pPr>
        <w:spacing w:line="480" w:lineRule="auto"/>
        <w:ind w:left="720" w:hanging="720"/>
        <w:rPr>
          <w:rFonts w:cs="Times New Roman"/>
        </w:rPr>
      </w:pPr>
      <w:r w:rsidRPr="003E760E">
        <w:rPr>
          <w:rFonts w:cs="Times New Roman"/>
        </w:rPr>
        <w:t xml:space="preserve">Howell, J. E., A. E. McKellar, R. H. M. </w:t>
      </w:r>
      <w:proofErr w:type="spellStart"/>
      <w:r w:rsidRPr="003E760E">
        <w:rPr>
          <w:rFonts w:cs="Times New Roman"/>
        </w:rPr>
        <w:t>Espie</w:t>
      </w:r>
      <w:proofErr w:type="spellEnd"/>
      <w:r w:rsidRPr="003E760E">
        <w:rPr>
          <w:rFonts w:cs="Times New Roman"/>
        </w:rPr>
        <w:t xml:space="preserve">, and C. A. Morrissey (2020). Predictable shorebird departure patterns from a staging site can inform collision risks and mitigation of wind energy developments. </w:t>
      </w:r>
      <w:r w:rsidRPr="003E760E">
        <w:rPr>
          <w:rFonts w:cs="Times New Roman"/>
          <w:i/>
          <w:iCs/>
        </w:rPr>
        <w:t>Ibis</w:t>
      </w:r>
      <w:r w:rsidRPr="003E760E">
        <w:rPr>
          <w:rFonts w:cs="Times New Roman"/>
        </w:rPr>
        <w:t xml:space="preserve"> 162:535–547.</w:t>
      </w:r>
    </w:p>
    <w:p w14:paraId="3ED636D0" w14:textId="54F3CC2D" w:rsidR="00E86D05" w:rsidRPr="003E760E" w:rsidRDefault="00E86D05" w:rsidP="00E86D05">
      <w:pPr>
        <w:spacing w:line="480" w:lineRule="auto"/>
        <w:ind w:left="720" w:hanging="720"/>
        <w:rPr>
          <w:rFonts w:cs="Times New Roman"/>
        </w:rPr>
      </w:pPr>
      <w:r w:rsidRPr="003E760E">
        <w:rPr>
          <w:rFonts w:cs="Times New Roman"/>
        </w:rPr>
        <w:t xml:space="preserve">Juárez, M. A., and M. F. J. Steel (2010). Model-Based Clustering of Non-Gaussian Panel Data Based on Skew- </w:t>
      </w:r>
      <w:r w:rsidRPr="003E760E">
        <w:rPr>
          <w:rFonts w:cs="Times New Roman"/>
          <w:i/>
          <w:iCs/>
        </w:rPr>
        <w:t>t</w:t>
      </w:r>
      <w:r w:rsidRPr="003E760E">
        <w:rPr>
          <w:rFonts w:cs="Times New Roman"/>
        </w:rPr>
        <w:t xml:space="preserve"> Distributions. </w:t>
      </w:r>
      <w:r w:rsidRPr="003E760E">
        <w:rPr>
          <w:rFonts w:cs="Times New Roman"/>
          <w:i/>
          <w:iCs/>
        </w:rPr>
        <w:t>Journal of Business &amp; Economic Statistics</w:t>
      </w:r>
      <w:r w:rsidRPr="003E760E">
        <w:rPr>
          <w:rFonts w:cs="Times New Roman"/>
        </w:rPr>
        <w:t xml:space="preserve"> 28:52–66.</w:t>
      </w:r>
    </w:p>
    <w:p w14:paraId="665B9149" w14:textId="5F6EB651" w:rsidR="00100D0C" w:rsidRPr="003E760E" w:rsidRDefault="00100D0C" w:rsidP="00100D0C">
      <w:pPr>
        <w:spacing w:line="480" w:lineRule="auto"/>
        <w:ind w:left="720" w:hanging="720"/>
        <w:rPr>
          <w:rFonts w:cs="Times New Roman"/>
        </w:rPr>
      </w:pPr>
      <w:proofErr w:type="spellStart"/>
      <w:r w:rsidRPr="003E760E">
        <w:rPr>
          <w:rFonts w:cs="Times New Roman"/>
        </w:rPr>
        <w:t>Kruschke</w:t>
      </w:r>
      <w:proofErr w:type="spellEnd"/>
      <w:r w:rsidRPr="003E760E">
        <w:rPr>
          <w:rFonts w:cs="Times New Roman"/>
        </w:rPr>
        <w:t xml:space="preserve">, J. (2014). </w:t>
      </w:r>
      <w:r w:rsidRPr="003E760E">
        <w:rPr>
          <w:rFonts w:cs="Times New Roman"/>
          <w:i/>
          <w:iCs/>
        </w:rPr>
        <w:t>Doing Bayesian data analysis: A tutorial with R, JAGS, and Stan</w:t>
      </w:r>
      <w:r w:rsidR="00F21AA9" w:rsidRPr="003E760E">
        <w:rPr>
          <w:rFonts w:cs="Times New Roman"/>
        </w:rPr>
        <w:t>, 2</w:t>
      </w:r>
      <w:r w:rsidR="00F21AA9" w:rsidRPr="003E760E">
        <w:rPr>
          <w:rFonts w:cs="Times New Roman"/>
          <w:vertAlign w:val="superscript"/>
        </w:rPr>
        <w:t>nd</w:t>
      </w:r>
      <w:r w:rsidR="00F21AA9" w:rsidRPr="003E760E">
        <w:rPr>
          <w:rFonts w:cs="Times New Roman"/>
        </w:rPr>
        <w:t xml:space="preserve"> edition.</w:t>
      </w:r>
      <w:r w:rsidR="004E0BC7" w:rsidRPr="003E760E">
        <w:rPr>
          <w:rFonts w:cs="Times New Roman"/>
        </w:rPr>
        <w:t xml:space="preserve"> Academic Press, London, U</w:t>
      </w:r>
      <w:r w:rsidR="000A7681" w:rsidRPr="003E760E">
        <w:rPr>
          <w:rFonts w:cs="Times New Roman"/>
        </w:rPr>
        <w:t xml:space="preserve">nited </w:t>
      </w:r>
      <w:r w:rsidR="004E0BC7" w:rsidRPr="003E760E">
        <w:rPr>
          <w:rFonts w:cs="Times New Roman"/>
        </w:rPr>
        <w:t>K</w:t>
      </w:r>
      <w:r w:rsidR="000A7681" w:rsidRPr="003E760E">
        <w:rPr>
          <w:rFonts w:cs="Times New Roman"/>
        </w:rPr>
        <w:t>ingdom</w:t>
      </w:r>
      <w:r w:rsidR="004E0BC7" w:rsidRPr="003E760E">
        <w:rPr>
          <w:rFonts w:cs="Times New Roman"/>
        </w:rPr>
        <w:t>.</w:t>
      </w:r>
    </w:p>
    <w:p w14:paraId="591016C1" w14:textId="77777777" w:rsidR="0044679B" w:rsidRPr="00342ED9" w:rsidRDefault="0044679B" w:rsidP="00A62F0A">
      <w:pPr>
        <w:pStyle w:val="Bibliography"/>
        <w:spacing w:line="480" w:lineRule="auto"/>
        <w:rPr>
          <w:rFonts w:cs="Times New Roman"/>
        </w:rPr>
      </w:pPr>
      <w:r w:rsidRPr="00342ED9">
        <w:rPr>
          <w:rFonts w:cs="Times New Roman"/>
        </w:rPr>
        <w:t xml:space="preserve">La </w:t>
      </w:r>
      <w:proofErr w:type="spellStart"/>
      <w:r w:rsidRPr="00342ED9">
        <w:rPr>
          <w:rFonts w:cs="Times New Roman"/>
        </w:rPr>
        <w:t>Sorte</w:t>
      </w:r>
      <w:proofErr w:type="spellEnd"/>
      <w:r w:rsidRPr="00342ED9">
        <w:rPr>
          <w:rFonts w:cs="Times New Roman"/>
        </w:rPr>
        <w:t xml:space="preserve">, F. A., D. Fink, W. M. </w:t>
      </w:r>
      <w:proofErr w:type="spellStart"/>
      <w:r w:rsidRPr="00342ED9">
        <w:rPr>
          <w:rFonts w:cs="Times New Roman"/>
        </w:rPr>
        <w:t>Hochachka</w:t>
      </w:r>
      <w:proofErr w:type="spellEnd"/>
      <w:r w:rsidRPr="00342ED9">
        <w:rPr>
          <w:rFonts w:cs="Times New Roman"/>
        </w:rPr>
        <w:t xml:space="preserve">, A. Farnsworth, A. D. Rodewald, K. V. Rosenberg, B. L. Sullivan, D. W. Winkler, C. Wood, and S. </w:t>
      </w:r>
      <w:proofErr w:type="spellStart"/>
      <w:r w:rsidRPr="00342ED9">
        <w:rPr>
          <w:rFonts w:cs="Times New Roman"/>
        </w:rPr>
        <w:t>Kelling</w:t>
      </w:r>
      <w:proofErr w:type="spellEnd"/>
      <w:r w:rsidRPr="00342ED9">
        <w:rPr>
          <w:rFonts w:cs="Times New Roman"/>
        </w:rPr>
        <w:t xml:space="preserve"> (2014). The role of atmospheric conditions in the seasonal dynamics of North American migration flyways. </w:t>
      </w:r>
      <w:r w:rsidRPr="00342ED9">
        <w:rPr>
          <w:rFonts w:cs="Times New Roman"/>
          <w:i/>
          <w:iCs/>
        </w:rPr>
        <w:t>Journal of Biogeography</w:t>
      </w:r>
      <w:r w:rsidRPr="00342ED9">
        <w:rPr>
          <w:rFonts w:cs="Times New Roman"/>
        </w:rPr>
        <w:t xml:space="preserve"> 41:1685–1696.</w:t>
      </w:r>
    </w:p>
    <w:p w14:paraId="5945D99B" w14:textId="77777777" w:rsidR="0044679B" w:rsidRPr="00342ED9" w:rsidRDefault="0044679B" w:rsidP="00A62F0A">
      <w:pPr>
        <w:pStyle w:val="Bibliography"/>
        <w:spacing w:line="480" w:lineRule="auto"/>
        <w:rPr>
          <w:rFonts w:cs="Times New Roman"/>
        </w:rPr>
      </w:pPr>
      <w:r w:rsidRPr="00342ED9">
        <w:rPr>
          <w:rFonts w:cs="Times New Roman"/>
        </w:rPr>
        <w:t xml:space="preserve">Lao, S., B. A. Robertson, A. W. Anderson, R. B. Blair, J. W. Eckles, R. J. Turner, and S. R. Loss (2020). The influence of artificial light at night and polarized light on bird-building collisions. </w:t>
      </w:r>
      <w:r w:rsidRPr="00342ED9">
        <w:rPr>
          <w:rFonts w:cs="Times New Roman"/>
          <w:i/>
          <w:iCs/>
        </w:rPr>
        <w:t>Biological Conservation</w:t>
      </w:r>
      <w:r w:rsidRPr="00342ED9">
        <w:rPr>
          <w:rFonts w:cs="Times New Roman"/>
        </w:rPr>
        <w:t xml:space="preserve"> 241:108358.</w:t>
      </w:r>
    </w:p>
    <w:p w14:paraId="67B9F3EF" w14:textId="4F737F0A" w:rsidR="0044679B" w:rsidRPr="00342ED9" w:rsidRDefault="0044679B" w:rsidP="00A62F0A">
      <w:pPr>
        <w:pStyle w:val="Bibliography"/>
        <w:spacing w:line="480" w:lineRule="auto"/>
        <w:rPr>
          <w:rFonts w:cs="Times New Roman"/>
        </w:rPr>
      </w:pPr>
      <w:r w:rsidRPr="00342ED9">
        <w:rPr>
          <w:rFonts w:cs="Times New Roman"/>
        </w:rPr>
        <w:lastRenderedPageBreak/>
        <w:t xml:space="preserve">Loss, S. R., S. Lao, A. W. Anderson, R. B. Blair, J. W. Eckles, and R. J. Turner (2020). Inclement weather and American woodcock building collisions during spring migration. </w:t>
      </w:r>
      <w:r w:rsidRPr="00342ED9">
        <w:rPr>
          <w:rFonts w:cs="Times New Roman"/>
          <w:i/>
          <w:iCs/>
        </w:rPr>
        <w:t>Wildlife Biology</w:t>
      </w:r>
      <w:r w:rsidRPr="00342ED9">
        <w:rPr>
          <w:rFonts w:cs="Times New Roman"/>
        </w:rPr>
        <w:t xml:space="preserve"> </w:t>
      </w:r>
      <w:proofErr w:type="gramStart"/>
      <w:r w:rsidRPr="00342ED9">
        <w:rPr>
          <w:rFonts w:cs="Times New Roman"/>
        </w:rPr>
        <w:t>2020</w:t>
      </w:r>
      <w:r w:rsidR="00664DEC" w:rsidRPr="00342ED9">
        <w:rPr>
          <w:rFonts w:cs="Times New Roman"/>
        </w:rPr>
        <w:t>:wlb</w:t>
      </w:r>
      <w:proofErr w:type="gramEnd"/>
      <w:r w:rsidR="00664DEC" w:rsidRPr="00342ED9">
        <w:rPr>
          <w:rFonts w:cs="Times New Roman"/>
        </w:rPr>
        <w:t>.00623</w:t>
      </w:r>
      <w:r w:rsidRPr="00342ED9">
        <w:rPr>
          <w:rFonts w:cs="Times New Roman"/>
        </w:rPr>
        <w:t>.</w:t>
      </w:r>
    </w:p>
    <w:p w14:paraId="63D015DA" w14:textId="77777777" w:rsidR="0044679B" w:rsidRPr="00342ED9" w:rsidRDefault="0044679B" w:rsidP="00A62F0A">
      <w:pPr>
        <w:pStyle w:val="Bibliography"/>
        <w:spacing w:line="480" w:lineRule="auto"/>
        <w:rPr>
          <w:rFonts w:cs="Times New Roman"/>
        </w:rPr>
      </w:pPr>
      <w:r w:rsidRPr="00342ED9">
        <w:rPr>
          <w:rFonts w:cs="Times New Roman"/>
        </w:rPr>
        <w:t xml:space="preserve">Loss, S. R., S. Lao, J. W. Eckles, A. W. Anderson, R. B. Blair, and R. J. Turner (2019). Factors influencing bird-building collisions in the downtown area of a major North American city. </w:t>
      </w:r>
      <w:r w:rsidRPr="00342ED9">
        <w:rPr>
          <w:rFonts w:cs="Times New Roman"/>
          <w:i/>
          <w:iCs/>
        </w:rPr>
        <w:t>PLOS ONE</w:t>
      </w:r>
      <w:r w:rsidRPr="00342ED9">
        <w:rPr>
          <w:rFonts w:cs="Times New Roman"/>
        </w:rPr>
        <w:t xml:space="preserve"> </w:t>
      </w:r>
      <w:proofErr w:type="gramStart"/>
      <w:r w:rsidRPr="00342ED9">
        <w:rPr>
          <w:rFonts w:cs="Times New Roman"/>
        </w:rPr>
        <w:t>14:e</w:t>
      </w:r>
      <w:proofErr w:type="gramEnd"/>
      <w:r w:rsidRPr="00342ED9">
        <w:rPr>
          <w:rFonts w:cs="Times New Roman"/>
        </w:rPr>
        <w:t>0224164.</w:t>
      </w:r>
    </w:p>
    <w:p w14:paraId="40E339F7" w14:textId="11887F55" w:rsidR="0044679B" w:rsidRPr="00342ED9" w:rsidRDefault="0044679B" w:rsidP="00A62F0A">
      <w:pPr>
        <w:pStyle w:val="Bibliography"/>
        <w:spacing w:line="480" w:lineRule="auto"/>
        <w:rPr>
          <w:rFonts w:cs="Times New Roman"/>
        </w:rPr>
      </w:pPr>
      <w:r w:rsidRPr="00342ED9">
        <w:rPr>
          <w:rFonts w:cs="Times New Roman"/>
        </w:rPr>
        <w:t xml:space="preserve">Loss, S. R., T. Will, S. S. Loss, and P. P. Marra (2014). Bird–building collisions in the United States: Estimates of annual mortality and species vulnerability. </w:t>
      </w:r>
      <w:r w:rsidRPr="00342ED9">
        <w:rPr>
          <w:rFonts w:cs="Times New Roman"/>
          <w:i/>
          <w:iCs/>
        </w:rPr>
        <w:t>Condor</w:t>
      </w:r>
      <w:r w:rsidRPr="00342ED9">
        <w:rPr>
          <w:rFonts w:cs="Times New Roman"/>
        </w:rPr>
        <w:t xml:space="preserve"> 116:8–23.</w:t>
      </w:r>
    </w:p>
    <w:p w14:paraId="6833968A" w14:textId="77777777" w:rsidR="0044679B" w:rsidRPr="00342ED9" w:rsidRDefault="0044679B" w:rsidP="00A62F0A">
      <w:pPr>
        <w:pStyle w:val="Bibliography"/>
        <w:spacing w:line="480" w:lineRule="auto"/>
        <w:rPr>
          <w:rFonts w:cs="Times New Roman"/>
        </w:rPr>
      </w:pPr>
      <w:r w:rsidRPr="00342ED9">
        <w:rPr>
          <w:rFonts w:cs="Times New Roman"/>
        </w:rPr>
        <w:t xml:space="preserve">Loss, S. R., T. Will, and P. P. Marra (2013). Estimates of bird collision mortality at wind facilities in the contiguous United States. </w:t>
      </w:r>
      <w:r w:rsidRPr="00342ED9">
        <w:rPr>
          <w:rFonts w:cs="Times New Roman"/>
          <w:i/>
          <w:iCs/>
        </w:rPr>
        <w:t>Biological Conservation</w:t>
      </w:r>
      <w:r w:rsidRPr="00342ED9">
        <w:rPr>
          <w:rFonts w:cs="Times New Roman"/>
        </w:rPr>
        <w:t xml:space="preserve"> 168:201–209.</w:t>
      </w:r>
    </w:p>
    <w:p w14:paraId="1E2315DC" w14:textId="59DF5D13" w:rsidR="0044679B" w:rsidRPr="00342ED9" w:rsidRDefault="0044679B" w:rsidP="00A62F0A">
      <w:pPr>
        <w:pStyle w:val="Bibliography"/>
        <w:spacing w:line="480" w:lineRule="auto"/>
        <w:rPr>
          <w:rFonts w:cs="Times New Roman"/>
        </w:rPr>
      </w:pPr>
      <w:r w:rsidRPr="00342ED9">
        <w:rPr>
          <w:rFonts w:cs="Times New Roman"/>
        </w:rPr>
        <w:t xml:space="preserve">Makowski, D., M. Ben-Shachar, and D. </w:t>
      </w:r>
      <w:proofErr w:type="spellStart"/>
      <w:r w:rsidRPr="00342ED9">
        <w:rPr>
          <w:rFonts w:cs="Times New Roman"/>
        </w:rPr>
        <w:t>Lüdecke</w:t>
      </w:r>
      <w:proofErr w:type="spellEnd"/>
      <w:r w:rsidRPr="00342ED9">
        <w:rPr>
          <w:rFonts w:cs="Times New Roman"/>
        </w:rPr>
        <w:t xml:space="preserve"> (2019). </w:t>
      </w:r>
      <w:proofErr w:type="spellStart"/>
      <w:r w:rsidRPr="00342ED9">
        <w:rPr>
          <w:rFonts w:cs="Times New Roman"/>
        </w:rPr>
        <w:t>bayestestR</w:t>
      </w:r>
      <w:proofErr w:type="spellEnd"/>
      <w:r w:rsidRPr="00342ED9">
        <w:rPr>
          <w:rFonts w:cs="Times New Roman"/>
        </w:rPr>
        <w:t xml:space="preserve">: </w:t>
      </w:r>
      <w:r w:rsidR="00D70BEB" w:rsidRPr="00342ED9">
        <w:rPr>
          <w:rFonts w:cs="Times New Roman"/>
        </w:rPr>
        <w:t>d</w:t>
      </w:r>
      <w:r w:rsidRPr="00342ED9">
        <w:rPr>
          <w:rFonts w:cs="Times New Roman"/>
        </w:rPr>
        <w:t xml:space="preserve">escribing </w:t>
      </w:r>
      <w:r w:rsidR="00D70BEB" w:rsidRPr="00342ED9">
        <w:rPr>
          <w:rFonts w:cs="Times New Roman"/>
        </w:rPr>
        <w:t>e</w:t>
      </w:r>
      <w:r w:rsidRPr="00342ED9">
        <w:rPr>
          <w:rFonts w:cs="Times New Roman"/>
        </w:rPr>
        <w:t xml:space="preserve">ffects and their </w:t>
      </w:r>
      <w:r w:rsidR="00D70BEB" w:rsidRPr="00342ED9">
        <w:rPr>
          <w:rFonts w:cs="Times New Roman"/>
        </w:rPr>
        <w:t>u</w:t>
      </w:r>
      <w:r w:rsidRPr="00342ED9">
        <w:rPr>
          <w:rFonts w:cs="Times New Roman"/>
        </w:rPr>
        <w:t xml:space="preserve">ncertainty, </w:t>
      </w:r>
      <w:r w:rsidR="00D70BEB" w:rsidRPr="00342ED9">
        <w:rPr>
          <w:rFonts w:cs="Times New Roman"/>
        </w:rPr>
        <w:t>e</w:t>
      </w:r>
      <w:r w:rsidRPr="00342ED9">
        <w:rPr>
          <w:rFonts w:cs="Times New Roman"/>
        </w:rPr>
        <w:t xml:space="preserve">xistence and </w:t>
      </w:r>
      <w:r w:rsidR="00D70BEB" w:rsidRPr="00342ED9">
        <w:rPr>
          <w:rFonts w:cs="Times New Roman"/>
        </w:rPr>
        <w:t>s</w:t>
      </w:r>
      <w:r w:rsidRPr="00342ED9">
        <w:rPr>
          <w:rFonts w:cs="Times New Roman"/>
        </w:rPr>
        <w:t xml:space="preserve">ignificance within the Bayesian </w:t>
      </w:r>
      <w:r w:rsidR="00D70BEB" w:rsidRPr="00342ED9">
        <w:rPr>
          <w:rFonts w:cs="Times New Roman"/>
        </w:rPr>
        <w:t>f</w:t>
      </w:r>
      <w:r w:rsidRPr="00342ED9">
        <w:rPr>
          <w:rFonts w:cs="Times New Roman"/>
        </w:rPr>
        <w:t>ramework</w:t>
      </w:r>
      <w:r w:rsidRPr="00342ED9">
        <w:rPr>
          <w:rFonts w:cs="Times New Roman"/>
          <w:i/>
          <w:iCs/>
        </w:rPr>
        <w:t xml:space="preserve">. Journal of </w:t>
      </w:r>
      <w:proofErr w:type="gramStart"/>
      <w:r w:rsidRPr="00342ED9">
        <w:rPr>
          <w:rFonts w:cs="Times New Roman"/>
          <w:i/>
          <w:iCs/>
        </w:rPr>
        <w:t>Open Source</w:t>
      </w:r>
      <w:proofErr w:type="gramEnd"/>
      <w:r w:rsidRPr="00342ED9">
        <w:rPr>
          <w:rFonts w:cs="Times New Roman"/>
          <w:i/>
          <w:iCs/>
        </w:rPr>
        <w:t xml:space="preserve"> Software</w:t>
      </w:r>
      <w:r w:rsidRPr="00342ED9">
        <w:rPr>
          <w:rFonts w:cs="Times New Roman"/>
        </w:rPr>
        <w:t xml:space="preserve"> 4:1541.</w:t>
      </w:r>
    </w:p>
    <w:p w14:paraId="7ED3C332" w14:textId="77777777" w:rsidR="0044679B" w:rsidRPr="00342ED9" w:rsidRDefault="0044679B" w:rsidP="00A62F0A">
      <w:pPr>
        <w:pStyle w:val="Bibliography"/>
        <w:spacing w:line="480" w:lineRule="auto"/>
        <w:rPr>
          <w:rFonts w:cs="Times New Roman"/>
        </w:rPr>
      </w:pPr>
      <w:r w:rsidRPr="00342ED9">
        <w:rPr>
          <w:rFonts w:cs="Times New Roman"/>
        </w:rPr>
        <w:t xml:space="preserve">McAuley, D. G., D. M. </w:t>
      </w:r>
      <w:proofErr w:type="spellStart"/>
      <w:r w:rsidRPr="00342ED9">
        <w:rPr>
          <w:rFonts w:cs="Times New Roman"/>
        </w:rPr>
        <w:t>Keppie</w:t>
      </w:r>
      <w:proofErr w:type="spellEnd"/>
      <w:r w:rsidRPr="00342ED9">
        <w:rPr>
          <w:rFonts w:cs="Times New Roman"/>
        </w:rPr>
        <w:t>, and R. M. Whiting Jr. (2020). American Woodcock (</w:t>
      </w:r>
      <w:proofErr w:type="spellStart"/>
      <w:r w:rsidRPr="00342ED9">
        <w:rPr>
          <w:rFonts w:cs="Times New Roman"/>
          <w:i/>
          <w:iCs/>
        </w:rPr>
        <w:t>Scolopax</w:t>
      </w:r>
      <w:proofErr w:type="spellEnd"/>
      <w:r w:rsidRPr="00342ED9">
        <w:rPr>
          <w:rFonts w:cs="Times New Roman"/>
          <w:i/>
          <w:iCs/>
        </w:rPr>
        <w:t xml:space="preserve"> minor</w:t>
      </w:r>
      <w:r w:rsidRPr="00342ED9">
        <w:rPr>
          <w:rFonts w:cs="Times New Roman"/>
        </w:rPr>
        <w:t xml:space="preserve">), version 1.0. In </w:t>
      </w:r>
      <w:r w:rsidRPr="00342ED9">
        <w:rPr>
          <w:rFonts w:cs="Times New Roman"/>
          <w:i/>
          <w:iCs/>
        </w:rPr>
        <w:t>Birds of the World</w:t>
      </w:r>
      <w:r w:rsidRPr="00342ED9">
        <w:rPr>
          <w:rFonts w:cs="Times New Roman"/>
        </w:rPr>
        <w:t xml:space="preserve"> (A. F. Poole, Editor). Cornell Lab of Ornithology, Ithaca, NY, USA.</w:t>
      </w:r>
    </w:p>
    <w:p w14:paraId="1CF44C74" w14:textId="77777777" w:rsidR="0044679B" w:rsidRPr="00342ED9" w:rsidRDefault="0044679B" w:rsidP="00A62F0A">
      <w:pPr>
        <w:pStyle w:val="Bibliography"/>
        <w:spacing w:line="480" w:lineRule="auto"/>
        <w:rPr>
          <w:rFonts w:cs="Times New Roman"/>
        </w:rPr>
      </w:pPr>
      <w:r w:rsidRPr="00342ED9">
        <w:rPr>
          <w:rFonts w:cs="Times New Roman"/>
        </w:rPr>
        <w:t xml:space="preserve">McAuley, D. G., J. R. </w:t>
      </w:r>
      <w:proofErr w:type="spellStart"/>
      <w:r w:rsidRPr="00342ED9">
        <w:rPr>
          <w:rFonts w:cs="Times New Roman"/>
        </w:rPr>
        <w:t>Longcore</w:t>
      </w:r>
      <w:proofErr w:type="spellEnd"/>
      <w:r w:rsidRPr="00342ED9">
        <w:rPr>
          <w:rFonts w:cs="Times New Roman"/>
        </w:rPr>
        <w:t xml:space="preserve">, and G. F. Sepik (1993). Techniques for Research into Woodcocks: Experiences and Recommendations. </w:t>
      </w:r>
      <w:r w:rsidRPr="00342ED9">
        <w:rPr>
          <w:rFonts w:cs="Times New Roman"/>
          <w:i/>
          <w:iCs/>
        </w:rPr>
        <w:t>Proceedings of the eighth American woodcock symposium</w:t>
      </w:r>
      <w:r w:rsidRPr="00342ED9">
        <w:rPr>
          <w:rFonts w:cs="Times New Roman"/>
        </w:rPr>
        <w:t>. U.S. Fish and Wildlife Service, p. 5.</w:t>
      </w:r>
    </w:p>
    <w:p w14:paraId="3918C0B1" w14:textId="363B2E85" w:rsidR="0044679B" w:rsidRPr="00342ED9" w:rsidRDefault="0044679B" w:rsidP="00A62F0A">
      <w:pPr>
        <w:pStyle w:val="Bibliography"/>
        <w:spacing w:line="480" w:lineRule="auto"/>
        <w:rPr>
          <w:rFonts w:cs="Times New Roman"/>
        </w:rPr>
      </w:pPr>
      <w:proofErr w:type="spellStart"/>
      <w:r w:rsidRPr="00342ED9">
        <w:rPr>
          <w:rFonts w:cs="Times New Roman"/>
        </w:rPr>
        <w:lastRenderedPageBreak/>
        <w:t>Mendall</w:t>
      </w:r>
      <w:proofErr w:type="spellEnd"/>
      <w:r w:rsidRPr="00342ED9">
        <w:rPr>
          <w:rFonts w:cs="Times New Roman"/>
        </w:rPr>
        <w:t xml:space="preserve">, H. L., and C. M. Aldous (1943). </w:t>
      </w:r>
      <w:r w:rsidRPr="00342ED9">
        <w:rPr>
          <w:rFonts w:cs="Times New Roman"/>
          <w:i/>
          <w:iCs/>
        </w:rPr>
        <w:t>The ecology and management of American woodcock</w:t>
      </w:r>
      <w:r w:rsidRPr="00342ED9">
        <w:rPr>
          <w:rFonts w:cs="Times New Roman"/>
        </w:rPr>
        <w:t>. Maine Cooperative Wildlife Research Unit</w:t>
      </w:r>
      <w:r w:rsidR="00777E8F" w:rsidRPr="00342ED9">
        <w:rPr>
          <w:rFonts w:cs="Times New Roman"/>
        </w:rPr>
        <w:t>, Orono, Maine</w:t>
      </w:r>
      <w:r w:rsidRPr="00342ED9">
        <w:rPr>
          <w:rFonts w:cs="Times New Roman"/>
        </w:rPr>
        <w:t>.</w:t>
      </w:r>
    </w:p>
    <w:p w14:paraId="05A50E50" w14:textId="77777777" w:rsidR="0044679B" w:rsidRPr="00342ED9" w:rsidRDefault="0044679B" w:rsidP="00A62F0A">
      <w:pPr>
        <w:pStyle w:val="Bibliography"/>
        <w:spacing w:line="480" w:lineRule="auto"/>
        <w:rPr>
          <w:rFonts w:cs="Times New Roman"/>
        </w:rPr>
      </w:pPr>
      <w:r w:rsidRPr="00342ED9">
        <w:rPr>
          <w:rFonts w:cs="Times New Roman"/>
        </w:rPr>
        <w:t xml:space="preserve">Nichols, K. S., T. Homayoun, J. Eckles, and R. B. Blair (2018). Bird-building collision risk: An assessment of the collision risk of birds with buildings by phylogeny and behavior using two citizen-science datasets. </w:t>
      </w:r>
      <w:r w:rsidRPr="00342ED9">
        <w:rPr>
          <w:rFonts w:cs="Times New Roman"/>
          <w:i/>
          <w:iCs/>
        </w:rPr>
        <w:t>PLOS ONE</w:t>
      </w:r>
      <w:r w:rsidRPr="00342ED9">
        <w:rPr>
          <w:rFonts w:cs="Times New Roman"/>
        </w:rPr>
        <w:t xml:space="preserve"> </w:t>
      </w:r>
      <w:proofErr w:type="gramStart"/>
      <w:r w:rsidRPr="00342ED9">
        <w:rPr>
          <w:rFonts w:cs="Times New Roman"/>
        </w:rPr>
        <w:t>13:e</w:t>
      </w:r>
      <w:proofErr w:type="gramEnd"/>
      <w:r w:rsidRPr="00342ED9">
        <w:rPr>
          <w:rFonts w:cs="Times New Roman"/>
        </w:rPr>
        <w:t>0201558.</w:t>
      </w:r>
    </w:p>
    <w:p w14:paraId="5E87F733" w14:textId="62981E24" w:rsidR="00E811F3" w:rsidRPr="00342ED9" w:rsidRDefault="004C5839" w:rsidP="00961D23">
      <w:pPr>
        <w:spacing w:line="480" w:lineRule="auto"/>
        <w:ind w:left="720" w:hanging="720"/>
        <w:rPr>
          <w:rFonts w:cs="Times New Roman"/>
        </w:rPr>
      </w:pPr>
      <w:proofErr w:type="spellStart"/>
      <w:r w:rsidRPr="00342ED9">
        <w:rPr>
          <w:rFonts w:cs="Times New Roman"/>
        </w:rPr>
        <w:t>Péron</w:t>
      </w:r>
      <w:proofErr w:type="spellEnd"/>
      <w:r w:rsidRPr="00342ED9">
        <w:rPr>
          <w:rFonts w:cs="Times New Roman"/>
        </w:rPr>
        <w:t xml:space="preserve">, G., C. H. Fleming, O. </w:t>
      </w:r>
      <w:proofErr w:type="spellStart"/>
      <w:r w:rsidRPr="00342ED9">
        <w:rPr>
          <w:rFonts w:cs="Times New Roman"/>
        </w:rPr>
        <w:t>Duriez</w:t>
      </w:r>
      <w:proofErr w:type="spellEnd"/>
      <w:r w:rsidRPr="00342ED9">
        <w:rPr>
          <w:rFonts w:cs="Times New Roman"/>
        </w:rPr>
        <w:t xml:space="preserve">, J. </w:t>
      </w:r>
      <w:proofErr w:type="spellStart"/>
      <w:r w:rsidRPr="00342ED9">
        <w:rPr>
          <w:rFonts w:cs="Times New Roman"/>
        </w:rPr>
        <w:t>Fluhr</w:t>
      </w:r>
      <w:proofErr w:type="spellEnd"/>
      <w:r w:rsidRPr="00342ED9">
        <w:rPr>
          <w:rFonts w:cs="Times New Roman"/>
        </w:rPr>
        <w:t xml:space="preserve">, C. Itty, S. </w:t>
      </w:r>
      <w:proofErr w:type="spellStart"/>
      <w:r w:rsidRPr="00342ED9">
        <w:rPr>
          <w:rFonts w:cs="Times New Roman"/>
        </w:rPr>
        <w:t>Lambertucci</w:t>
      </w:r>
      <w:proofErr w:type="spellEnd"/>
      <w:r w:rsidRPr="00342ED9">
        <w:rPr>
          <w:rFonts w:cs="Times New Roman"/>
        </w:rPr>
        <w:t xml:space="preserve">, K. Safi, E. L. C. Shepard, and J. M. Calabrese (2017). The energy landscape predicts flight height and wind turbine collision hazard in three species of large soaring raptor. </w:t>
      </w:r>
      <w:r w:rsidRPr="00342ED9">
        <w:rPr>
          <w:rFonts w:cs="Times New Roman"/>
          <w:i/>
          <w:iCs/>
        </w:rPr>
        <w:t>Journal of Applied Ecology</w:t>
      </w:r>
      <w:r w:rsidRPr="00342ED9">
        <w:rPr>
          <w:rFonts w:cs="Times New Roman"/>
        </w:rPr>
        <w:t xml:space="preserve"> 54:1895–1906.</w:t>
      </w:r>
    </w:p>
    <w:p w14:paraId="7909CE44" w14:textId="3C898A37" w:rsidR="0044679B" w:rsidRPr="00342ED9" w:rsidRDefault="0044679B" w:rsidP="00A62F0A">
      <w:pPr>
        <w:pStyle w:val="Bibliography"/>
        <w:spacing w:line="480" w:lineRule="auto"/>
        <w:rPr>
          <w:rFonts w:cs="Times New Roman"/>
        </w:rPr>
      </w:pPr>
      <w:r w:rsidRPr="00342ED9">
        <w:rPr>
          <w:rFonts w:cs="Times New Roman"/>
        </w:rPr>
        <w:t xml:space="preserve">Poole, E. L. (1938). Weights and </w:t>
      </w:r>
      <w:r w:rsidR="00194FDA" w:rsidRPr="00342ED9">
        <w:rPr>
          <w:rFonts w:cs="Times New Roman"/>
        </w:rPr>
        <w:t>w</w:t>
      </w:r>
      <w:r w:rsidRPr="00342ED9">
        <w:rPr>
          <w:rFonts w:cs="Times New Roman"/>
        </w:rPr>
        <w:t xml:space="preserve">ing </w:t>
      </w:r>
      <w:r w:rsidR="00194FDA" w:rsidRPr="00342ED9">
        <w:rPr>
          <w:rFonts w:cs="Times New Roman"/>
        </w:rPr>
        <w:t>a</w:t>
      </w:r>
      <w:r w:rsidRPr="00342ED9">
        <w:rPr>
          <w:rFonts w:cs="Times New Roman"/>
        </w:rPr>
        <w:t xml:space="preserve">reas in North American </w:t>
      </w:r>
      <w:r w:rsidR="00194FDA" w:rsidRPr="00342ED9">
        <w:rPr>
          <w:rFonts w:cs="Times New Roman"/>
        </w:rPr>
        <w:t>b</w:t>
      </w:r>
      <w:r w:rsidRPr="00342ED9">
        <w:rPr>
          <w:rFonts w:cs="Times New Roman"/>
        </w:rPr>
        <w:t xml:space="preserve">irds. </w:t>
      </w:r>
      <w:r w:rsidRPr="00342ED9">
        <w:rPr>
          <w:rFonts w:cs="Times New Roman"/>
          <w:i/>
          <w:iCs/>
        </w:rPr>
        <w:t>Auk</w:t>
      </w:r>
      <w:r w:rsidRPr="00342ED9">
        <w:rPr>
          <w:rFonts w:cs="Times New Roman"/>
        </w:rPr>
        <w:t xml:space="preserve"> 55:511–517.</w:t>
      </w:r>
    </w:p>
    <w:p w14:paraId="14D69B29" w14:textId="780AF289" w:rsidR="00B255D5" w:rsidRPr="003E760E" w:rsidRDefault="000B4E48" w:rsidP="000B4E48">
      <w:pPr>
        <w:spacing w:line="480" w:lineRule="auto"/>
        <w:ind w:left="720" w:hanging="720"/>
        <w:rPr>
          <w:rFonts w:cs="Times New Roman"/>
        </w:rPr>
      </w:pPr>
      <w:r w:rsidRPr="003E760E">
        <w:rPr>
          <w:rFonts w:cs="Times New Roman"/>
        </w:rPr>
        <w:t xml:space="preserve">R Core Team (2024). </w:t>
      </w:r>
      <w:r w:rsidRPr="003E760E">
        <w:rPr>
          <w:rFonts w:cs="Times New Roman"/>
          <w:i/>
          <w:iCs/>
        </w:rPr>
        <w:t>R: A Language and Environment for Statistical Computing</w:t>
      </w:r>
      <w:r w:rsidRPr="003E760E">
        <w:rPr>
          <w:rFonts w:cs="Times New Roman"/>
        </w:rPr>
        <w:t>. R Foundation for Statistical Computing, Vienna, Austria.</w:t>
      </w:r>
    </w:p>
    <w:p w14:paraId="53020B74" w14:textId="03882B83" w:rsidR="00DC290B" w:rsidRPr="003E760E" w:rsidRDefault="00DC290B" w:rsidP="000B4E48">
      <w:pPr>
        <w:spacing w:line="480" w:lineRule="auto"/>
        <w:ind w:left="720" w:hanging="720"/>
        <w:rPr>
          <w:rFonts w:cs="Times New Roman"/>
        </w:rPr>
      </w:pPr>
      <w:r w:rsidRPr="003E760E">
        <w:rPr>
          <w:rFonts w:cs="Times New Roman"/>
        </w:rPr>
        <w:t xml:space="preserve">Rabe, D. L., H. H. Prince, and E. D. Goodman (1983). The effect of weather on bioenergetics of breeding American woodcock. </w:t>
      </w:r>
      <w:r w:rsidRPr="003E760E">
        <w:rPr>
          <w:rFonts w:cs="Times New Roman"/>
          <w:i/>
          <w:iCs/>
        </w:rPr>
        <w:t>Journal of Wildlife Management</w:t>
      </w:r>
      <w:r w:rsidR="004A3376" w:rsidRPr="003E760E">
        <w:rPr>
          <w:rFonts w:cs="Times New Roman"/>
        </w:rPr>
        <w:t xml:space="preserve"> 47</w:t>
      </w:r>
      <w:r w:rsidRPr="003E760E">
        <w:rPr>
          <w:rFonts w:cs="Times New Roman"/>
        </w:rPr>
        <w:t>:762–771.</w:t>
      </w:r>
    </w:p>
    <w:p w14:paraId="083AF29B" w14:textId="77777777" w:rsidR="0044679B" w:rsidRPr="00342ED9" w:rsidRDefault="0044679B" w:rsidP="00A62F0A">
      <w:pPr>
        <w:pStyle w:val="Bibliography"/>
        <w:spacing w:line="480" w:lineRule="auto"/>
        <w:rPr>
          <w:rFonts w:cs="Times New Roman"/>
        </w:rPr>
      </w:pPr>
      <w:r w:rsidRPr="00342ED9">
        <w:rPr>
          <w:rFonts w:cs="Times New Roman"/>
        </w:rPr>
        <w:t xml:space="preserve">Rogers, R. M., J. J. </w:t>
      </w:r>
      <w:proofErr w:type="spellStart"/>
      <w:r w:rsidRPr="00342ED9">
        <w:rPr>
          <w:rFonts w:cs="Times New Roman"/>
        </w:rPr>
        <w:t>Buler</w:t>
      </w:r>
      <w:proofErr w:type="spellEnd"/>
      <w:r w:rsidRPr="00342ED9">
        <w:rPr>
          <w:rFonts w:cs="Times New Roman"/>
        </w:rPr>
        <w:t xml:space="preserve">, C. E. Wainwright, and H. A. Campbell (2020). Opportunities and challenges in using weather radar for detecting and monitoring flying animals in the Southern Hemisphere. </w:t>
      </w:r>
      <w:r w:rsidRPr="00342ED9">
        <w:rPr>
          <w:rFonts w:cs="Times New Roman"/>
          <w:i/>
          <w:iCs/>
        </w:rPr>
        <w:t>Austral Ecology</w:t>
      </w:r>
      <w:r w:rsidRPr="00342ED9">
        <w:rPr>
          <w:rFonts w:cs="Times New Roman"/>
        </w:rPr>
        <w:t xml:space="preserve"> 45:127–136.</w:t>
      </w:r>
    </w:p>
    <w:p w14:paraId="5879C700" w14:textId="19F9F7AA" w:rsidR="0044679B" w:rsidRPr="00342ED9" w:rsidRDefault="0044679B" w:rsidP="00A62F0A">
      <w:pPr>
        <w:pStyle w:val="Bibliography"/>
        <w:spacing w:line="480" w:lineRule="auto"/>
        <w:rPr>
          <w:rFonts w:cs="Times New Roman"/>
        </w:rPr>
      </w:pPr>
      <w:proofErr w:type="spellStart"/>
      <w:r w:rsidRPr="00342ED9">
        <w:rPr>
          <w:rFonts w:cs="Times New Roman"/>
        </w:rPr>
        <w:t>Ruscio</w:t>
      </w:r>
      <w:proofErr w:type="spellEnd"/>
      <w:r w:rsidRPr="00342ED9">
        <w:rPr>
          <w:rFonts w:cs="Times New Roman"/>
        </w:rPr>
        <w:t xml:space="preserve">, J. (2008). A probability-based measure of effect size: robustness to base rates and other factors. </w:t>
      </w:r>
      <w:r w:rsidRPr="00342ED9">
        <w:rPr>
          <w:rFonts w:cs="Times New Roman"/>
          <w:i/>
          <w:iCs/>
        </w:rPr>
        <w:t xml:space="preserve">Psychological </w:t>
      </w:r>
      <w:r w:rsidR="004A3376" w:rsidRPr="00342ED9">
        <w:rPr>
          <w:rFonts w:cs="Times New Roman"/>
          <w:i/>
          <w:iCs/>
        </w:rPr>
        <w:t>M</w:t>
      </w:r>
      <w:r w:rsidRPr="00342ED9">
        <w:rPr>
          <w:rFonts w:cs="Times New Roman"/>
          <w:i/>
          <w:iCs/>
        </w:rPr>
        <w:t>ethods</w:t>
      </w:r>
      <w:r w:rsidRPr="00342ED9">
        <w:rPr>
          <w:rFonts w:cs="Times New Roman"/>
        </w:rPr>
        <w:t xml:space="preserve"> 13:19</w:t>
      </w:r>
      <w:r w:rsidR="004A3376" w:rsidRPr="00342ED9">
        <w:rPr>
          <w:rFonts w:cs="Times New Roman"/>
        </w:rPr>
        <w:t>–30</w:t>
      </w:r>
      <w:r w:rsidRPr="00342ED9">
        <w:rPr>
          <w:rFonts w:cs="Times New Roman"/>
        </w:rPr>
        <w:t>.</w:t>
      </w:r>
    </w:p>
    <w:p w14:paraId="32EB9229" w14:textId="4F190247" w:rsidR="00795BAA" w:rsidRPr="003E760E" w:rsidRDefault="00795BAA" w:rsidP="00A62F0A">
      <w:pPr>
        <w:spacing w:line="480" w:lineRule="auto"/>
        <w:ind w:left="720" w:hanging="720"/>
        <w:rPr>
          <w:rFonts w:cs="Times New Roman"/>
        </w:rPr>
      </w:pPr>
      <w:r w:rsidRPr="003E760E">
        <w:rPr>
          <w:rFonts w:cs="Times New Roman"/>
        </w:rPr>
        <w:lastRenderedPageBreak/>
        <w:t xml:space="preserve">Stan Development Team (2024). </w:t>
      </w:r>
      <w:r w:rsidR="00563A54" w:rsidRPr="003E760E">
        <w:rPr>
          <w:rFonts w:cs="Times New Roman"/>
          <w:i/>
          <w:iCs/>
        </w:rPr>
        <w:t>Stan Modeling Language Users Guide and Reference Manual</w:t>
      </w:r>
      <w:r w:rsidR="00563A54" w:rsidRPr="003E760E">
        <w:rPr>
          <w:rFonts w:cs="Times New Roman"/>
        </w:rPr>
        <w:t xml:space="preserve">, </w:t>
      </w:r>
      <w:r w:rsidR="00C72002" w:rsidRPr="003E760E">
        <w:rPr>
          <w:rFonts w:cs="Times New Roman"/>
        </w:rPr>
        <w:t>V</w:t>
      </w:r>
      <w:r w:rsidR="00265AE9" w:rsidRPr="003E760E">
        <w:rPr>
          <w:rFonts w:cs="Times New Roman"/>
        </w:rPr>
        <w:t>ersion 2.3.5</w:t>
      </w:r>
      <w:r w:rsidR="00563A54" w:rsidRPr="003E760E">
        <w:rPr>
          <w:rFonts w:cs="Times New Roman"/>
        </w:rPr>
        <w:t>. https://mc-stan.org</w:t>
      </w:r>
      <w:r w:rsidR="00C72002" w:rsidRPr="003E760E">
        <w:rPr>
          <w:rFonts w:cs="Times New Roman"/>
        </w:rPr>
        <w:t>.</w:t>
      </w:r>
    </w:p>
    <w:p w14:paraId="52D428A9" w14:textId="603ED496" w:rsidR="0044679B" w:rsidRPr="00342ED9" w:rsidRDefault="0044679B" w:rsidP="00A62F0A">
      <w:pPr>
        <w:pStyle w:val="Bibliography"/>
        <w:spacing w:line="480" w:lineRule="auto"/>
        <w:rPr>
          <w:rFonts w:cs="Times New Roman"/>
        </w:rPr>
      </w:pPr>
      <w:r w:rsidRPr="00342ED9">
        <w:rPr>
          <w:rFonts w:cs="Times New Roman"/>
        </w:rPr>
        <w:t xml:space="preserve">Thaxter, C. B., V. H. Ross-Smith, and A. Cook (2016). </w:t>
      </w:r>
      <w:r w:rsidRPr="00342ED9">
        <w:rPr>
          <w:rFonts w:cs="Times New Roman"/>
          <w:i/>
          <w:iCs/>
        </w:rPr>
        <w:t xml:space="preserve">How </w:t>
      </w:r>
      <w:r w:rsidR="00BB15A8" w:rsidRPr="00342ED9">
        <w:rPr>
          <w:rFonts w:cs="Times New Roman"/>
          <w:i/>
          <w:iCs/>
        </w:rPr>
        <w:t>h</w:t>
      </w:r>
      <w:r w:rsidRPr="00342ED9">
        <w:rPr>
          <w:rFonts w:cs="Times New Roman"/>
          <w:i/>
          <w:iCs/>
        </w:rPr>
        <w:t xml:space="preserve">igh </w:t>
      </w:r>
      <w:r w:rsidR="00BB15A8" w:rsidRPr="00342ED9">
        <w:rPr>
          <w:rFonts w:cs="Times New Roman"/>
          <w:i/>
          <w:iCs/>
        </w:rPr>
        <w:t>d</w:t>
      </w:r>
      <w:r w:rsidRPr="00342ED9">
        <w:rPr>
          <w:rFonts w:cs="Times New Roman"/>
          <w:i/>
          <w:iCs/>
        </w:rPr>
        <w:t xml:space="preserve">o </w:t>
      </w:r>
      <w:r w:rsidR="00BB15A8" w:rsidRPr="00342ED9">
        <w:rPr>
          <w:rFonts w:cs="Times New Roman"/>
          <w:i/>
          <w:iCs/>
        </w:rPr>
        <w:t>b</w:t>
      </w:r>
      <w:r w:rsidRPr="00342ED9">
        <w:rPr>
          <w:rFonts w:cs="Times New Roman"/>
          <w:i/>
          <w:iCs/>
        </w:rPr>
        <w:t xml:space="preserve">irds </w:t>
      </w:r>
      <w:r w:rsidR="00BB15A8" w:rsidRPr="00342ED9">
        <w:rPr>
          <w:rFonts w:cs="Times New Roman"/>
          <w:i/>
          <w:iCs/>
        </w:rPr>
        <w:t>f</w:t>
      </w:r>
      <w:r w:rsidRPr="00342ED9">
        <w:rPr>
          <w:rFonts w:cs="Times New Roman"/>
          <w:i/>
          <w:iCs/>
        </w:rPr>
        <w:t xml:space="preserve">ly? </w:t>
      </w:r>
      <w:r w:rsidR="00BC731C" w:rsidRPr="00342ED9">
        <w:rPr>
          <w:rFonts w:cs="Times New Roman"/>
          <w:i/>
          <w:iCs/>
        </w:rPr>
        <w:t>A</w:t>
      </w:r>
      <w:r w:rsidRPr="00342ED9">
        <w:rPr>
          <w:rFonts w:cs="Times New Roman"/>
          <w:i/>
          <w:iCs/>
        </w:rPr>
        <w:t xml:space="preserve"> </w:t>
      </w:r>
      <w:r w:rsidR="00BB15A8" w:rsidRPr="00342ED9">
        <w:rPr>
          <w:rFonts w:cs="Times New Roman"/>
          <w:i/>
          <w:iCs/>
        </w:rPr>
        <w:t>r</w:t>
      </w:r>
      <w:r w:rsidRPr="00342ED9">
        <w:rPr>
          <w:rFonts w:cs="Times New Roman"/>
          <w:i/>
          <w:iCs/>
        </w:rPr>
        <w:t xml:space="preserve">eview of </w:t>
      </w:r>
      <w:r w:rsidR="00BB15A8" w:rsidRPr="00342ED9">
        <w:rPr>
          <w:rFonts w:cs="Times New Roman"/>
          <w:i/>
          <w:iCs/>
        </w:rPr>
        <w:t>c</w:t>
      </w:r>
      <w:r w:rsidRPr="00342ED9">
        <w:rPr>
          <w:rFonts w:cs="Times New Roman"/>
          <w:i/>
          <w:iCs/>
        </w:rPr>
        <w:t xml:space="preserve">urrent </w:t>
      </w:r>
      <w:r w:rsidR="00BB15A8" w:rsidRPr="00342ED9">
        <w:rPr>
          <w:rFonts w:cs="Times New Roman"/>
          <w:i/>
          <w:iCs/>
        </w:rPr>
        <w:t>d</w:t>
      </w:r>
      <w:r w:rsidRPr="00342ED9">
        <w:rPr>
          <w:rFonts w:cs="Times New Roman"/>
          <w:i/>
          <w:iCs/>
        </w:rPr>
        <w:t xml:space="preserve">atasets and an </w:t>
      </w:r>
      <w:r w:rsidR="00BB15A8" w:rsidRPr="00342ED9">
        <w:rPr>
          <w:rFonts w:cs="Times New Roman"/>
          <w:i/>
          <w:iCs/>
        </w:rPr>
        <w:t>a</w:t>
      </w:r>
      <w:r w:rsidRPr="00342ED9">
        <w:rPr>
          <w:rFonts w:cs="Times New Roman"/>
          <w:i/>
          <w:iCs/>
        </w:rPr>
        <w:t xml:space="preserve">ppraisal of </w:t>
      </w:r>
      <w:r w:rsidR="00BB15A8" w:rsidRPr="00342ED9">
        <w:rPr>
          <w:rFonts w:cs="Times New Roman"/>
          <w:i/>
          <w:iCs/>
        </w:rPr>
        <w:t>c</w:t>
      </w:r>
      <w:r w:rsidRPr="00342ED9">
        <w:rPr>
          <w:rFonts w:cs="Times New Roman"/>
          <w:i/>
          <w:iCs/>
        </w:rPr>
        <w:t xml:space="preserve">urrent </w:t>
      </w:r>
      <w:r w:rsidR="00BB15A8" w:rsidRPr="00342ED9">
        <w:rPr>
          <w:rFonts w:cs="Times New Roman"/>
          <w:i/>
          <w:iCs/>
        </w:rPr>
        <w:t>m</w:t>
      </w:r>
      <w:r w:rsidRPr="00342ED9">
        <w:rPr>
          <w:rFonts w:cs="Times New Roman"/>
          <w:i/>
          <w:iCs/>
        </w:rPr>
        <w:t xml:space="preserve">ethodologies for </w:t>
      </w:r>
      <w:r w:rsidR="00BB15A8" w:rsidRPr="00342ED9">
        <w:rPr>
          <w:rFonts w:cs="Times New Roman"/>
          <w:i/>
          <w:iCs/>
        </w:rPr>
        <w:t>c</w:t>
      </w:r>
      <w:r w:rsidRPr="00342ED9">
        <w:rPr>
          <w:rFonts w:cs="Times New Roman"/>
          <w:i/>
          <w:iCs/>
        </w:rPr>
        <w:t xml:space="preserve">ollecting </w:t>
      </w:r>
      <w:r w:rsidR="00BB15A8" w:rsidRPr="00342ED9">
        <w:rPr>
          <w:rFonts w:cs="Times New Roman"/>
          <w:i/>
          <w:iCs/>
        </w:rPr>
        <w:t>f</w:t>
      </w:r>
      <w:r w:rsidRPr="00342ED9">
        <w:rPr>
          <w:rFonts w:cs="Times New Roman"/>
          <w:i/>
          <w:iCs/>
        </w:rPr>
        <w:t xml:space="preserve">light </w:t>
      </w:r>
      <w:r w:rsidR="00BB15A8" w:rsidRPr="00342ED9">
        <w:rPr>
          <w:rFonts w:cs="Times New Roman"/>
          <w:i/>
          <w:iCs/>
        </w:rPr>
        <w:t>h</w:t>
      </w:r>
      <w:r w:rsidRPr="00342ED9">
        <w:rPr>
          <w:rFonts w:cs="Times New Roman"/>
          <w:i/>
          <w:iCs/>
        </w:rPr>
        <w:t xml:space="preserve">eight </w:t>
      </w:r>
      <w:r w:rsidR="00E92ADB" w:rsidRPr="00342ED9">
        <w:rPr>
          <w:rFonts w:cs="Times New Roman"/>
          <w:i/>
          <w:iCs/>
        </w:rPr>
        <w:t>d</w:t>
      </w:r>
      <w:r w:rsidRPr="00342ED9">
        <w:rPr>
          <w:rFonts w:cs="Times New Roman"/>
          <w:i/>
          <w:iCs/>
        </w:rPr>
        <w:t>ata</w:t>
      </w:r>
      <w:r w:rsidR="00BC731C" w:rsidRPr="00342ED9">
        <w:rPr>
          <w:rFonts w:cs="Times New Roman"/>
          <w:i/>
          <w:iCs/>
        </w:rPr>
        <w:t>:</w:t>
      </w:r>
      <w:r w:rsidRPr="00342ED9">
        <w:rPr>
          <w:rFonts w:cs="Times New Roman"/>
          <w:i/>
          <w:iCs/>
        </w:rPr>
        <w:t xml:space="preserve"> </w:t>
      </w:r>
      <w:r w:rsidR="00BC731C" w:rsidRPr="00342ED9">
        <w:rPr>
          <w:rFonts w:cs="Times New Roman"/>
          <w:i/>
          <w:iCs/>
        </w:rPr>
        <w:t>l</w:t>
      </w:r>
      <w:r w:rsidR="00BB15A8" w:rsidRPr="00342ED9">
        <w:rPr>
          <w:rFonts w:cs="Times New Roman"/>
          <w:i/>
          <w:iCs/>
        </w:rPr>
        <w:t>iterature</w:t>
      </w:r>
      <w:r w:rsidRPr="00342ED9">
        <w:rPr>
          <w:rFonts w:cs="Times New Roman"/>
          <w:i/>
          <w:iCs/>
        </w:rPr>
        <w:t xml:space="preserve"> </w:t>
      </w:r>
      <w:r w:rsidR="00BC731C" w:rsidRPr="00342ED9">
        <w:rPr>
          <w:rFonts w:cs="Times New Roman"/>
          <w:i/>
          <w:iCs/>
        </w:rPr>
        <w:t>r</w:t>
      </w:r>
      <w:r w:rsidRPr="00342ED9">
        <w:rPr>
          <w:rFonts w:cs="Times New Roman"/>
          <w:i/>
          <w:iCs/>
        </w:rPr>
        <w:t>eview</w:t>
      </w:r>
      <w:r w:rsidRPr="00342ED9">
        <w:rPr>
          <w:rFonts w:cs="Times New Roman"/>
        </w:rPr>
        <w:t>. British Trust for Ornithology</w:t>
      </w:r>
      <w:r w:rsidR="00777BDD" w:rsidRPr="00342ED9">
        <w:rPr>
          <w:rFonts w:cs="Times New Roman"/>
        </w:rPr>
        <w:t>, Thetford, United Kingdom</w:t>
      </w:r>
      <w:r w:rsidRPr="00342ED9">
        <w:rPr>
          <w:rFonts w:cs="Times New Roman"/>
        </w:rPr>
        <w:t>.</w:t>
      </w:r>
    </w:p>
    <w:p w14:paraId="3028B72F" w14:textId="77777777" w:rsidR="0044679B" w:rsidRPr="00342ED9" w:rsidRDefault="0044679B" w:rsidP="00A62F0A">
      <w:pPr>
        <w:pStyle w:val="Bibliography"/>
        <w:spacing w:line="480" w:lineRule="auto"/>
        <w:rPr>
          <w:rFonts w:cs="Times New Roman"/>
        </w:rPr>
      </w:pPr>
      <w:r w:rsidRPr="00342ED9">
        <w:rPr>
          <w:rFonts w:cs="Times New Roman"/>
        </w:rPr>
        <w:t xml:space="preserve">Van Doren, B. M., D. E. Willard, M. Hennen, K. G. Horton, E. F. Stuber, D. Sheldon, A. H. Sivakumar, J. Wang, A. Farnsworth, and B. M. Winger (2021). Drivers of fatal bird collisions in an urban center. </w:t>
      </w:r>
      <w:r w:rsidRPr="00342ED9">
        <w:rPr>
          <w:rFonts w:cs="Times New Roman"/>
          <w:i/>
          <w:iCs/>
        </w:rPr>
        <w:t>Proceedings of the National Academy of Sciences</w:t>
      </w:r>
      <w:r w:rsidRPr="00342ED9">
        <w:rPr>
          <w:rFonts w:cs="Times New Roman"/>
        </w:rPr>
        <w:t xml:space="preserve"> </w:t>
      </w:r>
      <w:proofErr w:type="gramStart"/>
      <w:r w:rsidRPr="00342ED9">
        <w:rPr>
          <w:rFonts w:cs="Times New Roman"/>
        </w:rPr>
        <w:t>118:e</w:t>
      </w:r>
      <w:proofErr w:type="gramEnd"/>
      <w:r w:rsidRPr="00342ED9">
        <w:rPr>
          <w:rFonts w:cs="Times New Roman"/>
        </w:rPr>
        <w:t>2101666118.</w:t>
      </w:r>
    </w:p>
    <w:p w14:paraId="25084D1C" w14:textId="33583EF1" w:rsidR="0044679B" w:rsidRPr="00342ED9" w:rsidRDefault="0044679B" w:rsidP="00A62F0A">
      <w:pPr>
        <w:pStyle w:val="Bibliography"/>
        <w:spacing w:line="480" w:lineRule="auto"/>
        <w:rPr>
          <w:rFonts w:cs="Times New Roman"/>
        </w:rPr>
      </w:pPr>
      <w:r w:rsidRPr="00342ED9">
        <w:rPr>
          <w:rFonts w:cs="Times New Roman"/>
        </w:rPr>
        <w:t xml:space="preserve">White, J. D., K. W. Heist, and M. T. Wells (2020). </w:t>
      </w:r>
      <w:r w:rsidRPr="00342ED9">
        <w:rPr>
          <w:rFonts w:cs="Times New Roman"/>
          <w:i/>
          <w:iCs/>
        </w:rPr>
        <w:t xml:space="preserve">Great Lakes </w:t>
      </w:r>
      <w:r w:rsidR="00A0476E" w:rsidRPr="00342ED9">
        <w:rPr>
          <w:rFonts w:cs="Times New Roman"/>
          <w:i/>
          <w:iCs/>
        </w:rPr>
        <w:t>a</w:t>
      </w:r>
      <w:r w:rsidRPr="00342ED9">
        <w:rPr>
          <w:rFonts w:cs="Times New Roman"/>
          <w:i/>
          <w:iCs/>
        </w:rPr>
        <w:t xml:space="preserve">vian </w:t>
      </w:r>
      <w:r w:rsidR="00561CA0" w:rsidRPr="00342ED9">
        <w:rPr>
          <w:rFonts w:cs="Times New Roman"/>
          <w:i/>
          <w:iCs/>
        </w:rPr>
        <w:t>r</w:t>
      </w:r>
      <w:r w:rsidRPr="00342ED9">
        <w:rPr>
          <w:rFonts w:cs="Times New Roman"/>
          <w:i/>
          <w:iCs/>
        </w:rPr>
        <w:t xml:space="preserve">adar </w:t>
      </w:r>
      <w:r w:rsidR="00561CA0" w:rsidRPr="00342ED9">
        <w:rPr>
          <w:rFonts w:cs="Times New Roman"/>
          <w:i/>
          <w:iCs/>
        </w:rPr>
        <w:t>t</w:t>
      </w:r>
      <w:r w:rsidRPr="00342ED9">
        <w:rPr>
          <w:rFonts w:cs="Times New Roman"/>
          <w:i/>
          <w:iCs/>
        </w:rPr>
        <w:t xml:space="preserve">echnical </w:t>
      </w:r>
      <w:r w:rsidR="00561CA0" w:rsidRPr="00342ED9">
        <w:rPr>
          <w:rFonts w:cs="Times New Roman"/>
          <w:i/>
          <w:iCs/>
        </w:rPr>
        <w:t>r</w:t>
      </w:r>
      <w:r w:rsidRPr="00342ED9">
        <w:rPr>
          <w:rFonts w:cs="Times New Roman"/>
          <w:i/>
          <w:iCs/>
        </w:rPr>
        <w:t xml:space="preserve">eport Lake Erie </w:t>
      </w:r>
      <w:r w:rsidR="006B70B7" w:rsidRPr="00342ED9">
        <w:rPr>
          <w:rFonts w:cs="Times New Roman"/>
          <w:i/>
          <w:iCs/>
        </w:rPr>
        <w:t>l</w:t>
      </w:r>
      <w:r w:rsidRPr="00342ED9">
        <w:rPr>
          <w:rFonts w:cs="Times New Roman"/>
          <w:i/>
          <w:iCs/>
        </w:rPr>
        <w:t>akeshore: Macomb and Wayne County, MI</w:t>
      </w:r>
      <w:r w:rsidR="00A067B5" w:rsidRPr="00342ED9">
        <w:rPr>
          <w:rFonts w:cs="Times New Roman"/>
          <w:i/>
          <w:iCs/>
        </w:rPr>
        <w:t>, F</w:t>
      </w:r>
      <w:r w:rsidRPr="00342ED9">
        <w:rPr>
          <w:rFonts w:cs="Times New Roman"/>
          <w:i/>
          <w:iCs/>
        </w:rPr>
        <w:t>all 2018</w:t>
      </w:r>
      <w:r w:rsidRPr="00342ED9">
        <w:rPr>
          <w:rFonts w:cs="Times New Roman"/>
        </w:rPr>
        <w:t>. U.S.</w:t>
      </w:r>
      <w:r w:rsidR="00447FFE" w:rsidRPr="00342ED9">
        <w:rPr>
          <w:rFonts w:cs="Times New Roman"/>
        </w:rPr>
        <w:t xml:space="preserve"> Department of the Interior,</w:t>
      </w:r>
      <w:r w:rsidRPr="00342ED9">
        <w:rPr>
          <w:rFonts w:cs="Times New Roman"/>
        </w:rPr>
        <w:t xml:space="preserve"> Fish and Wildlife Service.</w:t>
      </w:r>
      <w:r w:rsidR="00347519" w:rsidRPr="00342ED9">
        <w:rPr>
          <w:rFonts w:cs="Times New Roman"/>
        </w:rPr>
        <w:t xml:space="preserve"> </w:t>
      </w:r>
      <w:r w:rsidR="00347519" w:rsidRPr="003E760E">
        <w:rPr>
          <w:rFonts w:cs="Times New Roman"/>
        </w:rPr>
        <w:t>Ava</w:t>
      </w:r>
      <w:r w:rsidR="00D37372" w:rsidRPr="003E760E">
        <w:rPr>
          <w:rFonts w:cs="Times New Roman"/>
        </w:rPr>
        <w:t>ila</w:t>
      </w:r>
      <w:r w:rsidR="00347519" w:rsidRPr="003E760E">
        <w:rPr>
          <w:rFonts w:cs="Times New Roman"/>
        </w:rPr>
        <w:t xml:space="preserve">ble at </w:t>
      </w:r>
      <w:r w:rsidR="00347519" w:rsidRPr="00342ED9">
        <w:rPr>
          <w:rFonts w:cs="Times New Roman"/>
        </w:rPr>
        <w:t>https://www.fws.gov/sites/default/files/documents/Radar%20Report%20Fall%202018.pdf.</w:t>
      </w:r>
    </w:p>
    <w:p w14:paraId="5A752C85" w14:textId="0A0703B3" w:rsidR="00C947C6" w:rsidRPr="003E760E" w:rsidRDefault="0044679B" w:rsidP="00A62F0A">
      <w:pPr>
        <w:pStyle w:val="Bibliography"/>
        <w:spacing w:line="480" w:lineRule="auto"/>
        <w:rPr>
          <w:rFonts w:cs="Times New Roman"/>
        </w:rPr>
      </w:pPr>
      <w:r w:rsidRPr="00342ED9">
        <w:rPr>
          <w:rFonts w:cs="Times New Roman"/>
        </w:rPr>
        <w:t xml:space="preserve">Wiser, R., M. Bolinger, B. Hoen, D. Millstein, J. Rand, G. </w:t>
      </w:r>
      <w:proofErr w:type="spellStart"/>
      <w:r w:rsidRPr="00342ED9">
        <w:rPr>
          <w:rFonts w:cs="Times New Roman"/>
        </w:rPr>
        <w:t>Barbose</w:t>
      </w:r>
      <w:proofErr w:type="spellEnd"/>
      <w:r w:rsidRPr="00342ED9">
        <w:rPr>
          <w:rFonts w:cs="Times New Roman"/>
        </w:rPr>
        <w:t xml:space="preserve">, N. </w:t>
      </w:r>
      <w:proofErr w:type="spellStart"/>
      <w:r w:rsidRPr="00342ED9">
        <w:rPr>
          <w:rFonts w:cs="Times New Roman"/>
        </w:rPr>
        <w:t>Darghouth</w:t>
      </w:r>
      <w:proofErr w:type="spellEnd"/>
      <w:r w:rsidRPr="00342ED9">
        <w:rPr>
          <w:rFonts w:cs="Times New Roman"/>
        </w:rPr>
        <w:t xml:space="preserve">, W. Gorman, S. Jeong, and E. O’Shaughnessy (2023). </w:t>
      </w:r>
      <w:r w:rsidRPr="00342ED9">
        <w:rPr>
          <w:rFonts w:cs="Times New Roman"/>
          <w:i/>
          <w:iCs/>
        </w:rPr>
        <w:t>Land-based wind market report: 2023 edition</w:t>
      </w:r>
      <w:r w:rsidRPr="00342ED9">
        <w:rPr>
          <w:rFonts w:cs="Times New Roman"/>
        </w:rPr>
        <w:t xml:space="preserve">. Lawrence Berkeley National Laboratory, Berkeley, </w:t>
      </w:r>
      <w:r w:rsidR="00270FF1" w:rsidRPr="00342ED9">
        <w:rPr>
          <w:rFonts w:cs="Times New Roman"/>
        </w:rPr>
        <w:t>California</w:t>
      </w:r>
      <w:r w:rsidRPr="00342ED9">
        <w:rPr>
          <w:rFonts w:cs="Times New Roman"/>
        </w:rPr>
        <w:t>.</w:t>
      </w:r>
    </w:p>
    <w:sectPr w:rsidR="00C947C6" w:rsidRPr="003E760E" w:rsidSect="00A4481F">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96B1A" w14:textId="77777777" w:rsidR="00CC4F6D" w:rsidRDefault="00CC4F6D" w:rsidP="00724EEF">
      <w:pPr>
        <w:spacing w:after="0" w:line="240" w:lineRule="auto"/>
      </w:pPr>
      <w:r>
        <w:separator/>
      </w:r>
    </w:p>
  </w:endnote>
  <w:endnote w:type="continuationSeparator" w:id="0">
    <w:p w14:paraId="6966C2A1" w14:textId="77777777" w:rsidR="00CC4F6D" w:rsidRDefault="00CC4F6D" w:rsidP="00724EEF">
      <w:pPr>
        <w:spacing w:after="0" w:line="240" w:lineRule="auto"/>
      </w:pPr>
      <w:r>
        <w:continuationSeparator/>
      </w:r>
    </w:p>
  </w:endnote>
  <w:endnote w:type="continuationNotice" w:id="1">
    <w:p w14:paraId="53ABD3BE" w14:textId="77777777" w:rsidR="00CC4F6D" w:rsidRDefault="00CC4F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92567453"/>
      <w:docPartObj>
        <w:docPartGallery w:val="Page Numbers (Bottom of Page)"/>
        <w:docPartUnique/>
      </w:docPartObj>
    </w:sdtPr>
    <w:sdtEndPr>
      <w:rPr>
        <w:rStyle w:val="PageNumber"/>
      </w:rPr>
    </w:sdtEndPr>
    <w:sdtContent>
      <w:p w14:paraId="090B6B19" w14:textId="3CF53885"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C62F24" w14:textId="77777777" w:rsidR="00724EEF" w:rsidRDefault="00724EEF" w:rsidP="00724E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017032"/>
      <w:docPartObj>
        <w:docPartGallery w:val="Page Numbers (Bottom of Page)"/>
        <w:docPartUnique/>
      </w:docPartObj>
    </w:sdtPr>
    <w:sdtEndPr>
      <w:rPr>
        <w:rStyle w:val="PageNumber"/>
      </w:rPr>
    </w:sdtEndPr>
    <w:sdtContent>
      <w:p w14:paraId="2E4D37EE" w14:textId="2D80100C" w:rsidR="00724EEF" w:rsidRDefault="00724EEF" w:rsidP="00C2172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366F00" w14:textId="77777777" w:rsidR="00724EEF" w:rsidRDefault="00724EEF" w:rsidP="00724E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04501F" w14:textId="77777777" w:rsidR="00CC4F6D" w:rsidRDefault="00CC4F6D" w:rsidP="00724EEF">
      <w:pPr>
        <w:spacing w:after="0" w:line="240" w:lineRule="auto"/>
      </w:pPr>
      <w:r>
        <w:separator/>
      </w:r>
    </w:p>
  </w:footnote>
  <w:footnote w:type="continuationSeparator" w:id="0">
    <w:p w14:paraId="73FDD285" w14:textId="77777777" w:rsidR="00CC4F6D" w:rsidRDefault="00CC4F6D" w:rsidP="00724EEF">
      <w:pPr>
        <w:spacing w:after="0" w:line="240" w:lineRule="auto"/>
      </w:pPr>
      <w:r>
        <w:continuationSeparator/>
      </w:r>
    </w:p>
  </w:footnote>
  <w:footnote w:type="continuationNotice" w:id="1">
    <w:p w14:paraId="7D93F9ED" w14:textId="77777777" w:rsidR="00CC4F6D" w:rsidRDefault="00CC4F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4391"/>
    <w:multiLevelType w:val="hybridMultilevel"/>
    <w:tmpl w:val="B722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5E2AF9"/>
    <w:multiLevelType w:val="hybridMultilevel"/>
    <w:tmpl w:val="806A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9329424">
    <w:abstractNumId w:val="0"/>
  </w:num>
  <w:num w:numId="2" w16cid:durableId="4791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3079"/>
    <w:rsid w:val="00000192"/>
    <w:rsid w:val="0000124E"/>
    <w:rsid w:val="00001A10"/>
    <w:rsid w:val="00001FB2"/>
    <w:rsid w:val="00002929"/>
    <w:rsid w:val="0000318C"/>
    <w:rsid w:val="00005162"/>
    <w:rsid w:val="0000577D"/>
    <w:rsid w:val="000057E1"/>
    <w:rsid w:val="00005E45"/>
    <w:rsid w:val="00006399"/>
    <w:rsid w:val="0000645C"/>
    <w:rsid w:val="000074D9"/>
    <w:rsid w:val="000077DB"/>
    <w:rsid w:val="000103D8"/>
    <w:rsid w:val="00010605"/>
    <w:rsid w:val="00010D66"/>
    <w:rsid w:val="00010E87"/>
    <w:rsid w:val="00011512"/>
    <w:rsid w:val="00011A0A"/>
    <w:rsid w:val="0001288F"/>
    <w:rsid w:val="00013934"/>
    <w:rsid w:val="0001423F"/>
    <w:rsid w:val="0001429C"/>
    <w:rsid w:val="000153C4"/>
    <w:rsid w:val="000165DF"/>
    <w:rsid w:val="00016AF8"/>
    <w:rsid w:val="0002061D"/>
    <w:rsid w:val="0002073F"/>
    <w:rsid w:val="00020AE6"/>
    <w:rsid w:val="00020C0B"/>
    <w:rsid w:val="00020DBE"/>
    <w:rsid w:val="00022ACD"/>
    <w:rsid w:val="00022D1C"/>
    <w:rsid w:val="00023E1A"/>
    <w:rsid w:val="0002523D"/>
    <w:rsid w:val="00025BAF"/>
    <w:rsid w:val="00025C20"/>
    <w:rsid w:val="0002622D"/>
    <w:rsid w:val="00026BC8"/>
    <w:rsid w:val="0002701A"/>
    <w:rsid w:val="00027317"/>
    <w:rsid w:val="000278C4"/>
    <w:rsid w:val="000278EF"/>
    <w:rsid w:val="000279EE"/>
    <w:rsid w:val="00027A34"/>
    <w:rsid w:val="00030B73"/>
    <w:rsid w:val="00030B9A"/>
    <w:rsid w:val="00031AE1"/>
    <w:rsid w:val="00031C53"/>
    <w:rsid w:val="00031F25"/>
    <w:rsid w:val="00032732"/>
    <w:rsid w:val="00032CE0"/>
    <w:rsid w:val="00033769"/>
    <w:rsid w:val="00034384"/>
    <w:rsid w:val="00034A23"/>
    <w:rsid w:val="00034B6C"/>
    <w:rsid w:val="0003587F"/>
    <w:rsid w:val="0003644D"/>
    <w:rsid w:val="000374DB"/>
    <w:rsid w:val="00037660"/>
    <w:rsid w:val="00040237"/>
    <w:rsid w:val="0004077A"/>
    <w:rsid w:val="00040FEA"/>
    <w:rsid w:val="00041823"/>
    <w:rsid w:val="00041D60"/>
    <w:rsid w:val="00043319"/>
    <w:rsid w:val="000439E3"/>
    <w:rsid w:val="000444E2"/>
    <w:rsid w:val="000450A2"/>
    <w:rsid w:val="0004566E"/>
    <w:rsid w:val="00045B93"/>
    <w:rsid w:val="0004679F"/>
    <w:rsid w:val="00046B03"/>
    <w:rsid w:val="000477B0"/>
    <w:rsid w:val="000500BC"/>
    <w:rsid w:val="00050526"/>
    <w:rsid w:val="000510DE"/>
    <w:rsid w:val="00051307"/>
    <w:rsid w:val="00051592"/>
    <w:rsid w:val="00051A08"/>
    <w:rsid w:val="00051F3A"/>
    <w:rsid w:val="0005251C"/>
    <w:rsid w:val="000526A4"/>
    <w:rsid w:val="0005301B"/>
    <w:rsid w:val="000532DB"/>
    <w:rsid w:val="0005335B"/>
    <w:rsid w:val="00054762"/>
    <w:rsid w:val="00054F68"/>
    <w:rsid w:val="00056C4B"/>
    <w:rsid w:val="00057B9B"/>
    <w:rsid w:val="00057D1B"/>
    <w:rsid w:val="00057D64"/>
    <w:rsid w:val="0006061F"/>
    <w:rsid w:val="0006174B"/>
    <w:rsid w:val="0006305C"/>
    <w:rsid w:val="0006346D"/>
    <w:rsid w:val="00067739"/>
    <w:rsid w:val="000677FE"/>
    <w:rsid w:val="00067D76"/>
    <w:rsid w:val="00067F0F"/>
    <w:rsid w:val="00070162"/>
    <w:rsid w:val="00070EDC"/>
    <w:rsid w:val="00071F63"/>
    <w:rsid w:val="00072C07"/>
    <w:rsid w:val="000730DC"/>
    <w:rsid w:val="0007387C"/>
    <w:rsid w:val="000741B7"/>
    <w:rsid w:val="000745E8"/>
    <w:rsid w:val="00074D54"/>
    <w:rsid w:val="00074E85"/>
    <w:rsid w:val="0007511C"/>
    <w:rsid w:val="000765B9"/>
    <w:rsid w:val="00077095"/>
    <w:rsid w:val="000803A4"/>
    <w:rsid w:val="00081805"/>
    <w:rsid w:val="00083026"/>
    <w:rsid w:val="000832E4"/>
    <w:rsid w:val="0008464F"/>
    <w:rsid w:val="00084A0B"/>
    <w:rsid w:val="00084BE3"/>
    <w:rsid w:val="00085D8F"/>
    <w:rsid w:val="00090808"/>
    <w:rsid w:val="00090D7E"/>
    <w:rsid w:val="00090E26"/>
    <w:rsid w:val="0009108C"/>
    <w:rsid w:val="000911E7"/>
    <w:rsid w:val="00093404"/>
    <w:rsid w:val="00094012"/>
    <w:rsid w:val="00094C4B"/>
    <w:rsid w:val="00095504"/>
    <w:rsid w:val="0009636F"/>
    <w:rsid w:val="000968D1"/>
    <w:rsid w:val="00096ED9"/>
    <w:rsid w:val="0009776C"/>
    <w:rsid w:val="000A0371"/>
    <w:rsid w:val="000A09B8"/>
    <w:rsid w:val="000A0A9C"/>
    <w:rsid w:val="000A0B1E"/>
    <w:rsid w:val="000A0D14"/>
    <w:rsid w:val="000A0D76"/>
    <w:rsid w:val="000A27A4"/>
    <w:rsid w:val="000A2BF7"/>
    <w:rsid w:val="000A2F50"/>
    <w:rsid w:val="000A431B"/>
    <w:rsid w:val="000A452A"/>
    <w:rsid w:val="000A4CA4"/>
    <w:rsid w:val="000A4FEA"/>
    <w:rsid w:val="000A52EB"/>
    <w:rsid w:val="000A627F"/>
    <w:rsid w:val="000A655E"/>
    <w:rsid w:val="000A662A"/>
    <w:rsid w:val="000A7681"/>
    <w:rsid w:val="000A7758"/>
    <w:rsid w:val="000A7793"/>
    <w:rsid w:val="000A7C90"/>
    <w:rsid w:val="000B018B"/>
    <w:rsid w:val="000B1ACD"/>
    <w:rsid w:val="000B1EEB"/>
    <w:rsid w:val="000B2343"/>
    <w:rsid w:val="000B2473"/>
    <w:rsid w:val="000B33F2"/>
    <w:rsid w:val="000B3C8D"/>
    <w:rsid w:val="000B3C94"/>
    <w:rsid w:val="000B4E48"/>
    <w:rsid w:val="000B6285"/>
    <w:rsid w:val="000B7CD5"/>
    <w:rsid w:val="000C04AA"/>
    <w:rsid w:val="000C1822"/>
    <w:rsid w:val="000C2134"/>
    <w:rsid w:val="000C2F5C"/>
    <w:rsid w:val="000C324C"/>
    <w:rsid w:val="000C5186"/>
    <w:rsid w:val="000C59CB"/>
    <w:rsid w:val="000C5A7C"/>
    <w:rsid w:val="000C5C27"/>
    <w:rsid w:val="000C5C9E"/>
    <w:rsid w:val="000C60DD"/>
    <w:rsid w:val="000C65FB"/>
    <w:rsid w:val="000C6B69"/>
    <w:rsid w:val="000C6C4F"/>
    <w:rsid w:val="000D1A99"/>
    <w:rsid w:val="000D1B31"/>
    <w:rsid w:val="000D2291"/>
    <w:rsid w:val="000D401F"/>
    <w:rsid w:val="000D41A1"/>
    <w:rsid w:val="000D43FC"/>
    <w:rsid w:val="000D4522"/>
    <w:rsid w:val="000D5452"/>
    <w:rsid w:val="000D609A"/>
    <w:rsid w:val="000D60B0"/>
    <w:rsid w:val="000D61AE"/>
    <w:rsid w:val="000D6C0F"/>
    <w:rsid w:val="000D6D0A"/>
    <w:rsid w:val="000D71CD"/>
    <w:rsid w:val="000D73B3"/>
    <w:rsid w:val="000E3940"/>
    <w:rsid w:val="000E439F"/>
    <w:rsid w:val="000E6D0E"/>
    <w:rsid w:val="000E71F1"/>
    <w:rsid w:val="000E77F1"/>
    <w:rsid w:val="000E78F8"/>
    <w:rsid w:val="000E7B9A"/>
    <w:rsid w:val="000F0B2D"/>
    <w:rsid w:val="000F0B44"/>
    <w:rsid w:val="000F1835"/>
    <w:rsid w:val="000F1A23"/>
    <w:rsid w:val="000F25E2"/>
    <w:rsid w:val="000F326E"/>
    <w:rsid w:val="000F496E"/>
    <w:rsid w:val="000F59BD"/>
    <w:rsid w:val="000F5BF7"/>
    <w:rsid w:val="000F5D29"/>
    <w:rsid w:val="000F6BEE"/>
    <w:rsid w:val="000F7A16"/>
    <w:rsid w:val="000F7BEF"/>
    <w:rsid w:val="000F7C04"/>
    <w:rsid w:val="000F7F78"/>
    <w:rsid w:val="0010051C"/>
    <w:rsid w:val="00100D0C"/>
    <w:rsid w:val="00101061"/>
    <w:rsid w:val="00101323"/>
    <w:rsid w:val="00103615"/>
    <w:rsid w:val="00103E69"/>
    <w:rsid w:val="00105604"/>
    <w:rsid w:val="001064FA"/>
    <w:rsid w:val="00106D54"/>
    <w:rsid w:val="00107059"/>
    <w:rsid w:val="001078DA"/>
    <w:rsid w:val="00111029"/>
    <w:rsid w:val="001114E9"/>
    <w:rsid w:val="0011243F"/>
    <w:rsid w:val="001128ED"/>
    <w:rsid w:val="00114955"/>
    <w:rsid w:val="00114A98"/>
    <w:rsid w:val="00114DE7"/>
    <w:rsid w:val="001168E5"/>
    <w:rsid w:val="00117373"/>
    <w:rsid w:val="00117984"/>
    <w:rsid w:val="00117A9F"/>
    <w:rsid w:val="00121262"/>
    <w:rsid w:val="00122FAA"/>
    <w:rsid w:val="00123A30"/>
    <w:rsid w:val="00123BF6"/>
    <w:rsid w:val="00124008"/>
    <w:rsid w:val="001240A6"/>
    <w:rsid w:val="00124113"/>
    <w:rsid w:val="0012428B"/>
    <w:rsid w:val="001247D1"/>
    <w:rsid w:val="00125098"/>
    <w:rsid w:val="00125841"/>
    <w:rsid w:val="0012661B"/>
    <w:rsid w:val="00130D3B"/>
    <w:rsid w:val="00131F0A"/>
    <w:rsid w:val="00132549"/>
    <w:rsid w:val="0013457A"/>
    <w:rsid w:val="0013461A"/>
    <w:rsid w:val="001357D3"/>
    <w:rsid w:val="0013757C"/>
    <w:rsid w:val="00140B83"/>
    <w:rsid w:val="00140BD8"/>
    <w:rsid w:val="00140BF9"/>
    <w:rsid w:val="0014172A"/>
    <w:rsid w:val="00142797"/>
    <w:rsid w:val="00143425"/>
    <w:rsid w:val="00143A12"/>
    <w:rsid w:val="00144135"/>
    <w:rsid w:val="001457F9"/>
    <w:rsid w:val="00145C14"/>
    <w:rsid w:val="00145D21"/>
    <w:rsid w:val="0014690A"/>
    <w:rsid w:val="001470A9"/>
    <w:rsid w:val="0014735B"/>
    <w:rsid w:val="0015030F"/>
    <w:rsid w:val="00150BFF"/>
    <w:rsid w:val="00150D5D"/>
    <w:rsid w:val="00152808"/>
    <w:rsid w:val="00154CB8"/>
    <w:rsid w:val="00155512"/>
    <w:rsid w:val="00157135"/>
    <w:rsid w:val="00160780"/>
    <w:rsid w:val="00160DB2"/>
    <w:rsid w:val="00161319"/>
    <w:rsid w:val="00162C18"/>
    <w:rsid w:val="0016353E"/>
    <w:rsid w:val="00163B34"/>
    <w:rsid w:val="00163C11"/>
    <w:rsid w:val="00164553"/>
    <w:rsid w:val="00166E29"/>
    <w:rsid w:val="001676FF"/>
    <w:rsid w:val="0017180D"/>
    <w:rsid w:val="00172520"/>
    <w:rsid w:val="001725E6"/>
    <w:rsid w:val="0017368E"/>
    <w:rsid w:val="00174A38"/>
    <w:rsid w:val="00174AAD"/>
    <w:rsid w:val="00175734"/>
    <w:rsid w:val="001759F9"/>
    <w:rsid w:val="00175D1A"/>
    <w:rsid w:val="00177480"/>
    <w:rsid w:val="00177594"/>
    <w:rsid w:val="001779F9"/>
    <w:rsid w:val="00177B49"/>
    <w:rsid w:val="001804B8"/>
    <w:rsid w:val="00181078"/>
    <w:rsid w:val="001814B1"/>
    <w:rsid w:val="00181D42"/>
    <w:rsid w:val="0018205B"/>
    <w:rsid w:val="00182569"/>
    <w:rsid w:val="0018386D"/>
    <w:rsid w:val="00184CF8"/>
    <w:rsid w:val="00184E5D"/>
    <w:rsid w:val="00185AC9"/>
    <w:rsid w:val="001861F2"/>
    <w:rsid w:val="00186988"/>
    <w:rsid w:val="00190291"/>
    <w:rsid w:val="00190959"/>
    <w:rsid w:val="00190ABE"/>
    <w:rsid w:val="0019205D"/>
    <w:rsid w:val="00192ACB"/>
    <w:rsid w:val="00192B65"/>
    <w:rsid w:val="00192EAD"/>
    <w:rsid w:val="00192FD3"/>
    <w:rsid w:val="00193CBE"/>
    <w:rsid w:val="00193E02"/>
    <w:rsid w:val="00193F1C"/>
    <w:rsid w:val="0019427C"/>
    <w:rsid w:val="00194AB5"/>
    <w:rsid w:val="00194FDA"/>
    <w:rsid w:val="001968B7"/>
    <w:rsid w:val="001972D3"/>
    <w:rsid w:val="00197F7E"/>
    <w:rsid w:val="001A0247"/>
    <w:rsid w:val="001A03BC"/>
    <w:rsid w:val="001A0691"/>
    <w:rsid w:val="001A085B"/>
    <w:rsid w:val="001A0BC4"/>
    <w:rsid w:val="001A0EC9"/>
    <w:rsid w:val="001A12CE"/>
    <w:rsid w:val="001A2CF3"/>
    <w:rsid w:val="001A37D1"/>
    <w:rsid w:val="001A39B8"/>
    <w:rsid w:val="001A4B52"/>
    <w:rsid w:val="001A5549"/>
    <w:rsid w:val="001A6A68"/>
    <w:rsid w:val="001A6D35"/>
    <w:rsid w:val="001A6EC0"/>
    <w:rsid w:val="001A6F97"/>
    <w:rsid w:val="001A72E3"/>
    <w:rsid w:val="001A7E3F"/>
    <w:rsid w:val="001B0CBF"/>
    <w:rsid w:val="001B1219"/>
    <w:rsid w:val="001B133C"/>
    <w:rsid w:val="001B1972"/>
    <w:rsid w:val="001B1D23"/>
    <w:rsid w:val="001B4169"/>
    <w:rsid w:val="001B47E1"/>
    <w:rsid w:val="001B4C99"/>
    <w:rsid w:val="001B4E28"/>
    <w:rsid w:val="001B5B66"/>
    <w:rsid w:val="001B5E9D"/>
    <w:rsid w:val="001B69B0"/>
    <w:rsid w:val="001B6FB6"/>
    <w:rsid w:val="001C02D8"/>
    <w:rsid w:val="001C123A"/>
    <w:rsid w:val="001C1284"/>
    <w:rsid w:val="001C1D20"/>
    <w:rsid w:val="001C2114"/>
    <w:rsid w:val="001C2C11"/>
    <w:rsid w:val="001C2E57"/>
    <w:rsid w:val="001C2F87"/>
    <w:rsid w:val="001C343A"/>
    <w:rsid w:val="001C35E0"/>
    <w:rsid w:val="001C464C"/>
    <w:rsid w:val="001C4BA0"/>
    <w:rsid w:val="001C5565"/>
    <w:rsid w:val="001C6E5B"/>
    <w:rsid w:val="001C74DA"/>
    <w:rsid w:val="001C7A5F"/>
    <w:rsid w:val="001C7BCF"/>
    <w:rsid w:val="001D041B"/>
    <w:rsid w:val="001D0730"/>
    <w:rsid w:val="001D1ABB"/>
    <w:rsid w:val="001D208B"/>
    <w:rsid w:val="001D2377"/>
    <w:rsid w:val="001D27FF"/>
    <w:rsid w:val="001D2C83"/>
    <w:rsid w:val="001D2E62"/>
    <w:rsid w:val="001D3F1D"/>
    <w:rsid w:val="001D4091"/>
    <w:rsid w:val="001D4839"/>
    <w:rsid w:val="001D4B1A"/>
    <w:rsid w:val="001D4E66"/>
    <w:rsid w:val="001D5014"/>
    <w:rsid w:val="001D54EE"/>
    <w:rsid w:val="001D7ABB"/>
    <w:rsid w:val="001E1C1E"/>
    <w:rsid w:val="001E425F"/>
    <w:rsid w:val="001E6374"/>
    <w:rsid w:val="001E6B77"/>
    <w:rsid w:val="001E6DD5"/>
    <w:rsid w:val="001E7943"/>
    <w:rsid w:val="001F0BA4"/>
    <w:rsid w:val="001F0E2B"/>
    <w:rsid w:val="001F129A"/>
    <w:rsid w:val="001F270D"/>
    <w:rsid w:val="001F37C0"/>
    <w:rsid w:val="001F416C"/>
    <w:rsid w:val="001F42A1"/>
    <w:rsid w:val="001F4761"/>
    <w:rsid w:val="001F47D4"/>
    <w:rsid w:val="001F4E5B"/>
    <w:rsid w:val="001F6812"/>
    <w:rsid w:val="001F6E5E"/>
    <w:rsid w:val="002000BC"/>
    <w:rsid w:val="00201CBC"/>
    <w:rsid w:val="00202436"/>
    <w:rsid w:val="0020265D"/>
    <w:rsid w:val="002032EA"/>
    <w:rsid w:val="00203B35"/>
    <w:rsid w:val="00203EDA"/>
    <w:rsid w:val="002047A3"/>
    <w:rsid w:val="0020544A"/>
    <w:rsid w:val="0020547D"/>
    <w:rsid w:val="00206284"/>
    <w:rsid w:val="00206B08"/>
    <w:rsid w:val="00206E0F"/>
    <w:rsid w:val="002071A1"/>
    <w:rsid w:val="0020747D"/>
    <w:rsid w:val="002079CE"/>
    <w:rsid w:val="00207BCD"/>
    <w:rsid w:val="00207FC1"/>
    <w:rsid w:val="002100E4"/>
    <w:rsid w:val="0021358B"/>
    <w:rsid w:val="00213F7F"/>
    <w:rsid w:val="00214F22"/>
    <w:rsid w:val="002159C8"/>
    <w:rsid w:val="0021650C"/>
    <w:rsid w:val="00216C03"/>
    <w:rsid w:val="0022057C"/>
    <w:rsid w:val="00221A06"/>
    <w:rsid w:val="00222CDA"/>
    <w:rsid w:val="00223258"/>
    <w:rsid w:val="002236BE"/>
    <w:rsid w:val="00224299"/>
    <w:rsid w:val="002243AF"/>
    <w:rsid w:val="00227144"/>
    <w:rsid w:val="002312AA"/>
    <w:rsid w:val="002315DB"/>
    <w:rsid w:val="00232699"/>
    <w:rsid w:val="00232DF2"/>
    <w:rsid w:val="00234674"/>
    <w:rsid w:val="00234EA1"/>
    <w:rsid w:val="002357BF"/>
    <w:rsid w:val="002368D2"/>
    <w:rsid w:val="00236A36"/>
    <w:rsid w:val="002370FC"/>
    <w:rsid w:val="00237286"/>
    <w:rsid w:val="00237673"/>
    <w:rsid w:val="002402DD"/>
    <w:rsid w:val="0024189B"/>
    <w:rsid w:val="00242755"/>
    <w:rsid w:val="00242BAA"/>
    <w:rsid w:val="00243888"/>
    <w:rsid w:val="00244228"/>
    <w:rsid w:val="0024432E"/>
    <w:rsid w:val="0024518C"/>
    <w:rsid w:val="002453EB"/>
    <w:rsid w:val="002470F8"/>
    <w:rsid w:val="00247242"/>
    <w:rsid w:val="002473DF"/>
    <w:rsid w:val="00247D4B"/>
    <w:rsid w:val="0025065A"/>
    <w:rsid w:val="00251B56"/>
    <w:rsid w:val="00251F60"/>
    <w:rsid w:val="002529E8"/>
    <w:rsid w:val="00252C68"/>
    <w:rsid w:val="00252E7D"/>
    <w:rsid w:val="00253245"/>
    <w:rsid w:val="00254066"/>
    <w:rsid w:val="00254111"/>
    <w:rsid w:val="002548DB"/>
    <w:rsid w:val="00254973"/>
    <w:rsid w:val="00254D2F"/>
    <w:rsid w:val="002558A8"/>
    <w:rsid w:val="00256F4B"/>
    <w:rsid w:val="00257165"/>
    <w:rsid w:val="0025755E"/>
    <w:rsid w:val="002601A0"/>
    <w:rsid w:val="00262272"/>
    <w:rsid w:val="00263A12"/>
    <w:rsid w:val="00263A63"/>
    <w:rsid w:val="00263B19"/>
    <w:rsid w:val="00264104"/>
    <w:rsid w:val="002654E3"/>
    <w:rsid w:val="00265917"/>
    <w:rsid w:val="00265AE9"/>
    <w:rsid w:val="00265C19"/>
    <w:rsid w:val="00266082"/>
    <w:rsid w:val="00270F6B"/>
    <w:rsid w:val="00270FF1"/>
    <w:rsid w:val="00271E15"/>
    <w:rsid w:val="002722D1"/>
    <w:rsid w:val="002725FB"/>
    <w:rsid w:val="0027285B"/>
    <w:rsid w:val="00273A05"/>
    <w:rsid w:val="00274EA4"/>
    <w:rsid w:val="00275272"/>
    <w:rsid w:val="002759A3"/>
    <w:rsid w:val="0027656D"/>
    <w:rsid w:val="00276958"/>
    <w:rsid w:val="00277E8E"/>
    <w:rsid w:val="002807B0"/>
    <w:rsid w:val="00280BD7"/>
    <w:rsid w:val="002813B2"/>
    <w:rsid w:val="00281C52"/>
    <w:rsid w:val="002829A8"/>
    <w:rsid w:val="00282AF3"/>
    <w:rsid w:val="00282B1A"/>
    <w:rsid w:val="00282B4E"/>
    <w:rsid w:val="002831E4"/>
    <w:rsid w:val="00283ACB"/>
    <w:rsid w:val="0028529E"/>
    <w:rsid w:val="002855D5"/>
    <w:rsid w:val="00285F89"/>
    <w:rsid w:val="00286ADB"/>
    <w:rsid w:val="002874EC"/>
    <w:rsid w:val="00287AD4"/>
    <w:rsid w:val="00287D4B"/>
    <w:rsid w:val="0029046E"/>
    <w:rsid w:val="0029158F"/>
    <w:rsid w:val="00291780"/>
    <w:rsid w:val="0029228E"/>
    <w:rsid w:val="002929FC"/>
    <w:rsid w:val="00293AA4"/>
    <w:rsid w:val="0029450C"/>
    <w:rsid w:val="00294F24"/>
    <w:rsid w:val="00294F39"/>
    <w:rsid w:val="00294F7E"/>
    <w:rsid w:val="00295708"/>
    <w:rsid w:val="002960C6"/>
    <w:rsid w:val="00297F69"/>
    <w:rsid w:val="002A2115"/>
    <w:rsid w:val="002A3287"/>
    <w:rsid w:val="002A44BE"/>
    <w:rsid w:val="002A47EF"/>
    <w:rsid w:val="002A5EB2"/>
    <w:rsid w:val="002A6F20"/>
    <w:rsid w:val="002B00BC"/>
    <w:rsid w:val="002B038C"/>
    <w:rsid w:val="002B1F18"/>
    <w:rsid w:val="002B3961"/>
    <w:rsid w:val="002B5B1D"/>
    <w:rsid w:val="002B623B"/>
    <w:rsid w:val="002B624F"/>
    <w:rsid w:val="002B712B"/>
    <w:rsid w:val="002B7672"/>
    <w:rsid w:val="002C02A3"/>
    <w:rsid w:val="002C08C9"/>
    <w:rsid w:val="002C0C2A"/>
    <w:rsid w:val="002C1142"/>
    <w:rsid w:val="002C14C3"/>
    <w:rsid w:val="002C1BFD"/>
    <w:rsid w:val="002C5275"/>
    <w:rsid w:val="002C552E"/>
    <w:rsid w:val="002C5C74"/>
    <w:rsid w:val="002C5E37"/>
    <w:rsid w:val="002C6A7D"/>
    <w:rsid w:val="002C6F9A"/>
    <w:rsid w:val="002C7222"/>
    <w:rsid w:val="002D0CAD"/>
    <w:rsid w:val="002D1031"/>
    <w:rsid w:val="002D1427"/>
    <w:rsid w:val="002D1AA3"/>
    <w:rsid w:val="002D1FA1"/>
    <w:rsid w:val="002D209B"/>
    <w:rsid w:val="002D21C7"/>
    <w:rsid w:val="002D2776"/>
    <w:rsid w:val="002D2E79"/>
    <w:rsid w:val="002D2FF9"/>
    <w:rsid w:val="002D335C"/>
    <w:rsid w:val="002D3B68"/>
    <w:rsid w:val="002D3ECB"/>
    <w:rsid w:val="002D4453"/>
    <w:rsid w:val="002D4931"/>
    <w:rsid w:val="002D5070"/>
    <w:rsid w:val="002D50A6"/>
    <w:rsid w:val="002D5371"/>
    <w:rsid w:val="002D53BA"/>
    <w:rsid w:val="002D7183"/>
    <w:rsid w:val="002D73FC"/>
    <w:rsid w:val="002D771C"/>
    <w:rsid w:val="002D79E3"/>
    <w:rsid w:val="002D7C7F"/>
    <w:rsid w:val="002E0192"/>
    <w:rsid w:val="002E0196"/>
    <w:rsid w:val="002E01DC"/>
    <w:rsid w:val="002E20C4"/>
    <w:rsid w:val="002E2578"/>
    <w:rsid w:val="002E2A16"/>
    <w:rsid w:val="002E2BB2"/>
    <w:rsid w:val="002E3CEA"/>
    <w:rsid w:val="002E4336"/>
    <w:rsid w:val="002E46A4"/>
    <w:rsid w:val="002E5C2A"/>
    <w:rsid w:val="002E6888"/>
    <w:rsid w:val="002E6F2B"/>
    <w:rsid w:val="002E7423"/>
    <w:rsid w:val="002E7A8C"/>
    <w:rsid w:val="002E7D91"/>
    <w:rsid w:val="002F0F9D"/>
    <w:rsid w:val="002F0FD5"/>
    <w:rsid w:val="002F120D"/>
    <w:rsid w:val="002F2E49"/>
    <w:rsid w:val="002F3375"/>
    <w:rsid w:val="002F34E8"/>
    <w:rsid w:val="002F3E14"/>
    <w:rsid w:val="002F4C99"/>
    <w:rsid w:val="002F5AA7"/>
    <w:rsid w:val="002F65A8"/>
    <w:rsid w:val="0030088A"/>
    <w:rsid w:val="00300FA1"/>
    <w:rsid w:val="003013D3"/>
    <w:rsid w:val="003018AA"/>
    <w:rsid w:val="00301E3C"/>
    <w:rsid w:val="00301FBA"/>
    <w:rsid w:val="00302943"/>
    <w:rsid w:val="00304BCB"/>
    <w:rsid w:val="00305392"/>
    <w:rsid w:val="00305C37"/>
    <w:rsid w:val="00306007"/>
    <w:rsid w:val="003062F0"/>
    <w:rsid w:val="00306811"/>
    <w:rsid w:val="003070B7"/>
    <w:rsid w:val="003101F2"/>
    <w:rsid w:val="0031055E"/>
    <w:rsid w:val="003109FB"/>
    <w:rsid w:val="00311094"/>
    <w:rsid w:val="0031144D"/>
    <w:rsid w:val="00311877"/>
    <w:rsid w:val="00311CBB"/>
    <w:rsid w:val="00311F9B"/>
    <w:rsid w:val="00312547"/>
    <w:rsid w:val="00312FFC"/>
    <w:rsid w:val="00313539"/>
    <w:rsid w:val="00313632"/>
    <w:rsid w:val="003143C0"/>
    <w:rsid w:val="00314482"/>
    <w:rsid w:val="003149AC"/>
    <w:rsid w:val="0031579B"/>
    <w:rsid w:val="003159CB"/>
    <w:rsid w:val="003176D7"/>
    <w:rsid w:val="003200F4"/>
    <w:rsid w:val="00320B79"/>
    <w:rsid w:val="0032140C"/>
    <w:rsid w:val="00321FDE"/>
    <w:rsid w:val="00322389"/>
    <w:rsid w:val="003228FD"/>
    <w:rsid w:val="00323F39"/>
    <w:rsid w:val="00323FA3"/>
    <w:rsid w:val="00324DAE"/>
    <w:rsid w:val="00325687"/>
    <w:rsid w:val="00327408"/>
    <w:rsid w:val="00327F32"/>
    <w:rsid w:val="00330C8A"/>
    <w:rsid w:val="00330D12"/>
    <w:rsid w:val="00330E66"/>
    <w:rsid w:val="003314A9"/>
    <w:rsid w:val="00331CF4"/>
    <w:rsid w:val="003321FE"/>
    <w:rsid w:val="00332972"/>
    <w:rsid w:val="00332D6E"/>
    <w:rsid w:val="00333574"/>
    <w:rsid w:val="00333703"/>
    <w:rsid w:val="00333F98"/>
    <w:rsid w:val="0033501D"/>
    <w:rsid w:val="00335684"/>
    <w:rsid w:val="00335C2D"/>
    <w:rsid w:val="00335F4F"/>
    <w:rsid w:val="00336131"/>
    <w:rsid w:val="00336534"/>
    <w:rsid w:val="0033654C"/>
    <w:rsid w:val="00337BE6"/>
    <w:rsid w:val="00337EA7"/>
    <w:rsid w:val="00337EBC"/>
    <w:rsid w:val="0034024B"/>
    <w:rsid w:val="0034074A"/>
    <w:rsid w:val="0034074F"/>
    <w:rsid w:val="00340EF2"/>
    <w:rsid w:val="00342DE8"/>
    <w:rsid w:val="00342ED9"/>
    <w:rsid w:val="00343228"/>
    <w:rsid w:val="00343918"/>
    <w:rsid w:val="003442E6"/>
    <w:rsid w:val="00344405"/>
    <w:rsid w:val="00344591"/>
    <w:rsid w:val="0034465F"/>
    <w:rsid w:val="00345474"/>
    <w:rsid w:val="003454BD"/>
    <w:rsid w:val="00345FDB"/>
    <w:rsid w:val="003471EF"/>
    <w:rsid w:val="00347519"/>
    <w:rsid w:val="00350BE0"/>
    <w:rsid w:val="00350DA3"/>
    <w:rsid w:val="003511FC"/>
    <w:rsid w:val="00351674"/>
    <w:rsid w:val="00351E5E"/>
    <w:rsid w:val="0035452E"/>
    <w:rsid w:val="00354C78"/>
    <w:rsid w:val="003551AB"/>
    <w:rsid w:val="003569F0"/>
    <w:rsid w:val="00356A82"/>
    <w:rsid w:val="00357080"/>
    <w:rsid w:val="00357182"/>
    <w:rsid w:val="0035720C"/>
    <w:rsid w:val="003579B4"/>
    <w:rsid w:val="0036037A"/>
    <w:rsid w:val="00360ECD"/>
    <w:rsid w:val="00361258"/>
    <w:rsid w:val="003619D0"/>
    <w:rsid w:val="0036218B"/>
    <w:rsid w:val="00362FC7"/>
    <w:rsid w:val="003632B9"/>
    <w:rsid w:val="00363441"/>
    <w:rsid w:val="0036370B"/>
    <w:rsid w:val="00363873"/>
    <w:rsid w:val="00364189"/>
    <w:rsid w:val="00364511"/>
    <w:rsid w:val="00364EB1"/>
    <w:rsid w:val="00364EF6"/>
    <w:rsid w:val="0036505F"/>
    <w:rsid w:val="003656B2"/>
    <w:rsid w:val="003656DE"/>
    <w:rsid w:val="0036617C"/>
    <w:rsid w:val="0036650D"/>
    <w:rsid w:val="0036753C"/>
    <w:rsid w:val="00367598"/>
    <w:rsid w:val="00367CB1"/>
    <w:rsid w:val="00367D3B"/>
    <w:rsid w:val="0037072F"/>
    <w:rsid w:val="00370E5C"/>
    <w:rsid w:val="003712CB"/>
    <w:rsid w:val="00372A07"/>
    <w:rsid w:val="00372E2D"/>
    <w:rsid w:val="00372E33"/>
    <w:rsid w:val="003733E9"/>
    <w:rsid w:val="003754E8"/>
    <w:rsid w:val="00375927"/>
    <w:rsid w:val="00376641"/>
    <w:rsid w:val="0037666F"/>
    <w:rsid w:val="00376A44"/>
    <w:rsid w:val="00380241"/>
    <w:rsid w:val="0038052F"/>
    <w:rsid w:val="003806CB"/>
    <w:rsid w:val="00381315"/>
    <w:rsid w:val="00381D25"/>
    <w:rsid w:val="003821AB"/>
    <w:rsid w:val="0038358A"/>
    <w:rsid w:val="00383667"/>
    <w:rsid w:val="00383878"/>
    <w:rsid w:val="003838F1"/>
    <w:rsid w:val="00384C86"/>
    <w:rsid w:val="00385ECD"/>
    <w:rsid w:val="003862E8"/>
    <w:rsid w:val="00386539"/>
    <w:rsid w:val="00386572"/>
    <w:rsid w:val="00386640"/>
    <w:rsid w:val="0038751B"/>
    <w:rsid w:val="0038775B"/>
    <w:rsid w:val="00390ECA"/>
    <w:rsid w:val="00391A43"/>
    <w:rsid w:val="00391FB2"/>
    <w:rsid w:val="0039270C"/>
    <w:rsid w:val="0039295D"/>
    <w:rsid w:val="00393078"/>
    <w:rsid w:val="00394149"/>
    <w:rsid w:val="00394C41"/>
    <w:rsid w:val="00394FC7"/>
    <w:rsid w:val="003955F6"/>
    <w:rsid w:val="00397066"/>
    <w:rsid w:val="00397326"/>
    <w:rsid w:val="00397A5A"/>
    <w:rsid w:val="003A083F"/>
    <w:rsid w:val="003A106B"/>
    <w:rsid w:val="003A107D"/>
    <w:rsid w:val="003A1506"/>
    <w:rsid w:val="003A1BD3"/>
    <w:rsid w:val="003A2A58"/>
    <w:rsid w:val="003A2A6D"/>
    <w:rsid w:val="003A2DA6"/>
    <w:rsid w:val="003A2F67"/>
    <w:rsid w:val="003A46FF"/>
    <w:rsid w:val="003A5210"/>
    <w:rsid w:val="003A5DA2"/>
    <w:rsid w:val="003A6426"/>
    <w:rsid w:val="003A6B40"/>
    <w:rsid w:val="003A6FCC"/>
    <w:rsid w:val="003A7952"/>
    <w:rsid w:val="003A7BCE"/>
    <w:rsid w:val="003B0293"/>
    <w:rsid w:val="003B088C"/>
    <w:rsid w:val="003B0D8C"/>
    <w:rsid w:val="003B1622"/>
    <w:rsid w:val="003B2582"/>
    <w:rsid w:val="003B4044"/>
    <w:rsid w:val="003B4C1D"/>
    <w:rsid w:val="003B4D87"/>
    <w:rsid w:val="003B5E3A"/>
    <w:rsid w:val="003B6656"/>
    <w:rsid w:val="003C0531"/>
    <w:rsid w:val="003C0FFE"/>
    <w:rsid w:val="003C26D2"/>
    <w:rsid w:val="003C2E26"/>
    <w:rsid w:val="003C2F22"/>
    <w:rsid w:val="003C432B"/>
    <w:rsid w:val="003C4A93"/>
    <w:rsid w:val="003C65D3"/>
    <w:rsid w:val="003C6BD0"/>
    <w:rsid w:val="003C7D13"/>
    <w:rsid w:val="003D0227"/>
    <w:rsid w:val="003D0D73"/>
    <w:rsid w:val="003D1FA8"/>
    <w:rsid w:val="003D2268"/>
    <w:rsid w:val="003D2EAE"/>
    <w:rsid w:val="003D3BDA"/>
    <w:rsid w:val="003D4137"/>
    <w:rsid w:val="003D477F"/>
    <w:rsid w:val="003D4B6A"/>
    <w:rsid w:val="003D4C71"/>
    <w:rsid w:val="003D4CD4"/>
    <w:rsid w:val="003D5104"/>
    <w:rsid w:val="003D5785"/>
    <w:rsid w:val="003D6D3F"/>
    <w:rsid w:val="003D7B6C"/>
    <w:rsid w:val="003E00A4"/>
    <w:rsid w:val="003E02ED"/>
    <w:rsid w:val="003E10F7"/>
    <w:rsid w:val="003E1884"/>
    <w:rsid w:val="003E1B10"/>
    <w:rsid w:val="003E272E"/>
    <w:rsid w:val="003E42E4"/>
    <w:rsid w:val="003E4332"/>
    <w:rsid w:val="003E4BEB"/>
    <w:rsid w:val="003E4DF1"/>
    <w:rsid w:val="003E5A29"/>
    <w:rsid w:val="003E5BF6"/>
    <w:rsid w:val="003E6510"/>
    <w:rsid w:val="003E6932"/>
    <w:rsid w:val="003E760E"/>
    <w:rsid w:val="003E7657"/>
    <w:rsid w:val="003E7943"/>
    <w:rsid w:val="003F0935"/>
    <w:rsid w:val="003F20AB"/>
    <w:rsid w:val="003F2326"/>
    <w:rsid w:val="003F26E4"/>
    <w:rsid w:val="003F294C"/>
    <w:rsid w:val="003F2A3F"/>
    <w:rsid w:val="003F3B2D"/>
    <w:rsid w:val="003F487D"/>
    <w:rsid w:val="003F4C93"/>
    <w:rsid w:val="003F5691"/>
    <w:rsid w:val="003F68EE"/>
    <w:rsid w:val="003F6DA2"/>
    <w:rsid w:val="003F79B4"/>
    <w:rsid w:val="004007BF"/>
    <w:rsid w:val="00400E8D"/>
    <w:rsid w:val="00401169"/>
    <w:rsid w:val="004015C9"/>
    <w:rsid w:val="00402D35"/>
    <w:rsid w:val="0040415F"/>
    <w:rsid w:val="00404883"/>
    <w:rsid w:val="00404CF1"/>
    <w:rsid w:val="00404F38"/>
    <w:rsid w:val="004054B5"/>
    <w:rsid w:val="0040721D"/>
    <w:rsid w:val="004075C6"/>
    <w:rsid w:val="00407708"/>
    <w:rsid w:val="0041072D"/>
    <w:rsid w:val="004118ED"/>
    <w:rsid w:val="004132A5"/>
    <w:rsid w:val="00413A84"/>
    <w:rsid w:val="0041578D"/>
    <w:rsid w:val="00416A7F"/>
    <w:rsid w:val="00416DB3"/>
    <w:rsid w:val="00417382"/>
    <w:rsid w:val="0041788B"/>
    <w:rsid w:val="00421CA5"/>
    <w:rsid w:val="00421FA9"/>
    <w:rsid w:val="00422A53"/>
    <w:rsid w:val="00423D0A"/>
    <w:rsid w:val="00423EB3"/>
    <w:rsid w:val="0042429D"/>
    <w:rsid w:val="00424589"/>
    <w:rsid w:val="004246AD"/>
    <w:rsid w:val="00424D4B"/>
    <w:rsid w:val="0042552A"/>
    <w:rsid w:val="00427416"/>
    <w:rsid w:val="00430001"/>
    <w:rsid w:val="004300E5"/>
    <w:rsid w:val="0043097A"/>
    <w:rsid w:val="00432936"/>
    <w:rsid w:val="00432EB4"/>
    <w:rsid w:val="004332FD"/>
    <w:rsid w:val="004338D2"/>
    <w:rsid w:val="004339C5"/>
    <w:rsid w:val="00434A7E"/>
    <w:rsid w:val="00434AAD"/>
    <w:rsid w:val="004352EF"/>
    <w:rsid w:val="00436875"/>
    <w:rsid w:val="0043696E"/>
    <w:rsid w:val="00437BD3"/>
    <w:rsid w:val="00440120"/>
    <w:rsid w:val="0044038E"/>
    <w:rsid w:val="0044059F"/>
    <w:rsid w:val="0044123A"/>
    <w:rsid w:val="004412A9"/>
    <w:rsid w:val="004421D4"/>
    <w:rsid w:val="004436EC"/>
    <w:rsid w:val="00444969"/>
    <w:rsid w:val="00444C62"/>
    <w:rsid w:val="00445150"/>
    <w:rsid w:val="004457A8"/>
    <w:rsid w:val="00445C08"/>
    <w:rsid w:val="0044679B"/>
    <w:rsid w:val="00447FFE"/>
    <w:rsid w:val="004506A6"/>
    <w:rsid w:val="00450D49"/>
    <w:rsid w:val="004510C4"/>
    <w:rsid w:val="00451EC8"/>
    <w:rsid w:val="004523BB"/>
    <w:rsid w:val="00452573"/>
    <w:rsid w:val="00453157"/>
    <w:rsid w:val="00453391"/>
    <w:rsid w:val="00453B6D"/>
    <w:rsid w:val="00454099"/>
    <w:rsid w:val="004546C4"/>
    <w:rsid w:val="00454CF6"/>
    <w:rsid w:val="00454D0D"/>
    <w:rsid w:val="00454F33"/>
    <w:rsid w:val="004555E6"/>
    <w:rsid w:val="00456816"/>
    <w:rsid w:val="00456C64"/>
    <w:rsid w:val="00457BC7"/>
    <w:rsid w:val="00461F06"/>
    <w:rsid w:val="00462478"/>
    <w:rsid w:val="004626A7"/>
    <w:rsid w:val="00462998"/>
    <w:rsid w:val="004629B7"/>
    <w:rsid w:val="00462B07"/>
    <w:rsid w:val="004634E8"/>
    <w:rsid w:val="00463DE7"/>
    <w:rsid w:val="004650D9"/>
    <w:rsid w:val="00466F56"/>
    <w:rsid w:val="00467112"/>
    <w:rsid w:val="00467AB3"/>
    <w:rsid w:val="0047075C"/>
    <w:rsid w:val="00470BD4"/>
    <w:rsid w:val="00471A4B"/>
    <w:rsid w:val="00471DA6"/>
    <w:rsid w:val="00472284"/>
    <w:rsid w:val="0047282C"/>
    <w:rsid w:val="00472A1D"/>
    <w:rsid w:val="00472AED"/>
    <w:rsid w:val="004749B4"/>
    <w:rsid w:val="0047569C"/>
    <w:rsid w:val="00475BDD"/>
    <w:rsid w:val="00475F41"/>
    <w:rsid w:val="00476252"/>
    <w:rsid w:val="004772A2"/>
    <w:rsid w:val="0047743C"/>
    <w:rsid w:val="00477E36"/>
    <w:rsid w:val="0048000E"/>
    <w:rsid w:val="0048042E"/>
    <w:rsid w:val="00480931"/>
    <w:rsid w:val="00480A75"/>
    <w:rsid w:val="0048318B"/>
    <w:rsid w:val="00483AE2"/>
    <w:rsid w:val="00483BF9"/>
    <w:rsid w:val="00484F38"/>
    <w:rsid w:val="00485E5B"/>
    <w:rsid w:val="00485E79"/>
    <w:rsid w:val="00487223"/>
    <w:rsid w:val="00490D2D"/>
    <w:rsid w:val="004921B9"/>
    <w:rsid w:val="00493277"/>
    <w:rsid w:val="004951E5"/>
    <w:rsid w:val="00496231"/>
    <w:rsid w:val="00496F26"/>
    <w:rsid w:val="00497074"/>
    <w:rsid w:val="004A020F"/>
    <w:rsid w:val="004A087E"/>
    <w:rsid w:val="004A0997"/>
    <w:rsid w:val="004A148A"/>
    <w:rsid w:val="004A1BB9"/>
    <w:rsid w:val="004A252B"/>
    <w:rsid w:val="004A2A0E"/>
    <w:rsid w:val="004A3194"/>
    <w:rsid w:val="004A3376"/>
    <w:rsid w:val="004A340D"/>
    <w:rsid w:val="004A3AF6"/>
    <w:rsid w:val="004A426D"/>
    <w:rsid w:val="004A478C"/>
    <w:rsid w:val="004A4BDC"/>
    <w:rsid w:val="004A5453"/>
    <w:rsid w:val="004A5A06"/>
    <w:rsid w:val="004A5DF5"/>
    <w:rsid w:val="004A6268"/>
    <w:rsid w:val="004A7398"/>
    <w:rsid w:val="004A7441"/>
    <w:rsid w:val="004B0022"/>
    <w:rsid w:val="004B036D"/>
    <w:rsid w:val="004B03F6"/>
    <w:rsid w:val="004B066E"/>
    <w:rsid w:val="004B0724"/>
    <w:rsid w:val="004B1F41"/>
    <w:rsid w:val="004B1FC4"/>
    <w:rsid w:val="004B2489"/>
    <w:rsid w:val="004B32E4"/>
    <w:rsid w:val="004B33CE"/>
    <w:rsid w:val="004B4650"/>
    <w:rsid w:val="004B5A68"/>
    <w:rsid w:val="004B5F7A"/>
    <w:rsid w:val="004B6E35"/>
    <w:rsid w:val="004B6FD7"/>
    <w:rsid w:val="004C0AFB"/>
    <w:rsid w:val="004C15A8"/>
    <w:rsid w:val="004C20C6"/>
    <w:rsid w:val="004C2168"/>
    <w:rsid w:val="004C27BA"/>
    <w:rsid w:val="004C3357"/>
    <w:rsid w:val="004C51E7"/>
    <w:rsid w:val="004C540F"/>
    <w:rsid w:val="004C5839"/>
    <w:rsid w:val="004C61A9"/>
    <w:rsid w:val="004C6A17"/>
    <w:rsid w:val="004C737E"/>
    <w:rsid w:val="004C7B14"/>
    <w:rsid w:val="004D1022"/>
    <w:rsid w:val="004D26FF"/>
    <w:rsid w:val="004D3D22"/>
    <w:rsid w:val="004D3E73"/>
    <w:rsid w:val="004D4642"/>
    <w:rsid w:val="004D5A0B"/>
    <w:rsid w:val="004D626B"/>
    <w:rsid w:val="004D6D56"/>
    <w:rsid w:val="004D783F"/>
    <w:rsid w:val="004D7EA2"/>
    <w:rsid w:val="004E0520"/>
    <w:rsid w:val="004E0645"/>
    <w:rsid w:val="004E0BC7"/>
    <w:rsid w:val="004E0BCA"/>
    <w:rsid w:val="004E35B0"/>
    <w:rsid w:val="004E41C2"/>
    <w:rsid w:val="004E5476"/>
    <w:rsid w:val="004E6196"/>
    <w:rsid w:val="004E68D3"/>
    <w:rsid w:val="004E7C51"/>
    <w:rsid w:val="004E7C65"/>
    <w:rsid w:val="004F0451"/>
    <w:rsid w:val="004F19E8"/>
    <w:rsid w:val="004F28ED"/>
    <w:rsid w:val="004F2E93"/>
    <w:rsid w:val="004F425E"/>
    <w:rsid w:val="004F4844"/>
    <w:rsid w:val="004F4A36"/>
    <w:rsid w:val="004F612E"/>
    <w:rsid w:val="004F6226"/>
    <w:rsid w:val="004F6B88"/>
    <w:rsid w:val="004F7D3C"/>
    <w:rsid w:val="005020CB"/>
    <w:rsid w:val="00504700"/>
    <w:rsid w:val="00504745"/>
    <w:rsid w:val="00504CE9"/>
    <w:rsid w:val="00505191"/>
    <w:rsid w:val="00505F02"/>
    <w:rsid w:val="005069E3"/>
    <w:rsid w:val="00507ECF"/>
    <w:rsid w:val="0051083B"/>
    <w:rsid w:val="00511986"/>
    <w:rsid w:val="0051198F"/>
    <w:rsid w:val="00512C0E"/>
    <w:rsid w:val="005130B9"/>
    <w:rsid w:val="00513F6A"/>
    <w:rsid w:val="005146F3"/>
    <w:rsid w:val="00514B3D"/>
    <w:rsid w:val="0051504D"/>
    <w:rsid w:val="005152E5"/>
    <w:rsid w:val="00515414"/>
    <w:rsid w:val="0051644D"/>
    <w:rsid w:val="0052027B"/>
    <w:rsid w:val="00520561"/>
    <w:rsid w:val="0052145A"/>
    <w:rsid w:val="005224E6"/>
    <w:rsid w:val="00522DA6"/>
    <w:rsid w:val="00523F3F"/>
    <w:rsid w:val="0052457E"/>
    <w:rsid w:val="00524F7A"/>
    <w:rsid w:val="00525C22"/>
    <w:rsid w:val="00525F32"/>
    <w:rsid w:val="00525FC3"/>
    <w:rsid w:val="0052624E"/>
    <w:rsid w:val="00526828"/>
    <w:rsid w:val="005269F6"/>
    <w:rsid w:val="00526D58"/>
    <w:rsid w:val="00526F5B"/>
    <w:rsid w:val="00530B77"/>
    <w:rsid w:val="0053186A"/>
    <w:rsid w:val="005319BF"/>
    <w:rsid w:val="00532BAC"/>
    <w:rsid w:val="00534AF9"/>
    <w:rsid w:val="005357A0"/>
    <w:rsid w:val="005362B3"/>
    <w:rsid w:val="005364EB"/>
    <w:rsid w:val="005369A6"/>
    <w:rsid w:val="00536E2A"/>
    <w:rsid w:val="005371FB"/>
    <w:rsid w:val="00537F9B"/>
    <w:rsid w:val="0054066C"/>
    <w:rsid w:val="00540B79"/>
    <w:rsid w:val="00540C15"/>
    <w:rsid w:val="00540DBD"/>
    <w:rsid w:val="005419E1"/>
    <w:rsid w:val="0054233B"/>
    <w:rsid w:val="00542ACF"/>
    <w:rsid w:val="00542DCD"/>
    <w:rsid w:val="00542E39"/>
    <w:rsid w:val="005432BC"/>
    <w:rsid w:val="00543D87"/>
    <w:rsid w:val="005444C5"/>
    <w:rsid w:val="00544C44"/>
    <w:rsid w:val="005451AE"/>
    <w:rsid w:val="0054578A"/>
    <w:rsid w:val="00546486"/>
    <w:rsid w:val="00546672"/>
    <w:rsid w:val="00547520"/>
    <w:rsid w:val="00547A39"/>
    <w:rsid w:val="00547E02"/>
    <w:rsid w:val="00550A6D"/>
    <w:rsid w:val="005512B8"/>
    <w:rsid w:val="005531E8"/>
    <w:rsid w:val="00554A50"/>
    <w:rsid w:val="00555ABB"/>
    <w:rsid w:val="0055637A"/>
    <w:rsid w:val="00556A0A"/>
    <w:rsid w:val="00556B3D"/>
    <w:rsid w:val="00556EAE"/>
    <w:rsid w:val="005574BA"/>
    <w:rsid w:val="005579C6"/>
    <w:rsid w:val="00557ECD"/>
    <w:rsid w:val="005600AB"/>
    <w:rsid w:val="00560C10"/>
    <w:rsid w:val="00560C1E"/>
    <w:rsid w:val="00561480"/>
    <w:rsid w:val="005615C2"/>
    <w:rsid w:val="00561CA0"/>
    <w:rsid w:val="00562A78"/>
    <w:rsid w:val="00562FDD"/>
    <w:rsid w:val="00563240"/>
    <w:rsid w:val="005636BC"/>
    <w:rsid w:val="00563A54"/>
    <w:rsid w:val="00564E3B"/>
    <w:rsid w:val="00566A6B"/>
    <w:rsid w:val="00566FC2"/>
    <w:rsid w:val="0056726E"/>
    <w:rsid w:val="005678DD"/>
    <w:rsid w:val="00570608"/>
    <w:rsid w:val="00570E84"/>
    <w:rsid w:val="00570F51"/>
    <w:rsid w:val="005711A0"/>
    <w:rsid w:val="0057266F"/>
    <w:rsid w:val="00573604"/>
    <w:rsid w:val="00573D33"/>
    <w:rsid w:val="005740E1"/>
    <w:rsid w:val="005742F0"/>
    <w:rsid w:val="00574778"/>
    <w:rsid w:val="005760B4"/>
    <w:rsid w:val="005762E8"/>
    <w:rsid w:val="00576560"/>
    <w:rsid w:val="00577558"/>
    <w:rsid w:val="00580558"/>
    <w:rsid w:val="005811CD"/>
    <w:rsid w:val="00582374"/>
    <w:rsid w:val="00582670"/>
    <w:rsid w:val="00582E3D"/>
    <w:rsid w:val="00583C9F"/>
    <w:rsid w:val="005842F4"/>
    <w:rsid w:val="00584B88"/>
    <w:rsid w:val="00585E14"/>
    <w:rsid w:val="005861A5"/>
    <w:rsid w:val="005864AA"/>
    <w:rsid w:val="005866AF"/>
    <w:rsid w:val="00586A23"/>
    <w:rsid w:val="00587A33"/>
    <w:rsid w:val="00590208"/>
    <w:rsid w:val="005919B5"/>
    <w:rsid w:val="00591FA1"/>
    <w:rsid w:val="0059321C"/>
    <w:rsid w:val="00593E6E"/>
    <w:rsid w:val="005944C8"/>
    <w:rsid w:val="00594577"/>
    <w:rsid w:val="00594946"/>
    <w:rsid w:val="00594F98"/>
    <w:rsid w:val="0059787A"/>
    <w:rsid w:val="00597B09"/>
    <w:rsid w:val="005A0F48"/>
    <w:rsid w:val="005A2624"/>
    <w:rsid w:val="005A2BD5"/>
    <w:rsid w:val="005A309C"/>
    <w:rsid w:val="005A449E"/>
    <w:rsid w:val="005A63F6"/>
    <w:rsid w:val="005B0133"/>
    <w:rsid w:val="005B0902"/>
    <w:rsid w:val="005B09DA"/>
    <w:rsid w:val="005B0AF5"/>
    <w:rsid w:val="005B17AF"/>
    <w:rsid w:val="005B2ADD"/>
    <w:rsid w:val="005B371B"/>
    <w:rsid w:val="005B44EF"/>
    <w:rsid w:val="005B49D7"/>
    <w:rsid w:val="005B5A4A"/>
    <w:rsid w:val="005B5E7D"/>
    <w:rsid w:val="005B6A27"/>
    <w:rsid w:val="005B785D"/>
    <w:rsid w:val="005C07B7"/>
    <w:rsid w:val="005C0DA1"/>
    <w:rsid w:val="005C1405"/>
    <w:rsid w:val="005C2465"/>
    <w:rsid w:val="005C2D61"/>
    <w:rsid w:val="005C4725"/>
    <w:rsid w:val="005C4CA3"/>
    <w:rsid w:val="005C4FDF"/>
    <w:rsid w:val="005C505F"/>
    <w:rsid w:val="005C5785"/>
    <w:rsid w:val="005C5E81"/>
    <w:rsid w:val="005C5F51"/>
    <w:rsid w:val="005C605F"/>
    <w:rsid w:val="005C6527"/>
    <w:rsid w:val="005C6982"/>
    <w:rsid w:val="005C7BCA"/>
    <w:rsid w:val="005D05B8"/>
    <w:rsid w:val="005D19A1"/>
    <w:rsid w:val="005D1A53"/>
    <w:rsid w:val="005D1A58"/>
    <w:rsid w:val="005D26DE"/>
    <w:rsid w:val="005D28EB"/>
    <w:rsid w:val="005D3073"/>
    <w:rsid w:val="005D32E5"/>
    <w:rsid w:val="005D33BD"/>
    <w:rsid w:val="005D38D5"/>
    <w:rsid w:val="005D6A72"/>
    <w:rsid w:val="005D76C4"/>
    <w:rsid w:val="005E00B7"/>
    <w:rsid w:val="005E00F1"/>
    <w:rsid w:val="005E0561"/>
    <w:rsid w:val="005E0BCC"/>
    <w:rsid w:val="005E0E66"/>
    <w:rsid w:val="005E0F65"/>
    <w:rsid w:val="005E1DD7"/>
    <w:rsid w:val="005E210F"/>
    <w:rsid w:val="005E2238"/>
    <w:rsid w:val="005E2FA6"/>
    <w:rsid w:val="005E4CBE"/>
    <w:rsid w:val="005E504E"/>
    <w:rsid w:val="005F09F9"/>
    <w:rsid w:val="005F0C43"/>
    <w:rsid w:val="005F1E0A"/>
    <w:rsid w:val="005F295A"/>
    <w:rsid w:val="005F3B77"/>
    <w:rsid w:val="005F4207"/>
    <w:rsid w:val="005F53CA"/>
    <w:rsid w:val="005F57CB"/>
    <w:rsid w:val="005F794B"/>
    <w:rsid w:val="0060123D"/>
    <w:rsid w:val="0060197D"/>
    <w:rsid w:val="00602B22"/>
    <w:rsid w:val="00603793"/>
    <w:rsid w:val="00603EBB"/>
    <w:rsid w:val="00605538"/>
    <w:rsid w:val="00605D83"/>
    <w:rsid w:val="0060672F"/>
    <w:rsid w:val="00606845"/>
    <w:rsid w:val="00606D1F"/>
    <w:rsid w:val="00607977"/>
    <w:rsid w:val="00607B6A"/>
    <w:rsid w:val="00610232"/>
    <w:rsid w:val="00610B03"/>
    <w:rsid w:val="006125DD"/>
    <w:rsid w:val="00612F17"/>
    <w:rsid w:val="00613095"/>
    <w:rsid w:val="0061323E"/>
    <w:rsid w:val="00615FC5"/>
    <w:rsid w:val="006169AF"/>
    <w:rsid w:val="0062413B"/>
    <w:rsid w:val="0062472A"/>
    <w:rsid w:val="00627002"/>
    <w:rsid w:val="00627907"/>
    <w:rsid w:val="00631B3A"/>
    <w:rsid w:val="006325D1"/>
    <w:rsid w:val="006328A5"/>
    <w:rsid w:val="00632D86"/>
    <w:rsid w:val="00633B37"/>
    <w:rsid w:val="00634A30"/>
    <w:rsid w:val="0063655A"/>
    <w:rsid w:val="00636E54"/>
    <w:rsid w:val="00637193"/>
    <w:rsid w:val="0063744F"/>
    <w:rsid w:val="00640690"/>
    <w:rsid w:val="006407D1"/>
    <w:rsid w:val="00640D31"/>
    <w:rsid w:val="006411D1"/>
    <w:rsid w:val="00641D8A"/>
    <w:rsid w:val="006426F2"/>
    <w:rsid w:val="00642C9F"/>
    <w:rsid w:val="0064319A"/>
    <w:rsid w:val="006434FA"/>
    <w:rsid w:val="0064432B"/>
    <w:rsid w:val="0064610A"/>
    <w:rsid w:val="006466B3"/>
    <w:rsid w:val="00647B13"/>
    <w:rsid w:val="00647B29"/>
    <w:rsid w:val="00650371"/>
    <w:rsid w:val="006519A8"/>
    <w:rsid w:val="0065259B"/>
    <w:rsid w:val="00653E00"/>
    <w:rsid w:val="00654A58"/>
    <w:rsid w:val="00654F08"/>
    <w:rsid w:val="0065500D"/>
    <w:rsid w:val="00655654"/>
    <w:rsid w:val="0065630B"/>
    <w:rsid w:val="0065641D"/>
    <w:rsid w:val="006567B0"/>
    <w:rsid w:val="00656F86"/>
    <w:rsid w:val="0065720D"/>
    <w:rsid w:val="00660159"/>
    <w:rsid w:val="00661206"/>
    <w:rsid w:val="006619B4"/>
    <w:rsid w:val="00661B04"/>
    <w:rsid w:val="006636E7"/>
    <w:rsid w:val="00663C78"/>
    <w:rsid w:val="00664B34"/>
    <w:rsid w:val="00664DEC"/>
    <w:rsid w:val="00664E7C"/>
    <w:rsid w:val="00665009"/>
    <w:rsid w:val="00665310"/>
    <w:rsid w:val="00665390"/>
    <w:rsid w:val="00666F1E"/>
    <w:rsid w:val="0066739E"/>
    <w:rsid w:val="00667A68"/>
    <w:rsid w:val="00667B67"/>
    <w:rsid w:val="00670C05"/>
    <w:rsid w:val="0067153E"/>
    <w:rsid w:val="00671ECB"/>
    <w:rsid w:val="00671F3B"/>
    <w:rsid w:val="006726F1"/>
    <w:rsid w:val="00672E84"/>
    <w:rsid w:val="00672F74"/>
    <w:rsid w:val="00673003"/>
    <w:rsid w:val="00673C01"/>
    <w:rsid w:val="00673F19"/>
    <w:rsid w:val="006748CB"/>
    <w:rsid w:val="0067491B"/>
    <w:rsid w:val="00674A47"/>
    <w:rsid w:val="006755A6"/>
    <w:rsid w:val="006757B1"/>
    <w:rsid w:val="00675C76"/>
    <w:rsid w:val="00676994"/>
    <w:rsid w:val="00676E70"/>
    <w:rsid w:val="00677268"/>
    <w:rsid w:val="006776EA"/>
    <w:rsid w:val="0067797D"/>
    <w:rsid w:val="0068016D"/>
    <w:rsid w:val="00680BC2"/>
    <w:rsid w:val="0068110C"/>
    <w:rsid w:val="00681DB5"/>
    <w:rsid w:val="006834E9"/>
    <w:rsid w:val="00684253"/>
    <w:rsid w:val="006846EC"/>
    <w:rsid w:val="006848FE"/>
    <w:rsid w:val="00684A6C"/>
    <w:rsid w:val="00684D70"/>
    <w:rsid w:val="006850D5"/>
    <w:rsid w:val="00685A3F"/>
    <w:rsid w:val="00685D6C"/>
    <w:rsid w:val="006868C5"/>
    <w:rsid w:val="006869CA"/>
    <w:rsid w:val="00686A9E"/>
    <w:rsid w:val="00687632"/>
    <w:rsid w:val="00687A28"/>
    <w:rsid w:val="00690A7F"/>
    <w:rsid w:val="006916EE"/>
    <w:rsid w:val="006927AD"/>
    <w:rsid w:val="00692FBB"/>
    <w:rsid w:val="0069314B"/>
    <w:rsid w:val="0069384B"/>
    <w:rsid w:val="00693B67"/>
    <w:rsid w:val="00693DAC"/>
    <w:rsid w:val="00694132"/>
    <w:rsid w:val="00694778"/>
    <w:rsid w:val="00694C87"/>
    <w:rsid w:val="00694D18"/>
    <w:rsid w:val="00695328"/>
    <w:rsid w:val="00695AA7"/>
    <w:rsid w:val="0069747B"/>
    <w:rsid w:val="00697C9F"/>
    <w:rsid w:val="006A08EA"/>
    <w:rsid w:val="006A0D45"/>
    <w:rsid w:val="006A107B"/>
    <w:rsid w:val="006A2018"/>
    <w:rsid w:val="006A22A9"/>
    <w:rsid w:val="006A3CA7"/>
    <w:rsid w:val="006A4F2B"/>
    <w:rsid w:val="006A565B"/>
    <w:rsid w:val="006A57DB"/>
    <w:rsid w:val="006A5AAA"/>
    <w:rsid w:val="006A6959"/>
    <w:rsid w:val="006A69C6"/>
    <w:rsid w:val="006A6DD2"/>
    <w:rsid w:val="006A746B"/>
    <w:rsid w:val="006B046B"/>
    <w:rsid w:val="006B0969"/>
    <w:rsid w:val="006B0D5A"/>
    <w:rsid w:val="006B0E38"/>
    <w:rsid w:val="006B0EE0"/>
    <w:rsid w:val="006B11F3"/>
    <w:rsid w:val="006B1E9D"/>
    <w:rsid w:val="006B1EAD"/>
    <w:rsid w:val="006B2457"/>
    <w:rsid w:val="006B2516"/>
    <w:rsid w:val="006B2C9E"/>
    <w:rsid w:val="006B2D43"/>
    <w:rsid w:val="006B3853"/>
    <w:rsid w:val="006B3B9A"/>
    <w:rsid w:val="006B4C9E"/>
    <w:rsid w:val="006B503F"/>
    <w:rsid w:val="006B5BC2"/>
    <w:rsid w:val="006B5D87"/>
    <w:rsid w:val="006B622C"/>
    <w:rsid w:val="006B6CD8"/>
    <w:rsid w:val="006B70B7"/>
    <w:rsid w:val="006B7102"/>
    <w:rsid w:val="006B7D37"/>
    <w:rsid w:val="006C00B7"/>
    <w:rsid w:val="006C0352"/>
    <w:rsid w:val="006C0F74"/>
    <w:rsid w:val="006C1560"/>
    <w:rsid w:val="006C1FB2"/>
    <w:rsid w:val="006C2107"/>
    <w:rsid w:val="006C30AF"/>
    <w:rsid w:val="006C3C34"/>
    <w:rsid w:val="006C44DC"/>
    <w:rsid w:val="006C4605"/>
    <w:rsid w:val="006C47C2"/>
    <w:rsid w:val="006C4AE3"/>
    <w:rsid w:val="006C5AFA"/>
    <w:rsid w:val="006C662F"/>
    <w:rsid w:val="006C7B83"/>
    <w:rsid w:val="006D15E7"/>
    <w:rsid w:val="006D3336"/>
    <w:rsid w:val="006D3BC2"/>
    <w:rsid w:val="006D438D"/>
    <w:rsid w:val="006D4914"/>
    <w:rsid w:val="006D52BA"/>
    <w:rsid w:val="006D5382"/>
    <w:rsid w:val="006D55C9"/>
    <w:rsid w:val="006D5667"/>
    <w:rsid w:val="006D58F4"/>
    <w:rsid w:val="006D66F1"/>
    <w:rsid w:val="006D6E5A"/>
    <w:rsid w:val="006D6F7C"/>
    <w:rsid w:val="006E06DD"/>
    <w:rsid w:val="006E08F8"/>
    <w:rsid w:val="006E0B42"/>
    <w:rsid w:val="006E1B50"/>
    <w:rsid w:val="006E2710"/>
    <w:rsid w:val="006E3805"/>
    <w:rsid w:val="006E4317"/>
    <w:rsid w:val="006E4601"/>
    <w:rsid w:val="006E5646"/>
    <w:rsid w:val="006E6095"/>
    <w:rsid w:val="006E638E"/>
    <w:rsid w:val="006E6D75"/>
    <w:rsid w:val="006F033E"/>
    <w:rsid w:val="006F0BE9"/>
    <w:rsid w:val="006F11A6"/>
    <w:rsid w:val="006F14A0"/>
    <w:rsid w:val="006F19B0"/>
    <w:rsid w:val="006F1FA1"/>
    <w:rsid w:val="006F2B93"/>
    <w:rsid w:val="006F37AC"/>
    <w:rsid w:val="006F3E37"/>
    <w:rsid w:val="006F4123"/>
    <w:rsid w:val="006F4315"/>
    <w:rsid w:val="006F5E66"/>
    <w:rsid w:val="006F6093"/>
    <w:rsid w:val="006F63A1"/>
    <w:rsid w:val="006F75D1"/>
    <w:rsid w:val="006F7979"/>
    <w:rsid w:val="006F7F03"/>
    <w:rsid w:val="007009AC"/>
    <w:rsid w:val="00701637"/>
    <w:rsid w:val="00701D65"/>
    <w:rsid w:val="007025C5"/>
    <w:rsid w:val="0070271A"/>
    <w:rsid w:val="00703141"/>
    <w:rsid w:val="00704557"/>
    <w:rsid w:val="0070465D"/>
    <w:rsid w:val="00704740"/>
    <w:rsid w:val="00704E54"/>
    <w:rsid w:val="00705B44"/>
    <w:rsid w:val="00710051"/>
    <w:rsid w:val="00710598"/>
    <w:rsid w:val="007105DD"/>
    <w:rsid w:val="00710937"/>
    <w:rsid w:val="00710B20"/>
    <w:rsid w:val="007117B0"/>
    <w:rsid w:val="0071292F"/>
    <w:rsid w:val="007132A7"/>
    <w:rsid w:val="00713B78"/>
    <w:rsid w:val="00713DB3"/>
    <w:rsid w:val="0071486F"/>
    <w:rsid w:val="00714E62"/>
    <w:rsid w:val="00715E69"/>
    <w:rsid w:val="00715E7E"/>
    <w:rsid w:val="00721094"/>
    <w:rsid w:val="00721E5E"/>
    <w:rsid w:val="007221FB"/>
    <w:rsid w:val="0072273C"/>
    <w:rsid w:val="00722A37"/>
    <w:rsid w:val="00722EE3"/>
    <w:rsid w:val="00723586"/>
    <w:rsid w:val="00724534"/>
    <w:rsid w:val="00724D79"/>
    <w:rsid w:val="00724EEF"/>
    <w:rsid w:val="00725CFC"/>
    <w:rsid w:val="00726459"/>
    <w:rsid w:val="00726705"/>
    <w:rsid w:val="00726B18"/>
    <w:rsid w:val="00727CBA"/>
    <w:rsid w:val="00730323"/>
    <w:rsid w:val="00730932"/>
    <w:rsid w:val="0073114E"/>
    <w:rsid w:val="00731266"/>
    <w:rsid w:val="00731446"/>
    <w:rsid w:val="00731E3D"/>
    <w:rsid w:val="00732038"/>
    <w:rsid w:val="007326F7"/>
    <w:rsid w:val="00733E1D"/>
    <w:rsid w:val="007367EB"/>
    <w:rsid w:val="0074002D"/>
    <w:rsid w:val="007409C4"/>
    <w:rsid w:val="00742A8D"/>
    <w:rsid w:val="00744028"/>
    <w:rsid w:val="00744769"/>
    <w:rsid w:val="00744819"/>
    <w:rsid w:val="00744FBE"/>
    <w:rsid w:val="0074500A"/>
    <w:rsid w:val="007456EC"/>
    <w:rsid w:val="00745CF0"/>
    <w:rsid w:val="00746262"/>
    <w:rsid w:val="007475B0"/>
    <w:rsid w:val="00747956"/>
    <w:rsid w:val="007501DD"/>
    <w:rsid w:val="00750D9E"/>
    <w:rsid w:val="00750EEB"/>
    <w:rsid w:val="00750FF0"/>
    <w:rsid w:val="00751779"/>
    <w:rsid w:val="00753595"/>
    <w:rsid w:val="007538E8"/>
    <w:rsid w:val="00753D8D"/>
    <w:rsid w:val="00753EB5"/>
    <w:rsid w:val="00753FD2"/>
    <w:rsid w:val="00754291"/>
    <w:rsid w:val="00754308"/>
    <w:rsid w:val="007547C9"/>
    <w:rsid w:val="00754CE3"/>
    <w:rsid w:val="007553C6"/>
    <w:rsid w:val="00755FDC"/>
    <w:rsid w:val="007563F0"/>
    <w:rsid w:val="007568D5"/>
    <w:rsid w:val="00756A69"/>
    <w:rsid w:val="00757804"/>
    <w:rsid w:val="00760AFB"/>
    <w:rsid w:val="00760C99"/>
    <w:rsid w:val="00761144"/>
    <w:rsid w:val="007616A6"/>
    <w:rsid w:val="007619BD"/>
    <w:rsid w:val="007619C7"/>
    <w:rsid w:val="00761B49"/>
    <w:rsid w:val="00761FF4"/>
    <w:rsid w:val="00762161"/>
    <w:rsid w:val="007626ED"/>
    <w:rsid w:val="00762792"/>
    <w:rsid w:val="007628D5"/>
    <w:rsid w:val="00762C47"/>
    <w:rsid w:val="0076347D"/>
    <w:rsid w:val="00764E06"/>
    <w:rsid w:val="0076625B"/>
    <w:rsid w:val="00766276"/>
    <w:rsid w:val="00766478"/>
    <w:rsid w:val="0076742D"/>
    <w:rsid w:val="0076759A"/>
    <w:rsid w:val="00767693"/>
    <w:rsid w:val="00767C73"/>
    <w:rsid w:val="00770DE9"/>
    <w:rsid w:val="00770F41"/>
    <w:rsid w:val="00771CD2"/>
    <w:rsid w:val="00772954"/>
    <w:rsid w:val="00772FFD"/>
    <w:rsid w:val="00773005"/>
    <w:rsid w:val="00773191"/>
    <w:rsid w:val="00774031"/>
    <w:rsid w:val="0077435B"/>
    <w:rsid w:val="00774B10"/>
    <w:rsid w:val="00775B48"/>
    <w:rsid w:val="007767FC"/>
    <w:rsid w:val="00776A13"/>
    <w:rsid w:val="00777BDD"/>
    <w:rsid w:val="00777C6F"/>
    <w:rsid w:val="00777E8F"/>
    <w:rsid w:val="0078060D"/>
    <w:rsid w:val="00780F4D"/>
    <w:rsid w:val="0078193D"/>
    <w:rsid w:val="00782514"/>
    <w:rsid w:val="00782909"/>
    <w:rsid w:val="007835E0"/>
    <w:rsid w:val="0078398C"/>
    <w:rsid w:val="00783D18"/>
    <w:rsid w:val="00783F98"/>
    <w:rsid w:val="0078687A"/>
    <w:rsid w:val="00787478"/>
    <w:rsid w:val="007879D9"/>
    <w:rsid w:val="00790E6B"/>
    <w:rsid w:val="00791A1F"/>
    <w:rsid w:val="00792481"/>
    <w:rsid w:val="00792630"/>
    <w:rsid w:val="00792C1B"/>
    <w:rsid w:val="00793210"/>
    <w:rsid w:val="007933F4"/>
    <w:rsid w:val="007934A8"/>
    <w:rsid w:val="00793519"/>
    <w:rsid w:val="007941A6"/>
    <w:rsid w:val="00794A56"/>
    <w:rsid w:val="00795BAA"/>
    <w:rsid w:val="007965BE"/>
    <w:rsid w:val="00796E00"/>
    <w:rsid w:val="0079766D"/>
    <w:rsid w:val="00797DD4"/>
    <w:rsid w:val="007A068A"/>
    <w:rsid w:val="007A13A2"/>
    <w:rsid w:val="007A3146"/>
    <w:rsid w:val="007A3161"/>
    <w:rsid w:val="007A393C"/>
    <w:rsid w:val="007A3C0E"/>
    <w:rsid w:val="007A48B8"/>
    <w:rsid w:val="007A59CD"/>
    <w:rsid w:val="007A5E4F"/>
    <w:rsid w:val="007A67ED"/>
    <w:rsid w:val="007A7746"/>
    <w:rsid w:val="007A7AC3"/>
    <w:rsid w:val="007B011E"/>
    <w:rsid w:val="007B0925"/>
    <w:rsid w:val="007B15FB"/>
    <w:rsid w:val="007B1B30"/>
    <w:rsid w:val="007B252B"/>
    <w:rsid w:val="007B2585"/>
    <w:rsid w:val="007B2DA9"/>
    <w:rsid w:val="007B4DE8"/>
    <w:rsid w:val="007B4EE0"/>
    <w:rsid w:val="007B5626"/>
    <w:rsid w:val="007B6512"/>
    <w:rsid w:val="007B7E23"/>
    <w:rsid w:val="007B7E95"/>
    <w:rsid w:val="007C0C1C"/>
    <w:rsid w:val="007C2345"/>
    <w:rsid w:val="007C2BF9"/>
    <w:rsid w:val="007C3234"/>
    <w:rsid w:val="007C43C9"/>
    <w:rsid w:val="007C464B"/>
    <w:rsid w:val="007C5131"/>
    <w:rsid w:val="007C56E0"/>
    <w:rsid w:val="007C5E78"/>
    <w:rsid w:val="007C6581"/>
    <w:rsid w:val="007C676D"/>
    <w:rsid w:val="007C6FC6"/>
    <w:rsid w:val="007C70C0"/>
    <w:rsid w:val="007D041D"/>
    <w:rsid w:val="007D1537"/>
    <w:rsid w:val="007D1AC5"/>
    <w:rsid w:val="007D2406"/>
    <w:rsid w:val="007D325F"/>
    <w:rsid w:val="007D33D5"/>
    <w:rsid w:val="007D4B24"/>
    <w:rsid w:val="007D6B1E"/>
    <w:rsid w:val="007D6EE9"/>
    <w:rsid w:val="007E0EEB"/>
    <w:rsid w:val="007E137F"/>
    <w:rsid w:val="007E1B83"/>
    <w:rsid w:val="007E1F10"/>
    <w:rsid w:val="007E24BF"/>
    <w:rsid w:val="007E2B61"/>
    <w:rsid w:val="007E35C8"/>
    <w:rsid w:val="007E3B71"/>
    <w:rsid w:val="007E4665"/>
    <w:rsid w:val="007E4D9D"/>
    <w:rsid w:val="007E4E8F"/>
    <w:rsid w:val="007E5EA9"/>
    <w:rsid w:val="007E6B87"/>
    <w:rsid w:val="007E762A"/>
    <w:rsid w:val="007E771E"/>
    <w:rsid w:val="007E7770"/>
    <w:rsid w:val="007E792B"/>
    <w:rsid w:val="007F0380"/>
    <w:rsid w:val="007F040E"/>
    <w:rsid w:val="007F0C49"/>
    <w:rsid w:val="007F108C"/>
    <w:rsid w:val="007F11EE"/>
    <w:rsid w:val="007F1577"/>
    <w:rsid w:val="007F1BCC"/>
    <w:rsid w:val="007F1D03"/>
    <w:rsid w:val="007F1DB4"/>
    <w:rsid w:val="007F1FE7"/>
    <w:rsid w:val="007F3691"/>
    <w:rsid w:val="007F42AA"/>
    <w:rsid w:val="007F42AC"/>
    <w:rsid w:val="007F44E7"/>
    <w:rsid w:val="007F4C01"/>
    <w:rsid w:val="007F4C7F"/>
    <w:rsid w:val="007F5888"/>
    <w:rsid w:val="007F6A3D"/>
    <w:rsid w:val="007F6C4A"/>
    <w:rsid w:val="007F7010"/>
    <w:rsid w:val="007F7334"/>
    <w:rsid w:val="007F75F7"/>
    <w:rsid w:val="00801A01"/>
    <w:rsid w:val="008020DD"/>
    <w:rsid w:val="0080240B"/>
    <w:rsid w:val="008032BF"/>
    <w:rsid w:val="00804880"/>
    <w:rsid w:val="00804F4F"/>
    <w:rsid w:val="00805210"/>
    <w:rsid w:val="008070DF"/>
    <w:rsid w:val="008076A8"/>
    <w:rsid w:val="00807F59"/>
    <w:rsid w:val="008108BB"/>
    <w:rsid w:val="00810BE8"/>
    <w:rsid w:val="008117C8"/>
    <w:rsid w:val="00811F06"/>
    <w:rsid w:val="00812974"/>
    <w:rsid w:val="00815B92"/>
    <w:rsid w:val="00816FCF"/>
    <w:rsid w:val="00817B89"/>
    <w:rsid w:val="00820968"/>
    <w:rsid w:val="008219B3"/>
    <w:rsid w:val="008219DD"/>
    <w:rsid w:val="00821FAF"/>
    <w:rsid w:val="00822FA2"/>
    <w:rsid w:val="00823943"/>
    <w:rsid w:val="00823C7B"/>
    <w:rsid w:val="00824A2E"/>
    <w:rsid w:val="008251C2"/>
    <w:rsid w:val="00826178"/>
    <w:rsid w:val="00826FAC"/>
    <w:rsid w:val="00830B25"/>
    <w:rsid w:val="00831A8C"/>
    <w:rsid w:val="008327D9"/>
    <w:rsid w:val="00833DEA"/>
    <w:rsid w:val="0083452C"/>
    <w:rsid w:val="00834536"/>
    <w:rsid w:val="00835905"/>
    <w:rsid w:val="0083649A"/>
    <w:rsid w:val="00836F28"/>
    <w:rsid w:val="00837A3F"/>
    <w:rsid w:val="00837C5E"/>
    <w:rsid w:val="00840982"/>
    <w:rsid w:val="00840F4B"/>
    <w:rsid w:val="008414DB"/>
    <w:rsid w:val="0084187A"/>
    <w:rsid w:val="00841977"/>
    <w:rsid w:val="00842B82"/>
    <w:rsid w:val="00844C7E"/>
    <w:rsid w:val="00844F4F"/>
    <w:rsid w:val="008463F1"/>
    <w:rsid w:val="008514B2"/>
    <w:rsid w:val="008526E7"/>
    <w:rsid w:val="00852C80"/>
    <w:rsid w:val="00852E29"/>
    <w:rsid w:val="0085413B"/>
    <w:rsid w:val="0085424D"/>
    <w:rsid w:val="008546D0"/>
    <w:rsid w:val="00854AE9"/>
    <w:rsid w:val="00854EC6"/>
    <w:rsid w:val="0085598A"/>
    <w:rsid w:val="0085654E"/>
    <w:rsid w:val="0085658C"/>
    <w:rsid w:val="008568A7"/>
    <w:rsid w:val="00856935"/>
    <w:rsid w:val="00856A40"/>
    <w:rsid w:val="00857249"/>
    <w:rsid w:val="00860252"/>
    <w:rsid w:val="008604EE"/>
    <w:rsid w:val="00860BF8"/>
    <w:rsid w:val="00860C39"/>
    <w:rsid w:val="00860CB9"/>
    <w:rsid w:val="00861D31"/>
    <w:rsid w:val="008622C7"/>
    <w:rsid w:val="00862555"/>
    <w:rsid w:val="00862CEB"/>
    <w:rsid w:val="00864699"/>
    <w:rsid w:val="00865928"/>
    <w:rsid w:val="00865AE1"/>
    <w:rsid w:val="00865B66"/>
    <w:rsid w:val="00866829"/>
    <w:rsid w:val="008668FA"/>
    <w:rsid w:val="00866B24"/>
    <w:rsid w:val="00867521"/>
    <w:rsid w:val="008700A7"/>
    <w:rsid w:val="00871AAC"/>
    <w:rsid w:val="0087354B"/>
    <w:rsid w:val="008745D7"/>
    <w:rsid w:val="00874E4D"/>
    <w:rsid w:val="0087594F"/>
    <w:rsid w:val="00876438"/>
    <w:rsid w:val="00877715"/>
    <w:rsid w:val="0087784B"/>
    <w:rsid w:val="008778C7"/>
    <w:rsid w:val="008802D9"/>
    <w:rsid w:val="00880D1A"/>
    <w:rsid w:val="00881152"/>
    <w:rsid w:val="00881BB6"/>
    <w:rsid w:val="00881EE0"/>
    <w:rsid w:val="00882610"/>
    <w:rsid w:val="00882B4E"/>
    <w:rsid w:val="00882EE4"/>
    <w:rsid w:val="008838E2"/>
    <w:rsid w:val="00883D31"/>
    <w:rsid w:val="00883D3A"/>
    <w:rsid w:val="00885042"/>
    <w:rsid w:val="008853CD"/>
    <w:rsid w:val="00885DA7"/>
    <w:rsid w:val="0088630E"/>
    <w:rsid w:val="00886675"/>
    <w:rsid w:val="00887EA7"/>
    <w:rsid w:val="00890EEB"/>
    <w:rsid w:val="008927C3"/>
    <w:rsid w:val="00893151"/>
    <w:rsid w:val="008932D8"/>
    <w:rsid w:val="0089343B"/>
    <w:rsid w:val="00893ACC"/>
    <w:rsid w:val="00893E67"/>
    <w:rsid w:val="008943F6"/>
    <w:rsid w:val="00895932"/>
    <w:rsid w:val="00895EA0"/>
    <w:rsid w:val="00896468"/>
    <w:rsid w:val="00896E6C"/>
    <w:rsid w:val="00897194"/>
    <w:rsid w:val="00897B90"/>
    <w:rsid w:val="008A18DC"/>
    <w:rsid w:val="008A24CC"/>
    <w:rsid w:val="008A3D39"/>
    <w:rsid w:val="008A3E1D"/>
    <w:rsid w:val="008A4453"/>
    <w:rsid w:val="008A4573"/>
    <w:rsid w:val="008A4BB2"/>
    <w:rsid w:val="008A4CD0"/>
    <w:rsid w:val="008A5D50"/>
    <w:rsid w:val="008A6391"/>
    <w:rsid w:val="008A6404"/>
    <w:rsid w:val="008A6F9E"/>
    <w:rsid w:val="008A717C"/>
    <w:rsid w:val="008A7A28"/>
    <w:rsid w:val="008A7E71"/>
    <w:rsid w:val="008B0145"/>
    <w:rsid w:val="008B09FE"/>
    <w:rsid w:val="008B0A47"/>
    <w:rsid w:val="008B0D8F"/>
    <w:rsid w:val="008B0F23"/>
    <w:rsid w:val="008B131B"/>
    <w:rsid w:val="008B19B3"/>
    <w:rsid w:val="008B2228"/>
    <w:rsid w:val="008B2253"/>
    <w:rsid w:val="008B32BF"/>
    <w:rsid w:val="008B4EB1"/>
    <w:rsid w:val="008B585F"/>
    <w:rsid w:val="008B5D42"/>
    <w:rsid w:val="008B777D"/>
    <w:rsid w:val="008B7DF8"/>
    <w:rsid w:val="008C002D"/>
    <w:rsid w:val="008C01B7"/>
    <w:rsid w:val="008C0355"/>
    <w:rsid w:val="008C0C52"/>
    <w:rsid w:val="008C2B94"/>
    <w:rsid w:val="008C5C4F"/>
    <w:rsid w:val="008C7D8A"/>
    <w:rsid w:val="008D03C8"/>
    <w:rsid w:val="008D0578"/>
    <w:rsid w:val="008D0949"/>
    <w:rsid w:val="008D1052"/>
    <w:rsid w:val="008D10DC"/>
    <w:rsid w:val="008D1CE3"/>
    <w:rsid w:val="008D2A76"/>
    <w:rsid w:val="008D2D68"/>
    <w:rsid w:val="008D3DC9"/>
    <w:rsid w:val="008D3E3D"/>
    <w:rsid w:val="008D3FB3"/>
    <w:rsid w:val="008D531C"/>
    <w:rsid w:val="008D57A4"/>
    <w:rsid w:val="008D6314"/>
    <w:rsid w:val="008D67E1"/>
    <w:rsid w:val="008D7414"/>
    <w:rsid w:val="008E0E7C"/>
    <w:rsid w:val="008E1122"/>
    <w:rsid w:val="008E1707"/>
    <w:rsid w:val="008E1C8F"/>
    <w:rsid w:val="008E2635"/>
    <w:rsid w:val="008E30E0"/>
    <w:rsid w:val="008E327E"/>
    <w:rsid w:val="008E37F7"/>
    <w:rsid w:val="008E396C"/>
    <w:rsid w:val="008E42C0"/>
    <w:rsid w:val="008E511A"/>
    <w:rsid w:val="008E58F2"/>
    <w:rsid w:val="008E5DE9"/>
    <w:rsid w:val="008E6012"/>
    <w:rsid w:val="008E6385"/>
    <w:rsid w:val="008E67F0"/>
    <w:rsid w:val="008E6945"/>
    <w:rsid w:val="008E723E"/>
    <w:rsid w:val="008E7258"/>
    <w:rsid w:val="008E7726"/>
    <w:rsid w:val="008F0A7F"/>
    <w:rsid w:val="008F0D8F"/>
    <w:rsid w:val="008F0E15"/>
    <w:rsid w:val="008F15E8"/>
    <w:rsid w:val="008F241B"/>
    <w:rsid w:val="008F25D0"/>
    <w:rsid w:val="008F2FA7"/>
    <w:rsid w:val="008F3D05"/>
    <w:rsid w:val="008F51C4"/>
    <w:rsid w:val="008F5D82"/>
    <w:rsid w:val="008F6C8A"/>
    <w:rsid w:val="008F74A1"/>
    <w:rsid w:val="008F7579"/>
    <w:rsid w:val="008F7632"/>
    <w:rsid w:val="0090008F"/>
    <w:rsid w:val="009001C2"/>
    <w:rsid w:val="009004A3"/>
    <w:rsid w:val="009014C4"/>
    <w:rsid w:val="00901686"/>
    <w:rsid w:val="00902EFD"/>
    <w:rsid w:val="0090352F"/>
    <w:rsid w:val="00903DCE"/>
    <w:rsid w:val="009040A5"/>
    <w:rsid w:val="00904BAD"/>
    <w:rsid w:val="00906AA2"/>
    <w:rsid w:val="00907DCF"/>
    <w:rsid w:val="00910218"/>
    <w:rsid w:val="00910238"/>
    <w:rsid w:val="009106F3"/>
    <w:rsid w:val="009107E5"/>
    <w:rsid w:val="00910E24"/>
    <w:rsid w:val="0091199B"/>
    <w:rsid w:val="00912125"/>
    <w:rsid w:val="00912418"/>
    <w:rsid w:val="009125BA"/>
    <w:rsid w:val="009125DC"/>
    <w:rsid w:val="00912C37"/>
    <w:rsid w:val="00912EBB"/>
    <w:rsid w:val="00912FFB"/>
    <w:rsid w:val="00915E1B"/>
    <w:rsid w:val="0091617B"/>
    <w:rsid w:val="00916B18"/>
    <w:rsid w:val="00916E69"/>
    <w:rsid w:val="00917449"/>
    <w:rsid w:val="009179E2"/>
    <w:rsid w:val="009210D9"/>
    <w:rsid w:val="00922D2C"/>
    <w:rsid w:val="00922F8E"/>
    <w:rsid w:val="00923557"/>
    <w:rsid w:val="00923D39"/>
    <w:rsid w:val="00924A5F"/>
    <w:rsid w:val="009254EC"/>
    <w:rsid w:val="009257C6"/>
    <w:rsid w:val="00925E62"/>
    <w:rsid w:val="0092728B"/>
    <w:rsid w:val="00927863"/>
    <w:rsid w:val="009278DE"/>
    <w:rsid w:val="00930B90"/>
    <w:rsid w:val="00931038"/>
    <w:rsid w:val="00931948"/>
    <w:rsid w:val="00932241"/>
    <w:rsid w:val="009324F9"/>
    <w:rsid w:val="009326A2"/>
    <w:rsid w:val="00932C8F"/>
    <w:rsid w:val="00933441"/>
    <w:rsid w:val="009344C1"/>
    <w:rsid w:val="00934E8B"/>
    <w:rsid w:val="0093533D"/>
    <w:rsid w:val="00936889"/>
    <w:rsid w:val="0093785D"/>
    <w:rsid w:val="00940006"/>
    <w:rsid w:val="009400AE"/>
    <w:rsid w:val="0094036F"/>
    <w:rsid w:val="00940982"/>
    <w:rsid w:val="00940BCB"/>
    <w:rsid w:val="00940D75"/>
    <w:rsid w:val="00941327"/>
    <w:rsid w:val="0094135E"/>
    <w:rsid w:val="00941C54"/>
    <w:rsid w:val="00942CA7"/>
    <w:rsid w:val="00943A94"/>
    <w:rsid w:val="00943B50"/>
    <w:rsid w:val="00944DA7"/>
    <w:rsid w:val="00946F40"/>
    <w:rsid w:val="0094724A"/>
    <w:rsid w:val="0095094F"/>
    <w:rsid w:val="00950CC9"/>
    <w:rsid w:val="00950E0F"/>
    <w:rsid w:val="00950E8C"/>
    <w:rsid w:val="0095203A"/>
    <w:rsid w:val="00952092"/>
    <w:rsid w:val="00952278"/>
    <w:rsid w:val="009522C4"/>
    <w:rsid w:val="009528AE"/>
    <w:rsid w:val="00952A75"/>
    <w:rsid w:val="009532FE"/>
    <w:rsid w:val="0095376B"/>
    <w:rsid w:val="00954630"/>
    <w:rsid w:val="00954635"/>
    <w:rsid w:val="00954638"/>
    <w:rsid w:val="00954C3A"/>
    <w:rsid w:val="009550D2"/>
    <w:rsid w:val="0095689C"/>
    <w:rsid w:val="00956CEF"/>
    <w:rsid w:val="0095745D"/>
    <w:rsid w:val="00957BE2"/>
    <w:rsid w:val="0096081F"/>
    <w:rsid w:val="00961D23"/>
    <w:rsid w:val="00962B4C"/>
    <w:rsid w:val="00964EA6"/>
    <w:rsid w:val="00965006"/>
    <w:rsid w:val="00965203"/>
    <w:rsid w:val="00965295"/>
    <w:rsid w:val="00965308"/>
    <w:rsid w:val="0096535E"/>
    <w:rsid w:val="009661C3"/>
    <w:rsid w:val="0096629F"/>
    <w:rsid w:val="00966430"/>
    <w:rsid w:val="00967820"/>
    <w:rsid w:val="00967A38"/>
    <w:rsid w:val="00971B94"/>
    <w:rsid w:val="00972CB0"/>
    <w:rsid w:val="00973413"/>
    <w:rsid w:val="0097344C"/>
    <w:rsid w:val="009737FD"/>
    <w:rsid w:val="00973869"/>
    <w:rsid w:val="009746FB"/>
    <w:rsid w:val="00974A9E"/>
    <w:rsid w:val="0097637B"/>
    <w:rsid w:val="00976AF4"/>
    <w:rsid w:val="00977440"/>
    <w:rsid w:val="00977B3A"/>
    <w:rsid w:val="00977C04"/>
    <w:rsid w:val="00977E06"/>
    <w:rsid w:val="00981448"/>
    <w:rsid w:val="0098173A"/>
    <w:rsid w:val="009834BD"/>
    <w:rsid w:val="0098390D"/>
    <w:rsid w:val="00983CDA"/>
    <w:rsid w:val="00987317"/>
    <w:rsid w:val="009875CC"/>
    <w:rsid w:val="00987A13"/>
    <w:rsid w:val="0099015D"/>
    <w:rsid w:val="0099054E"/>
    <w:rsid w:val="00991B38"/>
    <w:rsid w:val="00992158"/>
    <w:rsid w:val="00992457"/>
    <w:rsid w:val="0099295A"/>
    <w:rsid w:val="00993205"/>
    <w:rsid w:val="0099358E"/>
    <w:rsid w:val="00993822"/>
    <w:rsid w:val="00993A5D"/>
    <w:rsid w:val="00993CC8"/>
    <w:rsid w:val="00994C69"/>
    <w:rsid w:val="00994CA6"/>
    <w:rsid w:val="00995294"/>
    <w:rsid w:val="0099563C"/>
    <w:rsid w:val="00995B8D"/>
    <w:rsid w:val="00996018"/>
    <w:rsid w:val="00996AD2"/>
    <w:rsid w:val="0099738E"/>
    <w:rsid w:val="009A0710"/>
    <w:rsid w:val="009A1977"/>
    <w:rsid w:val="009A2021"/>
    <w:rsid w:val="009A294F"/>
    <w:rsid w:val="009A3185"/>
    <w:rsid w:val="009A499A"/>
    <w:rsid w:val="009A65A5"/>
    <w:rsid w:val="009A6B20"/>
    <w:rsid w:val="009A7B03"/>
    <w:rsid w:val="009B0FB7"/>
    <w:rsid w:val="009B1B82"/>
    <w:rsid w:val="009B1DE7"/>
    <w:rsid w:val="009B21E9"/>
    <w:rsid w:val="009B23D6"/>
    <w:rsid w:val="009B4141"/>
    <w:rsid w:val="009B45BE"/>
    <w:rsid w:val="009B5769"/>
    <w:rsid w:val="009B58A9"/>
    <w:rsid w:val="009B5CBF"/>
    <w:rsid w:val="009B6E7B"/>
    <w:rsid w:val="009B7BB6"/>
    <w:rsid w:val="009B7E08"/>
    <w:rsid w:val="009C02D0"/>
    <w:rsid w:val="009C1138"/>
    <w:rsid w:val="009C1A2E"/>
    <w:rsid w:val="009C248E"/>
    <w:rsid w:val="009C2B0B"/>
    <w:rsid w:val="009C3182"/>
    <w:rsid w:val="009C4ADA"/>
    <w:rsid w:val="009C4DE4"/>
    <w:rsid w:val="009C5399"/>
    <w:rsid w:val="009C5E59"/>
    <w:rsid w:val="009C67BF"/>
    <w:rsid w:val="009C73DC"/>
    <w:rsid w:val="009D0609"/>
    <w:rsid w:val="009D13BB"/>
    <w:rsid w:val="009D3363"/>
    <w:rsid w:val="009D3AA4"/>
    <w:rsid w:val="009D3E3A"/>
    <w:rsid w:val="009D4CB4"/>
    <w:rsid w:val="009D65EF"/>
    <w:rsid w:val="009D6B28"/>
    <w:rsid w:val="009D7750"/>
    <w:rsid w:val="009D7FE7"/>
    <w:rsid w:val="009E1379"/>
    <w:rsid w:val="009E231F"/>
    <w:rsid w:val="009E2326"/>
    <w:rsid w:val="009E32D7"/>
    <w:rsid w:val="009E41A8"/>
    <w:rsid w:val="009E4DA3"/>
    <w:rsid w:val="009E56E3"/>
    <w:rsid w:val="009E5A0B"/>
    <w:rsid w:val="009E60B2"/>
    <w:rsid w:val="009E65BF"/>
    <w:rsid w:val="009E6A03"/>
    <w:rsid w:val="009E71FF"/>
    <w:rsid w:val="009E7F47"/>
    <w:rsid w:val="009F0EA1"/>
    <w:rsid w:val="009F1217"/>
    <w:rsid w:val="009F22DA"/>
    <w:rsid w:val="009F445B"/>
    <w:rsid w:val="009F4BFA"/>
    <w:rsid w:val="009F67E9"/>
    <w:rsid w:val="009F7B7F"/>
    <w:rsid w:val="009F7E3A"/>
    <w:rsid w:val="00A009F6"/>
    <w:rsid w:val="00A00FF1"/>
    <w:rsid w:val="00A01013"/>
    <w:rsid w:val="00A0215A"/>
    <w:rsid w:val="00A02B41"/>
    <w:rsid w:val="00A02E3B"/>
    <w:rsid w:val="00A03438"/>
    <w:rsid w:val="00A0390E"/>
    <w:rsid w:val="00A039E0"/>
    <w:rsid w:val="00A046F4"/>
    <w:rsid w:val="00A04705"/>
    <w:rsid w:val="00A0476E"/>
    <w:rsid w:val="00A05ACE"/>
    <w:rsid w:val="00A067B5"/>
    <w:rsid w:val="00A069D1"/>
    <w:rsid w:val="00A07B5E"/>
    <w:rsid w:val="00A10283"/>
    <w:rsid w:val="00A10579"/>
    <w:rsid w:val="00A11BB7"/>
    <w:rsid w:val="00A1211F"/>
    <w:rsid w:val="00A13F11"/>
    <w:rsid w:val="00A14065"/>
    <w:rsid w:val="00A14C2B"/>
    <w:rsid w:val="00A16349"/>
    <w:rsid w:val="00A16392"/>
    <w:rsid w:val="00A174E4"/>
    <w:rsid w:val="00A17640"/>
    <w:rsid w:val="00A20BC9"/>
    <w:rsid w:val="00A21936"/>
    <w:rsid w:val="00A21A83"/>
    <w:rsid w:val="00A21B60"/>
    <w:rsid w:val="00A21E22"/>
    <w:rsid w:val="00A21F35"/>
    <w:rsid w:val="00A2299A"/>
    <w:rsid w:val="00A22B93"/>
    <w:rsid w:val="00A2301E"/>
    <w:rsid w:val="00A230AE"/>
    <w:rsid w:val="00A24413"/>
    <w:rsid w:val="00A245C7"/>
    <w:rsid w:val="00A2539C"/>
    <w:rsid w:val="00A25648"/>
    <w:rsid w:val="00A2692B"/>
    <w:rsid w:val="00A26C3E"/>
    <w:rsid w:val="00A27819"/>
    <w:rsid w:val="00A30578"/>
    <w:rsid w:val="00A30B2A"/>
    <w:rsid w:val="00A33342"/>
    <w:rsid w:val="00A333BA"/>
    <w:rsid w:val="00A34FE7"/>
    <w:rsid w:val="00A353F1"/>
    <w:rsid w:val="00A35B33"/>
    <w:rsid w:val="00A35C2D"/>
    <w:rsid w:val="00A35F10"/>
    <w:rsid w:val="00A362B6"/>
    <w:rsid w:val="00A36647"/>
    <w:rsid w:val="00A3699C"/>
    <w:rsid w:val="00A36B39"/>
    <w:rsid w:val="00A36BE1"/>
    <w:rsid w:val="00A37FD2"/>
    <w:rsid w:val="00A41899"/>
    <w:rsid w:val="00A41905"/>
    <w:rsid w:val="00A41A58"/>
    <w:rsid w:val="00A42250"/>
    <w:rsid w:val="00A4256B"/>
    <w:rsid w:val="00A43331"/>
    <w:rsid w:val="00A43C2B"/>
    <w:rsid w:val="00A4481F"/>
    <w:rsid w:val="00A449BA"/>
    <w:rsid w:val="00A45A2E"/>
    <w:rsid w:val="00A468D7"/>
    <w:rsid w:val="00A4693F"/>
    <w:rsid w:val="00A46AAE"/>
    <w:rsid w:val="00A46CFE"/>
    <w:rsid w:val="00A473FA"/>
    <w:rsid w:val="00A50437"/>
    <w:rsid w:val="00A5067A"/>
    <w:rsid w:val="00A51234"/>
    <w:rsid w:val="00A51393"/>
    <w:rsid w:val="00A52068"/>
    <w:rsid w:val="00A5251B"/>
    <w:rsid w:val="00A52621"/>
    <w:rsid w:val="00A52D06"/>
    <w:rsid w:val="00A53F71"/>
    <w:rsid w:val="00A547A9"/>
    <w:rsid w:val="00A54F72"/>
    <w:rsid w:val="00A565A1"/>
    <w:rsid w:val="00A575C2"/>
    <w:rsid w:val="00A575E2"/>
    <w:rsid w:val="00A6093B"/>
    <w:rsid w:val="00A60C8E"/>
    <w:rsid w:val="00A611C8"/>
    <w:rsid w:val="00A61951"/>
    <w:rsid w:val="00A61DC7"/>
    <w:rsid w:val="00A61DDA"/>
    <w:rsid w:val="00A620C1"/>
    <w:rsid w:val="00A621D4"/>
    <w:rsid w:val="00A6264B"/>
    <w:rsid w:val="00A62A5A"/>
    <w:rsid w:val="00A62F0A"/>
    <w:rsid w:val="00A62F36"/>
    <w:rsid w:val="00A62FBC"/>
    <w:rsid w:val="00A64B0D"/>
    <w:rsid w:val="00A676C2"/>
    <w:rsid w:val="00A6789F"/>
    <w:rsid w:val="00A679E6"/>
    <w:rsid w:val="00A7085F"/>
    <w:rsid w:val="00A71473"/>
    <w:rsid w:val="00A71B2D"/>
    <w:rsid w:val="00A729EA"/>
    <w:rsid w:val="00A7340F"/>
    <w:rsid w:val="00A73799"/>
    <w:rsid w:val="00A73955"/>
    <w:rsid w:val="00A73B67"/>
    <w:rsid w:val="00A73E6C"/>
    <w:rsid w:val="00A74C51"/>
    <w:rsid w:val="00A75528"/>
    <w:rsid w:val="00A75A6B"/>
    <w:rsid w:val="00A75AE5"/>
    <w:rsid w:val="00A806D8"/>
    <w:rsid w:val="00A80731"/>
    <w:rsid w:val="00A808A0"/>
    <w:rsid w:val="00A809F8"/>
    <w:rsid w:val="00A81105"/>
    <w:rsid w:val="00A81BA0"/>
    <w:rsid w:val="00A8237F"/>
    <w:rsid w:val="00A8309F"/>
    <w:rsid w:val="00A833D7"/>
    <w:rsid w:val="00A83FCE"/>
    <w:rsid w:val="00A85F73"/>
    <w:rsid w:val="00A86542"/>
    <w:rsid w:val="00A86F88"/>
    <w:rsid w:val="00A87523"/>
    <w:rsid w:val="00A87E0F"/>
    <w:rsid w:val="00A9200F"/>
    <w:rsid w:val="00A92433"/>
    <w:rsid w:val="00A93E88"/>
    <w:rsid w:val="00A94341"/>
    <w:rsid w:val="00A958CA"/>
    <w:rsid w:val="00A96A9E"/>
    <w:rsid w:val="00A96C0D"/>
    <w:rsid w:val="00A96E28"/>
    <w:rsid w:val="00AA06C1"/>
    <w:rsid w:val="00AA1787"/>
    <w:rsid w:val="00AA1795"/>
    <w:rsid w:val="00AA1887"/>
    <w:rsid w:val="00AA1A3A"/>
    <w:rsid w:val="00AA1F79"/>
    <w:rsid w:val="00AA3AC4"/>
    <w:rsid w:val="00AA4B5A"/>
    <w:rsid w:val="00AA5F54"/>
    <w:rsid w:val="00AA6534"/>
    <w:rsid w:val="00AA6E33"/>
    <w:rsid w:val="00AA700A"/>
    <w:rsid w:val="00AA72DB"/>
    <w:rsid w:val="00AA74BD"/>
    <w:rsid w:val="00AB07A9"/>
    <w:rsid w:val="00AB0FF6"/>
    <w:rsid w:val="00AB1F06"/>
    <w:rsid w:val="00AB1FD9"/>
    <w:rsid w:val="00AB209F"/>
    <w:rsid w:val="00AB44EB"/>
    <w:rsid w:val="00AB4ED5"/>
    <w:rsid w:val="00AB5133"/>
    <w:rsid w:val="00AB5C36"/>
    <w:rsid w:val="00AB6043"/>
    <w:rsid w:val="00AB6258"/>
    <w:rsid w:val="00AB6385"/>
    <w:rsid w:val="00AC1B4F"/>
    <w:rsid w:val="00AC24A7"/>
    <w:rsid w:val="00AC2AEA"/>
    <w:rsid w:val="00AC2E9F"/>
    <w:rsid w:val="00AC4D90"/>
    <w:rsid w:val="00AC54AE"/>
    <w:rsid w:val="00AC56B4"/>
    <w:rsid w:val="00AC6789"/>
    <w:rsid w:val="00AC6BAF"/>
    <w:rsid w:val="00AC77AC"/>
    <w:rsid w:val="00AC7C24"/>
    <w:rsid w:val="00AD1A11"/>
    <w:rsid w:val="00AD3113"/>
    <w:rsid w:val="00AD4258"/>
    <w:rsid w:val="00AD4331"/>
    <w:rsid w:val="00AD4913"/>
    <w:rsid w:val="00AD5AF7"/>
    <w:rsid w:val="00AD5CA1"/>
    <w:rsid w:val="00AD5F14"/>
    <w:rsid w:val="00AD67F8"/>
    <w:rsid w:val="00AD7731"/>
    <w:rsid w:val="00AD7B06"/>
    <w:rsid w:val="00AE1914"/>
    <w:rsid w:val="00AE1BDF"/>
    <w:rsid w:val="00AE4437"/>
    <w:rsid w:val="00AE4F7C"/>
    <w:rsid w:val="00AE50F4"/>
    <w:rsid w:val="00AE6D8E"/>
    <w:rsid w:val="00AE6E39"/>
    <w:rsid w:val="00AE7B29"/>
    <w:rsid w:val="00AE7B6D"/>
    <w:rsid w:val="00AF1AF4"/>
    <w:rsid w:val="00AF4CB6"/>
    <w:rsid w:val="00B01127"/>
    <w:rsid w:val="00B01232"/>
    <w:rsid w:val="00B01B6B"/>
    <w:rsid w:val="00B04C2A"/>
    <w:rsid w:val="00B06C65"/>
    <w:rsid w:val="00B07756"/>
    <w:rsid w:val="00B100F3"/>
    <w:rsid w:val="00B108AC"/>
    <w:rsid w:val="00B10BFD"/>
    <w:rsid w:val="00B10FA6"/>
    <w:rsid w:val="00B12EC1"/>
    <w:rsid w:val="00B130D2"/>
    <w:rsid w:val="00B14AD1"/>
    <w:rsid w:val="00B14CEC"/>
    <w:rsid w:val="00B15F95"/>
    <w:rsid w:val="00B16A51"/>
    <w:rsid w:val="00B16C91"/>
    <w:rsid w:val="00B175E3"/>
    <w:rsid w:val="00B17C3A"/>
    <w:rsid w:val="00B22449"/>
    <w:rsid w:val="00B23344"/>
    <w:rsid w:val="00B238A6"/>
    <w:rsid w:val="00B2406A"/>
    <w:rsid w:val="00B24AB1"/>
    <w:rsid w:val="00B253D5"/>
    <w:rsid w:val="00B255D5"/>
    <w:rsid w:val="00B256DE"/>
    <w:rsid w:val="00B25DCE"/>
    <w:rsid w:val="00B26320"/>
    <w:rsid w:val="00B263B8"/>
    <w:rsid w:val="00B26569"/>
    <w:rsid w:val="00B268F5"/>
    <w:rsid w:val="00B26D0A"/>
    <w:rsid w:val="00B26F75"/>
    <w:rsid w:val="00B2742F"/>
    <w:rsid w:val="00B27492"/>
    <w:rsid w:val="00B27866"/>
    <w:rsid w:val="00B27ACE"/>
    <w:rsid w:val="00B3082D"/>
    <w:rsid w:val="00B310F6"/>
    <w:rsid w:val="00B31176"/>
    <w:rsid w:val="00B31326"/>
    <w:rsid w:val="00B31A8F"/>
    <w:rsid w:val="00B323C3"/>
    <w:rsid w:val="00B32706"/>
    <w:rsid w:val="00B33A01"/>
    <w:rsid w:val="00B34C72"/>
    <w:rsid w:val="00B3560A"/>
    <w:rsid w:val="00B358D1"/>
    <w:rsid w:val="00B3593D"/>
    <w:rsid w:val="00B36396"/>
    <w:rsid w:val="00B36652"/>
    <w:rsid w:val="00B36B96"/>
    <w:rsid w:val="00B36C0D"/>
    <w:rsid w:val="00B40250"/>
    <w:rsid w:val="00B4094C"/>
    <w:rsid w:val="00B4116A"/>
    <w:rsid w:val="00B413BB"/>
    <w:rsid w:val="00B41C8F"/>
    <w:rsid w:val="00B422CC"/>
    <w:rsid w:val="00B441A6"/>
    <w:rsid w:val="00B44242"/>
    <w:rsid w:val="00B444EC"/>
    <w:rsid w:val="00B44D1E"/>
    <w:rsid w:val="00B4587B"/>
    <w:rsid w:val="00B45A7F"/>
    <w:rsid w:val="00B47E6F"/>
    <w:rsid w:val="00B5124A"/>
    <w:rsid w:val="00B52592"/>
    <w:rsid w:val="00B534C8"/>
    <w:rsid w:val="00B53EE8"/>
    <w:rsid w:val="00B54957"/>
    <w:rsid w:val="00B55620"/>
    <w:rsid w:val="00B56572"/>
    <w:rsid w:val="00B5787D"/>
    <w:rsid w:val="00B578C3"/>
    <w:rsid w:val="00B57E4A"/>
    <w:rsid w:val="00B6303B"/>
    <w:rsid w:val="00B638A6"/>
    <w:rsid w:val="00B64F84"/>
    <w:rsid w:val="00B658C2"/>
    <w:rsid w:val="00B66A37"/>
    <w:rsid w:val="00B67666"/>
    <w:rsid w:val="00B67747"/>
    <w:rsid w:val="00B67B26"/>
    <w:rsid w:val="00B67E2C"/>
    <w:rsid w:val="00B70348"/>
    <w:rsid w:val="00B71661"/>
    <w:rsid w:val="00B727CA"/>
    <w:rsid w:val="00B72ABF"/>
    <w:rsid w:val="00B73079"/>
    <w:rsid w:val="00B73261"/>
    <w:rsid w:val="00B737CC"/>
    <w:rsid w:val="00B73A42"/>
    <w:rsid w:val="00B740E7"/>
    <w:rsid w:val="00B745F9"/>
    <w:rsid w:val="00B74B98"/>
    <w:rsid w:val="00B74EC8"/>
    <w:rsid w:val="00B7543F"/>
    <w:rsid w:val="00B75895"/>
    <w:rsid w:val="00B75F8E"/>
    <w:rsid w:val="00B76019"/>
    <w:rsid w:val="00B76052"/>
    <w:rsid w:val="00B77FFE"/>
    <w:rsid w:val="00B80947"/>
    <w:rsid w:val="00B8250B"/>
    <w:rsid w:val="00B83E01"/>
    <w:rsid w:val="00B83ECD"/>
    <w:rsid w:val="00B84D0A"/>
    <w:rsid w:val="00B84F4B"/>
    <w:rsid w:val="00B855F6"/>
    <w:rsid w:val="00B85A8B"/>
    <w:rsid w:val="00B86054"/>
    <w:rsid w:val="00B86140"/>
    <w:rsid w:val="00B87A77"/>
    <w:rsid w:val="00B87D0F"/>
    <w:rsid w:val="00B902E3"/>
    <w:rsid w:val="00B907D2"/>
    <w:rsid w:val="00B91509"/>
    <w:rsid w:val="00B91C6A"/>
    <w:rsid w:val="00B93980"/>
    <w:rsid w:val="00B93CE3"/>
    <w:rsid w:val="00B946E8"/>
    <w:rsid w:val="00B949A5"/>
    <w:rsid w:val="00B967EE"/>
    <w:rsid w:val="00B9795E"/>
    <w:rsid w:val="00BA07E2"/>
    <w:rsid w:val="00BA094C"/>
    <w:rsid w:val="00BA1B34"/>
    <w:rsid w:val="00BA2D2A"/>
    <w:rsid w:val="00BA2D50"/>
    <w:rsid w:val="00BA3187"/>
    <w:rsid w:val="00BA3685"/>
    <w:rsid w:val="00BA394A"/>
    <w:rsid w:val="00BA46A0"/>
    <w:rsid w:val="00BA52D1"/>
    <w:rsid w:val="00BA5462"/>
    <w:rsid w:val="00BA61BE"/>
    <w:rsid w:val="00BA67B1"/>
    <w:rsid w:val="00BA7213"/>
    <w:rsid w:val="00BB15A8"/>
    <w:rsid w:val="00BB1729"/>
    <w:rsid w:val="00BB19E1"/>
    <w:rsid w:val="00BB252F"/>
    <w:rsid w:val="00BB2554"/>
    <w:rsid w:val="00BB3B32"/>
    <w:rsid w:val="00BB3EE0"/>
    <w:rsid w:val="00BB4C74"/>
    <w:rsid w:val="00BB53DA"/>
    <w:rsid w:val="00BB5C8C"/>
    <w:rsid w:val="00BB749C"/>
    <w:rsid w:val="00BB79AD"/>
    <w:rsid w:val="00BC0A6B"/>
    <w:rsid w:val="00BC1404"/>
    <w:rsid w:val="00BC15D7"/>
    <w:rsid w:val="00BC246F"/>
    <w:rsid w:val="00BC315C"/>
    <w:rsid w:val="00BC3AF3"/>
    <w:rsid w:val="00BC4350"/>
    <w:rsid w:val="00BC43FC"/>
    <w:rsid w:val="00BC58B0"/>
    <w:rsid w:val="00BC5B9A"/>
    <w:rsid w:val="00BC5E94"/>
    <w:rsid w:val="00BC5EB8"/>
    <w:rsid w:val="00BC71F5"/>
    <w:rsid w:val="00BC731C"/>
    <w:rsid w:val="00BC7A8D"/>
    <w:rsid w:val="00BC7FFE"/>
    <w:rsid w:val="00BD0A0C"/>
    <w:rsid w:val="00BD0ADE"/>
    <w:rsid w:val="00BD10A8"/>
    <w:rsid w:val="00BD17A9"/>
    <w:rsid w:val="00BD1910"/>
    <w:rsid w:val="00BD1F04"/>
    <w:rsid w:val="00BD2953"/>
    <w:rsid w:val="00BD2A78"/>
    <w:rsid w:val="00BD3B28"/>
    <w:rsid w:val="00BD3B77"/>
    <w:rsid w:val="00BD443A"/>
    <w:rsid w:val="00BD4A3E"/>
    <w:rsid w:val="00BD5A14"/>
    <w:rsid w:val="00BD5BF9"/>
    <w:rsid w:val="00BD676B"/>
    <w:rsid w:val="00BD7ABE"/>
    <w:rsid w:val="00BE038D"/>
    <w:rsid w:val="00BE04ED"/>
    <w:rsid w:val="00BE0841"/>
    <w:rsid w:val="00BE0978"/>
    <w:rsid w:val="00BE1281"/>
    <w:rsid w:val="00BE213D"/>
    <w:rsid w:val="00BE31CF"/>
    <w:rsid w:val="00BE34FC"/>
    <w:rsid w:val="00BE3A7A"/>
    <w:rsid w:val="00BE4100"/>
    <w:rsid w:val="00BE4137"/>
    <w:rsid w:val="00BE41E7"/>
    <w:rsid w:val="00BE529C"/>
    <w:rsid w:val="00BE6DFC"/>
    <w:rsid w:val="00BE7525"/>
    <w:rsid w:val="00BE7E05"/>
    <w:rsid w:val="00BE7E13"/>
    <w:rsid w:val="00BF0918"/>
    <w:rsid w:val="00BF0921"/>
    <w:rsid w:val="00BF0E2B"/>
    <w:rsid w:val="00BF0F21"/>
    <w:rsid w:val="00BF18FB"/>
    <w:rsid w:val="00BF1AE3"/>
    <w:rsid w:val="00BF25C3"/>
    <w:rsid w:val="00BF261A"/>
    <w:rsid w:val="00BF3264"/>
    <w:rsid w:val="00BF4096"/>
    <w:rsid w:val="00BF448D"/>
    <w:rsid w:val="00BF45B2"/>
    <w:rsid w:val="00BF5324"/>
    <w:rsid w:val="00BF5400"/>
    <w:rsid w:val="00BF6695"/>
    <w:rsid w:val="00BF6757"/>
    <w:rsid w:val="00BF7532"/>
    <w:rsid w:val="00BF77A7"/>
    <w:rsid w:val="00BF7863"/>
    <w:rsid w:val="00BF7C52"/>
    <w:rsid w:val="00BF7DE0"/>
    <w:rsid w:val="00C00BB3"/>
    <w:rsid w:val="00C010B8"/>
    <w:rsid w:val="00C02315"/>
    <w:rsid w:val="00C0239F"/>
    <w:rsid w:val="00C02839"/>
    <w:rsid w:val="00C02E23"/>
    <w:rsid w:val="00C02FAA"/>
    <w:rsid w:val="00C037DD"/>
    <w:rsid w:val="00C040EA"/>
    <w:rsid w:val="00C04396"/>
    <w:rsid w:val="00C044A8"/>
    <w:rsid w:val="00C0471D"/>
    <w:rsid w:val="00C0582C"/>
    <w:rsid w:val="00C06ACA"/>
    <w:rsid w:val="00C06EAD"/>
    <w:rsid w:val="00C076CD"/>
    <w:rsid w:val="00C07730"/>
    <w:rsid w:val="00C10D55"/>
    <w:rsid w:val="00C11067"/>
    <w:rsid w:val="00C13337"/>
    <w:rsid w:val="00C13381"/>
    <w:rsid w:val="00C1390E"/>
    <w:rsid w:val="00C147D6"/>
    <w:rsid w:val="00C14C81"/>
    <w:rsid w:val="00C150BF"/>
    <w:rsid w:val="00C152D4"/>
    <w:rsid w:val="00C1549E"/>
    <w:rsid w:val="00C15B7E"/>
    <w:rsid w:val="00C161C3"/>
    <w:rsid w:val="00C162FF"/>
    <w:rsid w:val="00C172CA"/>
    <w:rsid w:val="00C173C9"/>
    <w:rsid w:val="00C22916"/>
    <w:rsid w:val="00C23206"/>
    <w:rsid w:val="00C2333E"/>
    <w:rsid w:val="00C234BF"/>
    <w:rsid w:val="00C23FDA"/>
    <w:rsid w:val="00C24126"/>
    <w:rsid w:val="00C24763"/>
    <w:rsid w:val="00C24831"/>
    <w:rsid w:val="00C24F8F"/>
    <w:rsid w:val="00C255F6"/>
    <w:rsid w:val="00C260D3"/>
    <w:rsid w:val="00C26952"/>
    <w:rsid w:val="00C26C2B"/>
    <w:rsid w:val="00C26E0A"/>
    <w:rsid w:val="00C27B77"/>
    <w:rsid w:val="00C27FC1"/>
    <w:rsid w:val="00C316A0"/>
    <w:rsid w:val="00C31C21"/>
    <w:rsid w:val="00C3200F"/>
    <w:rsid w:val="00C32CF2"/>
    <w:rsid w:val="00C32FC2"/>
    <w:rsid w:val="00C333B3"/>
    <w:rsid w:val="00C33F73"/>
    <w:rsid w:val="00C33FDB"/>
    <w:rsid w:val="00C34990"/>
    <w:rsid w:val="00C352BF"/>
    <w:rsid w:val="00C36232"/>
    <w:rsid w:val="00C36270"/>
    <w:rsid w:val="00C36F8E"/>
    <w:rsid w:val="00C40216"/>
    <w:rsid w:val="00C4023E"/>
    <w:rsid w:val="00C41272"/>
    <w:rsid w:val="00C41551"/>
    <w:rsid w:val="00C419FD"/>
    <w:rsid w:val="00C43232"/>
    <w:rsid w:val="00C4430A"/>
    <w:rsid w:val="00C446FB"/>
    <w:rsid w:val="00C4506B"/>
    <w:rsid w:val="00C453FB"/>
    <w:rsid w:val="00C47CA6"/>
    <w:rsid w:val="00C50B67"/>
    <w:rsid w:val="00C50E3B"/>
    <w:rsid w:val="00C53108"/>
    <w:rsid w:val="00C53788"/>
    <w:rsid w:val="00C548C3"/>
    <w:rsid w:val="00C5526B"/>
    <w:rsid w:val="00C559DB"/>
    <w:rsid w:val="00C55B1D"/>
    <w:rsid w:val="00C55EC1"/>
    <w:rsid w:val="00C561B0"/>
    <w:rsid w:val="00C564EA"/>
    <w:rsid w:val="00C567C1"/>
    <w:rsid w:val="00C56962"/>
    <w:rsid w:val="00C56F38"/>
    <w:rsid w:val="00C56F52"/>
    <w:rsid w:val="00C5740B"/>
    <w:rsid w:val="00C57D61"/>
    <w:rsid w:val="00C57EB0"/>
    <w:rsid w:val="00C57EE4"/>
    <w:rsid w:val="00C60569"/>
    <w:rsid w:val="00C60F02"/>
    <w:rsid w:val="00C61162"/>
    <w:rsid w:val="00C62B3A"/>
    <w:rsid w:val="00C6475B"/>
    <w:rsid w:val="00C64F0D"/>
    <w:rsid w:val="00C650BF"/>
    <w:rsid w:val="00C65739"/>
    <w:rsid w:val="00C66F7A"/>
    <w:rsid w:val="00C7151B"/>
    <w:rsid w:val="00C71F5F"/>
    <w:rsid w:val="00C72002"/>
    <w:rsid w:val="00C72D49"/>
    <w:rsid w:val="00C73E1F"/>
    <w:rsid w:val="00C744E8"/>
    <w:rsid w:val="00C766DB"/>
    <w:rsid w:val="00C76779"/>
    <w:rsid w:val="00C76ABB"/>
    <w:rsid w:val="00C777D9"/>
    <w:rsid w:val="00C778EC"/>
    <w:rsid w:val="00C77C5F"/>
    <w:rsid w:val="00C8081A"/>
    <w:rsid w:val="00C80E29"/>
    <w:rsid w:val="00C8134F"/>
    <w:rsid w:val="00C81708"/>
    <w:rsid w:val="00C82E2B"/>
    <w:rsid w:val="00C82F41"/>
    <w:rsid w:val="00C82F4F"/>
    <w:rsid w:val="00C835ED"/>
    <w:rsid w:val="00C8376F"/>
    <w:rsid w:val="00C859BF"/>
    <w:rsid w:val="00C86106"/>
    <w:rsid w:val="00C865F4"/>
    <w:rsid w:val="00C8798F"/>
    <w:rsid w:val="00C87990"/>
    <w:rsid w:val="00C900BD"/>
    <w:rsid w:val="00C906B1"/>
    <w:rsid w:val="00C91070"/>
    <w:rsid w:val="00C91DF1"/>
    <w:rsid w:val="00C91F24"/>
    <w:rsid w:val="00C9287F"/>
    <w:rsid w:val="00C92C2B"/>
    <w:rsid w:val="00C92C50"/>
    <w:rsid w:val="00C93E60"/>
    <w:rsid w:val="00C947C6"/>
    <w:rsid w:val="00C94844"/>
    <w:rsid w:val="00C95C6B"/>
    <w:rsid w:val="00C9662A"/>
    <w:rsid w:val="00C96BA7"/>
    <w:rsid w:val="00CA00C2"/>
    <w:rsid w:val="00CA0312"/>
    <w:rsid w:val="00CA11AF"/>
    <w:rsid w:val="00CA36CC"/>
    <w:rsid w:val="00CA3A70"/>
    <w:rsid w:val="00CA57ED"/>
    <w:rsid w:val="00CA65F7"/>
    <w:rsid w:val="00CA66A0"/>
    <w:rsid w:val="00CA6F86"/>
    <w:rsid w:val="00CA7A9B"/>
    <w:rsid w:val="00CB03F9"/>
    <w:rsid w:val="00CB0B69"/>
    <w:rsid w:val="00CB0BAC"/>
    <w:rsid w:val="00CB10C6"/>
    <w:rsid w:val="00CB12FC"/>
    <w:rsid w:val="00CB1392"/>
    <w:rsid w:val="00CB1BA0"/>
    <w:rsid w:val="00CB218A"/>
    <w:rsid w:val="00CB283B"/>
    <w:rsid w:val="00CB28DF"/>
    <w:rsid w:val="00CB4058"/>
    <w:rsid w:val="00CB42F4"/>
    <w:rsid w:val="00CB46C4"/>
    <w:rsid w:val="00CB5BE2"/>
    <w:rsid w:val="00CB66E2"/>
    <w:rsid w:val="00CB7091"/>
    <w:rsid w:val="00CC034F"/>
    <w:rsid w:val="00CC157A"/>
    <w:rsid w:val="00CC1709"/>
    <w:rsid w:val="00CC180F"/>
    <w:rsid w:val="00CC1E24"/>
    <w:rsid w:val="00CC20CC"/>
    <w:rsid w:val="00CC22B2"/>
    <w:rsid w:val="00CC3105"/>
    <w:rsid w:val="00CC31A5"/>
    <w:rsid w:val="00CC322E"/>
    <w:rsid w:val="00CC349E"/>
    <w:rsid w:val="00CC3890"/>
    <w:rsid w:val="00CC4F6D"/>
    <w:rsid w:val="00CC5728"/>
    <w:rsid w:val="00CC62C4"/>
    <w:rsid w:val="00CC6712"/>
    <w:rsid w:val="00CC747F"/>
    <w:rsid w:val="00CC7614"/>
    <w:rsid w:val="00CC769C"/>
    <w:rsid w:val="00CD034C"/>
    <w:rsid w:val="00CD0C7D"/>
    <w:rsid w:val="00CD0EDE"/>
    <w:rsid w:val="00CD1EC8"/>
    <w:rsid w:val="00CD2759"/>
    <w:rsid w:val="00CD3645"/>
    <w:rsid w:val="00CD381E"/>
    <w:rsid w:val="00CD3B4C"/>
    <w:rsid w:val="00CD4043"/>
    <w:rsid w:val="00CD5387"/>
    <w:rsid w:val="00CD54E5"/>
    <w:rsid w:val="00CD5B0C"/>
    <w:rsid w:val="00CD6144"/>
    <w:rsid w:val="00CE0202"/>
    <w:rsid w:val="00CE1F25"/>
    <w:rsid w:val="00CE2337"/>
    <w:rsid w:val="00CE2E47"/>
    <w:rsid w:val="00CE2FF1"/>
    <w:rsid w:val="00CE5660"/>
    <w:rsid w:val="00CE64C0"/>
    <w:rsid w:val="00CE6F61"/>
    <w:rsid w:val="00CE6FC3"/>
    <w:rsid w:val="00CE78D9"/>
    <w:rsid w:val="00CF023F"/>
    <w:rsid w:val="00CF02DD"/>
    <w:rsid w:val="00CF10A1"/>
    <w:rsid w:val="00CF1D18"/>
    <w:rsid w:val="00CF2824"/>
    <w:rsid w:val="00CF434B"/>
    <w:rsid w:val="00CF5195"/>
    <w:rsid w:val="00CF596A"/>
    <w:rsid w:val="00CF5E20"/>
    <w:rsid w:val="00CF605F"/>
    <w:rsid w:val="00CF63D8"/>
    <w:rsid w:val="00CF655F"/>
    <w:rsid w:val="00CF6588"/>
    <w:rsid w:val="00CF7916"/>
    <w:rsid w:val="00CF7D1F"/>
    <w:rsid w:val="00CF7FA6"/>
    <w:rsid w:val="00D00BAD"/>
    <w:rsid w:val="00D00DF7"/>
    <w:rsid w:val="00D01E1A"/>
    <w:rsid w:val="00D0243D"/>
    <w:rsid w:val="00D027B2"/>
    <w:rsid w:val="00D02D10"/>
    <w:rsid w:val="00D03803"/>
    <w:rsid w:val="00D049D4"/>
    <w:rsid w:val="00D04F48"/>
    <w:rsid w:val="00D054B8"/>
    <w:rsid w:val="00D059F7"/>
    <w:rsid w:val="00D05CE6"/>
    <w:rsid w:val="00D10108"/>
    <w:rsid w:val="00D10344"/>
    <w:rsid w:val="00D10E06"/>
    <w:rsid w:val="00D112B7"/>
    <w:rsid w:val="00D11473"/>
    <w:rsid w:val="00D13494"/>
    <w:rsid w:val="00D13920"/>
    <w:rsid w:val="00D13D88"/>
    <w:rsid w:val="00D13E7E"/>
    <w:rsid w:val="00D146DB"/>
    <w:rsid w:val="00D14C5C"/>
    <w:rsid w:val="00D14E73"/>
    <w:rsid w:val="00D15209"/>
    <w:rsid w:val="00D1638D"/>
    <w:rsid w:val="00D16450"/>
    <w:rsid w:val="00D1759D"/>
    <w:rsid w:val="00D20817"/>
    <w:rsid w:val="00D21A80"/>
    <w:rsid w:val="00D21FDA"/>
    <w:rsid w:val="00D22093"/>
    <w:rsid w:val="00D2253C"/>
    <w:rsid w:val="00D23598"/>
    <w:rsid w:val="00D23753"/>
    <w:rsid w:val="00D253B5"/>
    <w:rsid w:val="00D25A53"/>
    <w:rsid w:val="00D26404"/>
    <w:rsid w:val="00D273B1"/>
    <w:rsid w:val="00D27BEE"/>
    <w:rsid w:val="00D27E09"/>
    <w:rsid w:val="00D324C4"/>
    <w:rsid w:val="00D330E5"/>
    <w:rsid w:val="00D33377"/>
    <w:rsid w:val="00D336D5"/>
    <w:rsid w:val="00D33BA6"/>
    <w:rsid w:val="00D33F4C"/>
    <w:rsid w:val="00D34710"/>
    <w:rsid w:val="00D3604B"/>
    <w:rsid w:val="00D37053"/>
    <w:rsid w:val="00D37372"/>
    <w:rsid w:val="00D37407"/>
    <w:rsid w:val="00D37745"/>
    <w:rsid w:val="00D400DC"/>
    <w:rsid w:val="00D40622"/>
    <w:rsid w:val="00D40671"/>
    <w:rsid w:val="00D409F8"/>
    <w:rsid w:val="00D41172"/>
    <w:rsid w:val="00D413B4"/>
    <w:rsid w:val="00D43E79"/>
    <w:rsid w:val="00D44099"/>
    <w:rsid w:val="00D4414E"/>
    <w:rsid w:val="00D444C2"/>
    <w:rsid w:val="00D44D97"/>
    <w:rsid w:val="00D45D5C"/>
    <w:rsid w:val="00D47E9B"/>
    <w:rsid w:val="00D51347"/>
    <w:rsid w:val="00D5147E"/>
    <w:rsid w:val="00D52F44"/>
    <w:rsid w:val="00D53281"/>
    <w:rsid w:val="00D5360F"/>
    <w:rsid w:val="00D543C8"/>
    <w:rsid w:val="00D54821"/>
    <w:rsid w:val="00D54B6E"/>
    <w:rsid w:val="00D54EBC"/>
    <w:rsid w:val="00D56A87"/>
    <w:rsid w:val="00D56EA4"/>
    <w:rsid w:val="00D571CB"/>
    <w:rsid w:val="00D573FD"/>
    <w:rsid w:val="00D578C9"/>
    <w:rsid w:val="00D57AD5"/>
    <w:rsid w:val="00D60420"/>
    <w:rsid w:val="00D606AC"/>
    <w:rsid w:val="00D60ADD"/>
    <w:rsid w:val="00D6133B"/>
    <w:rsid w:val="00D62470"/>
    <w:rsid w:val="00D62CDA"/>
    <w:rsid w:val="00D62DD6"/>
    <w:rsid w:val="00D634C5"/>
    <w:rsid w:val="00D63B11"/>
    <w:rsid w:val="00D63CF3"/>
    <w:rsid w:val="00D63D6C"/>
    <w:rsid w:val="00D65F63"/>
    <w:rsid w:val="00D663BE"/>
    <w:rsid w:val="00D66A6C"/>
    <w:rsid w:val="00D670AA"/>
    <w:rsid w:val="00D705D9"/>
    <w:rsid w:val="00D70BEB"/>
    <w:rsid w:val="00D7118F"/>
    <w:rsid w:val="00D72040"/>
    <w:rsid w:val="00D72369"/>
    <w:rsid w:val="00D7298B"/>
    <w:rsid w:val="00D73006"/>
    <w:rsid w:val="00D733A9"/>
    <w:rsid w:val="00D73B5B"/>
    <w:rsid w:val="00D73C42"/>
    <w:rsid w:val="00D74467"/>
    <w:rsid w:val="00D7495B"/>
    <w:rsid w:val="00D75264"/>
    <w:rsid w:val="00D756C8"/>
    <w:rsid w:val="00D75754"/>
    <w:rsid w:val="00D758EE"/>
    <w:rsid w:val="00D7593E"/>
    <w:rsid w:val="00D75AA6"/>
    <w:rsid w:val="00D75ABD"/>
    <w:rsid w:val="00D765D6"/>
    <w:rsid w:val="00D77343"/>
    <w:rsid w:val="00D77FE0"/>
    <w:rsid w:val="00D80132"/>
    <w:rsid w:val="00D81284"/>
    <w:rsid w:val="00D81D77"/>
    <w:rsid w:val="00D81D8C"/>
    <w:rsid w:val="00D825FE"/>
    <w:rsid w:val="00D82BB7"/>
    <w:rsid w:val="00D82C75"/>
    <w:rsid w:val="00D838CA"/>
    <w:rsid w:val="00D839E3"/>
    <w:rsid w:val="00D854C0"/>
    <w:rsid w:val="00D860E1"/>
    <w:rsid w:val="00D862FB"/>
    <w:rsid w:val="00D863C7"/>
    <w:rsid w:val="00D8651B"/>
    <w:rsid w:val="00D8667E"/>
    <w:rsid w:val="00D873C6"/>
    <w:rsid w:val="00D87479"/>
    <w:rsid w:val="00D87855"/>
    <w:rsid w:val="00D87B6B"/>
    <w:rsid w:val="00D90A4E"/>
    <w:rsid w:val="00D90AAB"/>
    <w:rsid w:val="00D91CD5"/>
    <w:rsid w:val="00D92786"/>
    <w:rsid w:val="00D93C88"/>
    <w:rsid w:val="00D93C8E"/>
    <w:rsid w:val="00D94EE5"/>
    <w:rsid w:val="00D94F59"/>
    <w:rsid w:val="00D95C07"/>
    <w:rsid w:val="00D9604D"/>
    <w:rsid w:val="00D962B8"/>
    <w:rsid w:val="00D97739"/>
    <w:rsid w:val="00D97F1F"/>
    <w:rsid w:val="00DA0F89"/>
    <w:rsid w:val="00DA12D9"/>
    <w:rsid w:val="00DA1989"/>
    <w:rsid w:val="00DA21DC"/>
    <w:rsid w:val="00DA2363"/>
    <w:rsid w:val="00DA27C8"/>
    <w:rsid w:val="00DA3A8E"/>
    <w:rsid w:val="00DA3E99"/>
    <w:rsid w:val="00DA407C"/>
    <w:rsid w:val="00DA4ED5"/>
    <w:rsid w:val="00DA5132"/>
    <w:rsid w:val="00DA5271"/>
    <w:rsid w:val="00DA54B1"/>
    <w:rsid w:val="00DA703E"/>
    <w:rsid w:val="00DA75E6"/>
    <w:rsid w:val="00DA7DAB"/>
    <w:rsid w:val="00DB0347"/>
    <w:rsid w:val="00DB21A1"/>
    <w:rsid w:val="00DB286D"/>
    <w:rsid w:val="00DB2B60"/>
    <w:rsid w:val="00DB2D60"/>
    <w:rsid w:val="00DB3036"/>
    <w:rsid w:val="00DB3F6F"/>
    <w:rsid w:val="00DB404C"/>
    <w:rsid w:val="00DB4051"/>
    <w:rsid w:val="00DB474B"/>
    <w:rsid w:val="00DB4E5B"/>
    <w:rsid w:val="00DB4E94"/>
    <w:rsid w:val="00DB4EC6"/>
    <w:rsid w:val="00DB4FF3"/>
    <w:rsid w:val="00DB5C13"/>
    <w:rsid w:val="00DB683F"/>
    <w:rsid w:val="00DB77F7"/>
    <w:rsid w:val="00DB7802"/>
    <w:rsid w:val="00DB7EC5"/>
    <w:rsid w:val="00DC0107"/>
    <w:rsid w:val="00DC0784"/>
    <w:rsid w:val="00DC0986"/>
    <w:rsid w:val="00DC0DE9"/>
    <w:rsid w:val="00DC1EFD"/>
    <w:rsid w:val="00DC290B"/>
    <w:rsid w:val="00DC298F"/>
    <w:rsid w:val="00DC2DCB"/>
    <w:rsid w:val="00DC2FC3"/>
    <w:rsid w:val="00DC457E"/>
    <w:rsid w:val="00DC4A37"/>
    <w:rsid w:val="00DC4E0F"/>
    <w:rsid w:val="00DC5A35"/>
    <w:rsid w:val="00DC5DFA"/>
    <w:rsid w:val="00DC6BEB"/>
    <w:rsid w:val="00DC6F62"/>
    <w:rsid w:val="00DC726D"/>
    <w:rsid w:val="00DC776D"/>
    <w:rsid w:val="00DD034E"/>
    <w:rsid w:val="00DD0EDE"/>
    <w:rsid w:val="00DD18DC"/>
    <w:rsid w:val="00DD2210"/>
    <w:rsid w:val="00DD2C94"/>
    <w:rsid w:val="00DD3367"/>
    <w:rsid w:val="00DD4780"/>
    <w:rsid w:val="00DD4ED6"/>
    <w:rsid w:val="00DD4F77"/>
    <w:rsid w:val="00DD57F5"/>
    <w:rsid w:val="00DD5CD4"/>
    <w:rsid w:val="00DD63A2"/>
    <w:rsid w:val="00DD67CF"/>
    <w:rsid w:val="00DD74D2"/>
    <w:rsid w:val="00DD7AA9"/>
    <w:rsid w:val="00DD7BF5"/>
    <w:rsid w:val="00DE038D"/>
    <w:rsid w:val="00DE04B6"/>
    <w:rsid w:val="00DE1D23"/>
    <w:rsid w:val="00DE1FD3"/>
    <w:rsid w:val="00DE3293"/>
    <w:rsid w:val="00DE379E"/>
    <w:rsid w:val="00DE39D7"/>
    <w:rsid w:val="00DE3A77"/>
    <w:rsid w:val="00DE3CA6"/>
    <w:rsid w:val="00DE3CBE"/>
    <w:rsid w:val="00DE3F36"/>
    <w:rsid w:val="00DE4945"/>
    <w:rsid w:val="00DE4D23"/>
    <w:rsid w:val="00DE55A8"/>
    <w:rsid w:val="00DE569A"/>
    <w:rsid w:val="00DE60FB"/>
    <w:rsid w:val="00DE621C"/>
    <w:rsid w:val="00DE6394"/>
    <w:rsid w:val="00DE75DF"/>
    <w:rsid w:val="00DE7E8B"/>
    <w:rsid w:val="00DF0650"/>
    <w:rsid w:val="00DF153B"/>
    <w:rsid w:val="00DF183E"/>
    <w:rsid w:val="00DF1B74"/>
    <w:rsid w:val="00DF21ED"/>
    <w:rsid w:val="00DF220C"/>
    <w:rsid w:val="00DF2772"/>
    <w:rsid w:val="00DF2B12"/>
    <w:rsid w:val="00DF2DEA"/>
    <w:rsid w:val="00DF2EF5"/>
    <w:rsid w:val="00DF3520"/>
    <w:rsid w:val="00DF483C"/>
    <w:rsid w:val="00DF54EB"/>
    <w:rsid w:val="00DF55F7"/>
    <w:rsid w:val="00DF5AEA"/>
    <w:rsid w:val="00DF5C28"/>
    <w:rsid w:val="00DF6509"/>
    <w:rsid w:val="00DF7485"/>
    <w:rsid w:val="00E000DE"/>
    <w:rsid w:val="00E0026F"/>
    <w:rsid w:val="00E0037B"/>
    <w:rsid w:val="00E01025"/>
    <w:rsid w:val="00E01759"/>
    <w:rsid w:val="00E02184"/>
    <w:rsid w:val="00E02711"/>
    <w:rsid w:val="00E027B1"/>
    <w:rsid w:val="00E02C7A"/>
    <w:rsid w:val="00E032C7"/>
    <w:rsid w:val="00E03320"/>
    <w:rsid w:val="00E03D63"/>
    <w:rsid w:val="00E042EF"/>
    <w:rsid w:val="00E0457F"/>
    <w:rsid w:val="00E05016"/>
    <w:rsid w:val="00E0552E"/>
    <w:rsid w:val="00E059A3"/>
    <w:rsid w:val="00E0618C"/>
    <w:rsid w:val="00E06773"/>
    <w:rsid w:val="00E06E40"/>
    <w:rsid w:val="00E07536"/>
    <w:rsid w:val="00E078FB"/>
    <w:rsid w:val="00E07D8A"/>
    <w:rsid w:val="00E109E0"/>
    <w:rsid w:val="00E10DCA"/>
    <w:rsid w:val="00E1111A"/>
    <w:rsid w:val="00E119BE"/>
    <w:rsid w:val="00E11DF9"/>
    <w:rsid w:val="00E11FFB"/>
    <w:rsid w:val="00E124C9"/>
    <w:rsid w:val="00E1331B"/>
    <w:rsid w:val="00E1342E"/>
    <w:rsid w:val="00E140CE"/>
    <w:rsid w:val="00E14663"/>
    <w:rsid w:val="00E14844"/>
    <w:rsid w:val="00E152BF"/>
    <w:rsid w:val="00E15ABB"/>
    <w:rsid w:val="00E15E71"/>
    <w:rsid w:val="00E16ADD"/>
    <w:rsid w:val="00E171B2"/>
    <w:rsid w:val="00E17E23"/>
    <w:rsid w:val="00E2121B"/>
    <w:rsid w:val="00E2154F"/>
    <w:rsid w:val="00E22318"/>
    <w:rsid w:val="00E23927"/>
    <w:rsid w:val="00E23F59"/>
    <w:rsid w:val="00E24D4B"/>
    <w:rsid w:val="00E25AA1"/>
    <w:rsid w:val="00E260CD"/>
    <w:rsid w:val="00E26FB4"/>
    <w:rsid w:val="00E27E17"/>
    <w:rsid w:val="00E30129"/>
    <w:rsid w:val="00E301D0"/>
    <w:rsid w:val="00E302EB"/>
    <w:rsid w:val="00E30983"/>
    <w:rsid w:val="00E30C8E"/>
    <w:rsid w:val="00E31229"/>
    <w:rsid w:val="00E319D9"/>
    <w:rsid w:val="00E31F2D"/>
    <w:rsid w:val="00E32961"/>
    <w:rsid w:val="00E3350C"/>
    <w:rsid w:val="00E3382C"/>
    <w:rsid w:val="00E33A6A"/>
    <w:rsid w:val="00E34C2E"/>
    <w:rsid w:val="00E35BA1"/>
    <w:rsid w:val="00E36217"/>
    <w:rsid w:val="00E3754B"/>
    <w:rsid w:val="00E40950"/>
    <w:rsid w:val="00E417BB"/>
    <w:rsid w:val="00E41B45"/>
    <w:rsid w:val="00E4241D"/>
    <w:rsid w:val="00E42DC8"/>
    <w:rsid w:val="00E430C6"/>
    <w:rsid w:val="00E4362D"/>
    <w:rsid w:val="00E45DFB"/>
    <w:rsid w:val="00E45F4D"/>
    <w:rsid w:val="00E46029"/>
    <w:rsid w:val="00E46363"/>
    <w:rsid w:val="00E466F0"/>
    <w:rsid w:val="00E4688D"/>
    <w:rsid w:val="00E46A0E"/>
    <w:rsid w:val="00E477B0"/>
    <w:rsid w:val="00E50202"/>
    <w:rsid w:val="00E508A1"/>
    <w:rsid w:val="00E51140"/>
    <w:rsid w:val="00E51267"/>
    <w:rsid w:val="00E51666"/>
    <w:rsid w:val="00E52621"/>
    <w:rsid w:val="00E529B8"/>
    <w:rsid w:val="00E53410"/>
    <w:rsid w:val="00E53EEB"/>
    <w:rsid w:val="00E540E4"/>
    <w:rsid w:val="00E5489A"/>
    <w:rsid w:val="00E5574D"/>
    <w:rsid w:val="00E5592B"/>
    <w:rsid w:val="00E5636C"/>
    <w:rsid w:val="00E56A19"/>
    <w:rsid w:val="00E57CFA"/>
    <w:rsid w:val="00E60182"/>
    <w:rsid w:val="00E602A3"/>
    <w:rsid w:val="00E6052D"/>
    <w:rsid w:val="00E60584"/>
    <w:rsid w:val="00E609BF"/>
    <w:rsid w:val="00E60AE0"/>
    <w:rsid w:val="00E613AC"/>
    <w:rsid w:val="00E62228"/>
    <w:rsid w:val="00E62F89"/>
    <w:rsid w:val="00E63EE4"/>
    <w:rsid w:val="00E64E1A"/>
    <w:rsid w:val="00E65791"/>
    <w:rsid w:val="00E66BF9"/>
    <w:rsid w:val="00E66D32"/>
    <w:rsid w:val="00E678DB"/>
    <w:rsid w:val="00E679B7"/>
    <w:rsid w:val="00E67B01"/>
    <w:rsid w:val="00E70496"/>
    <w:rsid w:val="00E7227A"/>
    <w:rsid w:val="00E72567"/>
    <w:rsid w:val="00E72E12"/>
    <w:rsid w:val="00E731CD"/>
    <w:rsid w:val="00E7355F"/>
    <w:rsid w:val="00E73840"/>
    <w:rsid w:val="00E743B4"/>
    <w:rsid w:val="00E7453A"/>
    <w:rsid w:val="00E74B47"/>
    <w:rsid w:val="00E75C55"/>
    <w:rsid w:val="00E76EF6"/>
    <w:rsid w:val="00E7769C"/>
    <w:rsid w:val="00E778DC"/>
    <w:rsid w:val="00E80AA2"/>
    <w:rsid w:val="00E811F3"/>
    <w:rsid w:val="00E817BF"/>
    <w:rsid w:val="00E8222F"/>
    <w:rsid w:val="00E822F6"/>
    <w:rsid w:val="00E82D44"/>
    <w:rsid w:val="00E82EE1"/>
    <w:rsid w:val="00E83056"/>
    <w:rsid w:val="00E836BB"/>
    <w:rsid w:val="00E83EBA"/>
    <w:rsid w:val="00E84493"/>
    <w:rsid w:val="00E8562B"/>
    <w:rsid w:val="00E85C17"/>
    <w:rsid w:val="00E86D05"/>
    <w:rsid w:val="00E87047"/>
    <w:rsid w:val="00E8704F"/>
    <w:rsid w:val="00E87AB4"/>
    <w:rsid w:val="00E87F4B"/>
    <w:rsid w:val="00E87F5A"/>
    <w:rsid w:val="00E91922"/>
    <w:rsid w:val="00E9200D"/>
    <w:rsid w:val="00E9268A"/>
    <w:rsid w:val="00E92ADB"/>
    <w:rsid w:val="00E93053"/>
    <w:rsid w:val="00E93174"/>
    <w:rsid w:val="00E94423"/>
    <w:rsid w:val="00E946AE"/>
    <w:rsid w:val="00E967F8"/>
    <w:rsid w:val="00E96D0C"/>
    <w:rsid w:val="00E96EF7"/>
    <w:rsid w:val="00E96F20"/>
    <w:rsid w:val="00E9766D"/>
    <w:rsid w:val="00E97D6D"/>
    <w:rsid w:val="00EA0DAD"/>
    <w:rsid w:val="00EA3117"/>
    <w:rsid w:val="00EA35CD"/>
    <w:rsid w:val="00EA3A9D"/>
    <w:rsid w:val="00EA4EAA"/>
    <w:rsid w:val="00EA54CA"/>
    <w:rsid w:val="00EA5C7D"/>
    <w:rsid w:val="00EA6BA6"/>
    <w:rsid w:val="00EA6F62"/>
    <w:rsid w:val="00EB0289"/>
    <w:rsid w:val="00EB05DA"/>
    <w:rsid w:val="00EB0F8F"/>
    <w:rsid w:val="00EB17AD"/>
    <w:rsid w:val="00EB18DF"/>
    <w:rsid w:val="00EB279F"/>
    <w:rsid w:val="00EB2B74"/>
    <w:rsid w:val="00EB2F72"/>
    <w:rsid w:val="00EB3A14"/>
    <w:rsid w:val="00EB3CC7"/>
    <w:rsid w:val="00EB3D4B"/>
    <w:rsid w:val="00EB3F4E"/>
    <w:rsid w:val="00EB47CD"/>
    <w:rsid w:val="00EB5527"/>
    <w:rsid w:val="00EB65E2"/>
    <w:rsid w:val="00EB7569"/>
    <w:rsid w:val="00EB7A5F"/>
    <w:rsid w:val="00EC07F9"/>
    <w:rsid w:val="00EC0E98"/>
    <w:rsid w:val="00EC124E"/>
    <w:rsid w:val="00EC1942"/>
    <w:rsid w:val="00EC257B"/>
    <w:rsid w:val="00EC3334"/>
    <w:rsid w:val="00EC33D9"/>
    <w:rsid w:val="00EC3AD1"/>
    <w:rsid w:val="00EC6BEA"/>
    <w:rsid w:val="00EC77DA"/>
    <w:rsid w:val="00EC7D96"/>
    <w:rsid w:val="00EC7DF4"/>
    <w:rsid w:val="00ED05CE"/>
    <w:rsid w:val="00ED18D4"/>
    <w:rsid w:val="00ED1977"/>
    <w:rsid w:val="00ED1D4D"/>
    <w:rsid w:val="00ED3249"/>
    <w:rsid w:val="00ED328B"/>
    <w:rsid w:val="00ED3A05"/>
    <w:rsid w:val="00ED45F1"/>
    <w:rsid w:val="00ED4AFC"/>
    <w:rsid w:val="00ED5049"/>
    <w:rsid w:val="00ED5702"/>
    <w:rsid w:val="00ED70E1"/>
    <w:rsid w:val="00ED749B"/>
    <w:rsid w:val="00EE12F0"/>
    <w:rsid w:val="00EE192C"/>
    <w:rsid w:val="00EE2365"/>
    <w:rsid w:val="00EE2E16"/>
    <w:rsid w:val="00EE3210"/>
    <w:rsid w:val="00EE3325"/>
    <w:rsid w:val="00EE386C"/>
    <w:rsid w:val="00EE418E"/>
    <w:rsid w:val="00EE4891"/>
    <w:rsid w:val="00EE4AE5"/>
    <w:rsid w:val="00EE4E59"/>
    <w:rsid w:val="00EE53E5"/>
    <w:rsid w:val="00EE57B8"/>
    <w:rsid w:val="00EE5FF4"/>
    <w:rsid w:val="00EE6025"/>
    <w:rsid w:val="00EE646B"/>
    <w:rsid w:val="00EE67A1"/>
    <w:rsid w:val="00EF033E"/>
    <w:rsid w:val="00EF04B2"/>
    <w:rsid w:val="00EF06A4"/>
    <w:rsid w:val="00EF0E1F"/>
    <w:rsid w:val="00EF1848"/>
    <w:rsid w:val="00EF218E"/>
    <w:rsid w:val="00EF2D1F"/>
    <w:rsid w:val="00EF33DA"/>
    <w:rsid w:val="00EF3784"/>
    <w:rsid w:val="00EF3E60"/>
    <w:rsid w:val="00EF40F2"/>
    <w:rsid w:val="00EF4BDD"/>
    <w:rsid w:val="00EF5054"/>
    <w:rsid w:val="00EF5626"/>
    <w:rsid w:val="00EF5715"/>
    <w:rsid w:val="00EF5B26"/>
    <w:rsid w:val="00EF5C7D"/>
    <w:rsid w:val="00EF6063"/>
    <w:rsid w:val="00EF6108"/>
    <w:rsid w:val="00EF69B5"/>
    <w:rsid w:val="00EF6F37"/>
    <w:rsid w:val="00EF70E9"/>
    <w:rsid w:val="00EF74CA"/>
    <w:rsid w:val="00EF7F75"/>
    <w:rsid w:val="00F00668"/>
    <w:rsid w:val="00F008EF"/>
    <w:rsid w:val="00F01230"/>
    <w:rsid w:val="00F023A5"/>
    <w:rsid w:val="00F023D6"/>
    <w:rsid w:val="00F02835"/>
    <w:rsid w:val="00F02E76"/>
    <w:rsid w:val="00F0330C"/>
    <w:rsid w:val="00F033BD"/>
    <w:rsid w:val="00F034A2"/>
    <w:rsid w:val="00F03DD2"/>
    <w:rsid w:val="00F04A6A"/>
    <w:rsid w:val="00F05789"/>
    <w:rsid w:val="00F05A1B"/>
    <w:rsid w:val="00F0639C"/>
    <w:rsid w:val="00F06E97"/>
    <w:rsid w:val="00F0701A"/>
    <w:rsid w:val="00F07057"/>
    <w:rsid w:val="00F07A37"/>
    <w:rsid w:val="00F07BEB"/>
    <w:rsid w:val="00F10B97"/>
    <w:rsid w:val="00F12230"/>
    <w:rsid w:val="00F129B3"/>
    <w:rsid w:val="00F12A84"/>
    <w:rsid w:val="00F13479"/>
    <w:rsid w:val="00F14049"/>
    <w:rsid w:val="00F140D6"/>
    <w:rsid w:val="00F14154"/>
    <w:rsid w:val="00F142F8"/>
    <w:rsid w:val="00F14773"/>
    <w:rsid w:val="00F149CD"/>
    <w:rsid w:val="00F14CC2"/>
    <w:rsid w:val="00F161D0"/>
    <w:rsid w:val="00F16E18"/>
    <w:rsid w:val="00F1776D"/>
    <w:rsid w:val="00F177A4"/>
    <w:rsid w:val="00F21AA9"/>
    <w:rsid w:val="00F239A3"/>
    <w:rsid w:val="00F23EE9"/>
    <w:rsid w:val="00F23F62"/>
    <w:rsid w:val="00F242F5"/>
    <w:rsid w:val="00F24B66"/>
    <w:rsid w:val="00F25222"/>
    <w:rsid w:val="00F25B2A"/>
    <w:rsid w:val="00F25B79"/>
    <w:rsid w:val="00F30631"/>
    <w:rsid w:val="00F310BE"/>
    <w:rsid w:val="00F319B1"/>
    <w:rsid w:val="00F34601"/>
    <w:rsid w:val="00F3585F"/>
    <w:rsid w:val="00F35BFD"/>
    <w:rsid w:val="00F364B3"/>
    <w:rsid w:val="00F37DF8"/>
    <w:rsid w:val="00F416B3"/>
    <w:rsid w:val="00F422A0"/>
    <w:rsid w:val="00F42C35"/>
    <w:rsid w:val="00F4386A"/>
    <w:rsid w:val="00F44379"/>
    <w:rsid w:val="00F45EC5"/>
    <w:rsid w:val="00F46221"/>
    <w:rsid w:val="00F46BC5"/>
    <w:rsid w:val="00F46BD4"/>
    <w:rsid w:val="00F46EDE"/>
    <w:rsid w:val="00F47790"/>
    <w:rsid w:val="00F51E65"/>
    <w:rsid w:val="00F52BFF"/>
    <w:rsid w:val="00F541AA"/>
    <w:rsid w:val="00F5480A"/>
    <w:rsid w:val="00F54960"/>
    <w:rsid w:val="00F54CE3"/>
    <w:rsid w:val="00F558A6"/>
    <w:rsid w:val="00F55F0B"/>
    <w:rsid w:val="00F56846"/>
    <w:rsid w:val="00F56B87"/>
    <w:rsid w:val="00F57316"/>
    <w:rsid w:val="00F57FDB"/>
    <w:rsid w:val="00F60548"/>
    <w:rsid w:val="00F61BEF"/>
    <w:rsid w:val="00F62F28"/>
    <w:rsid w:val="00F637A7"/>
    <w:rsid w:val="00F65FEB"/>
    <w:rsid w:val="00F66576"/>
    <w:rsid w:val="00F67711"/>
    <w:rsid w:val="00F7206F"/>
    <w:rsid w:val="00F72500"/>
    <w:rsid w:val="00F72672"/>
    <w:rsid w:val="00F7298E"/>
    <w:rsid w:val="00F73298"/>
    <w:rsid w:val="00F73850"/>
    <w:rsid w:val="00F738E9"/>
    <w:rsid w:val="00F739E7"/>
    <w:rsid w:val="00F73BA5"/>
    <w:rsid w:val="00F7503E"/>
    <w:rsid w:val="00F763D0"/>
    <w:rsid w:val="00F76A9E"/>
    <w:rsid w:val="00F76C8B"/>
    <w:rsid w:val="00F77309"/>
    <w:rsid w:val="00F80403"/>
    <w:rsid w:val="00F8043D"/>
    <w:rsid w:val="00F8070C"/>
    <w:rsid w:val="00F80AD5"/>
    <w:rsid w:val="00F810D3"/>
    <w:rsid w:val="00F814AC"/>
    <w:rsid w:val="00F82577"/>
    <w:rsid w:val="00F82998"/>
    <w:rsid w:val="00F84A5F"/>
    <w:rsid w:val="00F84B72"/>
    <w:rsid w:val="00F84E8F"/>
    <w:rsid w:val="00F854A1"/>
    <w:rsid w:val="00F85663"/>
    <w:rsid w:val="00F85ACC"/>
    <w:rsid w:val="00F86394"/>
    <w:rsid w:val="00F87BAB"/>
    <w:rsid w:val="00F90703"/>
    <w:rsid w:val="00F92534"/>
    <w:rsid w:val="00F92826"/>
    <w:rsid w:val="00F930CF"/>
    <w:rsid w:val="00F935D6"/>
    <w:rsid w:val="00F9461D"/>
    <w:rsid w:val="00F950F9"/>
    <w:rsid w:val="00F95BF4"/>
    <w:rsid w:val="00F96A97"/>
    <w:rsid w:val="00F97786"/>
    <w:rsid w:val="00FA0568"/>
    <w:rsid w:val="00FA0A26"/>
    <w:rsid w:val="00FA1127"/>
    <w:rsid w:val="00FA24CB"/>
    <w:rsid w:val="00FA2B33"/>
    <w:rsid w:val="00FA55D9"/>
    <w:rsid w:val="00FA68F9"/>
    <w:rsid w:val="00FA73D8"/>
    <w:rsid w:val="00FA78F6"/>
    <w:rsid w:val="00FA7937"/>
    <w:rsid w:val="00FB0C97"/>
    <w:rsid w:val="00FB1DC8"/>
    <w:rsid w:val="00FB1F8B"/>
    <w:rsid w:val="00FB2566"/>
    <w:rsid w:val="00FB2E69"/>
    <w:rsid w:val="00FB2F7E"/>
    <w:rsid w:val="00FB30A6"/>
    <w:rsid w:val="00FB366D"/>
    <w:rsid w:val="00FB4364"/>
    <w:rsid w:val="00FB44F5"/>
    <w:rsid w:val="00FB50B3"/>
    <w:rsid w:val="00FB5911"/>
    <w:rsid w:val="00FB61C8"/>
    <w:rsid w:val="00FB684E"/>
    <w:rsid w:val="00FB6B3D"/>
    <w:rsid w:val="00FB7073"/>
    <w:rsid w:val="00FB7695"/>
    <w:rsid w:val="00FB7994"/>
    <w:rsid w:val="00FC0368"/>
    <w:rsid w:val="00FC064B"/>
    <w:rsid w:val="00FC095C"/>
    <w:rsid w:val="00FC09A3"/>
    <w:rsid w:val="00FC0C11"/>
    <w:rsid w:val="00FC1B62"/>
    <w:rsid w:val="00FC21C7"/>
    <w:rsid w:val="00FC2FCA"/>
    <w:rsid w:val="00FC36B5"/>
    <w:rsid w:val="00FC422A"/>
    <w:rsid w:val="00FC48A8"/>
    <w:rsid w:val="00FC53F3"/>
    <w:rsid w:val="00FC5ADD"/>
    <w:rsid w:val="00FC6C19"/>
    <w:rsid w:val="00FC6DFE"/>
    <w:rsid w:val="00FC74AE"/>
    <w:rsid w:val="00FC79B5"/>
    <w:rsid w:val="00FC7FEB"/>
    <w:rsid w:val="00FD063D"/>
    <w:rsid w:val="00FD0D3C"/>
    <w:rsid w:val="00FD181B"/>
    <w:rsid w:val="00FD1E51"/>
    <w:rsid w:val="00FD2DB4"/>
    <w:rsid w:val="00FD3A7F"/>
    <w:rsid w:val="00FD4117"/>
    <w:rsid w:val="00FD4193"/>
    <w:rsid w:val="00FD49C9"/>
    <w:rsid w:val="00FD4C07"/>
    <w:rsid w:val="00FD5977"/>
    <w:rsid w:val="00FD5A9A"/>
    <w:rsid w:val="00FD6327"/>
    <w:rsid w:val="00FD639F"/>
    <w:rsid w:val="00FD63EE"/>
    <w:rsid w:val="00FD6592"/>
    <w:rsid w:val="00FD7951"/>
    <w:rsid w:val="00FE1AE5"/>
    <w:rsid w:val="00FE20C6"/>
    <w:rsid w:val="00FE2CB9"/>
    <w:rsid w:val="00FE2E76"/>
    <w:rsid w:val="00FE3431"/>
    <w:rsid w:val="00FE3949"/>
    <w:rsid w:val="00FE3A0F"/>
    <w:rsid w:val="00FE41F7"/>
    <w:rsid w:val="00FE4CF4"/>
    <w:rsid w:val="00FE5A9A"/>
    <w:rsid w:val="00FE6D48"/>
    <w:rsid w:val="00FE6EA9"/>
    <w:rsid w:val="00FE72EB"/>
    <w:rsid w:val="00FE7C23"/>
    <w:rsid w:val="00FF01A3"/>
    <w:rsid w:val="00FF0968"/>
    <w:rsid w:val="00FF276A"/>
    <w:rsid w:val="00FF30EA"/>
    <w:rsid w:val="00FF32E8"/>
    <w:rsid w:val="00FF3456"/>
    <w:rsid w:val="00FF3558"/>
    <w:rsid w:val="00FF3915"/>
    <w:rsid w:val="00FF3FD7"/>
    <w:rsid w:val="00FF458D"/>
    <w:rsid w:val="00FF45F6"/>
    <w:rsid w:val="00FF5E42"/>
    <w:rsid w:val="00FF672B"/>
    <w:rsid w:val="00FF7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66D30"/>
  <w15:chartTrackingRefBased/>
  <w15:docId w15:val="{2089D739-1C03-4C7F-904C-A0A488C1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60E"/>
    <w:rPr>
      <w:rFonts w:ascii="Times New Roman" w:hAnsi="Times New Roman"/>
      <w:sz w:val="24"/>
    </w:rPr>
  </w:style>
  <w:style w:type="paragraph" w:styleId="Heading1">
    <w:name w:val="heading 1"/>
    <w:basedOn w:val="Normal"/>
    <w:next w:val="Normal"/>
    <w:link w:val="Heading1Char"/>
    <w:uiPriority w:val="9"/>
    <w:qFormat/>
    <w:rsid w:val="00FB6B3D"/>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FB6B3D"/>
    <w:pPr>
      <w:keepNext/>
      <w:keepLines/>
      <w:spacing w:before="160" w:after="8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semiHidden/>
    <w:unhideWhenUsed/>
    <w:qFormat/>
    <w:rsid w:val="00B730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0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0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0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0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0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0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B3D"/>
    <w:rPr>
      <w:rFonts w:ascii="Times New Roman" w:eastAsiaTheme="majorEastAsia" w:hAnsi="Times New Roman" w:cstheme="majorBidi"/>
      <w:b/>
      <w:color w:val="000000" w:themeColor="text1"/>
      <w:sz w:val="28"/>
      <w:szCs w:val="40"/>
    </w:rPr>
  </w:style>
  <w:style w:type="character" w:customStyle="1" w:styleId="Heading2Char">
    <w:name w:val="Heading 2 Char"/>
    <w:basedOn w:val="DefaultParagraphFont"/>
    <w:link w:val="Heading2"/>
    <w:uiPriority w:val="9"/>
    <w:rsid w:val="00FB6B3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semiHidden/>
    <w:rsid w:val="00B730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0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0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0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0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0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079"/>
    <w:rPr>
      <w:rFonts w:eastAsiaTheme="majorEastAsia" w:cstheme="majorBidi"/>
      <w:color w:val="272727" w:themeColor="text1" w:themeTint="D8"/>
    </w:rPr>
  </w:style>
  <w:style w:type="paragraph" w:styleId="Title">
    <w:name w:val="Title"/>
    <w:basedOn w:val="Normal"/>
    <w:next w:val="Normal"/>
    <w:link w:val="TitleChar"/>
    <w:uiPriority w:val="10"/>
    <w:qFormat/>
    <w:rsid w:val="003E760E"/>
    <w:pPr>
      <w:spacing w:after="80" w:line="240" w:lineRule="auto"/>
      <w:contextualSpacing/>
      <w:jc w:val="center"/>
    </w:pPr>
    <w:rPr>
      <w:rFonts w:eastAsiaTheme="majorEastAsia" w:cstheme="majorBidi"/>
      <w:i/>
      <w:spacing w:val="-10"/>
      <w:kern w:val="28"/>
      <w:sz w:val="32"/>
      <w:szCs w:val="56"/>
    </w:rPr>
  </w:style>
  <w:style w:type="character" w:customStyle="1" w:styleId="TitleChar">
    <w:name w:val="Title Char"/>
    <w:basedOn w:val="DefaultParagraphFont"/>
    <w:link w:val="Title"/>
    <w:uiPriority w:val="10"/>
    <w:rsid w:val="003E760E"/>
    <w:rPr>
      <w:rFonts w:ascii="Times New Roman" w:eastAsiaTheme="majorEastAsia" w:hAnsi="Times New Roman" w:cstheme="majorBidi"/>
      <w:i/>
      <w:spacing w:val="-10"/>
      <w:kern w:val="28"/>
      <w:sz w:val="32"/>
      <w:szCs w:val="56"/>
    </w:rPr>
  </w:style>
  <w:style w:type="paragraph" w:styleId="Subtitle">
    <w:name w:val="Subtitle"/>
    <w:basedOn w:val="Normal"/>
    <w:next w:val="Normal"/>
    <w:link w:val="SubtitleChar"/>
    <w:uiPriority w:val="11"/>
    <w:qFormat/>
    <w:rsid w:val="00B730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0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079"/>
    <w:pPr>
      <w:spacing w:before="160"/>
      <w:jc w:val="center"/>
    </w:pPr>
    <w:rPr>
      <w:i/>
      <w:iCs/>
      <w:color w:val="404040" w:themeColor="text1" w:themeTint="BF"/>
    </w:rPr>
  </w:style>
  <w:style w:type="character" w:customStyle="1" w:styleId="QuoteChar">
    <w:name w:val="Quote Char"/>
    <w:basedOn w:val="DefaultParagraphFont"/>
    <w:link w:val="Quote"/>
    <w:uiPriority w:val="29"/>
    <w:rsid w:val="00B73079"/>
    <w:rPr>
      <w:i/>
      <w:iCs/>
      <w:color w:val="404040" w:themeColor="text1" w:themeTint="BF"/>
    </w:rPr>
  </w:style>
  <w:style w:type="paragraph" w:styleId="ListParagraph">
    <w:name w:val="List Paragraph"/>
    <w:basedOn w:val="Normal"/>
    <w:uiPriority w:val="34"/>
    <w:qFormat/>
    <w:rsid w:val="00B73079"/>
    <w:pPr>
      <w:ind w:left="720"/>
      <w:contextualSpacing/>
    </w:pPr>
  </w:style>
  <w:style w:type="character" w:styleId="IntenseEmphasis">
    <w:name w:val="Intense Emphasis"/>
    <w:basedOn w:val="DefaultParagraphFont"/>
    <w:uiPriority w:val="21"/>
    <w:qFormat/>
    <w:rsid w:val="00B73079"/>
    <w:rPr>
      <w:i/>
      <w:iCs/>
      <w:color w:val="0F4761" w:themeColor="accent1" w:themeShade="BF"/>
    </w:rPr>
  </w:style>
  <w:style w:type="paragraph" w:styleId="IntenseQuote">
    <w:name w:val="Intense Quote"/>
    <w:basedOn w:val="Normal"/>
    <w:next w:val="Normal"/>
    <w:link w:val="IntenseQuoteChar"/>
    <w:uiPriority w:val="30"/>
    <w:qFormat/>
    <w:rsid w:val="00B730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079"/>
    <w:rPr>
      <w:i/>
      <w:iCs/>
      <w:color w:val="0F4761" w:themeColor="accent1" w:themeShade="BF"/>
    </w:rPr>
  </w:style>
  <w:style w:type="character" w:styleId="IntenseReference">
    <w:name w:val="Intense Reference"/>
    <w:basedOn w:val="DefaultParagraphFont"/>
    <w:uiPriority w:val="32"/>
    <w:qFormat/>
    <w:rsid w:val="00B73079"/>
    <w:rPr>
      <w:b/>
      <w:bCs/>
      <w:smallCaps/>
      <w:color w:val="0F4761" w:themeColor="accent1" w:themeShade="BF"/>
      <w:spacing w:val="5"/>
    </w:rPr>
  </w:style>
  <w:style w:type="table" w:styleId="TableGrid">
    <w:name w:val="Table Grid"/>
    <w:basedOn w:val="TableNormal"/>
    <w:uiPriority w:val="39"/>
    <w:rsid w:val="005B4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94423"/>
    <w:rPr>
      <w:sz w:val="16"/>
      <w:szCs w:val="16"/>
    </w:rPr>
  </w:style>
  <w:style w:type="paragraph" w:styleId="CommentText">
    <w:name w:val="annotation text"/>
    <w:basedOn w:val="Normal"/>
    <w:link w:val="CommentTextChar"/>
    <w:uiPriority w:val="99"/>
    <w:unhideWhenUsed/>
    <w:rsid w:val="00E94423"/>
    <w:pPr>
      <w:spacing w:line="240" w:lineRule="auto"/>
    </w:pPr>
    <w:rPr>
      <w:sz w:val="20"/>
      <w:szCs w:val="20"/>
    </w:rPr>
  </w:style>
  <w:style w:type="character" w:customStyle="1" w:styleId="CommentTextChar">
    <w:name w:val="Comment Text Char"/>
    <w:basedOn w:val="DefaultParagraphFont"/>
    <w:link w:val="CommentText"/>
    <w:uiPriority w:val="99"/>
    <w:rsid w:val="00E94423"/>
    <w:rPr>
      <w:sz w:val="20"/>
      <w:szCs w:val="20"/>
    </w:rPr>
  </w:style>
  <w:style w:type="paragraph" w:styleId="CommentSubject">
    <w:name w:val="annotation subject"/>
    <w:basedOn w:val="CommentText"/>
    <w:next w:val="CommentText"/>
    <w:link w:val="CommentSubjectChar"/>
    <w:uiPriority w:val="99"/>
    <w:semiHidden/>
    <w:unhideWhenUsed/>
    <w:rsid w:val="00E94423"/>
    <w:rPr>
      <w:b/>
      <w:bCs/>
    </w:rPr>
  </w:style>
  <w:style w:type="character" w:customStyle="1" w:styleId="CommentSubjectChar">
    <w:name w:val="Comment Subject Char"/>
    <w:basedOn w:val="CommentTextChar"/>
    <w:link w:val="CommentSubject"/>
    <w:uiPriority w:val="99"/>
    <w:semiHidden/>
    <w:rsid w:val="00E94423"/>
    <w:rPr>
      <w:b/>
      <w:bCs/>
      <w:sz w:val="20"/>
      <w:szCs w:val="20"/>
    </w:rPr>
  </w:style>
  <w:style w:type="character" w:styleId="Hyperlink">
    <w:name w:val="Hyperlink"/>
    <w:basedOn w:val="DefaultParagraphFont"/>
    <w:uiPriority w:val="99"/>
    <w:unhideWhenUsed/>
    <w:rsid w:val="008B2228"/>
    <w:rPr>
      <w:color w:val="467886" w:themeColor="hyperlink"/>
      <w:u w:val="single"/>
    </w:rPr>
  </w:style>
  <w:style w:type="character" w:customStyle="1" w:styleId="UnresolvedMention1">
    <w:name w:val="Unresolved Mention1"/>
    <w:basedOn w:val="DefaultParagraphFont"/>
    <w:uiPriority w:val="99"/>
    <w:semiHidden/>
    <w:unhideWhenUsed/>
    <w:rsid w:val="008B2228"/>
    <w:rPr>
      <w:color w:val="605E5C"/>
      <w:shd w:val="clear" w:color="auto" w:fill="E1DFDD"/>
    </w:rPr>
  </w:style>
  <w:style w:type="character" w:styleId="PlaceholderText">
    <w:name w:val="Placeholder Text"/>
    <w:basedOn w:val="DefaultParagraphFont"/>
    <w:uiPriority w:val="99"/>
    <w:semiHidden/>
    <w:rsid w:val="008B2228"/>
    <w:rPr>
      <w:color w:val="666666"/>
    </w:rPr>
  </w:style>
  <w:style w:type="paragraph" w:styleId="Caption">
    <w:name w:val="caption"/>
    <w:basedOn w:val="Normal"/>
    <w:next w:val="Normal"/>
    <w:uiPriority w:val="35"/>
    <w:unhideWhenUsed/>
    <w:qFormat/>
    <w:rsid w:val="00B83ECD"/>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C947C6"/>
    <w:pPr>
      <w:spacing w:after="240" w:line="240" w:lineRule="auto"/>
      <w:ind w:left="720" w:hanging="720"/>
    </w:pPr>
  </w:style>
  <w:style w:type="paragraph" w:styleId="BalloonText">
    <w:name w:val="Balloon Text"/>
    <w:basedOn w:val="Normal"/>
    <w:link w:val="BalloonTextChar"/>
    <w:uiPriority w:val="99"/>
    <w:semiHidden/>
    <w:unhideWhenUsed/>
    <w:rsid w:val="008F0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0E15"/>
    <w:rPr>
      <w:rFonts w:ascii="Segoe UI" w:hAnsi="Segoe UI" w:cs="Segoe UI"/>
      <w:sz w:val="18"/>
      <w:szCs w:val="18"/>
    </w:rPr>
  </w:style>
  <w:style w:type="paragraph" w:styleId="Revision">
    <w:name w:val="Revision"/>
    <w:hidden/>
    <w:uiPriority w:val="99"/>
    <w:semiHidden/>
    <w:rsid w:val="007B4DE8"/>
    <w:pPr>
      <w:spacing w:after="0" w:line="240" w:lineRule="auto"/>
    </w:pPr>
  </w:style>
  <w:style w:type="character" w:styleId="UnresolvedMention">
    <w:name w:val="Unresolved Mention"/>
    <w:basedOn w:val="DefaultParagraphFont"/>
    <w:uiPriority w:val="99"/>
    <w:semiHidden/>
    <w:unhideWhenUsed/>
    <w:rsid w:val="007F7334"/>
    <w:rPr>
      <w:color w:val="605E5C"/>
      <w:shd w:val="clear" w:color="auto" w:fill="E1DFDD"/>
    </w:rPr>
  </w:style>
  <w:style w:type="character" w:styleId="LineNumber">
    <w:name w:val="line number"/>
    <w:basedOn w:val="DefaultParagraphFont"/>
    <w:uiPriority w:val="99"/>
    <w:semiHidden/>
    <w:unhideWhenUsed/>
    <w:rsid w:val="00A4481F"/>
  </w:style>
  <w:style w:type="paragraph" w:styleId="Footer">
    <w:name w:val="footer"/>
    <w:basedOn w:val="Normal"/>
    <w:link w:val="FooterChar"/>
    <w:uiPriority w:val="99"/>
    <w:unhideWhenUsed/>
    <w:rsid w:val="0072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4EEF"/>
  </w:style>
  <w:style w:type="character" w:styleId="PageNumber">
    <w:name w:val="page number"/>
    <w:basedOn w:val="DefaultParagraphFont"/>
    <w:uiPriority w:val="99"/>
    <w:semiHidden/>
    <w:unhideWhenUsed/>
    <w:rsid w:val="00724EEF"/>
  </w:style>
  <w:style w:type="paragraph" w:styleId="Header">
    <w:name w:val="header"/>
    <w:basedOn w:val="Normal"/>
    <w:link w:val="HeaderChar"/>
    <w:uiPriority w:val="99"/>
    <w:unhideWhenUsed/>
    <w:rsid w:val="00CD40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043"/>
  </w:style>
  <w:style w:type="paragraph" w:styleId="NoSpacing">
    <w:name w:val="No Spacing"/>
    <w:uiPriority w:val="1"/>
    <w:qFormat/>
    <w:rsid w:val="003E760E"/>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8385746">
      <w:bodyDiv w:val="1"/>
      <w:marLeft w:val="0"/>
      <w:marRight w:val="0"/>
      <w:marTop w:val="0"/>
      <w:marBottom w:val="0"/>
      <w:divBdr>
        <w:top w:val="none" w:sz="0" w:space="0" w:color="auto"/>
        <w:left w:val="none" w:sz="0" w:space="0" w:color="auto"/>
        <w:bottom w:val="none" w:sz="0" w:space="0" w:color="auto"/>
        <w:right w:val="none" w:sz="0" w:space="0" w:color="auto"/>
      </w:divBdr>
    </w:div>
    <w:div w:id="731587960">
      <w:bodyDiv w:val="1"/>
      <w:marLeft w:val="0"/>
      <w:marRight w:val="0"/>
      <w:marTop w:val="0"/>
      <w:marBottom w:val="0"/>
      <w:divBdr>
        <w:top w:val="none" w:sz="0" w:space="0" w:color="auto"/>
        <w:left w:val="none" w:sz="0" w:space="0" w:color="auto"/>
        <w:bottom w:val="none" w:sz="0" w:space="0" w:color="auto"/>
        <w:right w:val="none" w:sz="0" w:space="0" w:color="auto"/>
      </w:divBdr>
      <w:divsChild>
        <w:div w:id="1511718956">
          <w:marLeft w:val="480"/>
          <w:marRight w:val="0"/>
          <w:marTop w:val="0"/>
          <w:marBottom w:val="0"/>
          <w:divBdr>
            <w:top w:val="none" w:sz="0" w:space="0" w:color="auto"/>
            <w:left w:val="none" w:sz="0" w:space="0" w:color="auto"/>
            <w:bottom w:val="none" w:sz="0" w:space="0" w:color="auto"/>
            <w:right w:val="none" w:sz="0" w:space="0" w:color="auto"/>
          </w:divBdr>
          <w:divsChild>
            <w:div w:id="150092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27889">
      <w:bodyDiv w:val="1"/>
      <w:marLeft w:val="0"/>
      <w:marRight w:val="0"/>
      <w:marTop w:val="0"/>
      <w:marBottom w:val="0"/>
      <w:divBdr>
        <w:top w:val="none" w:sz="0" w:space="0" w:color="auto"/>
        <w:left w:val="none" w:sz="0" w:space="0" w:color="auto"/>
        <w:bottom w:val="none" w:sz="0" w:space="0" w:color="auto"/>
        <w:right w:val="none" w:sz="0" w:space="0" w:color="auto"/>
      </w:divBdr>
      <w:divsChild>
        <w:div w:id="402142250">
          <w:marLeft w:val="480"/>
          <w:marRight w:val="0"/>
          <w:marTop w:val="0"/>
          <w:marBottom w:val="0"/>
          <w:divBdr>
            <w:top w:val="none" w:sz="0" w:space="0" w:color="auto"/>
            <w:left w:val="none" w:sz="0" w:space="0" w:color="auto"/>
            <w:bottom w:val="none" w:sz="0" w:space="0" w:color="auto"/>
            <w:right w:val="none" w:sz="0" w:space="0" w:color="auto"/>
          </w:divBdr>
          <w:divsChild>
            <w:div w:id="6616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28932">
      <w:bodyDiv w:val="1"/>
      <w:marLeft w:val="0"/>
      <w:marRight w:val="0"/>
      <w:marTop w:val="0"/>
      <w:marBottom w:val="0"/>
      <w:divBdr>
        <w:top w:val="none" w:sz="0" w:space="0" w:color="auto"/>
        <w:left w:val="none" w:sz="0" w:space="0" w:color="auto"/>
        <w:bottom w:val="none" w:sz="0" w:space="0" w:color="auto"/>
        <w:right w:val="none" w:sz="0" w:space="0" w:color="auto"/>
      </w:divBdr>
      <w:divsChild>
        <w:div w:id="1423574405">
          <w:marLeft w:val="480"/>
          <w:marRight w:val="0"/>
          <w:marTop w:val="0"/>
          <w:marBottom w:val="0"/>
          <w:divBdr>
            <w:top w:val="none" w:sz="0" w:space="0" w:color="auto"/>
            <w:left w:val="none" w:sz="0" w:space="0" w:color="auto"/>
            <w:bottom w:val="none" w:sz="0" w:space="0" w:color="auto"/>
            <w:right w:val="none" w:sz="0" w:space="0" w:color="auto"/>
          </w:divBdr>
          <w:divsChild>
            <w:div w:id="17985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1659">
      <w:bodyDiv w:val="1"/>
      <w:marLeft w:val="0"/>
      <w:marRight w:val="0"/>
      <w:marTop w:val="0"/>
      <w:marBottom w:val="0"/>
      <w:divBdr>
        <w:top w:val="none" w:sz="0" w:space="0" w:color="auto"/>
        <w:left w:val="none" w:sz="0" w:space="0" w:color="auto"/>
        <w:bottom w:val="none" w:sz="0" w:space="0" w:color="auto"/>
        <w:right w:val="none" w:sz="0" w:space="0" w:color="auto"/>
      </w:divBdr>
      <w:divsChild>
        <w:div w:id="1132673757">
          <w:marLeft w:val="480"/>
          <w:marRight w:val="0"/>
          <w:marTop w:val="0"/>
          <w:marBottom w:val="0"/>
          <w:divBdr>
            <w:top w:val="none" w:sz="0" w:space="0" w:color="auto"/>
            <w:left w:val="none" w:sz="0" w:space="0" w:color="auto"/>
            <w:bottom w:val="none" w:sz="0" w:space="0" w:color="auto"/>
            <w:right w:val="none" w:sz="0" w:space="0" w:color="auto"/>
          </w:divBdr>
          <w:divsChild>
            <w:div w:id="129525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29902">
      <w:bodyDiv w:val="1"/>
      <w:marLeft w:val="0"/>
      <w:marRight w:val="0"/>
      <w:marTop w:val="0"/>
      <w:marBottom w:val="0"/>
      <w:divBdr>
        <w:top w:val="none" w:sz="0" w:space="0" w:color="auto"/>
        <w:left w:val="none" w:sz="0" w:space="0" w:color="auto"/>
        <w:bottom w:val="none" w:sz="0" w:space="0" w:color="auto"/>
        <w:right w:val="none" w:sz="0" w:space="0" w:color="auto"/>
      </w:divBdr>
      <w:divsChild>
        <w:div w:id="1096904550">
          <w:marLeft w:val="480"/>
          <w:marRight w:val="0"/>
          <w:marTop w:val="0"/>
          <w:marBottom w:val="0"/>
          <w:divBdr>
            <w:top w:val="none" w:sz="0" w:space="0" w:color="auto"/>
            <w:left w:val="none" w:sz="0" w:space="0" w:color="auto"/>
            <w:bottom w:val="none" w:sz="0" w:space="0" w:color="auto"/>
            <w:right w:val="none" w:sz="0" w:space="0" w:color="auto"/>
          </w:divBdr>
          <w:divsChild>
            <w:div w:id="5758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08537">
      <w:bodyDiv w:val="1"/>
      <w:marLeft w:val="0"/>
      <w:marRight w:val="0"/>
      <w:marTop w:val="0"/>
      <w:marBottom w:val="0"/>
      <w:divBdr>
        <w:top w:val="none" w:sz="0" w:space="0" w:color="auto"/>
        <w:left w:val="none" w:sz="0" w:space="0" w:color="auto"/>
        <w:bottom w:val="none" w:sz="0" w:space="0" w:color="auto"/>
        <w:right w:val="none" w:sz="0" w:space="0" w:color="auto"/>
      </w:divBdr>
      <w:divsChild>
        <w:div w:id="873343584">
          <w:marLeft w:val="480"/>
          <w:marRight w:val="0"/>
          <w:marTop w:val="0"/>
          <w:marBottom w:val="0"/>
          <w:divBdr>
            <w:top w:val="none" w:sz="0" w:space="0" w:color="auto"/>
            <w:left w:val="none" w:sz="0" w:space="0" w:color="auto"/>
            <w:bottom w:val="none" w:sz="0" w:space="0" w:color="auto"/>
            <w:right w:val="none" w:sz="0" w:space="0" w:color="auto"/>
          </w:divBdr>
          <w:divsChild>
            <w:div w:id="117514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8829">
      <w:bodyDiv w:val="1"/>
      <w:marLeft w:val="0"/>
      <w:marRight w:val="0"/>
      <w:marTop w:val="0"/>
      <w:marBottom w:val="0"/>
      <w:divBdr>
        <w:top w:val="none" w:sz="0" w:space="0" w:color="auto"/>
        <w:left w:val="none" w:sz="0" w:space="0" w:color="auto"/>
        <w:bottom w:val="none" w:sz="0" w:space="0" w:color="auto"/>
        <w:right w:val="none" w:sz="0" w:space="0" w:color="auto"/>
      </w:divBdr>
      <w:divsChild>
        <w:div w:id="195430523">
          <w:marLeft w:val="480"/>
          <w:marRight w:val="0"/>
          <w:marTop w:val="0"/>
          <w:marBottom w:val="0"/>
          <w:divBdr>
            <w:top w:val="none" w:sz="0" w:space="0" w:color="auto"/>
            <w:left w:val="none" w:sz="0" w:space="0" w:color="auto"/>
            <w:bottom w:val="none" w:sz="0" w:space="0" w:color="auto"/>
            <w:right w:val="none" w:sz="0" w:space="0" w:color="auto"/>
          </w:divBdr>
          <w:divsChild>
            <w:div w:id="53681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5075C-0888-42C2-B5A3-F3007832E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3010</TotalTime>
  <Pages>27</Pages>
  <Words>6218</Words>
  <Characters>35448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Reviewer</cp:lastModifiedBy>
  <cp:revision>1749</cp:revision>
  <cp:lastPrinted>2025-01-24T13:02:00Z</cp:lastPrinted>
  <dcterms:created xsi:type="dcterms:W3CDTF">2024-07-14T15:47:00Z</dcterms:created>
  <dcterms:modified xsi:type="dcterms:W3CDTF">2025-02-10T15:51:00Z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id="dxDQK8mJ"/&gt;&lt;style id="http://www.zotero.org/styles/the-condor" hasBibliography="1" bibliographyStyleHasBeenSet="1"/&gt;&lt;prefs&gt;&lt;pref name="fieldType" value="Field"/&gt;&lt;/prefs&gt;&lt;/data&gt;</vt:lpwstr>
  </property>
</Properties>
</file>