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EB9E8" w14:textId="64F766DB" w:rsidR="000374DB" w:rsidRDefault="000374DB" w:rsidP="00590208">
      <w:pPr>
        <w:spacing w:line="480" w:lineRule="auto"/>
        <w:rPr>
          <w:i/>
          <w:iCs/>
        </w:rPr>
      </w:pPr>
      <w:commentRangeStart w:id="0"/>
      <w:r>
        <w:rPr>
          <w:i/>
          <w:iCs/>
        </w:rPr>
        <w:t>Under the radar and into the window: flight altitudes</w:t>
      </w:r>
      <w:r w:rsidR="00874E4D">
        <w:rPr>
          <w:i/>
          <w:iCs/>
        </w:rPr>
        <w:t xml:space="preserve"> and collision risk</w:t>
      </w:r>
      <w:r>
        <w:rPr>
          <w:i/>
          <w:iCs/>
        </w:rPr>
        <w:t xml:space="preserve"> for American Woodcock</w:t>
      </w:r>
      <w:commentRangeEnd w:id="0"/>
      <w:r w:rsidR="008F0E15">
        <w:rPr>
          <w:rStyle w:val="CommentReference"/>
        </w:rPr>
        <w:commentReference w:id="0"/>
      </w:r>
    </w:p>
    <w:p w14:paraId="013FB711" w14:textId="2C725F6B" w:rsidR="000374DB" w:rsidRPr="000374DB" w:rsidRDefault="000374DB" w:rsidP="000D609A">
      <w:pPr>
        <w:spacing w:line="480" w:lineRule="auto"/>
      </w:pPr>
      <w:r>
        <w:t xml:space="preserve">Target: Ornithological </w:t>
      </w:r>
      <w:proofErr w:type="spellStart"/>
      <w:r>
        <w:t>Applications</w:t>
      </w:r>
      <w:ins w:id="1" w:author="Erik" w:date="2024-03-26T06:32:00Z">
        <w:r w:rsidR="00D3604B">
          <w:t>A</w:t>
        </w:r>
      </w:ins>
      <w:proofErr w:type="spellEnd"/>
    </w:p>
    <w:p w14:paraId="2DCCF5E7" w14:textId="2BCC3F17" w:rsidR="00050526" w:rsidRDefault="00050526" w:rsidP="000D609A">
      <w:pPr>
        <w:spacing w:line="480" w:lineRule="auto"/>
      </w:pPr>
      <w:r>
        <w:rPr>
          <w:b/>
          <w:bCs/>
        </w:rPr>
        <w:t>Abstract</w:t>
      </w:r>
    </w:p>
    <w:p w14:paraId="6E5B7506" w14:textId="3DE4DF3F" w:rsidR="00264104" w:rsidRDefault="00DB4051" w:rsidP="000D609A">
      <w:pPr>
        <w:spacing w:line="480" w:lineRule="auto"/>
      </w:pPr>
      <w:r>
        <w:t xml:space="preserve">While bird migration altitudes are increasingly well described, low </w:t>
      </w:r>
      <w:r w:rsidR="008F0E15">
        <w:t>altitude migrations</w:t>
      </w:r>
      <w:r w:rsidR="001D2377">
        <w:t xml:space="preserve"> (&lt;200m above ground level)</w:t>
      </w:r>
      <w:r w:rsidR="0071486F">
        <w:t xml:space="preserve"> have</w:t>
      </w:r>
      <w:r w:rsidR="00D57AD5">
        <w:t xml:space="preserve"> received less focus, in large part due to the difficulty in studying these altitudes with conventional </w:t>
      </w:r>
      <w:r w:rsidR="00E53EEB">
        <w:t xml:space="preserve">weather </w:t>
      </w:r>
      <w:r w:rsidR="00D57AD5">
        <w:t xml:space="preserve">radar. </w:t>
      </w:r>
      <w:r w:rsidR="00B5787D">
        <w:t xml:space="preserve">Studies using transmitters and dataloggers </w:t>
      </w:r>
      <w:r w:rsidR="008F0E15">
        <w:t xml:space="preserve">can </w:t>
      </w:r>
      <w:r w:rsidR="00117A9F">
        <w:t xml:space="preserve">detect use of low altitudes by nocturnal migrants, however, </w:t>
      </w:r>
      <w:r w:rsidR="00223258">
        <w:t xml:space="preserve">and certain species may be more prone to fly at low altitudes than others.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mortality during migration </w:t>
      </w:r>
      <w:commentRangeStart w:id="2"/>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of woodcock</w:t>
      </w:r>
      <w:ins w:id="3" w:author="Erik" w:date="2024-03-26T06:17:00Z">
        <w:r w:rsidR="008F0E15">
          <w:t xml:space="preserve"> using satellite transmitters deployed on woodcock in 2020–2024,</w:t>
        </w:r>
      </w:ins>
      <w:r w:rsidR="008F0E15">
        <w:t xml:space="preserve"> </w:t>
      </w:r>
      <w:r w:rsidR="00FB2E69">
        <w:t>and examine</w:t>
      </w:r>
      <w:r w:rsidR="008F0E15">
        <w:t>d</w:t>
      </w:r>
      <w:r w:rsidR="00FB2E69">
        <w:t xml:space="preserve"> how </w:t>
      </w:r>
      <w:commentRangeEnd w:id="2"/>
      <w:r w:rsidR="008F0E15">
        <w:rPr>
          <w:rStyle w:val="CommentReference"/>
        </w:rPr>
        <w:commentReference w:id="2"/>
      </w:r>
      <w:del w:id="4" w:author="Erik" w:date="2024-03-26T06:17:00Z">
        <w:r w:rsidR="00FB2E69" w:rsidDel="008F0E15">
          <w:delText xml:space="preserve">those </w:delText>
        </w:r>
      </w:del>
      <w:r w:rsidR="00FB2E69">
        <w:t>flight altitudes compare to the altitudinal distributions of common airspace obstacles</w:t>
      </w:r>
      <w:del w:id="5" w:author="Erik" w:date="2024-03-26T06:17:00Z">
        <w:r w:rsidR="004523BB" w:rsidDel="008F0E15">
          <w:delText>, using satellite transmitters deployed on woodcock in 2020–2024</w:delText>
        </w:r>
      </w:del>
      <w:r w:rsidR="004523BB">
        <w:t xml:space="preserve">. </w:t>
      </w:r>
      <w:del w:id="6" w:author="Erik" w:date="2024-03-26T06:17:00Z">
        <w:r w:rsidR="004523BB" w:rsidDel="008F0E15">
          <w:delText xml:space="preserve">These </w:delText>
        </w:r>
        <w:r w:rsidR="00C87990" w:rsidDel="008F0E15">
          <w:delText>t</w:delText>
        </w:r>
      </w:del>
      <w:ins w:id="7" w:author="Erik" w:date="2024-03-26T06:17:00Z">
        <w:r w:rsidR="008F0E15">
          <w:t>T</w:t>
        </w:r>
      </w:ins>
      <w:r w:rsidR="00C87990">
        <w:t xml:space="preserve">ransmitters recorded nocturnal GPS locations with altitude readings at 12–1 am Eastern Time during </w:t>
      </w:r>
      <w:r w:rsidR="00A61DC7">
        <w:t xml:space="preserve">fall and spring </w:t>
      </w:r>
      <w:r w:rsidR="00C87990">
        <w:t>migration</w:t>
      </w:r>
      <w:r w:rsidR="00A61DC7">
        <w:t xml:space="preserve">s. We </w:t>
      </w:r>
      <w:del w:id="8" w:author="Erik" w:date="2024-03-26T06:18:00Z">
        <w:r w:rsidR="006B3853" w:rsidDel="008F0E15">
          <w:delText>used</w:delText>
        </w:r>
        <w:r w:rsidR="00A6264B" w:rsidDel="008F0E15">
          <w:delText xml:space="preserve"> a model (</w:delText>
        </w:r>
      </w:del>
      <w:r w:rsidR="00A6264B">
        <w:t>implemented</w:t>
      </w:r>
      <w:ins w:id="9" w:author="Erik" w:date="2024-03-26T06:18:00Z">
        <w:r w:rsidR="008F0E15">
          <w:t xml:space="preserve"> a model</w:t>
        </w:r>
      </w:ins>
      <w:r w:rsidR="00A6264B">
        <w:t xml:space="preserve"> using Bayesian Markov Chain Monte Carlo</w:t>
      </w:r>
      <w:del w:id="10" w:author="Erik" w:date="2024-03-26T06:18:00Z">
        <w:r w:rsidR="00A6264B" w:rsidDel="008F0E15">
          <w:delText>)</w:delText>
        </w:r>
      </w:del>
      <w:r w:rsidR="00A6264B">
        <w:t xml:space="preserve"> to identify whether </w:t>
      </w:r>
      <w:del w:id="11" w:author="Erik" w:date="2024-03-26T06:18:00Z">
        <w:r w:rsidR="00A6264B" w:rsidDel="008F0E15">
          <w:delText xml:space="preserve">each of these </w:delText>
        </w:r>
      </w:del>
      <w:r w:rsidR="00A6264B">
        <w:t>locations w</w:t>
      </w:r>
      <w:ins w:id="12" w:author="Erik" w:date="2024-03-26T06:18:00Z">
        <w:r w:rsidR="008F0E15">
          <w:t>ere</w:t>
        </w:r>
      </w:ins>
      <w:del w:id="13" w:author="Erik" w:date="2024-03-26T06:18:00Z">
        <w:r w:rsidR="00A6264B" w:rsidDel="008F0E15">
          <w:delText>as</w:delText>
        </w:r>
      </w:del>
      <w:r w:rsidR="00A6264B">
        <w:t xml:space="preserve"> </w:t>
      </w:r>
      <w:r w:rsidR="00772954">
        <w:t>recorded</w:t>
      </w:r>
      <w:r w:rsidR="00B32706">
        <w:t xml:space="preserve"> on the ground or during </w:t>
      </w:r>
      <w:del w:id="14" w:author="Erik" w:date="2024-03-26T06:19:00Z">
        <w:r w:rsidR="00B32706" w:rsidDel="008F0E15">
          <w:delText xml:space="preserve">a migratory </w:delText>
        </w:r>
      </w:del>
      <w:r w:rsidR="00B32706">
        <w:t>flight</w:t>
      </w:r>
      <w:ins w:id="15" w:author="Erik" w:date="2024-03-26T06:19:00Z">
        <w:r w:rsidR="008F0E15">
          <w:t>,</w:t>
        </w:r>
      </w:ins>
      <w:r w:rsidR="00B32706">
        <w:t xml:space="preserve"> and describe the distribution of </w:t>
      </w:r>
      <w:del w:id="16" w:author="Erik" w:date="2024-03-26T06:19:00Z">
        <w:r w:rsidR="00B32706" w:rsidDel="008F0E15">
          <w:delText>migratory f</w:delText>
        </w:r>
      </w:del>
      <w:ins w:id="17" w:author="Erik" w:date="2024-03-26T06:19:00Z">
        <w:r w:rsidR="008F0E15">
          <w:t>f</w:t>
        </w:r>
      </w:ins>
      <w:r w:rsidR="00B32706">
        <w:t>light altitudes</w:t>
      </w:r>
      <w:ins w:id="18" w:author="Erik" w:date="2024-03-26T06:18:00Z">
        <w:r w:rsidR="008F0E15">
          <w:t xml:space="preserve"> while correcting for potential error in altitudinal readings</w:t>
        </w:r>
      </w:ins>
      <w:r w:rsidR="00B32706">
        <w:t>. We fo</w:t>
      </w:r>
      <w:r w:rsidR="005740E1">
        <w:t xml:space="preserve">und that woodcock </w:t>
      </w:r>
      <w:r w:rsidR="002402DD">
        <w:t xml:space="preserve">fly at mean altitudes of 364m (95% </w:t>
      </w:r>
      <w:r w:rsidR="00642C9F">
        <w:t>credible interval</w:t>
      </w:r>
      <w:ins w:id="19" w:author="Erik" w:date="2024-03-26T06:19:00Z">
        <w:r w:rsidR="008F0E15">
          <w:t xml:space="preserve"> of the mean value</w:t>
        </w:r>
      </w:ins>
      <w:r w:rsidR="002402DD">
        <w:t xml:space="preserve">: </w:t>
      </w:r>
      <w:r w:rsidR="00ED45F1" w:rsidRPr="00ED45F1">
        <w:t>300–432m</w:t>
      </w:r>
      <w:r w:rsidR="00993822">
        <w:t>)</w:t>
      </w:r>
      <w:r w:rsidR="00642C9F">
        <w:t>, flying higher during spring</w:t>
      </w:r>
      <w:r w:rsidR="00FB30A6">
        <w:t xml:space="preserve"> (mean: </w:t>
      </w:r>
      <w:r w:rsidR="00993822">
        <w:t>428m</w:t>
      </w:r>
      <w:r w:rsidR="00FB30A6">
        <w:t xml:space="preserve">, 95% CRI: </w:t>
      </w:r>
      <w:r w:rsidR="00D5147E" w:rsidRPr="00D5147E">
        <w:t>326–539m</w:t>
      </w:r>
      <w:r w:rsidR="00FB30A6">
        <w:t xml:space="preserve">) than fall (mean: </w:t>
      </w:r>
      <w:r w:rsidR="00C72D49">
        <w:t>312m</w:t>
      </w:r>
      <w:r w:rsidR="00FB30A6">
        <w:t xml:space="preserve">, 95% CRI: </w:t>
      </w:r>
      <w:r w:rsidR="00C72D49" w:rsidRPr="00C72D49">
        <w:t>239–398m</w:t>
      </w:r>
      <w:r w:rsidR="00FB30A6">
        <w:t>)</w:t>
      </w:r>
      <w:ins w:id="20" w:author="Erik" w:date="2024-03-26T06:19:00Z">
        <w:r w:rsidR="008F0E15">
          <w:t xml:space="preserve">.  Flight altitudes were </w:t>
        </w:r>
      </w:ins>
      <w:del w:id="21" w:author="Erik" w:date="2024-03-26T06:19:00Z">
        <w:r w:rsidR="00FB30A6" w:rsidDel="008F0E15">
          <w:delText xml:space="preserve">, and with </w:delText>
        </w:r>
      </w:del>
      <w:r w:rsidR="00FB30A6">
        <w:t xml:space="preserve">similar </w:t>
      </w:r>
      <w:del w:id="22" w:author="Erik" w:date="2024-03-26T06:20:00Z">
        <w:r w:rsidR="00FB30A6" w:rsidDel="008F0E15">
          <w:delText>flight altitudes between</w:delText>
        </w:r>
      </w:del>
      <w:ins w:id="23" w:author="Erik" w:date="2024-03-26T06:20:00Z">
        <w:r w:rsidR="008F0E15">
          <w:t>for</w:t>
        </w:r>
      </w:ins>
      <w:r w:rsidR="00FB30A6">
        <w:t xml:space="preserve"> adults (mean: </w:t>
      </w:r>
      <w:r w:rsidR="004332FD" w:rsidRPr="004332FD">
        <w:t>400m</w:t>
      </w:r>
      <w:r w:rsidR="00FB30A6">
        <w:t xml:space="preserve">, 95% CRI: </w:t>
      </w:r>
      <w:r w:rsidR="004332FD" w:rsidRPr="004332FD">
        <w:t>301–516m</w:t>
      </w:r>
      <w:r w:rsidR="00FB30A6">
        <w:t>) and juveniles (mean:</w:t>
      </w:r>
      <w:r w:rsidR="00001FB2" w:rsidRPr="00001FB2">
        <w:t xml:space="preserve"> 344m</w:t>
      </w:r>
      <w:r w:rsidR="00FB30A6">
        <w:t xml:space="preserve">, 95% CRI: </w:t>
      </w:r>
      <w:r w:rsidR="00852C80" w:rsidRPr="00852C80">
        <w:t>270–430m</w:t>
      </w:r>
      <w:r w:rsidR="00FB30A6">
        <w:t>).</w:t>
      </w:r>
      <w:r w:rsidR="009E32D7">
        <w:t xml:space="preserve"> </w:t>
      </w:r>
      <w:commentRangeStart w:id="24"/>
      <w:r w:rsidR="009E32D7">
        <w:t>Woodcock mean flight altitudes were</w:t>
      </w:r>
      <w:r w:rsidR="00264104">
        <w:t xml:space="preserve"> frequently lower than could be observed using weather radar (</w:t>
      </w:r>
      <w:r w:rsidR="002F0FD5">
        <w:t>33</w:t>
      </w:r>
      <w:r w:rsidR="00264104">
        <w:t>% of observations)</w:t>
      </w:r>
      <w:r w:rsidR="006D6F7C">
        <w:t xml:space="preserve">, and 47% of observations fell within the altitude range of at least one airspace obstacle. </w:t>
      </w:r>
      <w:commentRangeEnd w:id="24"/>
      <w:r w:rsidR="008F0E15">
        <w:rPr>
          <w:rStyle w:val="CommentReference"/>
        </w:rPr>
        <w:commentReference w:id="24"/>
      </w:r>
      <w:r w:rsidR="003D0D73">
        <w:t xml:space="preserve">Our results </w:t>
      </w:r>
      <w:r w:rsidR="003D0D73">
        <w:lastRenderedPageBreak/>
        <w:t>suggest that woodcock</w:t>
      </w:r>
      <w:r w:rsidR="00214F22">
        <w:t xml:space="preserve"> fly at altitudes </w:t>
      </w:r>
      <w:commentRangeStart w:id="25"/>
      <w:r w:rsidR="00214F22">
        <w:t xml:space="preserve">lower than most nocturnal migrants, </w:t>
      </w:r>
      <w:commentRangeEnd w:id="25"/>
      <w:r w:rsidR="00A16392">
        <w:rPr>
          <w:rStyle w:val="CommentReference"/>
        </w:rPr>
        <w:commentReference w:id="25"/>
      </w:r>
      <w:r w:rsidR="00214F22">
        <w:t xml:space="preserve">while likely contributes to their vulnerability to obstacle collisions. Further study on </w:t>
      </w:r>
      <w:r w:rsidR="007F7010">
        <w:t>low altitude flights, especially among species known for disproportionate collisions with obstacles, may</w:t>
      </w:r>
      <w:r w:rsidR="007F7010" w:rsidRPr="007F7010">
        <w:t xml:space="preserve"> </w:t>
      </w:r>
      <w:r w:rsidR="007F7010">
        <w:t xml:space="preserve">allow us to better understand the circumstances that result in obstacle collisions and </w:t>
      </w:r>
      <w:del w:id="26" w:author="Erik" w:date="2024-03-26T06:24:00Z">
        <w:r w:rsidR="007F7010" w:rsidDel="00A16392">
          <w:delText xml:space="preserve">implement </w:delText>
        </w:r>
      </w:del>
      <w:ins w:id="27" w:author="Erik" w:date="2024-03-26T06:24:00Z">
        <w:r w:rsidR="00A16392">
          <w:t xml:space="preserve">can inform </w:t>
        </w:r>
      </w:ins>
      <w:r w:rsidR="007F7010">
        <w:t>mitigation strategies to reduce bird mortality.</w:t>
      </w:r>
    </w:p>
    <w:p w14:paraId="2782E5D8" w14:textId="75DDAD85" w:rsidR="00F24B66" w:rsidRDefault="007009AC" w:rsidP="000D609A">
      <w:pPr>
        <w:spacing w:line="480" w:lineRule="auto"/>
        <w:rPr>
          <w:b/>
          <w:bCs/>
        </w:rPr>
      </w:pPr>
      <w:commentRangeStart w:id="28"/>
      <w:r>
        <w:rPr>
          <w:b/>
          <w:bCs/>
        </w:rPr>
        <w:t>1 Introduction</w:t>
      </w:r>
      <w:commentRangeEnd w:id="28"/>
      <w:r w:rsidR="0012661B">
        <w:rPr>
          <w:rStyle w:val="CommentReference"/>
        </w:rPr>
        <w:commentReference w:id="28"/>
      </w:r>
    </w:p>
    <w:p w14:paraId="0A5C64D0" w14:textId="6C7C2F39" w:rsidR="00E30983" w:rsidRPr="00E30983" w:rsidRDefault="00E30983" w:rsidP="00E30983">
      <w:pPr>
        <w:spacing w:line="480" w:lineRule="auto"/>
      </w:pPr>
      <w:r w:rsidRPr="00E30983">
        <w:t xml:space="preserve">The study of avian migratory flights has made </w:t>
      </w:r>
      <w:r w:rsidR="00577558">
        <w:t xml:space="preserve">substantial progress </w:t>
      </w:r>
      <w:r w:rsidRPr="00E30983">
        <w:t>in the 21</w:t>
      </w:r>
      <w:r w:rsidRPr="00E30983">
        <w:rPr>
          <w:vertAlign w:val="superscript"/>
        </w:rPr>
        <w:t>st</w:t>
      </w:r>
      <w:r w:rsidRPr="00E30983">
        <w:t xml:space="preserve"> century, in large part due to advances in radar ornithology and the widespread availability of weather radar data </w:t>
      </w:r>
      <w:r w:rsidR="0048042E" w:rsidRPr="0048042E">
        <w:rPr>
          <w:rFonts w:ascii="Aptos" w:hAnsi="Aptos"/>
        </w:rPr>
        <w:t>(Bridge et al. 2011)</w:t>
      </w:r>
      <w:r w:rsidRPr="00E30983">
        <w:t xml:space="preserve">. These studies have allowed us to describe the altitudinal distributions of nocturnal avian migrants, </w:t>
      </w:r>
      <w:r w:rsidR="009D3AA4">
        <w:t xml:space="preserve">and </w:t>
      </w:r>
      <w:r w:rsidRPr="00E30983">
        <w:t>examine how those altitudes shift in response to wind, weather, and artificial light</w:t>
      </w:r>
      <w:r w:rsidR="009D3AA4">
        <w:t xml:space="preserve"> </w:t>
      </w:r>
      <w:r w:rsidRPr="00E30983">
        <w:t xml:space="preserve">during migration </w:t>
      </w:r>
      <w:r w:rsidR="003A5DA2" w:rsidRPr="003A5DA2">
        <w:rPr>
          <w:rFonts w:ascii="Aptos" w:hAnsi="Aptos"/>
        </w:rPr>
        <w:t>(Bauer et al. 2019)</w:t>
      </w:r>
      <w:r w:rsidRPr="00E30983">
        <w:t>. These studies have primarily focused on altitudes &gt;200m</w:t>
      </w:r>
      <w:r>
        <w:t xml:space="preserve"> above ground level (a.g.l.)</w:t>
      </w:r>
      <w:r w:rsidRPr="00E30983">
        <w:t>, at which</w:t>
      </w:r>
      <w:ins w:id="29" w:author="Erik" w:date="2024-03-26T06:30:00Z">
        <w:r w:rsidR="00F51E65">
          <w:t xml:space="preserve"> most</w:t>
        </w:r>
      </w:ins>
      <w:r w:rsidRPr="00E30983">
        <w:t xml:space="preserve"> birds </w:t>
      </w:r>
      <w:ins w:id="30" w:author="Erik" w:date="2024-03-26T06:30:00Z">
        <w:r w:rsidR="00F51E65">
          <w:t xml:space="preserve">are assumed to </w:t>
        </w:r>
      </w:ins>
      <w:r w:rsidRPr="00E30983">
        <w:t xml:space="preserve">spend </w:t>
      </w:r>
      <w:del w:id="31" w:author="Erik" w:date="2024-03-26T06:31:00Z">
        <w:r w:rsidRPr="00E30983" w:rsidDel="00F51E65">
          <w:delText>most o</w:delText>
        </w:r>
      </w:del>
      <w:ins w:id="32" w:author="Erik" w:date="2024-03-26T06:31:00Z">
        <w:r w:rsidR="00F51E65">
          <w:t>the bulk o</w:t>
        </w:r>
      </w:ins>
      <w:r w:rsidRPr="00E30983">
        <w:t xml:space="preserve">f their migratory flights. However, altitudes &lt;200m are particularly relevant to avian mortality during migration, as it is at these altitudes at which most obstacles which </w:t>
      </w:r>
      <w:del w:id="33" w:author="Erik" w:date="2024-03-26T06:31:00Z">
        <w:r w:rsidRPr="00E30983" w:rsidDel="00D3604B">
          <w:delText>could cause</w:delText>
        </w:r>
      </w:del>
      <w:ins w:id="34" w:author="Erik" w:date="2024-03-26T06:31:00Z">
        <w:r w:rsidR="00D3604B">
          <w:t>pose</w:t>
        </w:r>
      </w:ins>
      <w:r w:rsidRPr="00E30983">
        <w:t xml:space="preserve"> collision</w:t>
      </w:r>
      <w:ins w:id="35" w:author="Erik" w:date="2024-03-26T06:31:00Z">
        <w:r w:rsidR="00D3604B">
          <w:t xml:space="preserve"> risk </w:t>
        </w:r>
      </w:ins>
      <w:del w:id="36" w:author="Erik" w:date="2024-03-26T06:31:00Z">
        <w:r w:rsidRPr="00E30983" w:rsidDel="00D3604B">
          <w:delText xml:space="preserve">s </w:delText>
        </w:r>
      </w:del>
      <w:r w:rsidRPr="00E30983">
        <w:t>occur</w:t>
      </w:r>
      <w:del w:id="37" w:author="Erik" w:date="2024-03-26T06:32:00Z">
        <w:r w:rsidRPr="00E30983" w:rsidDel="00D3604B">
          <w:delText>. Major sources of mortality which occur in this height range</w:delText>
        </w:r>
      </w:del>
      <w:ins w:id="38" w:author="Erik" w:date="2024-03-26T06:32:00Z">
        <w:r w:rsidR="00D3604B">
          <w:t>,</w:t>
        </w:r>
      </w:ins>
      <w:r w:rsidRPr="00E30983">
        <w:t xml:space="preserve"> </w:t>
      </w:r>
      <w:commentRangeStart w:id="39"/>
      <w:r w:rsidRPr="00E30983">
        <w:t>includ</w:t>
      </w:r>
      <w:ins w:id="40" w:author="Erik" w:date="2024-03-26T06:32:00Z">
        <w:r w:rsidR="00D3604B">
          <w:t>ing</w:t>
        </w:r>
      </w:ins>
      <w:del w:id="41" w:author="Erik" w:date="2024-03-26T06:32:00Z">
        <w:r w:rsidRPr="00E30983" w:rsidDel="00D3604B">
          <w:delText>e</w:delText>
        </w:r>
      </w:del>
      <w:r w:rsidRPr="00E30983">
        <w:t xml:space="preserve"> buildings (</w:t>
      </w:r>
      <w:r w:rsidR="002D73FC" w:rsidRPr="002D73FC">
        <w:t>365</w:t>
      </w:r>
      <w:commentRangeEnd w:id="39"/>
      <w:r w:rsidR="00D3604B">
        <w:rPr>
          <w:rStyle w:val="CommentReference"/>
        </w:rPr>
        <w:commentReference w:id="39"/>
      </w:r>
      <w:r w:rsidR="002D73FC">
        <w:t>–</w:t>
      </w:r>
      <w:r w:rsidR="002D73FC" w:rsidRPr="002D73FC">
        <w:t>988</w:t>
      </w:r>
      <w:r w:rsidRPr="00E30983">
        <w:t xml:space="preserve"> million bird collisions per year,</w:t>
      </w:r>
      <w:r w:rsidR="008E1707">
        <w:t xml:space="preserve"> </w:t>
      </w:r>
      <w:r w:rsidR="008E1707" w:rsidRPr="008E1707">
        <w:rPr>
          <w:rFonts w:ascii="Aptos" w:hAnsi="Aptos"/>
        </w:rPr>
        <w:t>Loss et al. 2014)</w:t>
      </w:r>
      <w:r w:rsidRPr="00E30983">
        <w:t>, wind turbines (</w:t>
      </w:r>
      <w:r w:rsidR="008E58F2">
        <w:t xml:space="preserve">234 thousand </w:t>
      </w:r>
      <w:r w:rsidRPr="00E30983">
        <w:t xml:space="preserve">bird collisions per year, </w:t>
      </w:r>
      <w:r w:rsidR="008E58F2" w:rsidRPr="008E58F2">
        <w:rPr>
          <w:rFonts w:ascii="Aptos" w:hAnsi="Aptos"/>
        </w:rPr>
        <w:t>Loss et al. 2013)</w:t>
      </w:r>
      <w:r w:rsidRPr="00E30983">
        <w:t>, and communication towers (</w:t>
      </w:r>
      <w:r w:rsidR="005D1A58">
        <w:t>4–5</w:t>
      </w:r>
      <w:r w:rsidRPr="00E30983">
        <w:t xml:space="preserve"> million bird collisions per year, </w:t>
      </w:r>
      <w:r w:rsidR="0036370B" w:rsidRPr="0036370B">
        <w:rPr>
          <w:rFonts w:ascii="Aptos" w:hAnsi="Aptos"/>
        </w:rPr>
        <w:t>Gehring et al. 2011)</w:t>
      </w:r>
      <w:r w:rsidRPr="00E30983">
        <w:t>. Identifying</w:t>
      </w:r>
      <w:ins w:id="42" w:author="Erik" w:date="2024-03-26T06:33:00Z">
        <w:r w:rsidR="00D3604B">
          <w:t xml:space="preserve"> </w:t>
        </w:r>
        <w:commentRangeStart w:id="43"/>
        <w:r w:rsidR="00D3604B">
          <w:t>how</w:t>
        </w:r>
      </w:ins>
      <w:del w:id="44" w:author="Erik" w:date="2024-03-26T06:33:00Z">
        <w:r w:rsidRPr="00E30983" w:rsidDel="00D3604B">
          <w:delText xml:space="preserve"> the</w:delText>
        </w:r>
      </w:del>
      <w:r w:rsidRPr="00E30983">
        <w:t xml:space="preserve"> frequen</w:t>
      </w:r>
      <w:ins w:id="45" w:author="Erik" w:date="2024-03-26T06:34:00Z">
        <w:r w:rsidR="00D3604B">
          <w:t>tly</w:t>
        </w:r>
      </w:ins>
      <w:del w:id="46" w:author="Erik" w:date="2024-03-26T06:34:00Z">
        <w:r w:rsidRPr="00E30983" w:rsidDel="00D3604B">
          <w:delText>c</w:delText>
        </w:r>
      </w:del>
      <w:del w:id="47" w:author="Erik" w:date="2024-03-26T06:33:00Z">
        <w:r w:rsidRPr="00E30983" w:rsidDel="00D3604B">
          <w:delText>y</w:delText>
        </w:r>
      </w:del>
      <w:del w:id="48" w:author="Erik" w:date="2024-03-26T06:34:00Z">
        <w:r w:rsidRPr="00E30983" w:rsidDel="00D3604B">
          <w:delText xml:space="preserve"> of</w:delText>
        </w:r>
      </w:del>
      <w:r w:rsidRPr="00E30983">
        <w:t xml:space="preserve"> avian flight </w:t>
      </w:r>
      <w:del w:id="49" w:author="Erik" w:date="2024-03-26T06:34:00Z">
        <w:r w:rsidRPr="00E30983" w:rsidDel="00D3604B">
          <w:delText>locations which fall</w:delText>
        </w:r>
      </w:del>
      <w:ins w:id="50" w:author="Erik" w:date="2024-03-26T06:34:00Z">
        <w:r w:rsidR="00D3604B">
          <w:t>occurs</w:t>
        </w:r>
      </w:ins>
      <w:r w:rsidRPr="00E30983">
        <w:t xml:space="preserve"> within</w:t>
      </w:r>
      <w:commentRangeEnd w:id="43"/>
      <w:r w:rsidR="00D3604B">
        <w:rPr>
          <w:rStyle w:val="CommentReference"/>
        </w:rPr>
        <w:commentReference w:id="43"/>
      </w:r>
      <w:r w:rsidRPr="00E30983">
        <w:t xml:space="preserve"> the altitudinal range of these obstacles is an important aspect of measuring avian vulnerability </w:t>
      </w:r>
      <w:del w:id="51" w:author="Erik" w:date="2024-03-26T06:36:00Z">
        <w:r w:rsidRPr="00E30983" w:rsidDel="00D3604B">
          <w:delText xml:space="preserve">to these obstacles </w:delText>
        </w:r>
      </w:del>
      <w:r w:rsidRPr="00E30983">
        <w:t>and directing conservation efforts</w:t>
      </w:r>
      <w:del w:id="52" w:author="Erik" w:date="2024-03-26T06:36:00Z">
        <w:r w:rsidRPr="00E30983" w:rsidDel="00D3604B">
          <w:delText xml:space="preserve"> appropriately</w:delText>
        </w:r>
      </w:del>
      <w:r w:rsidRPr="00E30983">
        <w:t>.</w:t>
      </w:r>
    </w:p>
    <w:p w14:paraId="32435A09" w14:textId="06995237" w:rsidR="00A45A2E" w:rsidRDefault="00E30983" w:rsidP="00E30983">
      <w:pPr>
        <w:spacing w:line="480" w:lineRule="auto"/>
      </w:pPr>
      <w:r>
        <w:tab/>
      </w:r>
      <w:r w:rsidRPr="00E30983">
        <w:t xml:space="preserve">Most weather radar systems, such as NEXRAD in the United States, do not characterize </w:t>
      </w:r>
      <w:r>
        <w:t xml:space="preserve">migratory flight altitudes in the &lt;200m band </w:t>
      </w:r>
      <w:r w:rsidR="00E52621">
        <w:t>effectively</w:t>
      </w:r>
      <w:r>
        <w:t xml:space="preserve"> </w:t>
      </w:r>
      <w:del w:id="53" w:author="Erik" w:date="2024-03-26T06:36:00Z">
        <w:r w:rsidDel="00D3604B">
          <w:delText>due to</w:delText>
        </w:r>
      </w:del>
      <w:ins w:id="54" w:author="Erik" w:date="2024-03-26T06:36:00Z">
        <w:r w:rsidR="00D3604B">
          <w:t>because</w:t>
        </w:r>
      </w:ins>
      <w:r>
        <w:t xml:space="preserve"> ground-level obstacles and the curvature of the Earth</w:t>
      </w:r>
      <w:ins w:id="55" w:author="Erik" w:date="2024-03-26T06:37:00Z">
        <w:r w:rsidR="00D3604B">
          <w:t xml:space="preserve"> </w:t>
        </w:r>
      </w:ins>
      <w:del w:id="56" w:author="Erik" w:date="2024-03-26T06:37:00Z">
        <w:r w:rsidDel="00D3604B">
          <w:delText xml:space="preserve">, which </w:delText>
        </w:r>
      </w:del>
      <w:r>
        <w:t>causes the lowest observable altitude to increase</w:t>
      </w:r>
      <w:del w:id="57" w:author="Erik" w:date="2024-03-26T06:37:00Z">
        <w:r w:rsidDel="00D3604B">
          <w:delText xml:space="preserve"> proportionally</w:delText>
        </w:r>
      </w:del>
      <w:r>
        <w:t xml:space="preserve"> </w:t>
      </w:r>
      <w:r>
        <w:lastRenderedPageBreak/>
        <w:t xml:space="preserve">with distance from the weather radar station </w:t>
      </w:r>
      <w:r w:rsidR="00350BE0" w:rsidRPr="00350BE0">
        <w:rPr>
          <w:rFonts w:ascii="Aptos" w:hAnsi="Aptos"/>
        </w:rPr>
        <w:t>(Rogers et al. 2020)</w:t>
      </w:r>
      <w:r>
        <w:t xml:space="preserve">. </w:t>
      </w:r>
      <w:r w:rsidRPr="00E30983">
        <w:rPr>
          <w:rFonts w:ascii="Aptos" w:hAnsi="Aptos"/>
        </w:rPr>
        <w:t>Horton et al.</w:t>
      </w:r>
      <w:r>
        <w:rPr>
          <w:rFonts w:ascii="Aptos" w:hAnsi="Aptos"/>
        </w:rPr>
        <w:t xml:space="preserve"> (</w:t>
      </w:r>
      <w:r w:rsidRPr="00E30983">
        <w:rPr>
          <w:rFonts w:ascii="Aptos" w:hAnsi="Aptos"/>
        </w:rPr>
        <w:t>2016)</w:t>
      </w:r>
      <w:del w:id="58" w:author="Erik" w:date="2024-03-26T06:37:00Z">
        <w:r w:rsidDel="00D3604B">
          <w:delText>, which</w:delText>
        </w:r>
      </w:del>
      <w:r>
        <w:t xml:space="preserve"> </w:t>
      </w:r>
      <w:ins w:id="59" w:author="Erik" w:date="2024-03-26T06:39:00Z">
        <w:r w:rsidR="00D3604B">
          <w:t>estimated</w:t>
        </w:r>
      </w:ins>
      <w:del w:id="60" w:author="Erik" w:date="2024-03-26T06:39:00Z">
        <w:r w:rsidDel="00D3604B">
          <w:delText>characterized</w:delText>
        </w:r>
      </w:del>
      <w:r>
        <w:t xml:space="preserve"> mean flight altitudes for nocturnal migrants</w:t>
      </w:r>
      <w:ins w:id="61" w:author="Erik" w:date="2024-03-26T06:39:00Z">
        <w:r w:rsidR="00D3604B" w:rsidRPr="00D3604B">
          <w:t xml:space="preserve"> </w:t>
        </w:r>
        <w:r w:rsidR="00D3604B">
          <w:t>throughout the United States</w:t>
        </w:r>
      </w:ins>
      <w:r>
        <w:t xml:space="preserve"> as 418</w:t>
      </w:r>
      <w:r w:rsidR="00D40671">
        <w:t>–</w:t>
      </w:r>
      <w:r>
        <w:t xml:space="preserve">459m </w:t>
      </w:r>
      <w:proofErr w:type="spellStart"/>
      <w:r>
        <w:t>a.g.l</w:t>
      </w:r>
      <w:proofErr w:type="spellEnd"/>
      <w:r>
        <w:t>.</w:t>
      </w:r>
      <w:del w:id="62" w:author="Erik" w:date="2024-03-26T06:38:00Z">
        <w:r w:rsidDel="00D3604B">
          <w:delText xml:space="preserve"> throughout the United States</w:delText>
        </w:r>
      </w:del>
      <w:r>
        <w:t xml:space="preserve">, </w:t>
      </w:r>
      <w:ins w:id="63" w:author="Erik" w:date="2024-03-26T06:38:00Z">
        <w:r w:rsidR="00D3604B">
          <w:t xml:space="preserve">and </w:t>
        </w:r>
      </w:ins>
      <w:r>
        <w:t>did not observe</w:t>
      </w:r>
      <w:ins w:id="64" w:author="Erik" w:date="2024-03-26T06:38:00Z">
        <w:r w:rsidR="00D3604B">
          <w:t xml:space="preserve"> any</w:t>
        </w:r>
      </w:ins>
      <w:r>
        <w:t xml:space="preserve"> flight altitudes below 120m</w:t>
      </w:r>
      <w:del w:id="65" w:author="Erik" w:date="2024-03-26T06:38:00Z">
        <w:r w:rsidDel="00D3604B">
          <w:delText xml:space="preserve"> </w:delText>
        </w:r>
        <w:r w:rsidR="007D1AC5" w:rsidDel="00D3604B">
          <w:delText xml:space="preserve">likely </w:delText>
        </w:r>
        <w:r w:rsidDel="00D3604B">
          <w:delText>due to this restriction</w:delText>
        </w:r>
      </w:del>
      <w:r>
        <w:t xml:space="preserve">. Several studies using bird-mounted transmitters and dataloggers, however, have </w:t>
      </w:r>
      <w:del w:id="66" w:author="Erik" w:date="2024-03-26T06:38:00Z">
        <w:r w:rsidDel="00D3604B">
          <w:delText xml:space="preserve">been better able to </w:delText>
        </w:r>
      </w:del>
      <w:r>
        <w:t>characterize</w:t>
      </w:r>
      <w:ins w:id="67" w:author="Erik" w:date="2024-03-26T06:38:00Z">
        <w:r w:rsidR="00D3604B">
          <w:t>d</w:t>
        </w:r>
      </w:ins>
      <w:r>
        <w:t xml:space="preserve"> </w:t>
      </w:r>
      <w:del w:id="68" w:author="Erik" w:date="2024-03-26T06:38:00Z">
        <w:r w:rsidR="00BB252F" w:rsidDel="00D3604B">
          <w:delText xml:space="preserve">the </w:delText>
        </w:r>
      </w:del>
      <w:r w:rsidR="00BB252F">
        <w:t xml:space="preserve">low altitude flights of nocturnal migrants. </w:t>
      </w:r>
      <w:r w:rsidR="00BB252F" w:rsidRPr="00BB252F">
        <w:rPr>
          <w:rFonts w:ascii="Aptos" w:hAnsi="Aptos"/>
        </w:rPr>
        <w:t xml:space="preserve">Bowlin et al. </w:t>
      </w:r>
      <w:r w:rsidR="00BB252F">
        <w:rPr>
          <w:rFonts w:ascii="Aptos" w:hAnsi="Aptos"/>
        </w:rPr>
        <w:t>(</w:t>
      </w:r>
      <w:r w:rsidR="00BB252F" w:rsidRPr="00BB252F">
        <w:rPr>
          <w:rFonts w:ascii="Aptos" w:hAnsi="Aptos"/>
        </w:rPr>
        <w:t>2015)</w:t>
      </w:r>
      <w:r w:rsidR="00BB252F">
        <w:t xml:space="preserve"> found that</w:t>
      </w:r>
      <w:del w:id="69" w:author="Erik" w:date="2024-03-26T06:39:00Z">
        <w:r w:rsidR="00BB252F" w:rsidDel="00D3604B">
          <w:delText>,</w:delText>
        </w:r>
      </w:del>
      <w:r w:rsidR="00BB252F">
        <w:t xml:space="preserve"> of 13 tracked Swainson’s Thrush (</w:t>
      </w:r>
      <w:proofErr w:type="spellStart"/>
      <w:r w:rsidR="001A39B8" w:rsidRPr="001A39B8">
        <w:rPr>
          <w:i/>
          <w:iCs/>
        </w:rPr>
        <w:t>Catharus</w:t>
      </w:r>
      <w:proofErr w:type="spellEnd"/>
      <w:r w:rsidR="001A39B8" w:rsidRPr="001A39B8">
        <w:rPr>
          <w:i/>
          <w:iCs/>
        </w:rPr>
        <w:t xml:space="preserve"> </w:t>
      </w:r>
      <w:proofErr w:type="spellStart"/>
      <w:r w:rsidR="001A39B8" w:rsidRPr="001A39B8">
        <w:rPr>
          <w:i/>
          <w:iCs/>
        </w:rPr>
        <w:t>ustulatus</w:t>
      </w:r>
      <w:proofErr w:type="spellEnd"/>
      <w:r w:rsidR="00BB252F">
        <w:t>) migratory flights, one bird spent over an hour flying at altitudes &lt;100m before rising to altitudes of 300</w:t>
      </w:r>
      <w:r w:rsidR="005B6A27">
        <w:t>–</w:t>
      </w:r>
      <w:r w:rsidR="00BB252F">
        <w:t>500m</w:t>
      </w:r>
      <w:ins w:id="70" w:author="Erik" w:date="2024-03-26T06:40:00Z">
        <w:r w:rsidR="00D3604B">
          <w:t>.  A second thrush</w:t>
        </w:r>
      </w:ins>
      <w:del w:id="71" w:author="Erik" w:date="2024-03-26T06:40:00Z">
        <w:r w:rsidR="00BB252F" w:rsidDel="00D3604B">
          <w:delText>, and</w:delText>
        </w:r>
      </w:del>
      <w:r w:rsidR="00BB252F">
        <w:t xml:space="preserve"> another spent the entirety of its </w:t>
      </w:r>
      <w:del w:id="72" w:author="Erik" w:date="2024-03-26T06:40:00Z">
        <w:r w:rsidR="00BB252F" w:rsidDel="00D3604B">
          <w:delText>short (</w:delText>
        </w:r>
      </w:del>
      <w:r w:rsidR="00BB252F">
        <w:t>~2 hour</w:t>
      </w:r>
      <w:del w:id="73" w:author="Erik" w:date="2024-03-26T06:40:00Z">
        <w:r w:rsidR="00BB252F" w:rsidDel="00D3604B">
          <w:delText>)</w:delText>
        </w:r>
      </w:del>
      <w:r w:rsidR="00BB252F">
        <w:t xml:space="preserve"> migratory flight at an altitude of ~40 m. </w:t>
      </w:r>
      <w:del w:id="74" w:author="Erik" w:date="2024-03-26T06:40:00Z">
        <w:r w:rsidR="00BB252F" w:rsidDel="00D3604B">
          <w:delText xml:space="preserve">Although </w:delText>
        </w:r>
      </w:del>
      <w:proofErr w:type="spellStart"/>
      <w:r w:rsidR="00380241" w:rsidRPr="00380241">
        <w:rPr>
          <w:rFonts w:ascii="Aptos" w:hAnsi="Aptos"/>
        </w:rPr>
        <w:t>Norevik</w:t>
      </w:r>
      <w:proofErr w:type="spellEnd"/>
      <w:r w:rsidR="00380241" w:rsidRPr="00380241">
        <w:rPr>
          <w:rFonts w:ascii="Aptos" w:hAnsi="Aptos"/>
        </w:rPr>
        <w:t xml:space="preserve"> et al. </w:t>
      </w:r>
      <w:r w:rsidR="00380241">
        <w:rPr>
          <w:rFonts w:ascii="Aptos" w:hAnsi="Aptos"/>
        </w:rPr>
        <w:t>(</w:t>
      </w:r>
      <w:r w:rsidR="00380241" w:rsidRPr="00380241">
        <w:rPr>
          <w:rFonts w:ascii="Aptos" w:hAnsi="Aptos"/>
        </w:rPr>
        <w:t>2021)</w:t>
      </w:r>
      <w:r w:rsidR="00380241">
        <w:t xml:space="preserve"> </w:t>
      </w:r>
      <w:del w:id="75" w:author="Erik" w:date="2024-03-26T06:40:00Z">
        <w:r w:rsidR="00380241" w:rsidDel="00D3604B">
          <w:delText>did not transform their calculations of</w:delText>
        </w:r>
      </w:del>
      <w:ins w:id="76" w:author="Erik" w:date="2024-03-26T06:40:00Z">
        <w:r w:rsidR="00D3604B">
          <w:t>recorded</w:t>
        </w:r>
      </w:ins>
      <w:r w:rsidR="00380241">
        <w:t xml:space="preserve"> height</w:t>
      </w:r>
      <w:ins w:id="77" w:author="Erik" w:date="2024-03-26T06:44:00Z">
        <w:r w:rsidR="0012661B">
          <w:t>s</w:t>
        </w:r>
      </w:ins>
      <w:r w:rsidR="00380241">
        <w:t xml:space="preserve"> above mean sea level </w:t>
      </w:r>
      <w:del w:id="78" w:author="Erik" w:date="2024-03-26T06:40:00Z">
        <w:r w:rsidR="00380241" w:rsidDel="00D3604B">
          <w:delText>to height above ground level, their observations of</w:delText>
        </w:r>
      </w:del>
      <w:ins w:id="79" w:author="Erik" w:date="2024-03-26T06:40:00Z">
        <w:r w:rsidR="00D3604B">
          <w:t>for</w:t>
        </w:r>
      </w:ins>
      <w:r w:rsidR="00380241">
        <w:t xml:space="preserve"> European Nightjar (</w:t>
      </w:r>
      <w:r w:rsidR="00045B93" w:rsidRPr="00045B93">
        <w:rPr>
          <w:i/>
          <w:iCs/>
        </w:rPr>
        <w:t>Caprimulgus europaeus</w:t>
      </w:r>
      <w:r w:rsidR="00380241">
        <w:t xml:space="preserve">) </w:t>
      </w:r>
      <w:del w:id="80" w:author="Erik" w:date="2024-03-26T06:44:00Z">
        <w:r w:rsidR="00380241" w:rsidDel="0012661B">
          <w:delText>flight altitudes</w:delText>
        </w:r>
      </w:del>
      <w:ins w:id="81" w:author="Erik" w:date="2024-03-26T06:44:00Z">
        <w:r w:rsidR="0012661B">
          <w:t>which</w:t>
        </w:r>
      </w:ins>
      <w:r w:rsidR="00380241">
        <w:t xml:space="preserve"> suggest that nightjars spend an appreciable portion of their migratory flights &lt;200m above the ground, especially </w:t>
      </w:r>
      <w:ins w:id="82" w:author="Erik" w:date="2024-03-26T06:44:00Z">
        <w:r w:rsidR="0012661B">
          <w:t>during</w:t>
        </w:r>
      </w:ins>
      <w:del w:id="83" w:author="Erik" w:date="2024-03-26T06:44:00Z">
        <w:r w:rsidR="00380241" w:rsidDel="0012661B">
          <w:delText>in</w:delText>
        </w:r>
      </w:del>
      <w:r w:rsidR="00380241">
        <w:t xml:space="preserve"> fall. </w:t>
      </w:r>
      <w:r w:rsidR="00A45A2E">
        <w:t>There</w:t>
      </w:r>
      <w:r w:rsidR="00380241">
        <w:t xml:space="preserve"> is likely to be considerable inter-species variation in flight altitudes due to morphological and physiological adaptations </w:t>
      </w:r>
      <w:del w:id="84" w:author="Erik" w:date="2024-03-26T06:44:00Z">
        <w:r w:rsidR="00380241" w:rsidDel="0012661B">
          <w:delText xml:space="preserve">of species </w:delText>
        </w:r>
      </w:del>
      <w:r w:rsidR="00380241">
        <w:t xml:space="preserve">affecting </w:t>
      </w:r>
      <w:r w:rsidR="009B7BB6">
        <w:t>th</w:t>
      </w:r>
      <w:ins w:id="85" w:author="Erik" w:date="2024-03-26T06:44:00Z">
        <w:r w:rsidR="0012661B">
          <w:t>e</w:t>
        </w:r>
      </w:ins>
      <w:del w:id="86" w:author="Erik" w:date="2024-03-26T06:44:00Z">
        <w:r w:rsidR="009B7BB6" w:rsidDel="0012661B">
          <w:delText>eir</w:delText>
        </w:r>
      </w:del>
      <w:r w:rsidR="009B7BB6">
        <w:t xml:space="preserve"> ability to achieve higher </w:t>
      </w:r>
      <w:del w:id="87" w:author="Erik" w:date="2024-03-26T06:44:00Z">
        <w:r w:rsidR="009B7BB6" w:rsidDel="0012661B">
          <w:delText>altitudes during their</w:delText>
        </w:r>
        <w:r w:rsidR="00380241" w:rsidDel="0012661B">
          <w:delText xml:space="preserve"> migratory flights</w:delText>
        </w:r>
      </w:del>
      <w:ins w:id="88" w:author="Erik" w:date="2024-03-26T06:44:00Z">
        <w:r w:rsidR="0012661B">
          <w:t>altitude flight</w:t>
        </w:r>
      </w:ins>
      <w:r w:rsidR="00B967EE">
        <w:t xml:space="preserve"> </w:t>
      </w:r>
      <w:r w:rsidR="00B967EE" w:rsidRPr="009B7BB6">
        <w:rPr>
          <w:rFonts w:ascii="Aptos" w:hAnsi="Aptos"/>
        </w:rPr>
        <w:t>(Butler 2016)</w:t>
      </w:r>
      <w:r w:rsidR="006434FA">
        <w:t>,</w:t>
      </w:r>
      <w:ins w:id="89" w:author="Erik" w:date="2024-03-26T06:45:00Z">
        <w:r w:rsidR="0012661B">
          <w:t xml:space="preserve"> and a proclivity to fly at low altitudes </w:t>
        </w:r>
      </w:ins>
      <w:del w:id="90" w:author="Erik" w:date="2024-03-26T06:45:00Z">
        <w:r w:rsidR="006434FA" w:rsidDel="0012661B">
          <w:delText xml:space="preserve"> which </w:delText>
        </w:r>
      </w:del>
      <w:r w:rsidR="00B967EE">
        <w:t xml:space="preserve">could cause </w:t>
      </w:r>
      <w:r w:rsidR="00B967EE" w:rsidRPr="00B967EE">
        <w:t>increased susceptibility to collision with airspace obstacles</w:t>
      </w:r>
      <w:del w:id="91" w:author="Erik" w:date="2024-03-26T06:45:00Z">
        <w:r w:rsidR="00B967EE" w:rsidDel="0012661B">
          <w:delText xml:space="preserve"> for </w:delText>
        </w:r>
        <w:r w:rsidR="00D82C75" w:rsidDel="0012661B">
          <w:delText>lower flying</w:delText>
        </w:r>
        <w:r w:rsidR="00B967EE" w:rsidDel="0012661B">
          <w:delText xml:space="preserve"> species</w:delText>
        </w:r>
      </w:del>
      <w:r w:rsidR="00A45A2E">
        <w:t>.</w:t>
      </w:r>
      <w:r w:rsidR="009B7BB6">
        <w:t xml:space="preserve"> </w:t>
      </w:r>
    </w:p>
    <w:p w14:paraId="61055602" w14:textId="43616335" w:rsidR="00A45A2E" w:rsidRDefault="009B7BB6" w:rsidP="009B7BB6">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hereafter woodcock)</w:t>
      </w:r>
      <w:r w:rsidR="0090008F">
        <w:t xml:space="preserve"> </w:t>
      </w:r>
      <w:del w:id="92" w:author="Erik" w:date="2024-03-26T06:45:00Z">
        <w:r w:rsidR="0090008F" w:rsidDel="0012661B">
          <w:delText xml:space="preserve">is a species that </w:delText>
        </w:r>
      </w:del>
      <w:r w:rsidR="0090008F">
        <w:t xml:space="preserve">has long been thought to </w:t>
      </w:r>
      <w:r w:rsidR="007A48B8">
        <w:t>migrate</w:t>
      </w:r>
      <w:r w:rsidR="0090008F">
        <w:t xml:space="preserve"> </w:t>
      </w:r>
      <w:r w:rsidR="00B967EE">
        <w:t xml:space="preserve">at low altitudes. </w:t>
      </w:r>
      <w:r w:rsidR="00E74B47">
        <w:t>Even before tracking data was available</w:t>
      </w:r>
      <w:r w:rsidR="007A48B8">
        <w:t xml:space="preserve">, </w:t>
      </w:r>
      <w:r w:rsidR="003070B7" w:rsidRPr="003070B7">
        <w:rPr>
          <w:rFonts w:ascii="Aptos" w:hAnsi="Aptos"/>
        </w:rPr>
        <w:t xml:space="preserve">Mendall and Aldous </w:t>
      </w:r>
      <w:r w:rsidR="003070B7">
        <w:rPr>
          <w:rFonts w:ascii="Aptos" w:hAnsi="Aptos"/>
        </w:rPr>
        <w:t>(</w:t>
      </w:r>
      <w:r w:rsidR="003070B7" w:rsidRPr="003070B7">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BA2D50">
        <w:t>12–15m</w:t>
      </w:r>
      <w:r w:rsidR="005C07B7">
        <w:t xml:space="preserve"> based on the high rate of woodcock collisions</w:t>
      </w:r>
      <w:r w:rsidR="007A48B8">
        <w:t xml:space="preserve"> with </w:t>
      </w:r>
      <w:r w:rsidR="00BF7DE0">
        <w:t>pow</w:t>
      </w:r>
      <w:r w:rsidR="00FF01A3">
        <w:t>er lines, telephone, and telegraph wires</w:t>
      </w:r>
      <w:r w:rsidR="00E74B47">
        <w:t>. Woodcock are among the most frequently found b</w:t>
      </w:r>
      <w:r w:rsidR="00634A30">
        <w:t xml:space="preserve">irds after building collisions in major cities such as </w:t>
      </w:r>
      <w:r w:rsidR="00FD2DB4">
        <w:t xml:space="preserve">Minneapolis </w:t>
      </w:r>
      <w:r w:rsidR="00FD2DB4" w:rsidRPr="00FD2DB4">
        <w:rPr>
          <w:rFonts w:ascii="Aptos" w:hAnsi="Aptos"/>
        </w:rPr>
        <w:t>(Loss et al. 2019)</w:t>
      </w:r>
      <w:r w:rsidR="0051504D">
        <w:t xml:space="preserve"> and Chicago </w:t>
      </w:r>
      <w:r w:rsidR="00FF3FD7" w:rsidRPr="00FF3FD7">
        <w:rPr>
          <w:rFonts w:ascii="Aptos" w:hAnsi="Aptos"/>
        </w:rPr>
        <w:t>(Van Doren et al. 2021)</w:t>
      </w:r>
      <w:r w:rsidR="0051504D">
        <w:t xml:space="preserve">, and there are records of mass </w:t>
      </w:r>
      <w:r w:rsidR="000E7B9A">
        <w:t>building collision</w:t>
      </w:r>
      <w:r w:rsidR="0051504D">
        <w:t xml:space="preserve"> events </w:t>
      </w:r>
      <w:r w:rsidR="000E7B9A">
        <w:t xml:space="preserve">occurring when woodcock </w:t>
      </w:r>
      <w:r w:rsidR="00140B83">
        <w:t xml:space="preserve">are caught in snowstorms during their early spring migration </w:t>
      </w:r>
      <w:r w:rsidR="00140B83" w:rsidRPr="00140B83">
        <w:rPr>
          <w:rFonts w:ascii="Aptos" w:hAnsi="Aptos"/>
        </w:rPr>
        <w:t>(Loss et al. 2020)</w:t>
      </w:r>
      <w:r w:rsidR="00140B83">
        <w:t xml:space="preserve">. </w:t>
      </w:r>
      <w:r w:rsidR="00C5526B">
        <w:t>Woodcock morphology is believed to play a role in their susceptibility to bu</w:t>
      </w:r>
      <w:r w:rsidR="00C76ABB">
        <w:t xml:space="preserve">ilding collisions; </w:t>
      </w:r>
      <w:r w:rsidR="00C76ABB">
        <w:lastRenderedPageBreak/>
        <w:t xml:space="preserve">the species is comparatively rotund and has shorter wings than many </w:t>
      </w:r>
      <w:r w:rsidR="00311094">
        <w:t xml:space="preserve">other nocturnal migrants, </w:t>
      </w:r>
      <w:r w:rsidR="00F4386A">
        <w:t xml:space="preserve">which may make </w:t>
      </w:r>
      <w:del w:id="93" w:author="Erik" w:date="2024-03-26T06:46:00Z">
        <w:r w:rsidR="00F4386A" w:rsidDel="0012661B">
          <w:delText>the species</w:delText>
        </w:r>
      </w:del>
      <w:ins w:id="94" w:author="Erik" w:date="2024-03-26T06:46:00Z">
        <w:r w:rsidR="0012661B">
          <w:t>woodcock</w:t>
        </w:r>
      </w:ins>
      <w:r w:rsidR="00F4386A">
        <w:t xml:space="preserve"> less maneuverable </w:t>
      </w:r>
      <w:r w:rsidR="006636E7">
        <w:t xml:space="preserve">during migratory flight </w:t>
      </w:r>
      <w:r w:rsidR="006636E7" w:rsidRPr="006636E7">
        <w:rPr>
          <w:rFonts w:ascii="Aptos" w:hAnsi="Aptos"/>
        </w:rPr>
        <w:t>(Loss et al. 2020)</w:t>
      </w:r>
      <w:r w:rsidR="006636E7">
        <w:t xml:space="preserve">. The comparative positioning of </w:t>
      </w:r>
      <w:r w:rsidR="003569F0">
        <w:t xml:space="preserve">woodcock eyes further back on the head than most </w:t>
      </w:r>
      <w:del w:id="95" w:author="Erik" w:date="2024-03-26T06:46:00Z">
        <w:r w:rsidR="003569F0" w:rsidDel="0012661B">
          <w:delText>other species</w:delText>
        </w:r>
      </w:del>
      <w:ins w:id="96" w:author="Erik" w:date="2024-03-26T06:46:00Z">
        <w:r w:rsidR="0012661B">
          <w:t xml:space="preserve">other birds provides greater </w:t>
        </w:r>
      </w:ins>
      <w:ins w:id="97" w:author="Erik" w:date="2024-03-26T06:47:00Z">
        <w:r w:rsidR="0012661B">
          <w:t>peripheral</w:t>
        </w:r>
      </w:ins>
      <w:ins w:id="98" w:author="Erik" w:date="2024-03-26T06:46:00Z">
        <w:r w:rsidR="0012661B">
          <w:t xml:space="preserve"> </w:t>
        </w:r>
      </w:ins>
      <w:ins w:id="99" w:author="Erik" w:date="2024-03-26T06:47:00Z">
        <w:r w:rsidR="0012661B">
          <w:t xml:space="preserve">vision but </w:t>
        </w:r>
      </w:ins>
      <w:del w:id="100" w:author="Erik" w:date="2024-03-26T06:46:00Z">
        <w:r w:rsidR="00376A44" w:rsidDel="0012661B">
          <w:delText xml:space="preserve">, presumably to assist in avoiding predation and facilitate </w:delText>
        </w:r>
        <w:r w:rsidR="00954630" w:rsidDel="0012661B">
          <w:delText>their non-visual method of foraging for earthworms,</w:delText>
        </w:r>
      </w:del>
      <w:del w:id="101" w:author="Erik" w:date="2024-03-26T06:47:00Z">
        <w:r w:rsidR="00954630" w:rsidDel="0012661B">
          <w:delText xml:space="preserve"> </w:delText>
        </w:r>
      </w:del>
      <w:r w:rsidR="00954630">
        <w:t>also</w:t>
      </w:r>
      <w:r w:rsidR="00AD1A11">
        <w:t xml:space="preserve"> substantially reduces their binocular vision</w:t>
      </w:r>
      <w:r w:rsidR="007E24BF">
        <w:t xml:space="preserve">, which </w:t>
      </w:r>
      <w:del w:id="102" w:author="Erik" w:date="2024-03-26T06:47:00Z">
        <w:r w:rsidR="007E24BF" w:rsidDel="0012661B">
          <w:delText xml:space="preserve">likely </w:delText>
        </w:r>
      </w:del>
      <w:ins w:id="103" w:author="Erik" w:date="2024-03-26T06:47:00Z">
        <w:r w:rsidR="0012661B">
          <w:t xml:space="preserve">may </w:t>
        </w:r>
      </w:ins>
      <w:r w:rsidR="007E24BF">
        <w:t>impede</w:t>
      </w:r>
      <w:del w:id="104" w:author="Erik" w:date="2024-03-26T06:47:00Z">
        <w:r w:rsidR="007E24BF" w:rsidDel="0012661B">
          <w:delText>s</w:delText>
        </w:r>
      </w:del>
      <w:r w:rsidR="007E24BF">
        <w:t xml:space="preserve"> their ability to avoid airspace obstacles</w:t>
      </w:r>
      <w:r w:rsidR="00954630">
        <w:t xml:space="preserve"> </w:t>
      </w:r>
      <w:r w:rsidR="007E24BF" w:rsidRPr="007E24BF">
        <w:rPr>
          <w:rFonts w:ascii="Aptos" w:hAnsi="Aptos"/>
        </w:rPr>
        <w:t>(Cobb 1959, Martin 1994)</w:t>
      </w:r>
      <w:r w:rsidR="000A4CA4">
        <w:t>.</w:t>
      </w:r>
      <w:r w:rsidR="00DB4E5B">
        <w:t xml:space="preserve"> Woodcock </w:t>
      </w:r>
      <w:r w:rsidR="00CC769C">
        <w:t xml:space="preserve">have </w:t>
      </w:r>
      <w:del w:id="105" w:author="Erik" w:date="2024-03-26T06:47:00Z">
        <w:r w:rsidR="00CC769C" w:rsidDel="0012661B">
          <w:delText>been</w:delText>
        </w:r>
        <w:r w:rsidR="00DB4E5B" w:rsidDel="0012661B">
          <w:delText xml:space="preserve"> declining</w:delText>
        </w:r>
      </w:del>
      <w:ins w:id="106" w:author="Erik" w:date="2024-03-26T06:47:00Z">
        <w:r w:rsidR="0012661B">
          <w:t>declined</w:t>
        </w:r>
      </w:ins>
      <w:r w:rsidR="00DB4E5B">
        <w:t xml:space="preserve"> at a rate of </w:t>
      </w:r>
      <w:r w:rsidR="00CC769C">
        <w:t>0.8</w:t>
      </w:r>
      <w:r w:rsidR="00DB4E5B">
        <w:t xml:space="preserve">% per year </w:t>
      </w:r>
      <w:r w:rsidR="00AD5F14">
        <w:t>since surveys began in the 19</w:t>
      </w:r>
      <w:r w:rsidR="00CC769C">
        <w:t>60s</w:t>
      </w:r>
      <w:r w:rsidR="00DB4E5B">
        <w:t xml:space="preserve">, and </w:t>
      </w:r>
      <w:commentRangeStart w:id="107"/>
      <w:r w:rsidR="00DB4E5B">
        <w:t xml:space="preserve">migratory mortality has been identified as a potential </w:t>
      </w:r>
      <w:ins w:id="108" w:author="Erik" w:date="2024-03-26T06:47:00Z">
        <w:r w:rsidR="0012661B">
          <w:t xml:space="preserve">causal </w:t>
        </w:r>
      </w:ins>
      <w:r w:rsidR="00AD5F14">
        <w:t xml:space="preserve">factor </w:t>
      </w:r>
      <w:del w:id="109" w:author="Erik" w:date="2024-03-26T06:47:00Z">
        <w:r w:rsidR="00AD5F14" w:rsidDel="0012661B">
          <w:delText xml:space="preserve">in the species’ decline </w:delText>
        </w:r>
      </w:del>
      <w:r w:rsidR="00020C0B" w:rsidRPr="00020C0B">
        <w:rPr>
          <w:rFonts w:ascii="Aptos" w:hAnsi="Aptos"/>
        </w:rPr>
        <w:t>(Cooper and Rau 2012, Loss et al. 2020)</w:t>
      </w:r>
      <w:r w:rsidR="00AD5F14">
        <w:t>.</w:t>
      </w:r>
      <w:commentRangeEnd w:id="107"/>
      <w:r w:rsidR="0012661B">
        <w:rPr>
          <w:rStyle w:val="CommentReference"/>
        </w:rPr>
        <w:commentReference w:id="107"/>
      </w:r>
    </w:p>
    <w:p w14:paraId="0E7E00B6" w14:textId="27E70C55"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w:t>
      </w:r>
      <w:del w:id="110" w:author="Erik" w:date="2024-03-26T06:48:00Z">
        <w:r w:rsidR="00F92826" w:rsidDel="0012661B">
          <w:delText xml:space="preserve">their </w:delText>
        </w:r>
      </w:del>
      <w:r w:rsidR="00F92826">
        <w:t xml:space="preserve">migratory </w:t>
      </w:r>
      <w:r w:rsidR="009C1A2E">
        <w:t>flights</w:t>
      </w:r>
      <w:ins w:id="111" w:author="Erik" w:date="2024-03-26T06:48:00Z">
        <w:r w:rsidR="0012661B">
          <w:t>,</w:t>
        </w:r>
      </w:ins>
      <w:r w:rsidR="009C1A2E">
        <w:t xml:space="preserve"> and examine</w:t>
      </w:r>
      <w:r w:rsidR="00560C10">
        <w:t xml:space="preserve"> how </w:t>
      </w:r>
      <w:del w:id="112" w:author="Erik" w:date="2024-03-26T06:48:00Z">
        <w:r w:rsidR="00560C10" w:rsidDel="0012661B">
          <w:delText xml:space="preserve">those </w:delText>
        </w:r>
      </w:del>
      <w:r w:rsidR="00560C10">
        <w:t>flight altitudes compare to the altitudinal distributions of common airspace obstacles.</w:t>
      </w:r>
      <w:r w:rsidR="00E119BE">
        <w:t xml:space="preserve"> </w:t>
      </w:r>
      <w:r w:rsidR="00282AF3">
        <w:t>We hypothesize</w:t>
      </w:r>
      <w:ins w:id="113" w:author="Erik" w:date="2024-03-26T06:49:00Z">
        <w:r w:rsidR="0012661B">
          <w:t>d</w:t>
        </w:r>
      </w:ins>
      <w:r w:rsidR="00282AF3">
        <w:t xml:space="preserve"> that woodcock flight altitudes will fall below mean estimates for </w:t>
      </w:r>
      <w:r w:rsidR="00560C10">
        <w:t>nocturnal migrants (</w:t>
      </w:r>
      <w:r w:rsidR="00633B37">
        <w:t>418–459m a.g.l.</w:t>
      </w:r>
      <w:r w:rsidR="00560C10">
        <w:t>;</w:t>
      </w:r>
      <w:r w:rsidR="00633B37">
        <w:t xml:space="preserve"> </w:t>
      </w:r>
      <w:r w:rsidR="00633B37" w:rsidRPr="00633B37">
        <w:rPr>
          <w:rFonts w:ascii="Aptos" w:hAnsi="Aptos"/>
        </w:rPr>
        <w:t>Horton et al. 2016)</w:t>
      </w:r>
      <w:r w:rsidR="00D53281">
        <w:t xml:space="preserve">, and would frequently fall within </w:t>
      </w:r>
      <w:r w:rsidR="00E119BE">
        <w:t xml:space="preserve">lower </w:t>
      </w:r>
      <w:r w:rsidR="00D53281">
        <w:t>altit</w:t>
      </w:r>
      <w:r w:rsidR="0041578D">
        <w:t xml:space="preserve">udinal ranges corresponding with obstacles such as buildings, air turbines, </w:t>
      </w:r>
      <w:r w:rsidR="00E119BE">
        <w:t xml:space="preserve">and communication towers, </w:t>
      </w:r>
      <w:r w:rsidR="00560C10">
        <w:t xml:space="preserve">based on </w:t>
      </w:r>
      <w:r w:rsidR="00664E7C">
        <w:t xml:space="preserve">high rates of collisions for this species </w:t>
      </w:r>
      <w:r w:rsidR="00020C0B" w:rsidRPr="00020C0B">
        <w:rPr>
          <w:rFonts w:ascii="Aptos" w:hAnsi="Aptos"/>
        </w:rPr>
        <w:t>(Mendall and Aldous 1943, Loss et al. 2020)</w:t>
      </w:r>
      <w:r w:rsidR="00664E7C">
        <w:t>. We also hypothesize</w:t>
      </w:r>
      <w:ins w:id="114" w:author="Erik" w:date="2024-03-26T06:49:00Z">
        <w:r w:rsidR="0012661B">
          <w:t>d</w:t>
        </w:r>
      </w:ins>
      <w:r w:rsidR="00664E7C">
        <w:t xml:space="preserve"> that </w:t>
      </w:r>
      <w:r w:rsidR="00665310">
        <w:t xml:space="preserve">woodcock flight altitudes will be lower in fall than spring, in accordance with general trends in </w:t>
      </w:r>
      <w:r w:rsidR="00050526">
        <w:t xml:space="preserve">nocturnal migrants </w:t>
      </w:r>
      <w:r w:rsidR="00283ACB" w:rsidRPr="00283ACB">
        <w:rPr>
          <w:rFonts w:ascii="Aptos" w:hAnsi="Aptos"/>
        </w:rPr>
        <w:t>(Horton et al. 2016)</w:t>
      </w:r>
      <w:r w:rsidR="003838F1">
        <w:t xml:space="preserve">, and that flight altitudes will </w:t>
      </w:r>
      <w:commentRangeStart w:id="115"/>
      <w:r w:rsidR="00A93E88">
        <w:t>be similar among age and sex classes du</w:t>
      </w:r>
      <w:r w:rsidR="00526828">
        <w:t xml:space="preserve">e to similar morphological characteristics among these </w:t>
      </w:r>
      <w:commentRangeEnd w:id="115"/>
      <w:r w:rsidR="0012661B">
        <w:rPr>
          <w:rStyle w:val="CommentReference"/>
        </w:rPr>
        <w:commentReference w:id="115"/>
      </w:r>
      <w:r w:rsidR="00526828">
        <w:t xml:space="preserve">classes </w:t>
      </w:r>
      <w:r w:rsidR="00094012" w:rsidRPr="00094012">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ins w:id="116" w:author="Erik" w:date="2024-03-26T06:50:00Z">
        <w:r w:rsidR="0012661B">
          <w:t xml:space="preserve"> of birds in general</w:t>
        </w:r>
      </w:ins>
      <w:r w:rsidR="006D52BA">
        <w:t>.</w:t>
      </w:r>
    </w:p>
    <w:p w14:paraId="552540D3" w14:textId="70D3B59F" w:rsidR="007009AC" w:rsidRDefault="007009AC" w:rsidP="000D609A">
      <w:pPr>
        <w:spacing w:line="480" w:lineRule="auto"/>
        <w:rPr>
          <w:b/>
          <w:bCs/>
        </w:rPr>
      </w:pPr>
      <w:r>
        <w:rPr>
          <w:b/>
          <w:bCs/>
        </w:rPr>
        <w:t>2 Methods</w:t>
      </w:r>
    </w:p>
    <w:p w14:paraId="315B1FEF" w14:textId="77777777" w:rsidR="00594946" w:rsidRDefault="00594946" w:rsidP="00594946">
      <w:pPr>
        <w:rPr>
          <w:i/>
          <w:iCs/>
        </w:rPr>
      </w:pPr>
      <w:r>
        <w:rPr>
          <w:i/>
          <w:iCs/>
        </w:rPr>
        <w:lastRenderedPageBreak/>
        <w:t>2.1 Data collection and preprocessing</w:t>
      </w:r>
    </w:p>
    <w:p w14:paraId="754DF5CC" w14:textId="731D8617" w:rsidR="006E0B42" w:rsidRDefault="009A0710" w:rsidP="00DE4D23">
      <w:pPr>
        <w:spacing w:line="480" w:lineRule="auto"/>
      </w:pPr>
      <w:r>
        <w:t xml:space="preserve">We collected </w:t>
      </w:r>
      <w:del w:id="117" w:author="Erik" w:date="2024-03-26T07:11:00Z">
        <w:r w:rsidDel="006F75D1">
          <w:delText>satellite GPS</w:delText>
        </w:r>
      </w:del>
      <w:ins w:id="118" w:author="Erik" w:date="2024-03-26T07:11:00Z">
        <w:r w:rsidR="006F75D1">
          <w:t>woodcock</w:t>
        </w:r>
      </w:ins>
      <w:r>
        <w:t xml:space="preserve"> </w:t>
      </w:r>
      <w:del w:id="119" w:author="Erik" w:date="2024-03-26T07:11:00Z">
        <w:r w:rsidDel="006F75D1">
          <w:delText>data</w:delText>
        </w:r>
        <w:r w:rsidR="00E94423" w:rsidDel="006F75D1">
          <w:delText xml:space="preserve"> </w:delText>
        </w:r>
      </w:del>
      <w:ins w:id="120" w:author="Erik" w:date="2024-03-26T07:11:00Z">
        <w:r w:rsidR="006F75D1">
          <w:t xml:space="preserve">locations </w:t>
        </w:r>
      </w:ins>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Pr="009A0710">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D765D6" w:rsidRPr="00D765D6">
        <w:rPr>
          <w:rFonts w:ascii="Aptos" w:hAnsi="Aptos"/>
        </w:rPr>
        <w:t>(McAuley et al. 1993)</w:t>
      </w:r>
      <w:r w:rsidR="004338D2">
        <w:t xml:space="preserve"> and attached </w:t>
      </w:r>
      <w:r w:rsidR="004338D2" w:rsidRPr="00512241">
        <w:t>4–7 g PinPoint</w:t>
      </w:r>
      <w:r w:rsidR="004338D2">
        <w:t xml:space="preserve"> transmitters </w:t>
      </w:r>
      <w:r w:rsidR="00F023A5" w:rsidRPr="00512241">
        <w:t>(Lotek Wireless Inc., Newmarket, Ontario, CA)</w:t>
      </w:r>
      <w:r w:rsidR="00F023A5">
        <w:t xml:space="preserve"> using a rump-mounted leg loop harness</w:t>
      </w:r>
      <w:ins w:id="121" w:author="Erik" w:date="2024-03-26T07:12:00Z">
        <w:r w:rsidR="006F75D1">
          <w:rPr>
            <w:rFonts w:ascii="Aptos" w:hAnsi="Aptos"/>
          </w:rPr>
          <w:t xml:space="preserve"> (</w:t>
        </w:r>
      </w:ins>
      <w:del w:id="122" w:author="Erik" w:date="2024-03-26T07:12:00Z">
        <w:r w:rsidR="00F023A5" w:rsidDel="006F75D1">
          <w:delText>.</w:delText>
        </w:r>
      </w:del>
      <w:ins w:id="123" w:author="Erik" w:date="2024-03-26T07:12:00Z">
        <w:r w:rsidR="006F75D1" w:rsidRPr="009A0710">
          <w:rPr>
            <w:rFonts w:ascii="Aptos" w:hAnsi="Aptos"/>
          </w:rPr>
          <w:t>Fish et al. 2024</w:t>
        </w:r>
        <w:r w:rsidR="006F75D1">
          <w:rPr>
            <w:rFonts w:ascii="Aptos" w:hAnsi="Aptos"/>
          </w:rPr>
          <w:t>).</w:t>
        </w:r>
      </w:ins>
      <w:r w:rsidR="00F023A5">
        <w:t xml:space="preserve"> </w:t>
      </w:r>
      <w:r w:rsidR="0090352F">
        <w:t>We aged and sexed birds upon capture</w:t>
      </w:r>
      <w:ins w:id="124" w:author="Erik" w:date="2024-03-26T07:12:00Z">
        <w:r w:rsidR="006F75D1">
          <w:t xml:space="preserve">, where </w:t>
        </w:r>
      </w:ins>
      <w:del w:id="125" w:author="Erik" w:date="2024-03-26T07:12:00Z">
        <w:r w:rsidR="0090352F" w:rsidDel="006F75D1">
          <w:delText xml:space="preserve"> and</w:delText>
        </w:r>
      </w:del>
      <w:del w:id="126" w:author="Erik" w:date="2024-03-26T07:25:00Z">
        <w:r w:rsidR="0090352F" w:rsidDel="00E87F5A">
          <w:delText xml:space="preserve"> </w:delText>
        </w:r>
        <w:r w:rsidR="006E0B42" w:rsidDel="00E87F5A">
          <w:delText xml:space="preserve">considered </w:delText>
        </w:r>
        <w:r w:rsidR="0090352F" w:rsidDel="00E87F5A">
          <w:delText>tagged</w:delText>
        </w:r>
        <w:r w:rsidR="006E0B42" w:rsidDel="00E87F5A">
          <w:delText xml:space="preserve"> birds to be </w:delText>
        </w:r>
      </w:del>
      <w:r w:rsidR="006E0B42">
        <w:t xml:space="preserve">juveniles </w:t>
      </w:r>
      <w:ins w:id="127" w:author="Erik" w:date="2024-03-26T07:25:00Z">
        <w:r w:rsidR="00E87F5A">
          <w:t>were birds undertaking their</w:t>
        </w:r>
      </w:ins>
      <w:del w:id="128" w:author="Erik" w:date="2024-03-26T07:25:00Z">
        <w:r w:rsidR="006E0B42" w:rsidDel="00E87F5A">
          <w:delText>for the duration of their</w:delText>
        </w:r>
      </w:del>
      <w:r w:rsidR="006E0B42">
        <w:t xml:space="preserve"> first fall and spring migrations, after which </w:t>
      </w:r>
      <w:del w:id="129" w:author="Erik" w:date="2024-03-26T07:25:00Z">
        <w:r w:rsidR="00DF3520" w:rsidDel="00E87F5A">
          <w:delText>we deemed those individuals to be</w:delText>
        </w:r>
      </w:del>
      <w:ins w:id="130" w:author="Erik" w:date="2024-03-26T07:25:00Z">
        <w:r w:rsidR="00E87F5A">
          <w:t>they were considered</w:t>
        </w:r>
      </w:ins>
      <w:r w:rsidR="00DF3520">
        <w:t xml:space="preserve"> adults.</w:t>
      </w:r>
      <w:r w:rsidR="0090352F">
        <w:t xml:space="preserve"> All capture and handling was conducted in accordance with </w:t>
      </w:r>
      <w:commentRangeStart w:id="131"/>
      <w:del w:id="132" w:author="Erik" w:date="2024-03-26T07:26:00Z">
        <w:r w:rsidR="008D531C" w:rsidDel="00E87F5A">
          <w:delText>permit</w:delText>
        </w:r>
        <w:r w:rsidR="00C076CD" w:rsidDel="00E87F5A">
          <w:delText>s from</w:delText>
        </w:r>
      </w:del>
      <w:ins w:id="133" w:author="Erik" w:date="2024-03-26T07:26:00Z">
        <w:r w:rsidR="00E87F5A">
          <w:t xml:space="preserve">protocols approved </w:t>
        </w:r>
        <w:commentRangeEnd w:id="131"/>
        <w:r w:rsidR="00E87F5A">
          <w:rPr>
            <w:rStyle w:val="CommentReference"/>
          </w:rPr>
          <w:commentReference w:id="131"/>
        </w:r>
        <w:r w:rsidR="00E87F5A">
          <w:t>by</w:t>
        </w:r>
      </w:ins>
      <w:r w:rsidR="00C076CD">
        <w:t xml:space="preserve"> the </w:t>
      </w:r>
      <w:r w:rsidR="00DE4D23">
        <w:t>University of Maine Institutional</w:t>
      </w:r>
      <w:r w:rsidR="00C076CD">
        <w:t xml:space="preserve"> </w:t>
      </w:r>
      <w:r w:rsidR="00DE4D23">
        <w:t>Animal Care and Use Committee (Protocols A2017_05_02</w:t>
      </w:r>
      <w:r w:rsidR="009D65EF">
        <w:t xml:space="preserve"> </w:t>
      </w:r>
      <w:r w:rsidR="00DE4D23">
        <w:t xml:space="preserve">and A2020_07_01) </w:t>
      </w:r>
      <w:r w:rsidR="009D65EF">
        <w:t>as well as</w:t>
      </w:r>
      <w:r w:rsidR="00DE4D23">
        <w:t xml:space="preserve"> </w:t>
      </w:r>
      <w:ins w:id="134" w:author="Erik" w:date="2024-03-26T07:26:00Z">
        <w:r w:rsidR="00E87F5A">
          <w:t xml:space="preserve">permits from </w:t>
        </w:r>
      </w:ins>
      <w:r w:rsidR="00DE4D23">
        <w:t>the USGS Bird</w:t>
      </w:r>
      <w:r w:rsidR="009D65EF">
        <w:t xml:space="preserve"> </w:t>
      </w:r>
      <w:r w:rsidR="00DE4D23">
        <w:t xml:space="preserve">Banding Laboratory </w:t>
      </w:r>
      <w:r w:rsidR="009D65EF">
        <w:t>and</w:t>
      </w:r>
      <w:r w:rsidR="00DE4D23">
        <w:t xml:space="preserve"> Canadian Bird Banding Office</w:t>
      </w:r>
      <w:r w:rsidR="00F54CE3">
        <w:t>.</w:t>
      </w:r>
    </w:p>
    <w:p w14:paraId="7F8EA4E1" w14:textId="5C3B627A" w:rsidR="00074D54" w:rsidRDefault="00DF3520" w:rsidP="00BC7FFE">
      <w:pPr>
        <w:spacing w:line="480" w:lineRule="auto"/>
      </w:pPr>
      <w:r>
        <w:tab/>
      </w:r>
      <w:commentRangeStart w:id="135"/>
      <w:r w:rsidR="00F54CE3">
        <w:t>We programmed transmitters</w:t>
      </w:r>
      <w:r w:rsidR="00186988">
        <w:t xml:space="preserve"> to collect locations primarily during fall and spring migration. </w:t>
      </w:r>
      <w:commentRangeEnd w:id="135"/>
      <w:r w:rsidR="005711A0">
        <w:rPr>
          <w:rStyle w:val="CommentReference"/>
        </w:rPr>
        <w:commentReference w:id="135"/>
      </w:r>
      <w:r w:rsidR="00186988">
        <w:t xml:space="preserve">In addition to recording diurnal altitudes, transmitters </w:t>
      </w:r>
      <w:del w:id="136" w:author="Erik" w:date="2024-03-26T07:26:00Z">
        <w:r w:rsidR="00186988" w:rsidDel="00E87F5A">
          <w:delText xml:space="preserve">would </w:delText>
        </w:r>
      </w:del>
      <w:r w:rsidR="00186988">
        <w:t>record</w:t>
      </w:r>
      <w:ins w:id="137" w:author="Erik" w:date="2024-03-26T07:26:00Z">
        <w:r w:rsidR="00E87F5A">
          <w:t>ed</w:t>
        </w:r>
      </w:ins>
      <w:r w:rsidR="00186988">
        <w:t xml:space="preserve"> nocturnal altitudes at </w:t>
      </w:r>
      <w:r w:rsidR="00E94423">
        <w:t xml:space="preserve">either 0000 or 0100 hours Eastern Time </w:t>
      </w:r>
      <w:r w:rsidR="00186988">
        <w:t xml:space="preserve">at varying schedules during the migratory season. We subset these readings to </w:t>
      </w:r>
      <w:commentRangeStart w:id="138"/>
      <w:r w:rsidR="00186988">
        <w:t xml:space="preserve">only include high quality altitude </w:t>
      </w:r>
      <w:commentRangeEnd w:id="138"/>
      <w:r w:rsidR="005711A0">
        <w:rPr>
          <w:rStyle w:val="CommentReference"/>
        </w:rPr>
        <w:commentReference w:id="138"/>
      </w:r>
      <w:r w:rsidR="00186988">
        <w:t xml:space="preserve">fixes, and </w:t>
      </w:r>
      <w:commentRangeStart w:id="139"/>
      <w:r w:rsidR="002E0192">
        <w:t>excluded any locations in which the bird’s migratory or non-migratory state was unknow</w:t>
      </w:r>
      <w:commentRangeEnd w:id="139"/>
      <w:r w:rsidR="005711A0">
        <w:rPr>
          <w:rStyle w:val="CommentReference"/>
        </w:rPr>
        <w:commentReference w:id="139"/>
      </w:r>
      <w:r w:rsidR="002E0192">
        <w:t>n (</w:t>
      </w:r>
      <w:proofErr w:type="spellStart"/>
      <w:r w:rsidR="002E0192">
        <w:t>Chp</w:t>
      </w:r>
      <w:proofErr w:type="spellEnd"/>
      <w:r w:rsidR="002E0192">
        <w:t>. 2).</w:t>
      </w:r>
      <w:r w:rsidR="00BC7FFE">
        <w:t xml:space="preserve"> </w:t>
      </w:r>
      <w:r w:rsidR="00074D54">
        <w:t>We used ArcGIS Pro 3.2.1</w:t>
      </w:r>
      <w:ins w:id="140" w:author="Erik" w:date="2024-03-26T09:58:00Z">
        <w:r w:rsidR="005711A0">
          <w:t xml:space="preserve"> (software citation)</w:t>
        </w:r>
      </w:ins>
      <w:r w:rsidR="00074D54">
        <w:t xml:space="preserve"> to </w:t>
      </w:r>
      <w:del w:id="141" w:author="Erik" w:date="2024-03-26T09:58:00Z">
        <w:r w:rsidR="00074D54" w:rsidDel="005711A0">
          <w:delText xml:space="preserve">extract </w:delText>
        </w:r>
      </w:del>
      <w:ins w:id="142" w:author="Erik" w:date="2024-03-26T09:58:00Z">
        <w:r w:rsidR="005711A0">
          <w:t xml:space="preserve">calculate </w:t>
        </w:r>
      </w:ins>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7F11EE">
        <w:t xml:space="preserve">, providing a measurement of </w:t>
      </w:r>
      <w:r w:rsidR="00074D54">
        <w:t>height above ground level for each point</w:t>
      </w:r>
      <w:r w:rsidR="008E511A">
        <w:t xml:space="preserve"> </w:t>
      </w:r>
      <w:r w:rsidR="006C4AE3" w:rsidRPr="006C4AE3">
        <w:rPr>
          <w:rFonts w:ascii="Aptos" w:hAnsi="Aptos"/>
        </w:rPr>
        <w:t>(ESRI 2023, 2024)</w:t>
      </w:r>
      <w:r w:rsidR="00074D54">
        <w:t xml:space="preserve">. </w:t>
      </w:r>
      <w:commentRangeStart w:id="143"/>
      <w:r w:rsidR="009C4DE4">
        <w:t xml:space="preserve">We normalized </w:t>
      </w:r>
      <w:r w:rsidR="008E511A">
        <w:t>height above ground level</w:t>
      </w:r>
      <w:r w:rsidR="009C4DE4">
        <w:t xml:space="preserve"> measurements to between -1 and 1 based on the maximum observed altitude in the dataset (</w:t>
      </w:r>
      <w:r w:rsidR="009C4DE4" w:rsidRPr="009C4DE4">
        <w:t>2183</w:t>
      </w:r>
      <w:r w:rsidR="009C4DE4">
        <w:t xml:space="preserve">m). </w:t>
      </w:r>
      <w:commentRangeEnd w:id="143"/>
      <w:r w:rsidR="005711A0">
        <w:rPr>
          <w:rStyle w:val="CommentReference"/>
        </w:rPr>
        <w:commentReference w:id="143"/>
      </w:r>
      <w:commentRangeStart w:id="144"/>
      <w:r w:rsidR="00074D54">
        <w:t xml:space="preserve">We then </w:t>
      </w:r>
      <w:r w:rsidR="00B3560A">
        <w:t>identified locations</w:t>
      </w:r>
      <w:r w:rsidR="00074D54">
        <w:t xml:space="preserve"> that were collected at night during </w:t>
      </w:r>
      <w:r w:rsidR="00B3560A">
        <w:t>each</w:t>
      </w:r>
      <w:r w:rsidR="00074D54">
        <w:t xml:space="preserve"> woodcock’s individually-delineated migration</w:t>
      </w:r>
      <w:r w:rsidR="00B3560A">
        <w:t xml:space="preserve"> (Chp. 2)</w:t>
      </w:r>
      <w:r w:rsidR="00B256DE">
        <w:t xml:space="preserve">. </w:t>
      </w:r>
      <w:r w:rsidR="00B256DE">
        <w:lastRenderedPageBreak/>
        <w:t>Locations which met these requirements were designated as possible flight locations, while other locations were designated as definitive non-flight locations for further analysis.</w:t>
      </w:r>
      <w:commentRangeEnd w:id="144"/>
      <w:r w:rsidR="005711A0">
        <w:rPr>
          <w:rStyle w:val="CommentReference"/>
        </w:rPr>
        <w:commentReference w:id="144"/>
      </w:r>
    </w:p>
    <w:p w14:paraId="5B602382" w14:textId="52F6F36F" w:rsidR="0074002D" w:rsidRDefault="0074002D" w:rsidP="0074002D">
      <w:pPr>
        <w:rPr>
          <w:i/>
          <w:iCs/>
        </w:rPr>
      </w:pPr>
      <w:r>
        <w:rPr>
          <w:i/>
          <w:iCs/>
        </w:rPr>
        <w:t>2.</w:t>
      </w:r>
      <w:r w:rsidR="00074D54">
        <w:rPr>
          <w:i/>
          <w:iCs/>
        </w:rPr>
        <w:t>2</w:t>
      </w:r>
      <w:r>
        <w:rPr>
          <w:i/>
          <w:iCs/>
        </w:rPr>
        <w:t xml:space="preserve"> Modeling altitude distributions</w:t>
      </w:r>
    </w:p>
    <w:p w14:paraId="57B2FAC9" w14:textId="74B1468F" w:rsidR="00676994" w:rsidRPr="00676994" w:rsidRDefault="00676994" w:rsidP="000D609A">
      <w:pPr>
        <w:spacing w:line="480" w:lineRule="auto"/>
        <w:rPr>
          <w:rFonts w:eastAsiaTheme="minorEastAsia"/>
        </w:rPr>
      </w:pPr>
      <w:r>
        <w:t xml:space="preserve">Our model of woodcock flight altitudes included both possible flight locations and </w:t>
      </w:r>
      <w:commentRangeStart w:id="145"/>
      <w:r>
        <w:t>definitive non-flight locations</w:t>
      </w:r>
      <w:commentRangeEnd w:id="145"/>
      <w:r w:rsidR="005711A0">
        <w:rPr>
          <w:rStyle w:val="CommentReference"/>
        </w:rPr>
        <w:commentReference w:id="145"/>
      </w:r>
      <w:r>
        <w:t xml:space="preserve">, with each class of data informing a different aspect of the model. Definitive non-flight locations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sidR="0088630E">
        <w:rPr>
          <w:rFonts w:eastAsiaTheme="minorEastAsia"/>
        </w:rPr>
        <w:t xml:space="preserve">; importance of accommodating for measurement error is reviewed in </w:t>
      </w:r>
      <w:proofErr w:type="spellStart"/>
      <w:r w:rsidR="000D1A99" w:rsidRPr="000D1A99">
        <w:rPr>
          <w:rFonts w:ascii="Aptos" w:hAnsi="Aptos" w:cs="Times New Roman"/>
          <w:kern w:val="0"/>
        </w:rPr>
        <w:t>Poessel</w:t>
      </w:r>
      <w:proofErr w:type="spellEnd"/>
      <w:r w:rsidR="000D1A99" w:rsidRPr="000D1A99">
        <w:rPr>
          <w:rFonts w:ascii="Aptos" w:hAnsi="Aptos" w:cs="Times New Roman"/>
          <w:kern w:val="0"/>
        </w:rPr>
        <w:t xml:space="preserve"> et al. 2018, Péron et al. 2020)</w:t>
      </w:r>
      <w:r>
        <w:rPr>
          <w:rFonts w:eastAsiaTheme="minorEastAsia"/>
        </w:rPr>
        <w:t>. As such,</w:t>
      </w:r>
      <w:ins w:id="146" w:author="Erik" w:date="2024-03-26T10:06:00Z">
        <w:r w:rsidR="005711A0">
          <w:rPr>
            <w:rFonts w:eastAsiaTheme="minorEastAsia"/>
          </w:rPr>
          <w:t xml:space="preserve"> we used</w:t>
        </w:r>
      </w:ins>
      <w:r>
        <w:rPr>
          <w:rFonts w:eastAsiaTheme="minorEastAsia"/>
        </w:rPr>
        <w:t xml:space="preserve"> </w:t>
      </w:r>
      <w:r>
        <w:t xml:space="preserve">definitive non-flight locations </w:t>
      </w:r>
      <w:del w:id="147" w:author="Erik" w:date="2024-03-26T10:06:00Z">
        <w:r w:rsidDel="005711A0">
          <w:delText xml:space="preserve">could be used </w:delText>
        </w:r>
      </w:del>
      <w:r>
        <w:t xml:space="preserve">to estimate the error terms of the model. </w:t>
      </w:r>
      <w:commentRangeStart w:id="148"/>
      <w:r>
        <w:t xml:space="preserve">Possible flight </w:t>
      </w:r>
      <w:commentRangeEnd w:id="148"/>
      <w:r w:rsidR="00472AED">
        <w:rPr>
          <w:rStyle w:val="CommentReference"/>
        </w:rPr>
        <w:commentReference w:id="148"/>
      </w:r>
      <w:r>
        <w:t xml:space="preserve">locations had either a true altitude of 0m,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w:t>
      </w:r>
      <w:del w:id="149" w:author="Erik" w:date="2024-03-26T10:07:00Z">
        <w:r w:rsidDel="00472AED">
          <w:delText xml:space="preserve">some </w:delText>
        </w:r>
      </w:del>
      <w:ins w:id="150" w:author="Erik" w:date="2024-03-26T10:07:00Z">
        <w:r w:rsidR="00472AED">
          <w:t xml:space="preserve">a </w:t>
        </w:r>
      </w:ins>
      <w:r>
        <w:t xml:space="preserve">flight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possible flight locations could </w:t>
      </w:r>
      <w:commentRangeStart w:id="151"/>
      <w:r>
        <w:rPr>
          <w:rFonts w:eastAsiaTheme="minorEastAsia"/>
        </w:rPr>
        <w:t>be used to</w:t>
      </w:r>
      <w:r w:rsidR="005E00B7" w:rsidRPr="005E00B7">
        <w:rPr>
          <w:rFonts w:eastAsiaTheme="minorEastAsia"/>
        </w:rPr>
        <w:t xml:space="preserve"> </w:t>
      </w:r>
      <w:r w:rsidR="005E00B7">
        <w:rPr>
          <w:rFonts w:eastAsiaTheme="minorEastAsia"/>
        </w:rPr>
        <w:t>jointly</w:t>
      </w:r>
      <w:r>
        <w:rPr>
          <w:rFonts w:eastAsiaTheme="minorEastAsia"/>
        </w:rPr>
        <w:t xml:space="preserve"> estimate </w:t>
      </w:r>
      <w:del w:id="152" w:author="Erik" w:date="2024-03-26T10:08:00Z">
        <w:r w:rsidDel="00472AED">
          <w:rPr>
            <w:rFonts w:eastAsiaTheme="minorEastAsia"/>
          </w:rPr>
          <w:delText>their own</w:delText>
        </w:r>
      </w:del>
      <w:ins w:id="153" w:author="Erik" w:date="2024-03-26T10:08:00Z">
        <w:r w:rsidR="00472AED">
          <w:rPr>
            <w:rFonts w:eastAsiaTheme="minorEastAsia"/>
          </w:rPr>
          <w:t>a</w:t>
        </w:r>
      </w:ins>
      <w:r>
        <w:rPr>
          <w:rFonts w:eastAsiaTheme="minorEastAsia"/>
        </w:rPr>
        <w:t xml:space="preserve"> </w:t>
      </w:r>
      <w:ins w:id="154" w:author="Erik" w:date="2024-03-26T10:08:00Z">
        <w:r w:rsidR="00472AED">
          <w:rPr>
            <w:rFonts w:eastAsiaTheme="minorEastAsia"/>
          </w:rPr>
          <w:t xml:space="preserve">latent </w:t>
        </w:r>
      </w:ins>
      <w:del w:id="155" w:author="Erik" w:date="2024-03-26T10:08:00Z">
        <w:r w:rsidDel="00472AED">
          <w:rPr>
            <w:rFonts w:eastAsiaTheme="minorEastAsia"/>
          </w:rPr>
          <w:delText>non-flight/</w:delText>
        </w:r>
      </w:del>
      <w:r>
        <w:rPr>
          <w:rFonts w:eastAsiaTheme="minorEastAsia"/>
        </w:rPr>
        <w:t>flight state</w:t>
      </w:r>
      <w:ins w:id="156" w:author="Erik" w:date="2024-03-26T10:09:00Z">
        <w:r w:rsidR="00472AED">
          <w:t xml:space="preserve">, which we </w:t>
        </w:r>
      </w:ins>
      <w:del w:id="157" w:author="Erik" w:date="2024-03-26T10:09:00Z">
        <w:r w:rsidDel="00472AED">
          <w:rPr>
            <w:rFonts w:eastAsiaTheme="minorEastAsia"/>
          </w:rPr>
          <w:delText xml:space="preserve"> </w:delText>
        </w:r>
        <w:r w:rsidDel="00472AED">
          <w:delText>(</w:delText>
        </w:r>
      </w:del>
      <w:r>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xml:space="preserve">, with </w:t>
      </w:r>
      <m:oMath>
        <m:r>
          <w:ins w:id="158" w:author="Erik" w:date="2024-03-26T10:10:00Z">
            <w:rPr>
              <w:rFonts w:ascii="Cambria Math" w:hAnsi="Cambria Math"/>
            </w:rPr>
            <m:t>I</m:t>
          </w:ins>
        </m:r>
      </m:oMath>
      <w:ins w:id="159" w:author="Erik" w:date="2024-03-26T10:10:00Z">
        <w:r w:rsidR="00472AED">
          <w:rPr>
            <w:rFonts w:eastAsiaTheme="minorEastAsia"/>
          </w:rPr>
          <w:t>=0</w:t>
        </w:r>
        <w:r w:rsidR="00472AED" w:rsidDel="00472AED">
          <w:rPr>
            <w:rFonts w:eastAsiaTheme="minorEastAsia"/>
          </w:rPr>
          <w:t xml:space="preserve"> </w:t>
        </w:r>
      </w:ins>
      <w:del w:id="160" w:author="Erik" w:date="2024-03-26T10:10:00Z">
        <w:r w:rsidR="005E00B7" w:rsidDel="00472AED">
          <w:rPr>
            <w:rFonts w:eastAsiaTheme="minorEastAsia"/>
          </w:rPr>
          <w:delText>0</w:delText>
        </w:r>
      </w:del>
      <w:r w:rsidR="005E00B7">
        <w:rPr>
          <w:rFonts w:eastAsiaTheme="minorEastAsia"/>
        </w:rPr>
        <w:t xml:space="preserve"> indicating a ground location and </w:t>
      </w:r>
      <m:oMath>
        <m:r>
          <w:ins w:id="161" w:author="Erik" w:date="2024-03-26T10:10:00Z">
            <w:rPr>
              <w:rFonts w:ascii="Cambria Math" w:hAnsi="Cambria Math"/>
            </w:rPr>
            <m:t>I</m:t>
          </w:ins>
        </m:r>
      </m:oMath>
      <w:ins w:id="162" w:author="Erik" w:date="2024-03-26T10:10:00Z">
        <w:r w:rsidR="00472AED">
          <w:rPr>
            <w:rFonts w:eastAsiaTheme="minorEastAsia"/>
          </w:rPr>
          <w:t>=1</w:t>
        </w:r>
        <w:r w:rsidR="00472AED" w:rsidDel="00472AED">
          <w:rPr>
            <w:rFonts w:eastAsiaTheme="minorEastAsia"/>
          </w:rPr>
          <w:t xml:space="preserve"> </w:t>
        </w:r>
      </w:ins>
      <w:del w:id="163" w:author="Erik" w:date="2024-03-26T10:10:00Z">
        <w:r w:rsidR="005E00B7" w:rsidDel="00472AED">
          <w:rPr>
            <w:rFonts w:eastAsiaTheme="minorEastAsia"/>
          </w:rPr>
          <w:delText>1</w:delText>
        </w:r>
      </w:del>
      <w:r w:rsidR="005E00B7">
        <w:rPr>
          <w:rFonts w:eastAsiaTheme="minorEastAsia"/>
        </w:rPr>
        <w:t xml:space="preserve"> indicating a flight location</w:t>
      </w:r>
      <w:ins w:id="164" w:author="Erik" w:date="2024-03-26T10:11:00Z">
        <w:r w:rsidR="00472AED">
          <w:rPr>
            <w:rFonts w:eastAsiaTheme="minorEastAsia"/>
          </w:rPr>
          <w:t xml:space="preserve">. We derived </w:t>
        </w:r>
      </w:ins>
      <w:ins w:id="165" w:author="Erik" w:date="2024-03-26T10:10:00Z">
        <w:r w:rsidR="00472AED">
          <w:t>the</w:t>
        </w:r>
      </w:ins>
      <w:del w:id="166" w:author="Erik" w:date="2024-03-26T10:10:00Z">
        <w:r w:rsidDel="00472AED">
          <w:delText>) and th</w:delText>
        </w:r>
      </w:del>
      <w:ins w:id="167" w:author="Erik" w:date="2024-03-26T10:11:00Z">
        <w:r w:rsidR="00472AED">
          <w:t xml:space="preserve"> </w:t>
        </w:r>
      </w:ins>
      <w:del w:id="168" w:author="Erik" w:date="2024-03-26T10:10:00Z">
        <w:r w:rsidDel="00472AED">
          <w:delText>e</w:delText>
        </w:r>
      </w:del>
      <w:del w:id="169" w:author="Erik" w:date="2024-03-26T10:11:00Z">
        <w:r w:rsidDel="00472AED">
          <w:delText xml:space="preserve"> distribution from which </w:delText>
        </w:r>
      </w:del>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t>
      </w:r>
      <w:del w:id="170" w:author="Erik" w:date="2024-03-26T10:11:00Z">
        <w:r w:rsidDel="00472AED">
          <w:rPr>
            <w:rFonts w:eastAsiaTheme="minorEastAsia"/>
          </w:rPr>
          <w:delText>was drawn</w:delText>
        </w:r>
      </w:del>
      <w:ins w:id="171" w:author="Erik" w:date="2024-03-26T10:11:00Z">
        <w:r w:rsidR="00472AED">
          <w:rPr>
            <w:rFonts w:eastAsiaTheme="minorEastAsia"/>
          </w:rPr>
          <w:t xml:space="preserve">from locations where </w:t>
        </w:r>
      </w:ins>
      <m:oMath>
        <m:r>
          <w:ins w:id="172" w:author="Erik" w:date="2024-03-26T10:11:00Z">
            <w:rPr>
              <w:rFonts w:ascii="Cambria Math" w:hAnsi="Cambria Math"/>
            </w:rPr>
            <m:t>I</m:t>
          </w:ins>
        </m:r>
      </m:oMath>
      <w:ins w:id="173" w:author="Erik" w:date="2024-03-26T10:11:00Z">
        <w:r w:rsidR="00472AED">
          <w:rPr>
            <w:rFonts w:eastAsiaTheme="minorEastAsia"/>
          </w:rPr>
          <w:t>=1</w:t>
        </w:r>
        <w:r w:rsidR="00472AED" w:rsidDel="00472AED">
          <w:rPr>
            <w:rFonts w:eastAsiaTheme="minorEastAsia"/>
          </w:rPr>
          <w:t xml:space="preserve"> </w:t>
        </w:r>
      </w:ins>
      <w:ins w:id="174" w:author="Erik" w:date="2024-03-26T10:12:00Z">
        <w:r w:rsidR="00472AED">
          <w:rPr>
            <w:rFonts w:eastAsiaTheme="minorEastAsia"/>
          </w:rPr>
          <w:t>as</w:t>
        </w:r>
      </w:ins>
      <w:del w:id="175" w:author="Erik" w:date="2024-03-26T10:12:00Z">
        <w:r w:rsidDel="00472AED">
          <w:rPr>
            <w:rFonts w:eastAsiaTheme="minorEastAsia"/>
          </w:rPr>
          <w:delText>. Th</w:delText>
        </w:r>
        <w:r w:rsidR="00E73840" w:rsidDel="00472AED">
          <w:rPr>
            <w:rFonts w:eastAsiaTheme="minorEastAsia"/>
          </w:rPr>
          <w:delText xml:space="preserve">is model, termed the base model, </w:delText>
        </w:r>
        <w:r w:rsidDel="00472AED">
          <w:rPr>
            <w:rFonts w:eastAsiaTheme="minorEastAsia"/>
          </w:rPr>
          <w:delText>was structured as follows</w:delText>
        </w:r>
      </w:del>
      <w:commentRangeEnd w:id="151"/>
      <w:r w:rsidR="00472AED">
        <w:rPr>
          <w:rStyle w:val="CommentReference"/>
        </w:rPr>
        <w:commentReference w:id="151"/>
      </w:r>
    </w:p>
    <w:p w14:paraId="411C2723" w14:textId="5D026DB2" w:rsidR="00B83ECD" w:rsidRDefault="00B83ECD" w:rsidP="00B83ECD">
      <w:pPr>
        <w:pStyle w:val="Caption"/>
      </w:pPr>
      <w:r>
        <w:t xml:space="preserve">Equation </w:t>
      </w:r>
      <w:r>
        <w:fldChar w:fldCharType="begin"/>
      </w:r>
      <w:r>
        <w:instrText xml:space="preserve"> SEQ Equation \* ARABIC </w:instrText>
      </w:r>
      <w:r>
        <w:fldChar w:fldCharType="separate"/>
      </w:r>
      <w:r>
        <w:rPr>
          <w:noProof/>
        </w:rPr>
        <w:t>1</w:t>
      </w:r>
      <w:r>
        <w:fldChar w:fldCharType="end"/>
      </w:r>
    </w:p>
    <w:p w14:paraId="6FF5CDD3" w14:textId="47B45002" w:rsidR="008B2228" w:rsidRPr="008B2228" w:rsidRDefault="00000000"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000000"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Gamma(α,β)</m:t>
          </m:r>
        </m:oMath>
      </m:oMathPara>
    </w:p>
    <w:p w14:paraId="58DDEC1A" w14:textId="50F59868"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w:t>
      </w:r>
      <w:ins w:id="176" w:author="Erik" w:date="2024-03-26T10:12:00Z">
        <w:r w:rsidR="00472AED">
          <w:rPr>
            <w:rFonts w:eastAsiaTheme="minorEastAsia"/>
          </w:rPr>
          <w:t xml:space="preserve">fixed to </w:t>
        </w:r>
      </w:ins>
      <w:del w:id="177" w:author="Erik" w:date="2024-03-26T10:12:00Z">
        <w:r w:rsidDel="00472AED">
          <w:rPr>
            <w:rFonts w:eastAsiaTheme="minorEastAsia"/>
          </w:rPr>
          <w:delText xml:space="preserve">set to a known value of </w:delText>
        </w:r>
      </w:del>
      <w:r>
        <w:rPr>
          <w:rFonts w:eastAsiaTheme="minorEastAsia"/>
        </w:rPr>
        <w:t xml:space="preserve">0 for all definitive non-flight locations and </w:t>
      </w:r>
      <w:del w:id="178" w:author="Erik" w:date="2024-03-26T10:12:00Z">
        <w:r w:rsidDel="00472AED">
          <w:rPr>
            <w:rFonts w:eastAsiaTheme="minorEastAsia"/>
          </w:rPr>
          <w:delText xml:space="preserve">used </w:delText>
        </w:r>
      </w:del>
      <w:r>
        <w:rPr>
          <w:rFonts w:eastAsiaTheme="minorEastAsia"/>
        </w:rPr>
        <w:t xml:space="preserve">as an estimable parameter for all possible flight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r w:rsidR="006927AD">
        <w:rPr>
          <w:rFonts w:eastAsiaTheme="minorEastAsia"/>
          <w:i/>
          <w:iCs/>
        </w:rPr>
        <w:t>p = 0.33</w:t>
      </w:r>
      <w:ins w:id="179" w:author="Erik" w:date="2024-03-26T10:13:00Z">
        <w:r w:rsidR="00472AED">
          <w:rPr>
            <w:rFonts w:eastAsiaTheme="minorEastAsia"/>
            <w:i/>
            <w:iCs/>
          </w:rPr>
          <w:t>,</w:t>
        </w:r>
      </w:ins>
      <w:r w:rsidR="006927AD">
        <w:rPr>
          <w:rFonts w:eastAsiaTheme="minorEastAsia"/>
        </w:rPr>
        <w:t xml:space="preserve"> </w:t>
      </w:r>
      <w:ins w:id="180" w:author="Erik" w:date="2024-03-26T10:13:00Z">
        <w:r w:rsidR="00472AED">
          <w:rPr>
            <w:rFonts w:eastAsiaTheme="minorEastAsia"/>
          </w:rPr>
          <w:t xml:space="preserve">which we </w:t>
        </w:r>
      </w:ins>
      <w:r w:rsidR="006927AD">
        <w:rPr>
          <w:rFonts w:eastAsiaTheme="minorEastAsia"/>
        </w:rPr>
        <w:t>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7B7E95" w:rsidRPr="007B7E95">
        <w:rPr>
          <w:rFonts w:ascii="Aptos" w:hAnsi="Aptos"/>
        </w:rPr>
        <w:t>(Fish et al. 2024)</w:t>
      </w:r>
      <w:r w:rsidR="000477B0">
        <w:rPr>
          <w:rFonts w:eastAsiaTheme="minorEastAsia"/>
        </w:rPr>
        <w:t>.</w:t>
      </w:r>
      <w:commentRangeStart w:id="181"/>
      <w:r w:rsidR="0044038E">
        <w:rPr>
          <w:rFonts w:eastAsiaTheme="minorEastAsia"/>
        </w:rPr>
        <w:t xml:space="preserve"> </w:t>
      </w:r>
      <w:del w:id="182" w:author="Erik" w:date="2024-03-26T10:14:00Z">
        <w:r w:rsidR="0044038E" w:rsidDel="00472AED">
          <w:rPr>
            <w:rFonts w:eastAsiaTheme="minorEastAsia"/>
          </w:rPr>
          <w:delText>The m</w:delText>
        </w:r>
      </w:del>
      <w:ins w:id="183" w:author="Erik" w:date="2024-03-26T10:14:00Z">
        <w:r w:rsidR="00472AED">
          <w:rPr>
            <w:rFonts w:eastAsiaTheme="minorEastAsia"/>
          </w:rPr>
          <w:t>M</w:t>
        </w:r>
      </w:ins>
      <w:r w:rsidR="0044038E">
        <w:rPr>
          <w:rFonts w:eastAsiaTheme="minorEastAsia"/>
        </w:rPr>
        <w:t xml:space="preserve">easurement </w:t>
      </w:r>
      <w:commentRangeEnd w:id="181"/>
      <w:r w:rsidR="00472AED">
        <w:rPr>
          <w:rStyle w:val="CommentReference"/>
        </w:rPr>
        <w:commentReference w:id="181"/>
      </w:r>
      <w:r w:rsidR="0044038E">
        <w:rPr>
          <w:rFonts w:eastAsiaTheme="minorEastAsia"/>
        </w:rPr>
        <w:t xml:space="preserve">bias in </w:t>
      </w:r>
      <w:r w:rsidR="0044038E">
        <w:rPr>
          <w:rFonts w:eastAsiaTheme="minorEastAsia"/>
        </w:rPr>
        <w:lastRenderedPageBreak/>
        <w:t xml:space="preserve">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was given an uninformative 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half-normal prior </w:t>
      </w:r>
      <w:r w:rsidR="00B83ECD">
        <w:rPr>
          <w:rFonts w:eastAsiaTheme="minorEastAsia"/>
        </w:rPr>
        <w:t xml:space="preserve">with </w:t>
      </w:r>
      <w:r w:rsidR="0044038E">
        <w:rPr>
          <w:rFonts w:eastAsiaTheme="minorEastAsia"/>
        </w:rPr>
        <w:t xml:space="preserve">standard deviation 1. </w:t>
      </w:r>
      <w:ins w:id="184" w:author="Erik" w:date="2024-03-26T10:17:00Z">
        <w:r w:rsidR="008F5D82">
          <w:rPr>
            <w:rFonts w:eastAsiaTheme="minorEastAsia"/>
          </w:rPr>
          <w:t>We modelled t</w:t>
        </w:r>
      </w:ins>
      <w:del w:id="185" w:author="Erik" w:date="2024-03-26T10:17:00Z">
        <w:r w:rsidR="008219B3" w:rsidDel="008F5D82">
          <w:rPr>
            <w:rFonts w:eastAsiaTheme="minorEastAsia"/>
          </w:rPr>
          <w:delText>T</w:delText>
        </w:r>
      </w:del>
      <w:r w:rsidR="008219B3">
        <w:rPr>
          <w:rFonts w:eastAsiaTheme="minorEastAsia"/>
        </w:rPr>
        <w:t xml:space="preserve">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w:t>
      </w:r>
      <w:del w:id="186" w:author="Erik" w:date="2024-03-26T10:17:00Z">
        <w:r w:rsidR="0044038E" w:rsidDel="008F5D82">
          <w:rPr>
            <w:rFonts w:eastAsiaTheme="minorEastAsia"/>
          </w:rPr>
          <w:delText>w</w:delText>
        </w:r>
        <w:r w:rsidR="008219B3" w:rsidDel="008F5D82">
          <w:rPr>
            <w:rFonts w:eastAsiaTheme="minorEastAsia"/>
          </w:rPr>
          <w:delText>as</w:delText>
        </w:r>
        <w:r w:rsidR="0044038E" w:rsidDel="008F5D82">
          <w:rPr>
            <w:rFonts w:eastAsiaTheme="minorEastAsia"/>
          </w:rPr>
          <w:delText xml:space="preserve"> modeled </w:delText>
        </w:r>
      </w:del>
      <w:r w:rsidR="0044038E">
        <w:rPr>
          <w:rFonts w:eastAsiaTheme="minorEastAsia"/>
        </w:rPr>
        <w:t xml:space="preserve">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B83ECD" w:rsidRPr="00B83ECD">
        <w:rPr>
          <w:rFonts w:ascii="Aptos" w:hAnsi="Aptos"/>
        </w:rPr>
        <w:t>(McElreath 2018)</w:t>
      </w:r>
      <w:r w:rsidR="00B83ECD">
        <w:rPr>
          <w:rFonts w:eastAsiaTheme="minorEastAsia"/>
        </w:rPr>
        <w:t>.</w:t>
      </w:r>
      <w:r w:rsidR="00950E0F">
        <w:rPr>
          <w:rFonts w:eastAsiaTheme="minorEastAsia"/>
        </w:rPr>
        <w:t xml:space="preserve"> After </w:t>
      </w:r>
      <w:r w:rsidR="00B83ECD">
        <w:rPr>
          <w:rFonts w:eastAsiaTheme="minorEastAsia"/>
        </w:rPr>
        <w:t>simulating</w:t>
      </w:r>
      <w:r w:rsidR="00950E0F">
        <w:rPr>
          <w:rFonts w:eastAsiaTheme="minorEastAsia"/>
        </w:rPr>
        <w:t xml:space="preserve"> possible distributions, 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derivation 5 and </w:t>
      </w:r>
      <m:oMath>
        <m:r>
          <w:rPr>
            <w:rFonts w:ascii="Cambria Math" w:eastAsiaTheme="minorEastAsia" w:hAnsi="Cambria Math"/>
          </w:rPr>
          <m:t>β</m:t>
        </m:r>
      </m:oMath>
      <w:r w:rsidR="00B83ECD">
        <w:rPr>
          <w:rFonts w:eastAsiaTheme="minorEastAsia"/>
        </w:rPr>
        <w:t xml:space="preserve"> a half-normal prior with standard derivation 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p w14:paraId="45D6CD87" w14:textId="21687F3E" w:rsidR="00B83ECD" w:rsidRPr="00B83ECD" w:rsidRDefault="00B83ECD" w:rsidP="00B83ECD">
      <w:pPr>
        <w:pStyle w:val="Caption"/>
        <w:rPr>
          <w:rFonts w:eastAsiaTheme="minorEastAsia"/>
          <w:i w:val="0"/>
        </w:rPr>
      </w:pPr>
      <w:r>
        <w:t xml:space="preserve">Equation </w:t>
      </w:r>
      <w:r>
        <w:fldChar w:fldCharType="begin"/>
      </w:r>
      <w:r>
        <w:instrText xml:space="preserve"> SEQ Equation \* ARABIC </w:instrText>
      </w:r>
      <w:r>
        <w:fldChar w:fldCharType="separate"/>
      </w:r>
      <w:r>
        <w:rPr>
          <w:noProof/>
        </w:rPr>
        <w:t>2</w:t>
      </w:r>
      <w:r>
        <w:fldChar w:fldCharType="end"/>
      </w:r>
    </w:p>
    <w:p w14:paraId="5465BDC8" w14:textId="2EF6AE22" w:rsidR="00B83ECD" w:rsidRPr="00B83ECD" w:rsidRDefault="00000000"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 xml:space="preserve"> ~ Gamma(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C9255E5" w:rsidR="00DB5C13" w:rsidRDefault="00B83ECD" w:rsidP="00B83ECD">
      <w:pPr>
        <w:spacing w:line="480" w:lineRule="auto"/>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be estimated for each season and age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2C5E37">
        <w:rPr>
          <w:rFonts w:eastAsiaTheme="minorEastAsia"/>
        </w:rPr>
        <w:t>.</w:t>
      </w:r>
    </w:p>
    <w:p w14:paraId="47F5B14E" w14:textId="61283922" w:rsidR="005E00B7"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in program JAGS </w:t>
      </w:r>
      <w:r w:rsidR="00B3560A" w:rsidRPr="00B3560A">
        <w:rPr>
          <w:rFonts w:ascii="Aptos" w:hAnsi="Aptos"/>
        </w:rPr>
        <w:t>(Plummer 2003)</w:t>
      </w:r>
      <w:r w:rsidR="00090808">
        <w:rPr>
          <w:rFonts w:eastAsiaTheme="minorEastAsia"/>
        </w:rPr>
        <w:t xml:space="preserve"> running 4 chains at 200 000 iterations with 10 000 iterations burn-in and </w:t>
      </w:r>
      <w:r w:rsidR="00B3560A">
        <w:rPr>
          <w:rFonts w:eastAsiaTheme="minorEastAsia"/>
        </w:rPr>
        <w:t>no sample thinning</w:t>
      </w:r>
      <w:r w:rsidR="00090808">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 </w:t>
      </w:r>
      <w:commentRangeStart w:id="187"/>
      <w:del w:id="188" w:author="Erik" w:date="2024-03-26T10:20:00Z">
        <w:r w:rsidR="00612F17" w:rsidDel="00A01013">
          <w:rPr>
            <w:rFonts w:eastAsiaTheme="minorEastAsia"/>
          </w:rPr>
          <w:delText xml:space="preserve">We </w:delText>
        </w:r>
        <w:r w:rsidR="00C06EAD" w:rsidDel="00A01013">
          <w:rPr>
            <w:rFonts w:eastAsiaTheme="minorEastAsia"/>
          </w:rPr>
          <w:delText>also tested a model</w:delText>
        </w:r>
        <w:r w:rsidR="00090808" w:rsidDel="00A01013">
          <w:rPr>
            <w:rFonts w:eastAsiaTheme="minorEastAsia"/>
          </w:rPr>
          <w:delText xml:space="preserve"> with sex used as the</w:delText>
        </w:r>
      </w:del>
      <w:ins w:id="189" w:author="Erik" w:date="2024-03-26T10:20:00Z">
        <w:r w:rsidR="00A01013">
          <w:rPr>
            <w:rFonts w:eastAsiaTheme="minorEastAsia"/>
          </w:rPr>
          <w:t>A model with sex as the</w:t>
        </w:r>
      </w:ins>
      <w:r w:rsidR="00090808">
        <w:rPr>
          <w:rFonts w:eastAsiaTheme="minorEastAsia"/>
        </w:rPr>
        <w:t xml:space="preserve"> group</w:t>
      </w:r>
      <w:ins w:id="190" w:author="Erik" w:date="2024-03-26T10:20:00Z">
        <w:r w:rsidR="00A01013">
          <w:rPr>
            <w:rFonts w:eastAsiaTheme="minorEastAsia"/>
          </w:rPr>
          <w:t>ing</w:t>
        </w:r>
      </w:ins>
      <w:r w:rsidR="00090808">
        <w:rPr>
          <w:rFonts w:eastAsiaTheme="minorEastAsia"/>
        </w:rPr>
        <w:t xml:space="preserve"> variable</w:t>
      </w:r>
      <w:del w:id="191" w:author="Erik" w:date="2024-03-26T10:20:00Z">
        <w:r w:rsidR="00090808" w:rsidDel="00A01013">
          <w:rPr>
            <w:rFonts w:eastAsiaTheme="minorEastAsia"/>
          </w:rPr>
          <w:delText xml:space="preserve">, </w:delText>
        </w:r>
        <w:r w:rsidR="00C06EAD" w:rsidDel="00A01013">
          <w:rPr>
            <w:rFonts w:eastAsiaTheme="minorEastAsia"/>
          </w:rPr>
          <w:delText>but the model</w:delText>
        </w:r>
      </w:del>
      <w:r w:rsidR="00C06EAD">
        <w:rPr>
          <w:rFonts w:eastAsiaTheme="minorEastAsia"/>
        </w:rPr>
        <w:t xml:space="preserve"> did not converge</w:t>
      </w:r>
      <w:ins w:id="192" w:author="Erik" w:date="2024-03-26T10:20:00Z">
        <w:r w:rsidR="00A01013">
          <w:rPr>
            <w:rFonts w:eastAsiaTheme="minorEastAsia"/>
          </w:rPr>
          <w:t>,</w:t>
        </w:r>
      </w:ins>
      <w:del w:id="193" w:author="Erik" w:date="2024-03-26T10:20:00Z">
        <w:r w:rsidR="00C06EAD" w:rsidDel="00A01013">
          <w:rPr>
            <w:rFonts w:eastAsiaTheme="minorEastAsia"/>
          </w:rPr>
          <w:delText xml:space="preserve"> </w:delText>
        </w:r>
        <w:r w:rsidR="00090808" w:rsidDel="00A01013">
          <w:rPr>
            <w:rFonts w:eastAsiaTheme="minorEastAsia"/>
          </w:rPr>
          <w:delText>and</w:delText>
        </w:r>
      </w:del>
      <w:r w:rsidR="00090808">
        <w:rPr>
          <w:rFonts w:eastAsiaTheme="minorEastAsia"/>
        </w:rPr>
        <w:t xml:space="preserve"> so </w:t>
      </w:r>
      <w:del w:id="194" w:author="Erik" w:date="2024-03-26T10:20:00Z">
        <w:r w:rsidR="00090808" w:rsidDel="00A01013">
          <w:rPr>
            <w:rFonts w:eastAsiaTheme="minorEastAsia"/>
          </w:rPr>
          <w:delText>the results are not included below</w:delText>
        </w:r>
      </w:del>
      <w:ins w:id="195" w:author="Erik" w:date="2024-03-26T10:20:00Z">
        <w:r w:rsidR="00A01013">
          <w:rPr>
            <w:rFonts w:eastAsiaTheme="minorEastAsia"/>
          </w:rPr>
          <w:t>we did not consider its results further</w:t>
        </w:r>
      </w:ins>
      <w:r w:rsidR="00090808">
        <w:rPr>
          <w:rFonts w:eastAsiaTheme="minorEastAsia"/>
        </w:rPr>
        <w:t xml:space="preserve">. </w:t>
      </w:r>
      <w:commentRangeEnd w:id="187"/>
      <w:r w:rsidR="00A01013">
        <w:rPr>
          <w:rStyle w:val="CommentReference"/>
        </w:rPr>
        <w:commentReference w:id="187"/>
      </w:r>
      <w:r>
        <w:rPr>
          <w:rFonts w:eastAsiaTheme="minorEastAsia"/>
        </w:rPr>
        <w:t xml:space="preserve">We ran </w:t>
      </w:r>
      <w:del w:id="196" w:author="Erik" w:date="2024-03-26T10:20:00Z">
        <w:r w:rsidDel="00A01013">
          <w:rPr>
            <w:rFonts w:eastAsiaTheme="minorEastAsia"/>
          </w:rPr>
          <w:delText xml:space="preserve">these </w:delText>
        </w:r>
      </w:del>
      <w:r>
        <w:rPr>
          <w:rFonts w:eastAsiaTheme="minorEastAsia"/>
        </w:rPr>
        <w:t xml:space="preserve">models using the transformed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and back-transformed all parameter estimates into meters</w:t>
      </w:r>
      <w:r w:rsidR="0093533D">
        <w:rPr>
          <w:rFonts w:eastAsiaTheme="minorEastAsia"/>
        </w:rPr>
        <w:t xml:space="preserve"> a.g.l.</w:t>
      </w:r>
      <w:r>
        <w:rPr>
          <w:rFonts w:eastAsiaTheme="minorEastAsia"/>
        </w:rPr>
        <w:t xml:space="preserve"> </w:t>
      </w:r>
      <w:del w:id="197" w:author="Erik" w:date="2024-03-26T10:20:00Z">
        <w:r w:rsidDel="00A01013">
          <w:rPr>
            <w:rFonts w:eastAsiaTheme="minorEastAsia"/>
          </w:rPr>
          <w:delText xml:space="preserve">afterwards </w:delText>
        </w:r>
      </w:del>
      <w:r>
        <w:rPr>
          <w:rFonts w:eastAsiaTheme="minorEastAsia"/>
        </w:rPr>
        <w:t xml:space="preserve">for evaluation. We described the posteriors of flight altitude distributions by simulating a gamma distribution for each </w:t>
      </w:r>
      <w:r>
        <w:rPr>
          <w:rFonts w:eastAsiaTheme="minorEastAsia"/>
        </w:rPr>
        <w:lastRenderedPageBreak/>
        <w:t xml:space="preserve">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and sampling the mean and standard deviation of each simulated distribution. We </w:t>
      </w:r>
      <w:r w:rsidR="005E00B7">
        <w:rPr>
          <w:rFonts w:eastAsiaTheme="minorEastAsia"/>
        </w:rPr>
        <w:t xml:space="preserve">designated locations with a </w:t>
      </w:r>
      <w:commentRangeStart w:id="198"/>
      <w:r w:rsidR="005E00B7">
        <w:rPr>
          <w:rFonts w:eastAsiaTheme="minorEastAsia"/>
        </w:rPr>
        <w:t xml:space="preserve">posterior probability density of &gt;0.5 for </w:t>
      </w:r>
      <m:oMath>
        <m:r>
          <w:rPr>
            <w:rFonts w:ascii="Cambria Math" w:hAnsi="Cambria Math"/>
          </w:rPr>
          <m:t>I</m:t>
        </m:r>
      </m:oMath>
      <w:r w:rsidR="005E00B7">
        <w:rPr>
          <w:rFonts w:eastAsiaTheme="minorEastAsia"/>
        </w:rPr>
        <w:t xml:space="preserve"> </w:t>
      </w:r>
      <w:commentRangeEnd w:id="198"/>
      <w:r w:rsidR="00A01013">
        <w:rPr>
          <w:rStyle w:val="CommentReference"/>
        </w:rPr>
        <w:commentReference w:id="198"/>
      </w:r>
      <w:r w:rsidR="005E00B7">
        <w:rPr>
          <w:rFonts w:eastAsiaTheme="minorEastAsia"/>
        </w:rPr>
        <w:t xml:space="preserve">= 1 as likely flight locations for the purpose of calculating </w:t>
      </w:r>
      <w:ins w:id="199" w:author="Erik" w:date="2024-03-26T10:21:00Z">
        <w:r w:rsidR="00A01013">
          <w:rPr>
            <w:rFonts w:eastAsiaTheme="minorEastAsia"/>
          </w:rPr>
          <w:t xml:space="preserve">effective </w:t>
        </w:r>
      </w:ins>
      <w:r w:rsidR="005E00B7">
        <w:rPr>
          <w:rFonts w:eastAsiaTheme="minorEastAsia"/>
        </w:rPr>
        <w:t>sample sizes.</w:t>
      </w:r>
    </w:p>
    <w:p w14:paraId="64BD9AF0" w14:textId="21288C0E" w:rsidR="000C6B69" w:rsidRDefault="000C6B69" w:rsidP="00B83ECD">
      <w:pPr>
        <w:spacing w:line="480" w:lineRule="auto"/>
      </w:pPr>
      <w:r>
        <w:rPr>
          <w:i/>
          <w:iCs/>
        </w:rPr>
        <w:t>2.</w:t>
      </w:r>
      <w:r w:rsidR="00074D54">
        <w:rPr>
          <w:i/>
          <w:iCs/>
        </w:rPr>
        <w:t>3</w:t>
      </w:r>
      <w:r>
        <w:rPr>
          <w:i/>
          <w:iCs/>
        </w:rPr>
        <w:t xml:space="preserve"> Comparison</w:t>
      </w:r>
      <w:r w:rsidR="009400AE">
        <w:rPr>
          <w:i/>
          <w:iCs/>
        </w:rPr>
        <w:t xml:space="preserve"> of flight altitudes</w:t>
      </w:r>
      <w:r>
        <w:rPr>
          <w:i/>
          <w:iCs/>
        </w:rPr>
        <w:t xml:space="preserve"> to other metrics</w:t>
      </w:r>
    </w:p>
    <w:p w14:paraId="7CFFEF06" w14:textId="48F4871D" w:rsidR="0074002D" w:rsidRPr="00594946" w:rsidRDefault="009A3185" w:rsidP="000D609A">
      <w:pPr>
        <w:spacing w:line="480" w:lineRule="auto"/>
      </w:pPr>
      <w:commentRangeStart w:id="200"/>
      <w:r>
        <w:t xml:space="preserve">We </w:t>
      </w:r>
      <w:del w:id="201" w:author="Erik" w:date="2024-03-26T10:26:00Z">
        <w:r w:rsidDel="00A01013">
          <w:delText xml:space="preserve">measured </w:delText>
        </w:r>
      </w:del>
      <w:ins w:id="202" w:author="Erik" w:date="2024-03-26T10:26:00Z">
        <w:r w:rsidR="00A01013">
          <w:t xml:space="preserve">evaluated </w:t>
        </w:r>
      </w:ins>
      <w:r>
        <w:t xml:space="preserve">how often woodcock flight altitudes occurred in </w:t>
      </w:r>
      <w:del w:id="203" w:author="Erik" w:date="2024-03-26T10:27:00Z">
        <w:r w:rsidDel="00A01013">
          <w:delText>height intervals associated with NEXRAD minimum detectable altitudes</w:delText>
        </w:r>
      </w:del>
      <w:ins w:id="204" w:author="Erik" w:date="2024-03-26T10:27:00Z">
        <w:r w:rsidR="00A01013">
          <w:t xml:space="preserve">the altitude range typically detected by ground-based radar, </w:t>
        </w:r>
      </w:ins>
      <w:ins w:id="205" w:author="Erik" w:date="2024-03-26T10:28:00Z">
        <w:r w:rsidR="00A01013">
          <w:t xml:space="preserve">how they coincided with </w:t>
        </w:r>
      </w:ins>
      <w:ins w:id="206" w:author="Erik" w:date="2024-03-26T10:27:00Z">
        <w:r w:rsidR="00A01013">
          <w:t>height intervals associated with</w:t>
        </w:r>
      </w:ins>
      <w:ins w:id="207" w:author="Erik" w:date="2024-03-26T10:28:00Z">
        <w:r w:rsidR="00A01013">
          <w:t xml:space="preserve"> </w:t>
        </w:r>
      </w:ins>
      <w:del w:id="208" w:author="Erik" w:date="2024-03-26T10:27:00Z">
        <w:r w:rsidDel="00A01013">
          <w:delText xml:space="preserve"> </w:delText>
        </w:r>
      </w:del>
      <w:del w:id="209" w:author="Erik" w:date="2024-03-26T10:28:00Z">
        <w:r w:rsidDel="00A01013">
          <w:delText>and several</w:delText>
        </w:r>
      </w:del>
      <w:ins w:id="210" w:author="Erik" w:date="2024-03-26T10:28:00Z">
        <w:r w:rsidR="00A01013">
          <w:t>common</w:t>
        </w:r>
      </w:ins>
      <w:r>
        <w:t xml:space="preserve"> airspace obstacles</w:t>
      </w:r>
      <w:ins w:id="211" w:author="Erik" w:date="2024-03-26T10:28:00Z">
        <w:r w:rsidR="00A01013">
          <w:t xml:space="preserve"> that pose collision risk</w:t>
        </w:r>
      </w:ins>
      <w:r>
        <w:t xml:space="preserve">. </w:t>
      </w:r>
      <w:commentRangeEnd w:id="200"/>
      <w:r w:rsidR="00A01013">
        <w:rPr>
          <w:rStyle w:val="CommentReference"/>
        </w:rPr>
        <w:commentReference w:id="200"/>
      </w:r>
      <w:r>
        <w:t xml:space="preserve">We </w:t>
      </w:r>
      <w:commentRangeStart w:id="212"/>
      <w:del w:id="213" w:author="Erik" w:date="2024-03-26T10:42:00Z">
        <w:r w:rsidDel="008C01B7">
          <w:delText>estimated the</w:delText>
        </w:r>
      </w:del>
      <w:ins w:id="214" w:author="Erik" w:date="2024-03-26T10:42:00Z">
        <w:r w:rsidR="008C01B7">
          <w:t xml:space="preserve">defined </w:t>
        </w:r>
      </w:ins>
      <w:commentRangeEnd w:id="212"/>
      <w:ins w:id="215" w:author="Erik" w:date="2024-03-26T10:43:00Z">
        <w:r w:rsidR="008C01B7">
          <w:rPr>
            <w:rStyle w:val="CommentReference"/>
          </w:rPr>
          <w:commentReference w:id="212"/>
        </w:r>
      </w:ins>
      <w:ins w:id="216" w:author="Erik" w:date="2024-03-26T10:42:00Z">
        <w:r w:rsidR="008C01B7">
          <w:t>the</w:t>
        </w:r>
      </w:ins>
      <w:r>
        <w:t xml:space="preserve"> minimum detectable flight altitude of NEXRAD </w:t>
      </w:r>
      <w:ins w:id="217" w:author="Erik" w:date="2024-03-26T10:42:00Z">
        <w:r w:rsidR="008C01B7">
          <w:t xml:space="preserve">as 120 m </w:t>
        </w:r>
      </w:ins>
      <w:r>
        <w:t xml:space="preserve">based on the minimum altitude recorded in </w:t>
      </w:r>
      <w:r w:rsidRPr="009A3185">
        <w:rPr>
          <w:rFonts w:ascii="Aptos" w:hAnsi="Aptos"/>
        </w:rPr>
        <w:t xml:space="preserve">Horton et al. </w:t>
      </w:r>
      <w:r>
        <w:rPr>
          <w:rFonts w:ascii="Aptos" w:hAnsi="Aptos"/>
        </w:rPr>
        <w:t>(</w:t>
      </w:r>
      <w:r w:rsidRPr="009A3185">
        <w:rPr>
          <w:rFonts w:ascii="Aptos" w:hAnsi="Aptos"/>
        </w:rPr>
        <w:t>2016</w:t>
      </w:r>
      <w:del w:id="218" w:author="Erik" w:date="2024-03-26T10:42:00Z">
        <w:r w:rsidDel="008C01B7">
          <w:rPr>
            <w:rFonts w:ascii="Aptos" w:hAnsi="Aptos"/>
          </w:rPr>
          <w:delText xml:space="preserve">; </w:delText>
        </w:r>
        <w:r w:rsidR="00F07BEB" w:rsidDel="008C01B7">
          <w:rPr>
            <w:rFonts w:ascii="Aptos" w:hAnsi="Aptos"/>
          </w:rPr>
          <w:delText>120</w:delText>
        </w:r>
        <w:r w:rsidDel="008C01B7">
          <w:rPr>
            <w:rFonts w:ascii="Aptos" w:hAnsi="Aptos"/>
          </w:rPr>
          <w:delText>m</w:delText>
        </w:r>
      </w:del>
      <w:r w:rsidRPr="009A3185">
        <w:rPr>
          <w:rFonts w:ascii="Aptos" w:hAnsi="Aptos"/>
        </w:rPr>
        <w:t>)</w:t>
      </w:r>
      <w:r>
        <w:t xml:space="preserve">, and </w:t>
      </w:r>
      <w:del w:id="219" w:author="Erik" w:date="2024-03-26T10:43:00Z">
        <w:r w:rsidDel="008C01B7">
          <w:delText xml:space="preserve">estimated </w:delText>
        </w:r>
      </w:del>
      <w:ins w:id="220" w:author="Erik" w:date="2024-03-26T10:43:00Z">
        <w:r w:rsidR="008C01B7">
          <w:t xml:space="preserve">quantified </w:t>
        </w:r>
      </w:ins>
      <w:r>
        <w:t xml:space="preserve">the proportion of woodcock flight locations </w:t>
      </w:r>
      <w:r w:rsidR="00FB1F8B">
        <w:t xml:space="preserve">(represented by the posterior of </w:t>
      </w:r>
      <m:oMath>
        <m:r>
          <w:rPr>
            <w:rFonts w:ascii="Cambria Math" w:eastAsiaTheme="minorEastAsia" w:hAnsi="Cambria Math"/>
          </w:rPr>
          <m:t>Gamma(α,β)</m:t>
        </m:r>
      </m:oMath>
      <w:r w:rsidR="00FB1F8B">
        <w:t>) which fell below this threshold</w:t>
      </w:r>
      <w:r>
        <w:t>.</w:t>
      </w:r>
      <w:r w:rsidR="00FB1F8B">
        <w:t xml:space="preserve"> </w:t>
      </w:r>
      <w:r w:rsidR="00194AB5">
        <w:t xml:space="preserve">As </w:t>
      </w:r>
      <w:r w:rsidR="00FB1F8B">
        <w:t xml:space="preserve">low-rise buildings (defined as residential buildings 4–11 stories and non-residential buildings ≤11 stories) result in the majority of window collision mortalities in the United States </w:t>
      </w:r>
      <w:r w:rsidR="00FB1F8B" w:rsidRPr="00FB1F8B">
        <w:rPr>
          <w:rFonts w:ascii="Aptos" w:hAnsi="Aptos"/>
        </w:rPr>
        <w:t>(</w:t>
      </w:r>
      <w:del w:id="221" w:author="Erik" w:date="2024-03-26T10:44:00Z">
        <w:r w:rsidR="005742F0" w:rsidDel="008C01B7">
          <w:rPr>
            <w:rFonts w:ascii="Aptos" w:hAnsi="Aptos"/>
          </w:rPr>
          <w:delText>est. 339 million</w:delText>
        </w:r>
        <w:r w:rsidR="00DA3A8E" w:rsidDel="008C01B7">
          <w:rPr>
            <w:rFonts w:ascii="Aptos" w:hAnsi="Aptos"/>
          </w:rPr>
          <w:delText xml:space="preserve"> per annum</w:delText>
        </w:r>
        <w:r w:rsidR="005742F0" w:rsidDel="008C01B7">
          <w:rPr>
            <w:rFonts w:ascii="Aptos" w:hAnsi="Aptos"/>
          </w:rPr>
          <w:delText xml:space="preserve">; </w:delText>
        </w:r>
      </w:del>
      <w:r w:rsidR="00FB1F8B" w:rsidRPr="00FB1F8B">
        <w:rPr>
          <w:rFonts w:ascii="Aptos" w:hAnsi="Aptos"/>
        </w:rPr>
        <w:t>Loss et al. 2014)</w:t>
      </w:r>
      <w:r w:rsidR="00194AB5">
        <w:t xml:space="preserve">, </w:t>
      </w:r>
      <w:del w:id="222" w:author="Erik" w:date="2024-03-26T10:44:00Z">
        <w:r w:rsidR="00194AB5" w:rsidDel="008C01B7">
          <w:delText>we estimated</w:delText>
        </w:r>
      </w:del>
      <w:ins w:id="223" w:author="Erik" w:date="2024-03-26T10:44:00Z">
        <w:r w:rsidR="008C01B7">
          <w:t>we also quantified</w:t>
        </w:r>
      </w:ins>
      <w:r w:rsidR="00194AB5">
        <w:t xml:space="preserve"> the proportion of locations </w:t>
      </w:r>
      <w:del w:id="224" w:author="Erik" w:date="2024-03-26T10:44:00Z">
        <w:r w:rsidR="00194AB5" w:rsidDel="008C01B7">
          <w:delText xml:space="preserve">which were </w:delText>
        </w:r>
      </w:del>
      <w:r w:rsidR="00194AB5">
        <w:t>at an altitude below that of an 11-story low-rise building (47m).</w:t>
      </w:r>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166E29">
        <w:rPr>
          <w:rFonts w:ascii="Aptos" w:hAnsi="Aptos"/>
        </w:rPr>
        <w:t xml:space="preserve">Wiser et al. </w:t>
      </w:r>
      <w:r w:rsidR="005742F0" w:rsidRPr="005742F0">
        <w:rPr>
          <w:rFonts w:ascii="Aptos" w:hAnsi="Aptos"/>
        </w:rPr>
        <w:t>2023)</w:t>
      </w:r>
      <w:r w:rsidR="005742F0">
        <w:t xml:space="preserve">. Finally, we measured the proportion of woodcock flight locations which fell below the height of a 244m communication tower, as these towers are responsible for 5–70x as many collisions as shorter towers </w:t>
      </w:r>
      <w:r w:rsidR="005742F0" w:rsidRPr="005742F0">
        <w:rPr>
          <w:rFonts w:ascii="Aptos" w:hAnsi="Aptos"/>
        </w:rPr>
        <w:t>(Gehring et al. 2011)</w:t>
      </w:r>
      <w:r w:rsidR="005742F0">
        <w:t>.</w:t>
      </w:r>
    </w:p>
    <w:p w14:paraId="5A06F8C6" w14:textId="2290A9B5" w:rsidR="007009AC" w:rsidRDefault="007009AC" w:rsidP="000D609A">
      <w:pPr>
        <w:spacing w:line="480" w:lineRule="auto"/>
        <w:rPr>
          <w:b/>
          <w:bCs/>
        </w:rPr>
      </w:pPr>
      <w:r>
        <w:rPr>
          <w:b/>
          <w:bCs/>
        </w:rPr>
        <w:t>3 Results</w:t>
      </w:r>
    </w:p>
    <w:p w14:paraId="3DFA762F" w14:textId="40D3321F" w:rsidR="005531E8" w:rsidRDefault="00295708" w:rsidP="00D14C5C">
      <w:pPr>
        <w:spacing w:line="480" w:lineRule="auto"/>
      </w:pPr>
      <w:r>
        <w:t xml:space="preserve">We </w:t>
      </w:r>
      <w:r w:rsidR="006F4315">
        <w:t xml:space="preserve">collected </w:t>
      </w:r>
      <w:r w:rsidR="00367CB1">
        <w:t>12</w:t>
      </w:r>
      <w:ins w:id="225" w:author="Erik" w:date="2024-03-26T10:48:00Z">
        <w:r w:rsidR="008C01B7">
          <w:t>,</w:t>
        </w:r>
      </w:ins>
      <w:del w:id="226" w:author="Erik" w:date="2024-03-26T10:48:00Z">
        <w:r w:rsidR="00367CB1" w:rsidDel="008C01B7">
          <w:delText xml:space="preserve"> </w:delText>
        </w:r>
      </w:del>
      <w:r w:rsidR="00367CB1">
        <w:t>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 xml:space="preserve">tions based on time of day and migratory classification. </w:t>
      </w:r>
      <w:commentRangeStart w:id="227"/>
      <w:r w:rsidR="00A9200F">
        <w:t xml:space="preserve">The model predicted that </w:t>
      </w:r>
      <w:proofErr w:type="spellStart"/>
      <w:r w:rsidR="00A9200F">
        <w:t>tk</w:t>
      </w:r>
      <w:proofErr w:type="spellEnd"/>
      <w:r w:rsidR="00A9200F">
        <w:t xml:space="preserve"> of these locations were mo</w:t>
      </w:r>
      <w:r w:rsidR="00FB5911">
        <w:t>st</w:t>
      </w:r>
      <w:r w:rsidR="00A9200F">
        <w:t xml:space="preserve"> likely </w:t>
      </w:r>
      <w:r w:rsidR="00FB5911">
        <w:t>recorded when the bird was in flight</w:t>
      </w:r>
      <w:r w:rsidR="00A51234">
        <w:t xml:space="preserve"> (fall: </w:t>
      </w:r>
      <w:proofErr w:type="spellStart"/>
      <w:r w:rsidR="00B534C8">
        <w:t>tk</w:t>
      </w:r>
      <w:proofErr w:type="spellEnd"/>
      <w:r w:rsidR="00B534C8">
        <w:t xml:space="preserve"> locations, spring: </w:t>
      </w:r>
      <w:proofErr w:type="spellStart"/>
      <w:r w:rsidR="00B534C8">
        <w:t>tk</w:t>
      </w:r>
      <w:proofErr w:type="spellEnd"/>
      <w:r w:rsidR="00B534C8">
        <w:t xml:space="preserve">; </w:t>
      </w:r>
      <w:r w:rsidR="00B534C8">
        <w:lastRenderedPageBreak/>
        <w:t xml:space="preserve">adult: </w:t>
      </w:r>
      <w:proofErr w:type="spellStart"/>
      <w:r w:rsidR="00B534C8">
        <w:t>tk</w:t>
      </w:r>
      <w:proofErr w:type="spellEnd"/>
      <w:r w:rsidR="00B534C8">
        <w:t xml:space="preserve">, juvenile </w:t>
      </w:r>
      <w:proofErr w:type="spellStart"/>
      <w:r w:rsidR="00B534C8">
        <w:t>tk</w:t>
      </w:r>
      <w:proofErr w:type="spellEnd"/>
      <w:r w:rsidR="00A51234">
        <w:t>)</w:t>
      </w:r>
      <w:r w:rsidR="00A9200F">
        <w:t>.</w:t>
      </w:r>
      <w:r w:rsidR="006B2C9E">
        <w:t xml:space="preserve"> </w:t>
      </w:r>
      <w:commentRangeEnd w:id="227"/>
      <w:r w:rsidR="00F1776D">
        <w:rPr>
          <w:rStyle w:val="CommentReference"/>
        </w:rPr>
        <w:commentReference w:id="227"/>
      </w:r>
      <w:commentRangeStart w:id="228"/>
      <w:r w:rsidR="004054B5">
        <w:t xml:space="preserve">Woodcock </w:t>
      </w:r>
      <w:del w:id="229" w:author="Erik" w:date="2024-03-26T15:36:00Z">
        <w:r w:rsidR="004054B5" w:rsidDel="00CD1EC8">
          <w:delText xml:space="preserve">have an </w:delText>
        </w:r>
      </w:del>
      <w:r w:rsidR="004054B5">
        <w:t>estimated median flight altitude</w:t>
      </w:r>
      <w:ins w:id="230" w:author="Erik" w:date="2024-03-26T15:36:00Z">
        <w:r w:rsidR="00CD1EC8">
          <w:t xml:space="preserve"> was</w:t>
        </w:r>
      </w:ins>
      <w:del w:id="231" w:author="Erik" w:date="2024-03-26T15:36:00Z">
        <w:r w:rsidR="004054B5" w:rsidDel="00CD1EC8">
          <w:delText xml:space="preserve"> of</w:delText>
        </w:r>
      </w:del>
      <w:r w:rsidR="004054B5">
        <w:t xml:space="preserve"> 262m</w:t>
      </w:r>
      <w:ins w:id="232" w:author="Erik" w:date="2024-03-26T15:37:00Z">
        <w:r w:rsidR="00CD1EC8">
          <w:t>,</w:t>
        </w:r>
      </w:ins>
      <w:r w:rsidR="004054B5">
        <w:t xml:space="preserve"> </w:t>
      </w:r>
      <w:del w:id="233" w:author="Erik" w:date="2024-03-26T15:37:00Z">
        <w:r w:rsidR="004054B5" w:rsidDel="00CD1EC8">
          <w:delText>and a</w:delText>
        </w:r>
        <w:r w:rsidR="001E1C1E" w:rsidDel="00CD1EC8">
          <w:delText xml:space="preserve"> </w:delText>
        </w:r>
      </w:del>
      <w:r w:rsidR="00B91509">
        <w:t>mean</w:t>
      </w:r>
      <w:r w:rsidR="004054B5">
        <w:t xml:space="preserve"> flight altitude </w:t>
      </w:r>
      <w:del w:id="234" w:author="Erik" w:date="2024-03-26T15:37:00Z">
        <w:r w:rsidR="004054B5" w:rsidDel="00CD1EC8">
          <w:delText>of</w:delText>
        </w:r>
      </w:del>
      <w:ins w:id="235" w:author="Erik" w:date="2024-03-26T15:37:00Z">
        <w:r w:rsidR="00CD1EC8">
          <w:t>was</w:t>
        </w:r>
      </w:ins>
      <w:r w:rsidR="004054B5">
        <w:t xml:space="preserve"> </w:t>
      </w:r>
      <w:r w:rsidR="00B91509">
        <w:t xml:space="preserve">364m </w:t>
      </w:r>
      <w:commentRangeEnd w:id="228"/>
      <w:r w:rsidR="00CD1EC8">
        <w:rPr>
          <w:rStyle w:val="CommentReference"/>
        </w:rPr>
        <w:commentReference w:id="228"/>
      </w:r>
      <w:r w:rsidR="00B91509">
        <w:t xml:space="preserve">(Table 1). </w:t>
      </w:r>
      <w:r w:rsidR="00D93C8E">
        <w:t>Woodcock fl</w:t>
      </w:r>
      <w:ins w:id="236" w:author="Erik" w:date="2024-03-26T15:39:00Z">
        <w:r w:rsidR="00CD1EC8">
          <w:t>ew</w:t>
        </w:r>
      </w:ins>
      <w:del w:id="237" w:author="Erik" w:date="2024-03-26T15:39:00Z">
        <w:r w:rsidR="00D93C8E" w:rsidDel="00CD1EC8">
          <w:delText>y</w:delText>
        </w:r>
      </w:del>
      <w:r w:rsidR="00D93C8E">
        <w:t xml:space="preserve"> at </w:t>
      </w:r>
      <w:r w:rsidR="002601A0">
        <w:t xml:space="preserve">mean </w:t>
      </w:r>
      <w:r w:rsidR="00D93C8E">
        <w:t xml:space="preserve">altitudes of </w:t>
      </w:r>
      <w:r w:rsidR="00D54B6E">
        <w:t>312</w:t>
      </w:r>
      <w:r w:rsidR="00D93C8E">
        <w:t xml:space="preserve">m in fall and </w:t>
      </w:r>
      <w:r w:rsidR="0018205B">
        <w:t>428</w:t>
      </w:r>
      <w:r w:rsidR="00D93C8E">
        <w:t xml:space="preserve">m in spring, with no </w:t>
      </w:r>
      <w:commentRangeStart w:id="238"/>
      <w:r w:rsidR="00D93C8E">
        <w:t xml:space="preserve">overlap in the 50% credible intervals </w:t>
      </w:r>
      <w:ins w:id="239" w:author="Erik" w:date="2024-03-26T15:38:00Z">
        <w:r w:rsidR="00CD1EC8">
          <w:t xml:space="preserve">around the means for </w:t>
        </w:r>
      </w:ins>
      <w:commentRangeEnd w:id="238"/>
      <w:ins w:id="240" w:author="Erik" w:date="2024-03-26T15:40:00Z">
        <w:r w:rsidR="00CD1EC8">
          <w:rPr>
            <w:rStyle w:val="CommentReference"/>
          </w:rPr>
          <w:commentReference w:id="238"/>
        </w:r>
      </w:ins>
      <w:del w:id="241" w:author="Erik" w:date="2024-03-26T15:38:00Z">
        <w:r w:rsidR="00D93C8E" w:rsidDel="00CD1EC8">
          <w:delText xml:space="preserve">of </w:delText>
        </w:r>
      </w:del>
      <w:r w:rsidR="00D93C8E">
        <w:t xml:space="preserve">those seasons (Fig. 1). Adult </w:t>
      </w:r>
      <w:proofErr w:type="gramStart"/>
      <w:r w:rsidR="00D93C8E">
        <w:t>woodcock</w:t>
      </w:r>
      <w:proofErr w:type="gramEnd"/>
      <w:r w:rsidR="00D93C8E">
        <w:t xml:space="preserve"> fly at </w:t>
      </w:r>
      <w:r w:rsidR="002601A0">
        <w:t xml:space="preserve">mean </w:t>
      </w:r>
      <w:r w:rsidR="00D93C8E">
        <w:t xml:space="preserve">altitudes of </w:t>
      </w:r>
      <w:r w:rsidR="0018205B">
        <w:t>400</w:t>
      </w:r>
      <w:r w:rsidR="002601A0">
        <w:t>m, while juvenile</w:t>
      </w:r>
      <w:r w:rsidR="009E4DA3">
        <w:t xml:space="preserve">s fly at altitudes of </w:t>
      </w:r>
      <w:r w:rsidR="00EF70E9">
        <w:t>344</w:t>
      </w:r>
      <w:r w:rsidR="009E4DA3">
        <w:t xml:space="preserve">m, with </w:t>
      </w:r>
      <w:commentRangeStart w:id="242"/>
      <w:commentRangeStart w:id="243"/>
      <w:commentRangeStart w:id="244"/>
      <w:commentRangeStart w:id="245"/>
      <w:commentRangeStart w:id="246"/>
      <w:commentRangeStart w:id="247"/>
      <w:r w:rsidR="001F0E2B">
        <w:t xml:space="preserve">some </w:t>
      </w:r>
      <w:r w:rsidR="009E4DA3">
        <w:t xml:space="preserve">overlap in the 50% </w:t>
      </w:r>
      <w:commentRangeEnd w:id="242"/>
      <w:r w:rsidR="00CD1EC8">
        <w:rPr>
          <w:rStyle w:val="CommentReference"/>
        </w:rPr>
        <w:commentReference w:id="242"/>
      </w:r>
      <w:commentRangeEnd w:id="243"/>
      <w:r w:rsidR="002772A7">
        <w:rPr>
          <w:rStyle w:val="CommentReference"/>
        </w:rPr>
        <w:commentReference w:id="243"/>
      </w:r>
      <w:commentRangeEnd w:id="244"/>
      <w:r w:rsidR="00D70894">
        <w:rPr>
          <w:rStyle w:val="CommentReference"/>
        </w:rPr>
        <w:commentReference w:id="244"/>
      </w:r>
      <w:commentRangeEnd w:id="245"/>
      <w:r w:rsidR="00134475">
        <w:rPr>
          <w:rStyle w:val="CommentReference"/>
        </w:rPr>
        <w:commentReference w:id="245"/>
      </w:r>
      <w:commentRangeEnd w:id="246"/>
      <w:r w:rsidR="008F094E">
        <w:rPr>
          <w:rStyle w:val="CommentReference"/>
        </w:rPr>
        <w:commentReference w:id="246"/>
      </w:r>
      <w:commentRangeEnd w:id="247"/>
      <w:r w:rsidR="00366619">
        <w:rPr>
          <w:rStyle w:val="CommentReference"/>
        </w:rPr>
        <w:commentReference w:id="247"/>
      </w:r>
      <w:r w:rsidR="009E4DA3">
        <w:t xml:space="preserve">credible </w:t>
      </w:r>
      <w:r w:rsidR="00471DA6">
        <w:t>intervals</w:t>
      </w:r>
      <w:ins w:id="248" w:author="Erik" w:date="2024-03-26T15:41:00Z">
        <w:r w:rsidR="00CD1EC8">
          <w:t xml:space="preserve"> of the means for</w:t>
        </w:r>
      </w:ins>
      <w:del w:id="249" w:author="Erik" w:date="2024-03-26T15:41:00Z">
        <w:r w:rsidR="00471DA6" w:rsidDel="00CD1EC8">
          <w:delText xml:space="preserve"> of</w:delText>
        </w:r>
      </w:del>
      <w:r w:rsidR="00471DA6">
        <w:t xml:space="preserve"> those age classes (</w:t>
      </w:r>
      <w:r w:rsidR="001F0E2B">
        <w:t>Fig. 2</w:t>
      </w:r>
      <w:r w:rsidR="00471DA6">
        <w:t>).</w:t>
      </w:r>
      <w:r w:rsidR="003321FE">
        <w:t xml:space="preserve"> </w:t>
      </w:r>
      <w:commentRangeStart w:id="250"/>
      <w:r w:rsidR="00746262">
        <w:t>Almost half of woodcock</w:t>
      </w:r>
      <w:r w:rsidR="005531E8">
        <w:t xml:space="preserve"> flight</w:t>
      </w:r>
      <w:r w:rsidR="00746262">
        <w:t xml:space="preserve"> locations were at </w:t>
      </w:r>
      <w:r w:rsidR="003321FE">
        <w:t>altitudes &lt;</w:t>
      </w:r>
      <w:r w:rsidR="00A71473">
        <w:t>244</w:t>
      </w:r>
      <w:r w:rsidR="003321FE">
        <w:t xml:space="preserve">m, </w:t>
      </w:r>
      <w:r w:rsidR="00792630">
        <w:t xml:space="preserve">posing potential </w:t>
      </w:r>
      <w:r w:rsidR="00BE7E05">
        <w:t>risks for collisions with low-rise buildings, wind turbines, and communications towers (Fig. 3).</w:t>
      </w:r>
    </w:p>
    <w:p w14:paraId="6847E3C8" w14:textId="65B803AA" w:rsidR="005B49D7" w:rsidRDefault="005531E8" w:rsidP="005531E8">
      <w:r>
        <w:br w:type="page"/>
      </w:r>
      <w:commentRangeEnd w:id="250"/>
      <w:r w:rsidR="00275272">
        <w:rPr>
          <w:rStyle w:val="CommentReference"/>
        </w:rPr>
        <w:commentReference w:id="250"/>
      </w:r>
    </w:p>
    <w:p w14:paraId="7D10807C" w14:textId="4D34CD97"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during migratory flights, measured using a base model (bold) as well as season and age models. Estimates indicate the mean value of the posterior distribution.</w:t>
      </w:r>
    </w:p>
    <w:tbl>
      <w:tblPr>
        <w:tblStyle w:val="TableGrid"/>
        <w:tblW w:w="0" w:type="auto"/>
        <w:tblLook w:val="04A0" w:firstRow="1" w:lastRow="0" w:firstColumn="1" w:lastColumn="0" w:noHBand="0" w:noVBand="1"/>
      </w:tblPr>
      <w:tblGrid>
        <w:gridCol w:w="2515"/>
        <w:gridCol w:w="2159"/>
        <w:gridCol w:w="2338"/>
        <w:gridCol w:w="2338"/>
      </w:tblGrid>
      <w:tr w:rsidR="005B49D7" w14:paraId="786A9D75" w14:textId="77777777" w:rsidTr="00D47E9B">
        <w:tc>
          <w:tcPr>
            <w:tcW w:w="2515" w:type="dxa"/>
            <w:tcBorders>
              <w:left w:val="nil"/>
              <w:bottom w:val="single" w:sz="4" w:space="0" w:color="auto"/>
              <w:right w:val="nil"/>
            </w:tcBorders>
          </w:tcPr>
          <w:p w14:paraId="08C145D8" w14:textId="4AECC4B9" w:rsidR="005B49D7" w:rsidRDefault="00AA74BD" w:rsidP="00BD0A0C">
            <w:pPr>
              <w:spacing w:after="120"/>
            </w:pPr>
            <w:r>
              <w:t>Metric</w:t>
            </w:r>
          </w:p>
        </w:tc>
        <w:tc>
          <w:tcPr>
            <w:tcW w:w="2159" w:type="dxa"/>
            <w:tcBorders>
              <w:left w:val="nil"/>
              <w:bottom w:val="single" w:sz="4" w:space="0" w:color="auto"/>
              <w:right w:val="nil"/>
            </w:tcBorders>
          </w:tcPr>
          <w:p w14:paraId="79A12A0F" w14:textId="597ACFEA" w:rsidR="005B49D7" w:rsidRDefault="005B49D7" w:rsidP="00BD0A0C">
            <w:pPr>
              <w:spacing w:after="120"/>
            </w:pPr>
            <w:r>
              <w:t>Estimate</w:t>
            </w:r>
          </w:p>
        </w:tc>
        <w:tc>
          <w:tcPr>
            <w:tcW w:w="2338" w:type="dxa"/>
            <w:tcBorders>
              <w:left w:val="nil"/>
              <w:bottom w:val="single" w:sz="4" w:space="0" w:color="auto"/>
              <w:right w:val="nil"/>
            </w:tcBorders>
          </w:tcPr>
          <w:p w14:paraId="36D7834D" w14:textId="60D717E4" w:rsidR="005B49D7" w:rsidRDefault="005B49D7" w:rsidP="00BD0A0C">
            <w:pPr>
              <w:spacing w:after="120"/>
            </w:pPr>
            <w:r>
              <w:t>50% Credible Interval</w:t>
            </w:r>
          </w:p>
        </w:tc>
        <w:tc>
          <w:tcPr>
            <w:tcW w:w="2338" w:type="dxa"/>
            <w:tcBorders>
              <w:left w:val="nil"/>
              <w:bottom w:val="single" w:sz="4" w:space="0" w:color="auto"/>
              <w:right w:val="nil"/>
            </w:tcBorders>
          </w:tcPr>
          <w:p w14:paraId="04D4F293" w14:textId="23223E6A" w:rsidR="005B49D7" w:rsidRDefault="005B49D7" w:rsidP="00BD0A0C">
            <w:pPr>
              <w:spacing w:after="120"/>
            </w:pPr>
            <w:r>
              <w:t>95% Credible Interval</w:t>
            </w:r>
          </w:p>
        </w:tc>
      </w:tr>
      <w:tr w:rsidR="005B49D7" w14:paraId="5EDA45C5" w14:textId="77777777" w:rsidTr="00D47E9B">
        <w:tc>
          <w:tcPr>
            <w:tcW w:w="2515" w:type="dxa"/>
            <w:tcBorders>
              <w:left w:val="nil"/>
              <w:bottom w:val="nil"/>
              <w:right w:val="nil"/>
            </w:tcBorders>
          </w:tcPr>
          <w:p w14:paraId="2D278A37" w14:textId="6EF5FAA0" w:rsidR="005B49D7" w:rsidRPr="00DA1989" w:rsidRDefault="00A43331" w:rsidP="00BD0A0C">
            <w:pPr>
              <w:spacing w:after="120"/>
              <w:rPr>
                <w:b/>
                <w:bCs/>
              </w:rPr>
            </w:pPr>
            <w:r w:rsidRPr="00DA1989">
              <w:rPr>
                <w:b/>
                <w:bCs/>
              </w:rPr>
              <w:t>Median Flight Altitude</w:t>
            </w:r>
          </w:p>
        </w:tc>
        <w:tc>
          <w:tcPr>
            <w:tcW w:w="2159" w:type="dxa"/>
            <w:tcBorders>
              <w:left w:val="nil"/>
              <w:bottom w:val="nil"/>
              <w:right w:val="nil"/>
            </w:tcBorders>
          </w:tcPr>
          <w:p w14:paraId="60EE2B6E" w14:textId="0627BC1E" w:rsidR="005B49D7" w:rsidRPr="00DA1989" w:rsidRDefault="0051198F" w:rsidP="00BD0A0C">
            <w:pPr>
              <w:spacing w:after="120"/>
              <w:rPr>
                <w:b/>
                <w:bCs/>
              </w:rPr>
            </w:pPr>
            <w:r w:rsidRPr="00DA1989">
              <w:rPr>
                <w:b/>
                <w:bCs/>
              </w:rPr>
              <w:t>262m</w:t>
            </w:r>
          </w:p>
        </w:tc>
        <w:tc>
          <w:tcPr>
            <w:tcW w:w="2338" w:type="dxa"/>
            <w:tcBorders>
              <w:left w:val="nil"/>
              <w:bottom w:val="nil"/>
              <w:right w:val="nil"/>
            </w:tcBorders>
          </w:tcPr>
          <w:p w14:paraId="2C0517CB" w14:textId="54EC08B8" w:rsidR="005B49D7" w:rsidRPr="00DA1989" w:rsidRDefault="009746FB" w:rsidP="00BD0A0C">
            <w:pPr>
              <w:spacing w:after="120"/>
              <w:rPr>
                <w:b/>
                <w:bCs/>
              </w:rPr>
            </w:pPr>
            <w:r w:rsidRPr="00DA1989">
              <w:rPr>
                <w:b/>
                <w:bCs/>
              </w:rPr>
              <w:t>239–285m</w:t>
            </w:r>
          </w:p>
        </w:tc>
        <w:tc>
          <w:tcPr>
            <w:tcW w:w="2338" w:type="dxa"/>
            <w:tcBorders>
              <w:left w:val="nil"/>
              <w:bottom w:val="nil"/>
              <w:right w:val="nil"/>
            </w:tcBorders>
          </w:tcPr>
          <w:p w14:paraId="5A6E91BF" w14:textId="6414386A" w:rsidR="005B49D7" w:rsidRPr="00DA1989" w:rsidRDefault="00AD67F8" w:rsidP="00BD0A0C">
            <w:pPr>
              <w:spacing w:after="120"/>
              <w:rPr>
                <w:b/>
                <w:bCs/>
              </w:rPr>
            </w:pPr>
            <w:r w:rsidRPr="00DA1989">
              <w:rPr>
                <w:b/>
                <w:bCs/>
              </w:rPr>
              <w:t>195–332m</w:t>
            </w:r>
          </w:p>
        </w:tc>
      </w:tr>
      <w:tr w:rsidR="00F14154" w14:paraId="66822F00" w14:textId="77777777" w:rsidTr="00D47E9B">
        <w:tc>
          <w:tcPr>
            <w:tcW w:w="2515" w:type="dxa"/>
            <w:tcBorders>
              <w:top w:val="nil"/>
              <w:left w:val="nil"/>
              <w:bottom w:val="nil"/>
              <w:right w:val="nil"/>
            </w:tcBorders>
          </w:tcPr>
          <w:p w14:paraId="07C0E5E9" w14:textId="61FCC87F" w:rsidR="00F14154" w:rsidRPr="00F14154" w:rsidRDefault="00F14154" w:rsidP="00BD0A0C">
            <w:pPr>
              <w:spacing w:after="120"/>
              <w:rPr>
                <w:i/>
                <w:iCs/>
              </w:rPr>
            </w:pPr>
            <w:r>
              <w:rPr>
                <w:i/>
                <w:iCs/>
              </w:rPr>
              <w:t xml:space="preserve">   </w:t>
            </w:r>
            <w:r w:rsidR="00BA52D1">
              <w:rPr>
                <w:i/>
                <w:iCs/>
              </w:rPr>
              <w:t xml:space="preserve"> </w:t>
            </w:r>
            <w:r>
              <w:rPr>
                <w:i/>
                <w:iCs/>
              </w:rPr>
              <w:t>Fall</w:t>
            </w:r>
          </w:p>
        </w:tc>
        <w:tc>
          <w:tcPr>
            <w:tcW w:w="2159" w:type="dxa"/>
            <w:tcBorders>
              <w:top w:val="nil"/>
              <w:left w:val="nil"/>
              <w:bottom w:val="nil"/>
              <w:right w:val="nil"/>
            </w:tcBorders>
          </w:tcPr>
          <w:p w14:paraId="0E40CF0C" w14:textId="3BD90E4E" w:rsidR="00F14154" w:rsidRPr="00DA1989" w:rsidRDefault="003E4DF1" w:rsidP="00BD0A0C">
            <w:pPr>
              <w:spacing w:after="120"/>
            </w:pPr>
            <w:r w:rsidRPr="00DA1989">
              <w:t>225m</w:t>
            </w:r>
          </w:p>
        </w:tc>
        <w:tc>
          <w:tcPr>
            <w:tcW w:w="2338" w:type="dxa"/>
            <w:tcBorders>
              <w:top w:val="nil"/>
              <w:left w:val="nil"/>
              <w:bottom w:val="nil"/>
              <w:right w:val="nil"/>
            </w:tcBorders>
          </w:tcPr>
          <w:p w14:paraId="6753CA10" w14:textId="23F397DF" w:rsidR="00F14154" w:rsidRPr="00DA1989" w:rsidRDefault="00CF63D8" w:rsidP="00BD0A0C">
            <w:pPr>
              <w:spacing w:after="120"/>
            </w:pPr>
            <w:r w:rsidRPr="00DA1989">
              <w:t>196–252m</w:t>
            </w:r>
          </w:p>
        </w:tc>
        <w:tc>
          <w:tcPr>
            <w:tcW w:w="2338" w:type="dxa"/>
            <w:tcBorders>
              <w:top w:val="nil"/>
              <w:left w:val="nil"/>
              <w:bottom w:val="nil"/>
              <w:right w:val="nil"/>
            </w:tcBorders>
          </w:tcPr>
          <w:p w14:paraId="147BA553" w14:textId="0CBB394A" w:rsidR="00F14154" w:rsidRPr="00DA1989" w:rsidRDefault="00CB0B69" w:rsidP="00BD0A0C">
            <w:pPr>
              <w:spacing w:after="120"/>
            </w:pPr>
            <w:r w:rsidRPr="00DA1989">
              <w:t>148–312m</w:t>
            </w:r>
          </w:p>
        </w:tc>
      </w:tr>
      <w:tr w:rsidR="00F14154" w14:paraId="7AC626A1" w14:textId="77777777" w:rsidTr="00D47E9B">
        <w:tc>
          <w:tcPr>
            <w:tcW w:w="2515" w:type="dxa"/>
            <w:tcBorders>
              <w:top w:val="nil"/>
              <w:left w:val="nil"/>
              <w:bottom w:val="nil"/>
              <w:right w:val="nil"/>
            </w:tcBorders>
          </w:tcPr>
          <w:p w14:paraId="3DF9491F" w14:textId="5850A8AA" w:rsidR="00F14154" w:rsidRPr="00BA52D1" w:rsidRDefault="00BA52D1" w:rsidP="00BD0A0C">
            <w:pPr>
              <w:spacing w:after="120"/>
              <w:rPr>
                <w:i/>
                <w:iCs/>
              </w:rPr>
            </w:pPr>
            <w:r>
              <w:t xml:space="preserve">    </w:t>
            </w:r>
            <w:r>
              <w:rPr>
                <w:i/>
                <w:iCs/>
              </w:rPr>
              <w:t>Spring</w:t>
            </w:r>
          </w:p>
        </w:tc>
        <w:tc>
          <w:tcPr>
            <w:tcW w:w="2159" w:type="dxa"/>
            <w:tcBorders>
              <w:top w:val="nil"/>
              <w:left w:val="nil"/>
              <w:bottom w:val="nil"/>
              <w:right w:val="nil"/>
            </w:tcBorders>
          </w:tcPr>
          <w:p w14:paraId="1F771257" w14:textId="3E16F985" w:rsidR="00F14154" w:rsidRPr="00DA1989" w:rsidRDefault="00005E45" w:rsidP="00BD0A0C">
            <w:pPr>
              <w:spacing w:after="120"/>
            </w:pPr>
            <w:r w:rsidRPr="00DA1989">
              <w:t>319m</w:t>
            </w:r>
          </w:p>
        </w:tc>
        <w:tc>
          <w:tcPr>
            <w:tcW w:w="2338" w:type="dxa"/>
            <w:tcBorders>
              <w:top w:val="nil"/>
              <w:left w:val="nil"/>
              <w:bottom w:val="nil"/>
              <w:right w:val="nil"/>
            </w:tcBorders>
          </w:tcPr>
          <w:p w14:paraId="3607528C" w14:textId="14F09904" w:rsidR="00F14154" w:rsidRPr="00DA1989" w:rsidRDefault="007568D5" w:rsidP="00BD0A0C">
            <w:pPr>
              <w:spacing w:after="120"/>
            </w:pPr>
            <w:r w:rsidRPr="00DA1989">
              <w:t>282–355m</w:t>
            </w:r>
          </w:p>
        </w:tc>
        <w:tc>
          <w:tcPr>
            <w:tcW w:w="2338" w:type="dxa"/>
            <w:tcBorders>
              <w:top w:val="nil"/>
              <w:left w:val="nil"/>
              <w:bottom w:val="nil"/>
              <w:right w:val="nil"/>
            </w:tcBorders>
          </w:tcPr>
          <w:p w14:paraId="51F68E83" w14:textId="06B38285" w:rsidR="00F14154" w:rsidRPr="00DA1989" w:rsidRDefault="007B2DA9" w:rsidP="00BD0A0C">
            <w:pPr>
              <w:spacing w:after="120"/>
            </w:pPr>
            <w:r w:rsidRPr="00DA1989">
              <w:t>216–427m</w:t>
            </w:r>
          </w:p>
        </w:tc>
      </w:tr>
      <w:tr w:rsidR="00BA52D1" w14:paraId="67376858" w14:textId="77777777" w:rsidTr="00D47E9B">
        <w:tc>
          <w:tcPr>
            <w:tcW w:w="2515" w:type="dxa"/>
            <w:tcBorders>
              <w:top w:val="nil"/>
              <w:left w:val="nil"/>
              <w:bottom w:val="nil"/>
              <w:right w:val="nil"/>
            </w:tcBorders>
          </w:tcPr>
          <w:p w14:paraId="58DC61CB" w14:textId="21161D34" w:rsidR="00BA52D1" w:rsidRPr="00BA52D1" w:rsidRDefault="00BA52D1" w:rsidP="00BD0A0C">
            <w:pPr>
              <w:spacing w:after="120"/>
              <w:rPr>
                <w:i/>
                <w:iCs/>
              </w:rPr>
            </w:pPr>
            <w:r>
              <w:t xml:space="preserve">    </w:t>
            </w:r>
            <w:r>
              <w:rPr>
                <w:i/>
                <w:iCs/>
              </w:rPr>
              <w:t>Adult</w:t>
            </w:r>
          </w:p>
        </w:tc>
        <w:tc>
          <w:tcPr>
            <w:tcW w:w="2159" w:type="dxa"/>
            <w:tcBorders>
              <w:top w:val="nil"/>
              <w:left w:val="nil"/>
              <w:bottom w:val="nil"/>
              <w:right w:val="nil"/>
            </w:tcBorders>
          </w:tcPr>
          <w:p w14:paraId="19A0886F" w14:textId="525073A6" w:rsidR="00BA52D1" w:rsidRDefault="00342DE8" w:rsidP="00BD0A0C">
            <w:pPr>
              <w:spacing w:after="120"/>
            </w:pPr>
            <w:r>
              <w:t>294m</w:t>
            </w:r>
          </w:p>
        </w:tc>
        <w:tc>
          <w:tcPr>
            <w:tcW w:w="2338" w:type="dxa"/>
            <w:tcBorders>
              <w:top w:val="nil"/>
              <w:left w:val="nil"/>
              <w:bottom w:val="nil"/>
              <w:right w:val="nil"/>
            </w:tcBorders>
          </w:tcPr>
          <w:p w14:paraId="3E9EBC14" w14:textId="79EE9B16" w:rsidR="00BA52D1" w:rsidRDefault="00A53F71" w:rsidP="00BD0A0C">
            <w:pPr>
              <w:spacing w:after="120"/>
            </w:pPr>
            <w:r>
              <w:t>254–333m</w:t>
            </w:r>
          </w:p>
        </w:tc>
        <w:tc>
          <w:tcPr>
            <w:tcW w:w="2338" w:type="dxa"/>
            <w:tcBorders>
              <w:top w:val="nil"/>
              <w:left w:val="nil"/>
              <w:bottom w:val="nil"/>
              <w:right w:val="nil"/>
            </w:tcBorders>
          </w:tcPr>
          <w:p w14:paraId="6AA2161E" w14:textId="4A2F194E" w:rsidR="00BA52D1" w:rsidRDefault="001D4E66" w:rsidP="00BD0A0C">
            <w:pPr>
              <w:spacing w:after="120"/>
            </w:pPr>
            <w:r>
              <w:t>185–408m</w:t>
            </w:r>
          </w:p>
        </w:tc>
      </w:tr>
      <w:tr w:rsidR="00BA52D1" w14:paraId="096632BC" w14:textId="77777777" w:rsidTr="00D47E9B">
        <w:tc>
          <w:tcPr>
            <w:tcW w:w="2515" w:type="dxa"/>
            <w:tcBorders>
              <w:top w:val="nil"/>
              <w:left w:val="nil"/>
              <w:bottom w:val="nil"/>
              <w:right w:val="nil"/>
            </w:tcBorders>
          </w:tcPr>
          <w:p w14:paraId="65C4A414" w14:textId="2FB9C71B" w:rsidR="00BA52D1" w:rsidRPr="00BA52D1" w:rsidRDefault="00BA52D1" w:rsidP="00BD0A0C">
            <w:pPr>
              <w:spacing w:after="120"/>
              <w:rPr>
                <w:i/>
                <w:iCs/>
              </w:rPr>
            </w:pPr>
            <w:commentRangeStart w:id="251"/>
            <w:commentRangeStart w:id="252"/>
            <w:r>
              <w:t xml:space="preserve">    </w:t>
            </w:r>
            <w:r>
              <w:rPr>
                <w:i/>
                <w:iCs/>
              </w:rPr>
              <w:t>Juvenile</w:t>
            </w:r>
            <w:commentRangeEnd w:id="251"/>
            <w:r w:rsidR="00CD1EC8">
              <w:rPr>
                <w:rStyle w:val="CommentReference"/>
              </w:rPr>
              <w:commentReference w:id="251"/>
            </w:r>
            <w:commentRangeEnd w:id="252"/>
            <w:r w:rsidR="00C91D8A">
              <w:rPr>
                <w:rStyle w:val="CommentReference"/>
              </w:rPr>
              <w:commentReference w:id="252"/>
            </w:r>
          </w:p>
        </w:tc>
        <w:tc>
          <w:tcPr>
            <w:tcW w:w="2159" w:type="dxa"/>
            <w:tcBorders>
              <w:top w:val="nil"/>
              <w:left w:val="nil"/>
              <w:bottom w:val="nil"/>
              <w:right w:val="nil"/>
            </w:tcBorders>
          </w:tcPr>
          <w:p w14:paraId="43D7780B" w14:textId="4E571542" w:rsidR="00BA52D1" w:rsidRDefault="00E0552E" w:rsidP="00BD0A0C">
            <w:pPr>
              <w:spacing w:after="120"/>
            </w:pPr>
            <w:r>
              <w:t>260m</w:t>
            </w:r>
          </w:p>
        </w:tc>
        <w:tc>
          <w:tcPr>
            <w:tcW w:w="2338" w:type="dxa"/>
            <w:tcBorders>
              <w:top w:val="nil"/>
              <w:left w:val="nil"/>
              <w:bottom w:val="nil"/>
              <w:right w:val="nil"/>
            </w:tcBorders>
          </w:tcPr>
          <w:p w14:paraId="3C252399" w14:textId="79FCC799" w:rsidR="00BA52D1" w:rsidRDefault="00FA73D8" w:rsidP="00BD0A0C">
            <w:pPr>
              <w:spacing w:after="120"/>
            </w:pPr>
            <w:r>
              <w:t>231–288m</w:t>
            </w:r>
          </w:p>
        </w:tc>
        <w:tc>
          <w:tcPr>
            <w:tcW w:w="2338" w:type="dxa"/>
            <w:tcBorders>
              <w:top w:val="nil"/>
              <w:left w:val="nil"/>
              <w:bottom w:val="nil"/>
              <w:right w:val="nil"/>
            </w:tcBorders>
          </w:tcPr>
          <w:p w14:paraId="77D38A1B" w14:textId="4CDA59C5" w:rsidR="00BA52D1" w:rsidRDefault="00D82BB7" w:rsidP="00BD0A0C">
            <w:pPr>
              <w:spacing w:after="120"/>
            </w:pPr>
            <w:r>
              <w:t>182–345m</w:t>
            </w:r>
          </w:p>
        </w:tc>
      </w:tr>
      <w:tr w:rsidR="005B49D7" w14:paraId="0388CC19" w14:textId="77777777" w:rsidTr="00D47E9B">
        <w:tc>
          <w:tcPr>
            <w:tcW w:w="2515" w:type="dxa"/>
            <w:tcBorders>
              <w:top w:val="nil"/>
              <w:left w:val="nil"/>
              <w:bottom w:val="nil"/>
              <w:right w:val="nil"/>
            </w:tcBorders>
          </w:tcPr>
          <w:p w14:paraId="76B37A4B" w14:textId="3F882A58" w:rsidR="005B49D7" w:rsidRPr="00BC43FC" w:rsidRDefault="00A43331"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349FB1D0" w:rsidR="005B49D7" w:rsidRPr="00BC43FC" w:rsidRDefault="00715E7E" w:rsidP="00BD0A0C">
            <w:pPr>
              <w:spacing w:after="120"/>
              <w:rPr>
                <w:b/>
                <w:bCs/>
              </w:rPr>
            </w:pPr>
            <w:r w:rsidRPr="00BC43FC">
              <w:rPr>
                <w:b/>
                <w:bCs/>
              </w:rPr>
              <w:t>364m</w:t>
            </w:r>
          </w:p>
        </w:tc>
        <w:tc>
          <w:tcPr>
            <w:tcW w:w="2338" w:type="dxa"/>
            <w:tcBorders>
              <w:top w:val="nil"/>
              <w:left w:val="nil"/>
              <w:bottom w:val="nil"/>
              <w:right w:val="nil"/>
            </w:tcBorders>
          </w:tcPr>
          <w:p w14:paraId="449B303F" w14:textId="57BD1631" w:rsidR="005B49D7" w:rsidRPr="00BC43FC" w:rsidRDefault="00E11FFB" w:rsidP="00BD0A0C">
            <w:pPr>
              <w:spacing w:after="120"/>
              <w:rPr>
                <w:b/>
                <w:bCs/>
              </w:rPr>
            </w:pPr>
            <w:r w:rsidRPr="00BC43FC">
              <w:rPr>
                <w:b/>
                <w:bCs/>
              </w:rPr>
              <w:t>341–386m</w:t>
            </w:r>
          </w:p>
        </w:tc>
        <w:tc>
          <w:tcPr>
            <w:tcW w:w="2338" w:type="dxa"/>
            <w:tcBorders>
              <w:top w:val="nil"/>
              <w:left w:val="nil"/>
              <w:bottom w:val="nil"/>
              <w:right w:val="nil"/>
            </w:tcBorders>
          </w:tcPr>
          <w:p w14:paraId="1096C824" w14:textId="04BBDDE1" w:rsidR="005B49D7" w:rsidRPr="00BC43FC" w:rsidRDefault="00D80132" w:rsidP="00BD0A0C">
            <w:pPr>
              <w:spacing w:after="120"/>
              <w:rPr>
                <w:b/>
                <w:bCs/>
              </w:rPr>
            </w:pPr>
            <w:bookmarkStart w:id="253" w:name="_Hlk162175088"/>
            <w:r w:rsidRPr="00BC43FC">
              <w:rPr>
                <w:b/>
                <w:bCs/>
              </w:rPr>
              <w:t>300–432m</w:t>
            </w:r>
            <w:bookmarkEnd w:id="253"/>
          </w:p>
        </w:tc>
      </w:tr>
      <w:tr w:rsidR="00BA52D1" w14:paraId="0C66C010" w14:textId="77777777" w:rsidTr="00D47E9B">
        <w:tc>
          <w:tcPr>
            <w:tcW w:w="2515" w:type="dxa"/>
            <w:tcBorders>
              <w:top w:val="nil"/>
              <w:left w:val="nil"/>
              <w:bottom w:val="nil"/>
              <w:right w:val="nil"/>
            </w:tcBorders>
          </w:tcPr>
          <w:p w14:paraId="320A8558" w14:textId="0382D2A9" w:rsidR="00BA52D1" w:rsidRDefault="00BA52D1" w:rsidP="00BD0A0C">
            <w:pPr>
              <w:spacing w:after="120"/>
            </w:pPr>
            <w:r>
              <w:rPr>
                <w:i/>
                <w:iCs/>
              </w:rPr>
              <w:t xml:space="preserve">    Fall</w:t>
            </w:r>
          </w:p>
        </w:tc>
        <w:tc>
          <w:tcPr>
            <w:tcW w:w="2159" w:type="dxa"/>
            <w:tcBorders>
              <w:top w:val="nil"/>
              <w:left w:val="nil"/>
              <w:bottom w:val="nil"/>
              <w:right w:val="nil"/>
            </w:tcBorders>
          </w:tcPr>
          <w:p w14:paraId="58AA4587" w14:textId="40DEA61C" w:rsidR="00BA52D1" w:rsidRDefault="00EA4EAA" w:rsidP="00BD0A0C">
            <w:pPr>
              <w:spacing w:after="120"/>
            </w:pPr>
            <w:r>
              <w:t>312m</w:t>
            </w:r>
          </w:p>
        </w:tc>
        <w:tc>
          <w:tcPr>
            <w:tcW w:w="2338" w:type="dxa"/>
            <w:tcBorders>
              <w:top w:val="nil"/>
              <w:left w:val="nil"/>
              <w:bottom w:val="nil"/>
              <w:right w:val="nil"/>
            </w:tcBorders>
          </w:tcPr>
          <w:p w14:paraId="173A2D9A" w14:textId="59A390E4" w:rsidR="00BA52D1" w:rsidRDefault="00184E5D" w:rsidP="00BD0A0C">
            <w:pPr>
              <w:spacing w:after="120"/>
            </w:pPr>
            <w:r>
              <w:t>284–338m</w:t>
            </w:r>
          </w:p>
        </w:tc>
        <w:tc>
          <w:tcPr>
            <w:tcW w:w="2338" w:type="dxa"/>
            <w:tcBorders>
              <w:top w:val="nil"/>
              <w:left w:val="nil"/>
              <w:bottom w:val="nil"/>
              <w:right w:val="nil"/>
            </w:tcBorders>
          </w:tcPr>
          <w:p w14:paraId="2DF43374" w14:textId="267B10DF" w:rsidR="00BA52D1" w:rsidRDefault="00FF7BFE" w:rsidP="00BD0A0C">
            <w:pPr>
              <w:spacing w:after="120"/>
            </w:pPr>
            <w:r>
              <w:t>239–398m</w:t>
            </w:r>
          </w:p>
        </w:tc>
      </w:tr>
      <w:tr w:rsidR="00BA52D1" w14:paraId="2A6C7092" w14:textId="77777777" w:rsidTr="00D47E9B">
        <w:tc>
          <w:tcPr>
            <w:tcW w:w="2515" w:type="dxa"/>
            <w:tcBorders>
              <w:top w:val="nil"/>
              <w:left w:val="nil"/>
              <w:bottom w:val="nil"/>
              <w:right w:val="nil"/>
            </w:tcBorders>
          </w:tcPr>
          <w:p w14:paraId="1C29BDD0" w14:textId="4CD8440F" w:rsidR="00BA52D1" w:rsidRDefault="00BA52D1" w:rsidP="00BD0A0C">
            <w:pPr>
              <w:spacing w:after="120"/>
            </w:pPr>
            <w:r>
              <w:t xml:space="preserve">    </w:t>
            </w:r>
            <w:r>
              <w:rPr>
                <w:i/>
                <w:iCs/>
              </w:rPr>
              <w:t>Spring</w:t>
            </w:r>
          </w:p>
        </w:tc>
        <w:tc>
          <w:tcPr>
            <w:tcW w:w="2159" w:type="dxa"/>
            <w:tcBorders>
              <w:top w:val="nil"/>
              <w:left w:val="nil"/>
              <w:bottom w:val="nil"/>
              <w:right w:val="nil"/>
            </w:tcBorders>
          </w:tcPr>
          <w:p w14:paraId="08638CC3" w14:textId="3B058AFE" w:rsidR="00BA52D1" w:rsidRDefault="00993A5D" w:rsidP="00BD0A0C">
            <w:pPr>
              <w:spacing w:after="120"/>
            </w:pPr>
            <w:r>
              <w:t>428m</w:t>
            </w:r>
          </w:p>
        </w:tc>
        <w:tc>
          <w:tcPr>
            <w:tcW w:w="2338" w:type="dxa"/>
            <w:tcBorders>
              <w:top w:val="nil"/>
              <w:left w:val="nil"/>
              <w:bottom w:val="nil"/>
              <w:right w:val="nil"/>
            </w:tcBorders>
          </w:tcPr>
          <w:p w14:paraId="6E1BD128" w14:textId="092531F3" w:rsidR="00BA52D1" w:rsidRDefault="00A04705" w:rsidP="00BD0A0C">
            <w:pPr>
              <w:spacing w:after="120"/>
            </w:pPr>
            <w:r>
              <w:t>392–463m</w:t>
            </w:r>
          </w:p>
        </w:tc>
        <w:tc>
          <w:tcPr>
            <w:tcW w:w="2338" w:type="dxa"/>
            <w:tcBorders>
              <w:top w:val="nil"/>
              <w:left w:val="nil"/>
              <w:bottom w:val="nil"/>
              <w:right w:val="nil"/>
            </w:tcBorders>
          </w:tcPr>
          <w:p w14:paraId="3C33CDD6" w14:textId="0A02A114" w:rsidR="00BA52D1" w:rsidRDefault="001C5565" w:rsidP="00BD0A0C">
            <w:pPr>
              <w:spacing w:after="120"/>
            </w:pPr>
            <w:r>
              <w:t>326–539m</w:t>
            </w:r>
          </w:p>
        </w:tc>
      </w:tr>
      <w:tr w:rsidR="00BA52D1" w14:paraId="2C638EFC" w14:textId="77777777" w:rsidTr="00D47E9B">
        <w:tc>
          <w:tcPr>
            <w:tcW w:w="2515" w:type="dxa"/>
            <w:tcBorders>
              <w:top w:val="nil"/>
              <w:left w:val="nil"/>
              <w:bottom w:val="nil"/>
              <w:right w:val="nil"/>
            </w:tcBorders>
          </w:tcPr>
          <w:p w14:paraId="25D9651B" w14:textId="1FB7C2CD" w:rsidR="00BA52D1" w:rsidRDefault="00BA52D1" w:rsidP="00BD0A0C">
            <w:pPr>
              <w:spacing w:after="120"/>
            </w:pPr>
            <w:r>
              <w:t xml:space="preserve">    </w:t>
            </w:r>
            <w:r>
              <w:rPr>
                <w:i/>
                <w:iCs/>
              </w:rPr>
              <w:t>Adult</w:t>
            </w:r>
          </w:p>
        </w:tc>
        <w:tc>
          <w:tcPr>
            <w:tcW w:w="2159" w:type="dxa"/>
            <w:tcBorders>
              <w:top w:val="nil"/>
              <w:left w:val="nil"/>
              <w:bottom w:val="nil"/>
              <w:right w:val="nil"/>
            </w:tcBorders>
          </w:tcPr>
          <w:p w14:paraId="200879E1" w14:textId="0A8248E5" w:rsidR="00BA52D1" w:rsidRDefault="005E0E66" w:rsidP="00BD0A0C">
            <w:pPr>
              <w:spacing w:after="120"/>
            </w:pPr>
            <w:r>
              <w:t>400m</w:t>
            </w:r>
          </w:p>
        </w:tc>
        <w:tc>
          <w:tcPr>
            <w:tcW w:w="2338" w:type="dxa"/>
            <w:tcBorders>
              <w:top w:val="nil"/>
              <w:left w:val="nil"/>
              <w:bottom w:val="nil"/>
              <w:right w:val="nil"/>
            </w:tcBorders>
          </w:tcPr>
          <w:p w14:paraId="003861A4" w14:textId="2AFBFDAC" w:rsidR="00BA52D1" w:rsidRDefault="00AD4913" w:rsidP="00BD0A0C">
            <w:pPr>
              <w:spacing w:after="120"/>
            </w:pPr>
            <w:r>
              <w:t>360–437m</w:t>
            </w:r>
          </w:p>
        </w:tc>
        <w:tc>
          <w:tcPr>
            <w:tcW w:w="2338" w:type="dxa"/>
            <w:tcBorders>
              <w:top w:val="nil"/>
              <w:left w:val="nil"/>
              <w:bottom w:val="nil"/>
              <w:right w:val="nil"/>
            </w:tcBorders>
          </w:tcPr>
          <w:p w14:paraId="0E068D33" w14:textId="01431EDA" w:rsidR="00BA52D1" w:rsidRDefault="00206E0F" w:rsidP="00BD0A0C">
            <w:pPr>
              <w:spacing w:after="120"/>
            </w:pPr>
            <w:r>
              <w:t>301–516m</w:t>
            </w:r>
          </w:p>
        </w:tc>
      </w:tr>
      <w:tr w:rsidR="00BA52D1" w14:paraId="72C44286" w14:textId="77777777" w:rsidTr="00D47E9B">
        <w:tc>
          <w:tcPr>
            <w:tcW w:w="2515" w:type="dxa"/>
            <w:tcBorders>
              <w:top w:val="nil"/>
              <w:left w:val="nil"/>
              <w:bottom w:val="nil"/>
              <w:right w:val="nil"/>
            </w:tcBorders>
          </w:tcPr>
          <w:p w14:paraId="58403B2E" w14:textId="67B8F3A8" w:rsidR="00BA52D1" w:rsidRDefault="00BA52D1" w:rsidP="00BD0A0C">
            <w:pPr>
              <w:spacing w:after="120"/>
            </w:pPr>
            <w:r>
              <w:t xml:space="preserve">    </w:t>
            </w:r>
            <w:r>
              <w:rPr>
                <w:i/>
                <w:iCs/>
              </w:rPr>
              <w:t>Juvenile</w:t>
            </w:r>
          </w:p>
        </w:tc>
        <w:tc>
          <w:tcPr>
            <w:tcW w:w="2159" w:type="dxa"/>
            <w:tcBorders>
              <w:top w:val="nil"/>
              <w:left w:val="nil"/>
              <w:bottom w:val="nil"/>
              <w:right w:val="nil"/>
            </w:tcBorders>
          </w:tcPr>
          <w:p w14:paraId="332B3797" w14:textId="2CA3785C" w:rsidR="00BA52D1" w:rsidRDefault="00357182" w:rsidP="00BD0A0C">
            <w:pPr>
              <w:spacing w:after="120"/>
            </w:pPr>
            <w:bookmarkStart w:id="254" w:name="_Hlk162175311"/>
            <w:r>
              <w:t>344m</w:t>
            </w:r>
            <w:bookmarkEnd w:id="254"/>
          </w:p>
        </w:tc>
        <w:tc>
          <w:tcPr>
            <w:tcW w:w="2338" w:type="dxa"/>
            <w:tcBorders>
              <w:top w:val="nil"/>
              <w:left w:val="nil"/>
              <w:bottom w:val="nil"/>
              <w:right w:val="nil"/>
            </w:tcBorders>
          </w:tcPr>
          <w:p w14:paraId="1C007A91" w14:textId="4D3FA2FC" w:rsidR="00BA52D1" w:rsidRDefault="00E46029" w:rsidP="00BD0A0C">
            <w:pPr>
              <w:spacing w:after="120"/>
            </w:pPr>
            <w:r>
              <w:t>316–370m</w:t>
            </w:r>
          </w:p>
        </w:tc>
        <w:tc>
          <w:tcPr>
            <w:tcW w:w="2338" w:type="dxa"/>
            <w:tcBorders>
              <w:top w:val="nil"/>
              <w:left w:val="nil"/>
              <w:bottom w:val="nil"/>
              <w:right w:val="nil"/>
            </w:tcBorders>
          </w:tcPr>
          <w:p w14:paraId="596AD6EE" w14:textId="4742BEE1" w:rsidR="00BA52D1" w:rsidRDefault="00252E7D" w:rsidP="00BD0A0C">
            <w:pPr>
              <w:spacing w:after="120"/>
            </w:pPr>
            <w:r>
              <w:t>270–430m</w:t>
            </w:r>
          </w:p>
        </w:tc>
      </w:tr>
      <w:tr w:rsidR="00BA52D1" w14:paraId="14BA6A53" w14:textId="77777777" w:rsidTr="00D47E9B">
        <w:tc>
          <w:tcPr>
            <w:tcW w:w="2515" w:type="dxa"/>
            <w:tcBorders>
              <w:top w:val="nil"/>
              <w:left w:val="nil"/>
              <w:bottom w:val="nil"/>
              <w:right w:val="nil"/>
            </w:tcBorders>
          </w:tcPr>
          <w:p w14:paraId="547DCEFD" w14:textId="07E8B05D" w:rsidR="00BA52D1" w:rsidRPr="00DE4945" w:rsidRDefault="00E8222F" w:rsidP="00BD0A0C">
            <w:pPr>
              <w:spacing w:after="120"/>
              <w:rPr>
                <w:b/>
                <w:bCs/>
                <w:vertAlign w:val="superscript"/>
              </w:rPr>
            </w:pPr>
            <w:r w:rsidRPr="00BC43FC">
              <w:rPr>
                <w:b/>
                <w:bCs/>
              </w:rPr>
              <w:t xml:space="preserve">% of </w:t>
            </w:r>
            <w:r w:rsidR="00DE60FB" w:rsidRPr="00BC43FC">
              <w:rPr>
                <w:b/>
                <w:bCs/>
              </w:rPr>
              <w:t>observations below NEXRAD</w:t>
            </w:r>
            <w:r w:rsidR="008E2635" w:rsidRPr="00BC43FC">
              <w:rPr>
                <w:b/>
                <w:bCs/>
              </w:rPr>
              <w:t xml:space="preserve"> detection altitude</w:t>
            </w:r>
            <w:r w:rsidR="00DE4945">
              <w:rPr>
                <w:b/>
                <w:bCs/>
              </w:rPr>
              <w:t xml:space="preserve"> (120m)</w:t>
            </w:r>
            <w:r w:rsidR="00DE4945">
              <w:rPr>
                <w:b/>
                <w:bCs/>
                <w:vertAlign w:val="superscript"/>
              </w:rPr>
              <w:t>1</w:t>
            </w:r>
          </w:p>
        </w:tc>
        <w:tc>
          <w:tcPr>
            <w:tcW w:w="2159" w:type="dxa"/>
            <w:tcBorders>
              <w:top w:val="nil"/>
              <w:left w:val="nil"/>
              <w:bottom w:val="nil"/>
              <w:right w:val="nil"/>
            </w:tcBorders>
          </w:tcPr>
          <w:p w14:paraId="797A9327" w14:textId="22ABF80D" w:rsidR="00BA52D1" w:rsidRPr="00BC43FC" w:rsidRDefault="0024518C" w:rsidP="00BD0A0C">
            <w:pPr>
              <w:spacing w:after="120"/>
              <w:rPr>
                <w:b/>
                <w:bCs/>
              </w:rPr>
            </w:pPr>
            <w:r w:rsidRPr="00BC43FC">
              <w:rPr>
                <w:b/>
                <w:bCs/>
              </w:rPr>
              <w:t>33%</w:t>
            </w:r>
          </w:p>
        </w:tc>
        <w:tc>
          <w:tcPr>
            <w:tcW w:w="2338" w:type="dxa"/>
            <w:tcBorders>
              <w:top w:val="nil"/>
              <w:left w:val="nil"/>
              <w:bottom w:val="nil"/>
              <w:right w:val="nil"/>
            </w:tcBorders>
          </w:tcPr>
          <w:p w14:paraId="6E6C37CD" w14:textId="0CDC4A53" w:rsidR="00BA52D1" w:rsidRPr="00BC43FC" w:rsidRDefault="00386539" w:rsidP="00BD0A0C">
            <w:pPr>
              <w:spacing w:after="120"/>
              <w:rPr>
                <w:b/>
                <w:bCs/>
              </w:rPr>
            </w:pPr>
            <w:r w:rsidRPr="00BC43FC">
              <w:rPr>
                <w:b/>
                <w:bCs/>
              </w:rPr>
              <w:t>29–36</w:t>
            </w:r>
            <w:r w:rsidR="008070DF" w:rsidRPr="00BC43FC">
              <w:rPr>
                <w:b/>
                <w:bCs/>
              </w:rPr>
              <w:t>%</w:t>
            </w:r>
          </w:p>
        </w:tc>
        <w:tc>
          <w:tcPr>
            <w:tcW w:w="2338" w:type="dxa"/>
            <w:tcBorders>
              <w:top w:val="nil"/>
              <w:left w:val="nil"/>
              <w:bottom w:val="nil"/>
              <w:right w:val="nil"/>
            </w:tcBorders>
          </w:tcPr>
          <w:p w14:paraId="48A59E65" w14:textId="7A1C1429" w:rsidR="00BA52D1" w:rsidRPr="00BC43FC" w:rsidRDefault="008070DF" w:rsidP="00BD0A0C">
            <w:pPr>
              <w:spacing w:after="120"/>
              <w:rPr>
                <w:b/>
                <w:bCs/>
              </w:rPr>
            </w:pPr>
            <w:r w:rsidRPr="00BC43FC">
              <w:rPr>
                <w:b/>
                <w:bCs/>
              </w:rPr>
              <w:t>23–43%</w:t>
            </w:r>
          </w:p>
        </w:tc>
      </w:tr>
      <w:tr w:rsidR="008E2635" w14:paraId="477AA1B2" w14:textId="77777777" w:rsidTr="00D47E9B">
        <w:tc>
          <w:tcPr>
            <w:tcW w:w="2515" w:type="dxa"/>
            <w:tcBorders>
              <w:top w:val="nil"/>
              <w:left w:val="nil"/>
              <w:bottom w:val="nil"/>
              <w:right w:val="nil"/>
            </w:tcBorders>
          </w:tcPr>
          <w:p w14:paraId="45D049C8" w14:textId="005835BB" w:rsidR="008E2635" w:rsidRDefault="008E2635" w:rsidP="00BD0A0C">
            <w:pPr>
              <w:spacing w:after="120"/>
            </w:pPr>
            <w:r>
              <w:rPr>
                <w:i/>
                <w:iCs/>
              </w:rPr>
              <w:t xml:space="preserve">    Fall</w:t>
            </w:r>
          </w:p>
        </w:tc>
        <w:tc>
          <w:tcPr>
            <w:tcW w:w="2159" w:type="dxa"/>
            <w:tcBorders>
              <w:top w:val="nil"/>
              <w:left w:val="nil"/>
              <w:bottom w:val="nil"/>
              <w:right w:val="nil"/>
            </w:tcBorders>
          </w:tcPr>
          <w:p w14:paraId="62AB4C76" w14:textId="74F15564" w:rsidR="008E2635" w:rsidRDefault="00177B49" w:rsidP="00BD0A0C">
            <w:pPr>
              <w:spacing w:after="120"/>
            </w:pPr>
            <w:r>
              <w:t>37%</w:t>
            </w:r>
          </w:p>
        </w:tc>
        <w:tc>
          <w:tcPr>
            <w:tcW w:w="2338" w:type="dxa"/>
            <w:tcBorders>
              <w:top w:val="nil"/>
              <w:left w:val="nil"/>
              <w:bottom w:val="nil"/>
              <w:right w:val="nil"/>
            </w:tcBorders>
          </w:tcPr>
          <w:p w14:paraId="60A12FDE" w14:textId="62F90826" w:rsidR="008E2635" w:rsidRDefault="005020CB" w:rsidP="00BD0A0C">
            <w:pPr>
              <w:spacing w:after="120"/>
            </w:pPr>
            <w:r>
              <w:t>32–42%</w:t>
            </w:r>
          </w:p>
        </w:tc>
        <w:tc>
          <w:tcPr>
            <w:tcW w:w="2338" w:type="dxa"/>
            <w:tcBorders>
              <w:top w:val="nil"/>
              <w:left w:val="nil"/>
              <w:bottom w:val="nil"/>
              <w:right w:val="nil"/>
            </w:tcBorders>
          </w:tcPr>
          <w:p w14:paraId="22B65229" w14:textId="19251727" w:rsidR="008E2635" w:rsidRDefault="00F56846" w:rsidP="00BD0A0C">
            <w:pPr>
              <w:spacing w:after="120"/>
            </w:pPr>
            <w:r>
              <w:t>23–51%</w:t>
            </w:r>
          </w:p>
        </w:tc>
      </w:tr>
      <w:tr w:rsidR="008E2635" w14:paraId="12E053EF" w14:textId="77777777" w:rsidTr="00D47E9B">
        <w:tc>
          <w:tcPr>
            <w:tcW w:w="2515" w:type="dxa"/>
            <w:tcBorders>
              <w:top w:val="nil"/>
              <w:left w:val="nil"/>
              <w:bottom w:val="nil"/>
              <w:right w:val="nil"/>
            </w:tcBorders>
          </w:tcPr>
          <w:p w14:paraId="7CF59BDE" w14:textId="5311FE88" w:rsidR="008E2635" w:rsidRDefault="008E2635" w:rsidP="00BD0A0C">
            <w:pPr>
              <w:spacing w:after="120"/>
            </w:pPr>
            <w:r>
              <w:t xml:space="preserve">    </w:t>
            </w:r>
            <w:r>
              <w:rPr>
                <w:i/>
                <w:iCs/>
              </w:rPr>
              <w:t>Spring</w:t>
            </w:r>
          </w:p>
        </w:tc>
        <w:tc>
          <w:tcPr>
            <w:tcW w:w="2159" w:type="dxa"/>
            <w:tcBorders>
              <w:top w:val="nil"/>
              <w:left w:val="nil"/>
              <w:bottom w:val="nil"/>
              <w:right w:val="nil"/>
            </w:tcBorders>
          </w:tcPr>
          <w:p w14:paraId="75697CB2" w14:textId="6FA38FB3" w:rsidR="008E2635" w:rsidRDefault="005A0F48" w:rsidP="00BD0A0C">
            <w:pPr>
              <w:spacing w:after="120"/>
            </w:pPr>
            <w:r>
              <w:t>26%</w:t>
            </w:r>
          </w:p>
        </w:tc>
        <w:tc>
          <w:tcPr>
            <w:tcW w:w="2338" w:type="dxa"/>
            <w:tcBorders>
              <w:top w:val="nil"/>
              <w:left w:val="nil"/>
              <w:bottom w:val="nil"/>
              <w:right w:val="nil"/>
            </w:tcBorders>
          </w:tcPr>
          <w:p w14:paraId="6AE1ABFA" w14:textId="365C04F1" w:rsidR="008E2635" w:rsidRDefault="002F5AA7" w:rsidP="00BD0A0C">
            <w:pPr>
              <w:spacing w:after="120"/>
            </w:pPr>
            <w:r>
              <w:t>21–31%</w:t>
            </w:r>
          </w:p>
        </w:tc>
        <w:tc>
          <w:tcPr>
            <w:tcW w:w="2338" w:type="dxa"/>
            <w:tcBorders>
              <w:top w:val="nil"/>
              <w:left w:val="nil"/>
              <w:bottom w:val="nil"/>
              <w:right w:val="nil"/>
            </w:tcBorders>
          </w:tcPr>
          <w:p w14:paraId="6E8F84A3" w14:textId="4776011A" w:rsidR="008E2635" w:rsidRDefault="000103D8" w:rsidP="00BD0A0C">
            <w:pPr>
              <w:spacing w:after="120"/>
            </w:pPr>
            <w:r>
              <w:t>14–41%</w:t>
            </w:r>
          </w:p>
        </w:tc>
      </w:tr>
      <w:tr w:rsidR="008E2635" w14:paraId="62A75C61" w14:textId="77777777" w:rsidTr="00D47E9B">
        <w:tc>
          <w:tcPr>
            <w:tcW w:w="2515" w:type="dxa"/>
            <w:tcBorders>
              <w:top w:val="nil"/>
              <w:left w:val="nil"/>
              <w:bottom w:val="nil"/>
              <w:right w:val="nil"/>
            </w:tcBorders>
          </w:tcPr>
          <w:p w14:paraId="42489821" w14:textId="745E78B4" w:rsidR="008E2635" w:rsidRDefault="008E2635" w:rsidP="00BD0A0C">
            <w:pPr>
              <w:spacing w:after="120"/>
            </w:pPr>
            <w:r>
              <w:t xml:space="preserve">    </w:t>
            </w:r>
            <w:r>
              <w:rPr>
                <w:i/>
                <w:iCs/>
              </w:rPr>
              <w:t>Adult</w:t>
            </w:r>
          </w:p>
        </w:tc>
        <w:tc>
          <w:tcPr>
            <w:tcW w:w="2159" w:type="dxa"/>
            <w:tcBorders>
              <w:top w:val="nil"/>
              <w:left w:val="nil"/>
              <w:bottom w:val="nil"/>
              <w:right w:val="nil"/>
            </w:tcBorders>
          </w:tcPr>
          <w:p w14:paraId="76010300" w14:textId="70246782" w:rsidR="008E2635" w:rsidRDefault="00CF6588" w:rsidP="00BD0A0C">
            <w:pPr>
              <w:spacing w:after="120"/>
            </w:pPr>
            <w:r>
              <w:t>29%</w:t>
            </w:r>
          </w:p>
        </w:tc>
        <w:tc>
          <w:tcPr>
            <w:tcW w:w="2338" w:type="dxa"/>
            <w:tcBorders>
              <w:top w:val="nil"/>
              <w:left w:val="nil"/>
              <w:bottom w:val="nil"/>
              <w:right w:val="nil"/>
            </w:tcBorders>
          </w:tcPr>
          <w:p w14:paraId="1FDD0F1D" w14:textId="2C5550F2" w:rsidR="008E2635" w:rsidRDefault="008E6945" w:rsidP="00BD0A0C">
            <w:pPr>
              <w:spacing w:after="120"/>
            </w:pPr>
            <w:r>
              <w:t>23–34%</w:t>
            </w:r>
          </w:p>
        </w:tc>
        <w:tc>
          <w:tcPr>
            <w:tcW w:w="2338" w:type="dxa"/>
            <w:tcBorders>
              <w:top w:val="nil"/>
              <w:left w:val="nil"/>
              <w:bottom w:val="nil"/>
              <w:right w:val="nil"/>
            </w:tcBorders>
          </w:tcPr>
          <w:p w14:paraId="7E99859A" w14:textId="700E2106" w:rsidR="008E2635" w:rsidRDefault="00221A06" w:rsidP="00BD0A0C">
            <w:pPr>
              <w:spacing w:after="120"/>
            </w:pPr>
            <w:r>
              <w:t>15–45%</w:t>
            </w:r>
          </w:p>
        </w:tc>
      </w:tr>
      <w:tr w:rsidR="008E2635" w14:paraId="60A27CF0" w14:textId="77777777" w:rsidTr="00D47E9B">
        <w:tc>
          <w:tcPr>
            <w:tcW w:w="2515" w:type="dxa"/>
            <w:tcBorders>
              <w:top w:val="nil"/>
              <w:left w:val="nil"/>
              <w:bottom w:val="nil"/>
              <w:right w:val="nil"/>
            </w:tcBorders>
          </w:tcPr>
          <w:p w14:paraId="673B7A81" w14:textId="67497CB0" w:rsidR="008E2635" w:rsidRDefault="008E2635" w:rsidP="00BD0A0C">
            <w:pPr>
              <w:spacing w:after="120"/>
            </w:pPr>
            <w:r>
              <w:t xml:space="preserve">    </w:t>
            </w:r>
            <w:r>
              <w:rPr>
                <w:i/>
                <w:iCs/>
              </w:rPr>
              <w:t>Juvenile</w:t>
            </w:r>
          </w:p>
        </w:tc>
        <w:tc>
          <w:tcPr>
            <w:tcW w:w="2159" w:type="dxa"/>
            <w:tcBorders>
              <w:top w:val="nil"/>
              <w:left w:val="nil"/>
              <w:bottom w:val="nil"/>
              <w:right w:val="nil"/>
            </w:tcBorders>
          </w:tcPr>
          <w:p w14:paraId="6FD7A377" w14:textId="49E38674" w:rsidR="008E2635" w:rsidRDefault="003D2EAE" w:rsidP="00BD0A0C">
            <w:pPr>
              <w:spacing w:after="120"/>
            </w:pPr>
            <w:r>
              <w:t>31%</w:t>
            </w:r>
          </w:p>
        </w:tc>
        <w:tc>
          <w:tcPr>
            <w:tcW w:w="2338" w:type="dxa"/>
            <w:tcBorders>
              <w:top w:val="nil"/>
              <w:left w:val="nil"/>
              <w:bottom w:val="nil"/>
              <w:right w:val="nil"/>
            </w:tcBorders>
          </w:tcPr>
          <w:p w14:paraId="3EA70F0E" w14:textId="335F4968" w:rsidR="008E2635" w:rsidRDefault="00A174E4" w:rsidP="00BD0A0C">
            <w:pPr>
              <w:spacing w:after="120"/>
            </w:pPr>
            <w:r>
              <w:t>26–36%</w:t>
            </w:r>
          </w:p>
        </w:tc>
        <w:tc>
          <w:tcPr>
            <w:tcW w:w="2338" w:type="dxa"/>
            <w:tcBorders>
              <w:top w:val="nil"/>
              <w:left w:val="nil"/>
              <w:bottom w:val="nil"/>
              <w:right w:val="nil"/>
            </w:tcBorders>
          </w:tcPr>
          <w:p w14:paraId="29F96B9F" w14:textId="03765A40" w:rsidR="008E2635" w:rsidRDefault="00774031" w:rsidP="00BD0A0C">
            <w:pPr>
              <w:spacing w:after="120"/>
            </w:pPr>
            <w:r>
              <w:t>18–45%</w:t>
            </w:r>
          </w:p>
        </w:tc>
      </w:tr>
      <w:tr w:rsidR="008E2635" w14:paraId="2023D926" w14:textId="77777777" w:rsidTr="00D47E9B">
        <w:tc>
          <w:tcPr>
            <w:tcW w:w="2515" w:type="dxa"/>
            <w:tcBorders>
              <w:top w:val="nil"/>
              <w:left w:val="nil"/>
              <w:bottom w:val="nil"/>
              <w:right w:val="nil"/>
            </w:tcBorders>
          </w:tcPr>
          <w:p w14:paraId="5E82AE84" w14:textId="04C29D28" w:rsidR="008E2635" w:rsidRPr="00DE4945" w:rsidRDefault="00F87BAB" w:rsidP="00BD0A0C">
            <w:pPr>
              <w:spacing w:after="120"/>
              <w:rPr>
                <w:b/>
                <w:bCs/>
                <w:vertAlign w:val="superscript"/>
              </w:rPr>
            </w:pPr>
            <w:r w:rsidRPr="00BC43FC">
              <w:rPr>
                <w:b/>
                <w:bCs/>
              </w:rPr>
              <w:t xml:space="preserve">% of observations </w:t>
            </w:r>
            <w:r w:rsidR="00357080" w:rsidRPr="00BC43FC">
              <w:rPr>
                <w:b/>
                <w:bCs/>
              </w:rPr>
              <w:t>below height of</w:t>
            </w:r>
            <w:r w:rsidR="008927C3" w:rsidRPr="00BC43FC">
              <w:rPr>
                <w:b/>
                <w:bCs/>
              </w:rPr>
              <w:t xml:space="preserve"> low-rise buildings</w:t>
            </w:r>
            <w:r w:rsidR="00524F7A" w:rsidRPr="00BC43FC">
              <w:rPr>
                <w:b/>
                <w:bCs/>
              </w:rPr>
              <w:t xml:space="preserve"> (</w:t>
            </w:r>
            <w:r w:rsidR="00BD0A0C" w:rsidRPr="00BC43FC">
              <w:rPr>
                <w:b/>
                <w:bCs/>
              </w:rPr>
              <w:t>47m</w:t>
            </w:r>
            <w:r w:rsidR="00524F7A" w:rsidRPr="00BC43FC">
              <w:rPr>
                <w:b/>
                <w:bCs/>
              </w:rPr>
              <w:t>)</w:t>
            </w:r>
            <w:r w:rsidR="00DE4945">
              <w:rPr>
                <w:b/>
                <w:bCs/>
                <w:vertAlign w:val="superscript"/>
              </w:rPr>
              <w:t>2</w:t>
            </w:r>
          </w:p>
        </w:tc>
        <w:tc>
          <w:tcPr>
            <w:tcW w:w="2159" w:type="dxa"/>
            <w:tcBorders>
              <w:top w:val="nil"/>
              <w:left w:val="nil"/>
              <w:bottom w:val="nil"/>
              <w:right w:val="nil"/>
            </w:tcBorders>
          </w:tcPr>
          <w:p w14:paraId="566DD744" w14:textId="2EFDBFEF" w:rsidR="008E2635" w:rsidRPr="00BC43FC" w:rsidRDefault="00807F59" w:rsidP="00BD0A0C">
            <w:pPr>
              <w:spacing w:after="120"/>
              <w:rPr>
                <w:b/>
                <w:bCs/>
              </w:rPr>
            </w:pPr>
            <w:r w:rsidRPr="00BC43FC">
              <w:rPr>
                <w:b/>
                <w:bCs/>
              </w:rPr>
              <w:t>10%</w:t>
            </w:r>
          </w:p>
        </w:tc>
        <w:tc>
          <w:tcPr>
            <w:tcW w:w="2338" w:type="dxa"/>
            <w:tcBorders>
              <w:top w:val="nil"/>
              <w:left w:val="nil"/>
              <w:bottom w:val="nil"/>
              <w:right w:val="nil"/>
            </w:tcBorders>
          </w:tcPr>
          <w:p w14:paraId="4EE83953" w14:textId="02000A2D" w:rsidR="008E2635" w:rsidRPr="00BC43FC" w:rsidRDefault="00602B22" w:rsidP="00BD0A0C">
            <w:pPr>
              <w:spacing w:after="120"/>
              <w:rPr>
                <w:b/>
                <w:bCs/>
              </w:rPr>
            </w:pPr>
            <w:r w:rsidRPr="00BC43FC">
              <w:rPr>
                <w:b/>
                <w:bCs/>
              </w:rPr>
              <w:t>8–13%</w:t>
            </w:r>
          </w:p>
        </w:tc>
        <w:tc>
          <w:tcPr>
            <w:tcW w:w="2338" w:type="dxa"/>
            <w:tcBorders>
              <w:top w:val="nil"/>
              <w:left w:val="nil"/>
              <w:bottom w:val="nil"/>
              <w:right w:val="nil"/>
            </w:tcBorders>
          </w:tcPr>
          <w:p w14:paraId="3DEBF507" w14:textId="6152AF7F" w:rsidR="008E2635" w:rsidRPr="00BC43FC" w:rsidRDefault="007965BE" w:rsidP="00BD0A0C">
            <w:pPr>
              <w:spacing w:after="120"/>
              <w:rPr>
                <w:b/>
                <w:bCs/>
              </w:rPr>
            </w:pPr>
            <w:r w:rsidRPr="00BC43FC">
              <w:rPr>
                <w:b/>
                <w:bCs/>
              </w:rPr>
              <w:t>4–19%</w:t>
            </w:r>
          </w:p>
        </w:tc>
      </w:tr>
      <w:tr w:rsidR="007F108C" w14:paraId="3F5274AF" w14:textId="77777777" w:rsidTr="00D47E9B">
        <w:tc>
          <w:tcPr>
            <w:tcW w:w="2515" w:type="dxa"/>
            <w:tcBorders>
              <w:top w:val="nil"/>
              <w:left w:val="nil"/>
              <w:bottom w:val="nil"/>
              <w:right w:val="nil"/>
            </w:tcBorders>
          </w:tcPr>
          <w:p w14:paraId="155128C1" w14:textId="40CB0EB5" w:rsidR="007F108C" w:rsidRDefault="007F108C" w:rsidP="00BD0A0C">
            <w:pPr>
              <w:spacing w:after="120"/>
            </w:pPr>
            <w:r>
              <w:rPr>
                <w:i/>
                <w:iCs/>
              </w:rPr>
              <w:t xml:space="preserve">    Fall</w:t>
            </w:r>
          </w:p>
        </w:tc>
        <w:tc>
          <w:tcPr>
            <w:tcW w:w="2159" w:type="dxa"/>
            <w:tcBorders>
              <w:top w:val="nil"/>
              <w:left w:val="nil"/>
              <w:bottom w:val="nil"/>
              <w:right w:val="nil"/>
            </w:tcBorders>
          </w:tcPr>
          <w:p w14:paraId="659525CA" w14:textId="733F0F57" w:rsidR="007F108C" w:rsidRDefault="0059321C" w:rsidP="00BD0A0C">
            <w:pPr>
              <w:spacing w:after="120"/>
            </w:pPr>
            <w:r>
              <w:t>12%</w:t>
            </w:r>
          </w:p>
        </w:tc>
        <w:tc>
          <w:tcPr>
            <w:tcW w:w="2338" w:type="dxa"/>
            <w:tcBorders>
              <w:top w:val="nil"/>
              <w:left w:val="nil"/>
              <w:bottom w:val="nil"/>
              <w:right w:val="nil"/>
            </w:tcBorders>
          </w:tcPr>
          <w:p w14:paraId="25D7A0A2" w14:textId="5910013F" w:rsidR="007F108C" w:rsidRDefault="00856935" w:rsidP="00BD0A0C">
            <w:pPr>
              <w:spacing w:after="120"/>
            </w:pPr>
            <w:r>
              <w:t>8–16%</w:t>
            </w:r>
          </w:p>
        </w:tc>
        <w:tc>
          <w:tcPr>
            <w:tcW w:w="2338" w:type="dxa"/>
            <w:tcBorders>
              <w:top w:val="nil"/>
              <w:left w:val="nil"/>
              <w:bottom w:val="nil"/>
              <w:right w:val="nil"/>
            </w:tcBorders>
          </w:tcPr>
          <w:p w14:paraId="5C3A300E" w14:textId="06E993F2" w:rsidR="007F108C" w:rsidRDefault="00F541AA" w:rsidP="00BD0A0C">
            <w:pPr>
              <w:spacing w:after="120"/>
            </w:pPr>
            <w:r>
              <w:t>4–25%</w:t>
            </w:r>
          </w:p>
        </w:tc>
      </w:tr>
      <w:tr w:rsidR="007F108C" w14:paraId="5B2491C3" w14:textId="77777777" w:rsidTr="00D47E9B">
        <w:tc>
          <w:tcPr>
            <w:tcW w:w="2515" w:type="dxa"/>
            <w:tcBorders>
              <w:top w:val="nil"/>
              <w:left w:val="nil"/>
              <w:bottom w:val="nil"/>
              <w:right w:val="nil"/>
            </w:tcBorders>
          </w:tcPr>
          <w:p w14:paraId="25C09E60" w14:textId="49001E5B" w:rsidR="007F108C" w:rsidRDefault="007F108C" w:rsidP="00BD0A0C">
            <w:pPr>
              <w:spacing w:after="120"/>
            </w:pPr>
            <w:r>
              <w:t xml:space="preserve">    </w:t>
            </w:r>
            <w:r>
              <w:rPr>
                <w:i/>
                <w:iCs/>
              </w:rPr>
              <w:t>Spring</w:t>
            </w:r>
          </w:p>
        </w:tc>
        <w:tc>
          <w:tcPr>
            <w:tcW w:w="2159" w:type="dxa"/>
            <w:tcBorders>
              <w:top w:val="nil"/>
              <w:left w:val="nil"/>
              <w:bottom w:val="nil"/>
              <w:right w:val="nil"/>
            </w:tcBorders>
          </w:tcPr>
          <w:p w14:paraId="69889D04" w14:textId="437DCB54" w:rsidR="007F108C" w:rsidRDefault="002B5B1D" w:rsidP="00BD0A0C">
            <w:pPr>
              <w:spacing w:after="120"/>
            </w:pPr>
            <w:r>
              <w:t>8%</w:t>
            </w:r>
          </w:p>
        </w:tc>
        <w:tc>
          <w:tcPr>
            <w:tcW w:w="2338" w:type="dxa"/>
            <w:tcBorders>
              <w:top w:val="nil"/>
              <w:left w:val="nil"/>
              <w:bottom w:val="nil"/>
              <w:right w:val="nil"/>
            </w:tcBorders>
          </w:tcPr>
          <w:p w14:paraId="38FCA1FB" w14:textId="04130601" w:rsidR="007F108C" w:rsidRDefault="00224299" w:rsidP="00BD0A0C">
            <w:pPr>
              <w:spacing w:after="120"/>
            </w:pPr>
            <w:r>
              <w:t>5–10%</w:t>
            </w:r>
          </w:p>
        </w:tc>
        <w:tc>
          <w:tcPr>
            <w:tcW w:w="2338" w:type="dxa"/>
            <w:tcBorders>
              <w:top w:val="nil"/>
              <w:left w:val="nil"/>
              <w:bottom w:val="nil"/>
              <w:right w:val="nil"/>
            </w:tcBorders>
          </w:tcPr>
          <w:p w14:paraId="4EDEF9DE" w14:textId="59C20614" w:rsidR="007F108C" w:rsidRDefault="00CA57ED" w:rsidP="00BD0A0C">
            <w:pPr>
              <w:spacing w:after="120"/>
            </w:pPr>
            <w:r>
              <w:t>2–18%</w:t>
            </w:r>
          </w:p>
        </w:tc>
      </w:tr>
      <w:tr w:rsidR="007F108C" w14:paraId="4A105AB9" w14:textId="77777777" w:rsidTr="00D47E9B">
        <w:tc>
          <w:tcPr>
            <w:tcW w:w="2515" w:type="dxa"/>
            <w:tcBorders>
              <w:top w:val="nil"/>
              <w:left w:val="nil"/>
              <w:bottom w:val="nil"/>
              <w:right w:val="nil"/>
            </w:tcBorders>
          </w:tcPr>
          <w:p w14:paraId="6E09873D" w14:textId="2499526A" w:rsidR="007F108C" w:rsidRDefault="007F108C" w:rsidP="00BD0A0C">
            <w:pPr>
              <w:spacing w:after="120"/>
            </w:pPr>
            <w:r>
              <w:t xml:space="preserve">    </w:t>
            </w:r>
            <w:r>
              <w:rPr>
                <w:i/>
                <w:iCs/>
              </w:rPr>
              <w:t>Adult</w:t>
            </w:r>
          </w:p>
        </w:tc>
        <w:tc>
          <w:tcPr>
            <w:tcW w:w="2159" w:type="dxa"/>
            <w:tcBorders>
              <w:top w:val="nil"/>
              <w:left w:val="nil"/>
              <w:bottom w:val="nil"/>
              <w:right w:val="nil"/>
            </w:tcBorders>
          </w:tcPr>
          <w:p w14:paraId="7E9625FE" w14:textId="00AACCBA" w:rsidR="007F108C" w:rsidRDefault="006A746B" w:rsidP="00BD0A0C">
            <w:pPr>
              <w:spacing w:after="120"/>
            </w:pPr>
            <w:r>
              <w:t>9%</w:t>
            </w:r>
          </w:p>
        </w:tc>
        <w:tc>
          <w:tcPr>
            <w:tcW w:w="2338" w:type="dxa"/>
            <w:tcBorders>
              <w:top w:val="nil"/>
              <w:left w:val="nil"/>
              <w:bottom w:val="nil"/>
              <w:right w:val="nil"/>
            </w:tcBorders>
          </w:tcPr>
          <w:p w14:paraId="613C84C5" w14:textId="2F0149D7" w:rsidR="007F108C" w:rsidRDefault="0099738E" w:rsidP="00BD0A0C">
            <w:pPr>
              <w:spacing w:after="120"/>
            </w:pPr>
            <w:r>
              <w:t>5–12%</w:t>
            </w:r>
          </w:p>
        </w:tc>
        <w:tc>
          <w:tcPr>
            <w:tcW w:w="2338" w:type="dxa"/>
            <w:tcBorders>
              <w:top w:val="nil"/>
              <w:left w:val="nil"/>
              <w:bottom w:val="nil"/>
              <w:right w:val="nil"/>
            </w:tcBorders>
          </w:tcPr>
          <w:p w14:paraId="69BE7160" w14:textId="2BCE4FCA" w:rsidR="007F108C" w:rsidRDefault="00274EA4" w:rsidP="00BD0A0C">
            <w:pPr>
              <w:spacing w:after="120"/>
            </w:pPr>
            <w:r>
              <w:t>2–22%</w:t>
            </w:r>
          </w:p>
        </w:tc>
      </w:tr>
      <w:tr w:rsidR="007F108C" w14:paraId="0E4F24FD" w14:textId="77777777" w:rsidTr="008F7579">
        <w:tc>
          <w:tcPr>
            <w:tcW w:w="2515" w:type="dxa"/>
            <w:tcBorders>
              <w:top w:val="nil"/>
              <w:left w:val="nil"/>
              <w:bottom w:val="nil"/>
              <w:right w:val="nil"/>
            </w:tcBorders>
          </w:tcPr>
          <w:p w14:paraId="091BB0CD" w14:textId="28FB7FAE" w:rsidR="007F108C" w:rsidRDefault="007F108C" w:rsidP="00BD0A0C">
            <w:pPr>
              <w:spacing w:after="120"/>
            </w:pPr>
            <w:r>
              <w:t xml:space="preserve">    </w:t>
            </w:r>
            <w:r>
              <w:rPr>
                <w:i/>
                <w:iCs/>
              </w:rPr>
              <w:t>Juvenile</w:t>
            </w:r>
          </w:p>
        </w:tc>
        <w:tc>
          <w:tcPr>
            <w:tcW w:w="2159" w:type="dxa"/>
            <w:tcBorders>
              <w:top w:val="nil"/>
              <w:left w:val="nil"/>
              <w:bottom w:val="nil"/>
              <w:right w:val="nil"/>
            </w:tcBorders>
          </w:tcPr>
          <w:p w14:paraId="065A5236" w14:textId="516CDAC9" w:rsidR="007F108C" w:rsidRDefault="004D6D56" w:rsidP="00BD0A0C">
            <w:pPr>
              <w:spacing w:after="120"/>
            </w:pPr>
            <w:r>
              <w:t>9%</w:t>
            </w:r>
          </w:p>
        </w:tc>
        <w:tc>
          <w:tcPr>
            <w:tcW w:w="2338" w:type="dxa"/>
            <w:tcBorders>
              <w:top w:val="nil"/>
              <w:left w:val="nil"/>
              <w:bottom w:val="nil"/>
              <w:right w:val="nil"/>
            </w:tcBorders>
          </w:tcPr>
          <w:p w14:paraId="52109BC3" w14:textId="76F6433C" w:rsidR="007F108C" w:rsidRDefault="00C33F73" w:rsidP="00BD0A0C">
            <w:pPr>
              <w:spacing w:after="120"/>
            </w:pPr>
            <w:r>
              <w:t>5–12%</w:t>
            </w:r>
          </w:p>
        </w:tc>
        <w:tc>
          <w:tcPr>
            <w:tcW w:w="2338" w:type="dxa"/>
            <w:tcBorders>
              <w:top w:val="nil"/>
              <w:left w:val="nil"/>
              <w:bottom w:val="nil"/>
              <w:right w:val="nil"/>
            </w:tcBorders>
          </w:tcPr>
          <w:p w14:paraId="62345FE1" w14:textId="7ADCEC7A" w:rsidR="007F108C" w:rsidRDefault="00881152" w:rsidP="00BD0A0C">
            <w:pPr>
              <w:spacing w:after="120"/>
            </w:pPr>
            <w:r>
              <w:t>2–19%</w:t>
            </w:r>
          </w:p>
        </w:tc>
      </w:tr>
      <w:tr w:rsidR="007F108C" w14:paraId="2070F2C2" w14:textId="77777777" w:rsidTr="008F7579">
        <w:tc>
          <w:tcPr>
            <w:tcW w:w="2515" w:type="dxa"/>
            <w:tcBorders>
              <w:top w:val="nil"/>
              <w:left w:val="nil"/>
              <w:bottom w:val="nil"/>
              <w:right w:val="nil"/>
            </w:tcBorders>
          </w:tcPr>
          <w:p w14:paraId="3F8AEE59" w14:textId="3913B1F1" w:rsidR="007F108C" w:rsidRPr="00DE4945" w:rsidRDefault="007F108C" w:rsidP="00BD0A0C">
            <w:pPr>
              <w:spacing w:after="120"/>
              <w:rPr>
                <w:b/>
                <w:bCs/>
                <w:vertAlign w:val="superscript"/>
              </w:rPr>
            </w:pPr>
            <w:r w:rsidRPr="00BC43FC">
              <w:rPr>
                <w:b/>
                <w:bCs/>
              </w:rPr>
              <w:t xml:space="preserve">% of observations within sweep of </w:t>
            </w:r>
            <w:r w:rsidR="005742F0">
              <w:rPr>
                <w:b/>
                <w:bCs/>
              </w:rPr>
              <w:t>land-based</w:t>
            </w:r>
            <w:r w:rsidRPr="00BC43FC">
              <w:rPr>
                <w:b/>
                <w:bCs/>
              </w:rPr>
              <w:t xml:space="preserve"> wind turbines (</w:t>
            </w:r>
            <w:r w:rsidR="00DB683F" w:rsidRPr="00BC43FC">
              <w:rPr>
                <w:b/>
                <w:bCs/>
              </w:rPr>
              <w:t>32</w:t>
            </w:r>
            <w:r w:rsidRPr="00BC43FC">
              <w:rPr>
                <w:b/>
                <w:bCs/>
              </w:rPr>
              <w:t>–</w:t>
            </w:r>
            <w:r w:rsidR="00DB683F" w:rsidRPr="00BC43FC">
              <w:rPr>
                <w:b/>
                <w:bCs/>
              </w:rPr>
              <w:t>164</w:t>
            </w:r>
            <w:r w:rsidRPr="00BC43FC">
              <w:rPr>
                <w:b/>
                <w:bCs/>
              </w:rPr>
              <w:t>m)</w:t>
            </w:r>
            <w:r w:rsidR="00DE4945">
              <w:rPr>
                <w:b/>
                <w:bCs/>
                <w:vertAlign w:val="superscript"/>
              </w:rPr>
              <w:t>3</w:t>
            </w:r>
          </w:p>
        </w:tc>
        <w:tc>
          <w:tcPr>
            <w:tcW w:w="2159" w:type="dxa"/>
            <w:tcBorders>
              <w:top w:val="nil"/>
              <w:left w:val="nil"/>
              <w:bottom w:val="nil"/>
              <w:right w:val="nil"/>
            </w:tcBorders>
          </w:tcPr>
          <w:p w14:paraId="4FE6A353" w14:textId="250E1304" w:rsidR="007F108C" w:rsidRPr="00BC43FC" w:rsidRDefault="00D63CF3" w:rsidP="00BD0A0C">
            <w:pPr>
              <w:spacing w:after="120"/>
              <w:rPr>
                <w:b/>
                <w:bCs/>
              </w:rPr>
            </w:pPr>
            <w:r w:rsidRPr="00BC43FC">
              <w:rPr>
                <w:b/>
                <w:bCs/>
              </w:rPr>
              <w:t>27%</w:t>
            </w:r>
          </w:p>
        </w:tc>
        <w:tc>
          <w:tcPr>
            <w:tcW w:w="2338" w:type="dxa"/>
            <w:tcBorders>
              <w:top w:val="nil"/>
              <w:left w:val="nil"/>
              <w:bottom w:val="nil"/>
              <w:right w:val="nil"/>
            </w:tcBorders>
          </w:tcPr>
          <w:p w14:paraId="5E147C92" w14:textId="3D0AFFDC" w:rsidR="007F108C" w:rsidRPr="00BC43FC" w:rsidRDefault="003A107D" w:rsidP="00BD0A0C">
            <w:pPr>
              <w:spacing w:after="120"/>
              <w:rPr>
                <w:b/>
                <w:bCs/>
              </w:rPr>
            </w:pPr>
            <w:r w:rsidRPr="00BC43FC">
              <w:rPr>
                <w:b/>
                <w:bCs/>
              </w:rPr>
              <w:t>25–29%</w:t>
            </w:r>
          </w:p>
        </w:tc>
        <w:tc>
          <w:tcPr>
            <w:tcW w:w="2338" w:type="dxa"/>
            <w:tcBorders>
              <w:top w:val="nil"/>
              <w:left w:val="nil"/>
              <w:bottom w:val="nil"/>
              <w:right w:val="nil"/>
            </w:tcBorders>
          </w:tcPr>
          <w:p w14:paraId="52FBC993" w14:textId="2A79D00C" w:rsidR="007F108C" w:rsidRPr="00BC43FC" w:rsidRDefault="00AA74BD" w:rsidP="00BD0A0C">
            <w:pPr>
              <w:spacing w:after="120"/>
              <w:rPr>
                <w:b/>
                <w:bCs/>
              </w:rPr>
            </w:pPr>
            <w:r w:rsidRPr="00BC43FC">
              <w:rPr>
                <w:b/>
                <w:bCs/>
              </w:rPr>
              <w:t>21–32%</w:t>
            </w:r>
          </w:p>
        </w:tc>
      </w:tr>
      <w:tr w:rsidR="00BD0A0C" w14:paraId="60C9A53C" w14:textId="77777777" w:rsidTr="008F7579">
        <w:tc>
          <w:tcPr>
            <w:tcW w:w="2515" w:type="dxa"/>
            <w:tcBorders>
              <w:top w:val="nil"/>
              <w:left w:val="nil"/>
              <w:bottom w:val="nil"/>
              <w:right w:val="nil"/>
            </w:tcBorders>
          </w:tcPr>
          <w:p w14:paraId="28387363" w14:textId="0D063630" w:rsidR="00BD0A0C" w:rsidRDefault="00BD0A0C" w:rsidP="00BD0A0C">
            <w:pPr>
              <w:spacing w:after="120"/>
            </w:pPr>
            <w:r>
              <w:rPr>
                <w:i/>
                <w:iCs/>
              </w:rPr>
              <w:t xml:space="preserve">    Fall</w:t>
            </w:r>
          </w:p>
        </w:tc>
        <w:tc>
          <w:tcPr>
            <w:tcW w:w="2159" w:type="dxa"/>
            <w:tcBorders>
              <w:top w:val="nil"/>
              <w:left w:val="nil"/>
              <w:bottom w:val="nil"/>
              <w:right w:val="nil"/>
            </w:tcBorders>
          </w:tcPr>
          <w:p w14:paraId="18AF5C0F" w14:textId="64ECC8DA" w:rsidR="00BD0A0C" w:rsidRDefault="008A3E1D" w:rsidP="00BD0A0C">
            <w:pPr>
              <w:spacing w:after="120"/>
            </w:pPr>
            <w:r>
              <w:t>30%</w:t>
            </w:r>
          </w:p>
        </w:tc>
        <w:tc>
          <w:tcPr>
            <w:tcW w:w="2338" w:type="dxa"/>
            <w:tcBorders>
              <w:top w:val="nil"/>
              <w:left w:val="nil"/>
              <w:bottom w:val="nil"/>
              <w:right w:val="nil"/>
            </w:tcBorders>
          </w:tcPr>
          <w:p w14:paraId="1A6B5CAE" w14:textId="533E84E9" w:rsidR="00BD0A0C" w:rsidRDefault="00DB4E94" w:rsidP="00BD0A0C">
            <w:pPr>
              <w:spacing w:after="120"/>
            </w:pPr>
            <w:r>
              <w:t>28–33%</w:t>
            </w:r>
          </w:p>
        </w:tc>
        <w:tc>
          <w:tcPr>
            <w:tcW w:w="2338" w:type="dxa"/>
            <w:tcBorders>
              <w:top w:val="nil"/>
              <w:left w:val="nil"/>
              <w:bottom w:val="nil"/>
              <w:right w:val="nil"/>
            </w:tcBorders>
          </w:tcPr>
          <w:p w14:paraId="23CF3FA7" w14:textId="6F7C5CA1" w:rsidR="00BD0A0C" w:rsidRDefault="00520561" w:rsidP="00BD0A0C">
            <w:pPr>
              <w:spacing w:after="120"/>
            </w:pPr>
            <w:r>
              <w:t>22–36%</w:t>
            </w:r>
          </w:p>
        </w:tc>
      </w:tr>
      <w:tr w:rsidR="00BD0A0C" w14:paraId="5A5E2D60" w14:textId="77777777" w:rsidTr="008F7579">
        <w:tc>
          <w:tcPr>
            <w:tcW w:w="2515" w:type="dxa"/>
            <w:tcBorders>
              <w:top w:val="nil"/>
              <w:left w:val="nil"/>
              <w:bottom w:val="nil"/>
              <w:right w:val="nil"/>
            </w:tcBorders>
          </w:tcPr>
          <w:p w14:paraId="42CEC900" w14:textId="425991E6" w:rsidR="00BD0A0C" w:rsidRDefault="00BD0A0C" w:rsidP="00BD0A0C">
            <w:pPr>
              <w:spacing w:after="120"/>
            </w:pPr>
            <w:r>
              <w:lastRenderedPageBreak/>
              <w:t xml:space="preserve">    </w:t>
            </w:r>
            <w:r>
              <w:rPr>
                <w:i/>
                <w:iCs/>
              </w:rPr>
              <w:t>Spring</w:t>
            </w:r>
          </w:p>
        </w:tc>
        <w:tc>
          <w:tcPr>
            <w:tcW w:w="2159" w:type="dxa"/>
            <w:tcBorders>
              <w:top w:val="nil"/>
              <w:left w:val="nil"/>
              <w:bottom w:val="nil"/>
              <w:right w:val="nil"/>
            </w:tcBorders>
          </w:tcPr>
          <w:p w14:paraId="1201D8C6" w14:textId="0D53BFA4" w:rsidR="00BD0A0C" w:rsidRDefault="00364EF6" w:rsidP="00BD0A0C">
            <w:pPr>
              <w:spacing w:after="120"/>
            </w:pPr>
            <w:r>
              <w:t>23%</w:t>
            </w:r>
          </w:p>
        </w:tc>
        <w:tc>
          <w:tcPr>
            <w:tcW w:w="2338" w:type="dxa"/>
            <w:tcBorders>
              <w:top w:val="nil"/>
              <w:left w:val="nil"/>
              <w:bottom w:val="nil"/>
              <w:right w:val="nil"/>
            </w:tcBorders>
          </w:tcPr>
          <w:p w14:paraId="6BE5DA40" w14:textId="7C12FF04" w:rsidR="00BD0A0C" w:rsidRDefault="00306007" w:rsidP="00BD0A0C">
            <w:pPr>
              <w:spacing w:after="120"/>
            </w:pPr>
            <w:r>
              <w:t>22–36%</w:t>
            </w:r>
          </w:p>
        </w:tc>
        <w:tc>
          <w:tcPr>
            <w:tcW w:w="2338" w:type="dxa"/>
            <w:tcBorders>
              <w:top w:val="nil"/>
              <w:left w:val="nil"/>
              <w:bottom w:val="nil"/>
              <w:right w:val="nil"/>
            </w:tcBorders>
          </w:tcPr>
          <w:p w14:paraId="6BF2BD89" w14:textId="679C75E3" w:rsidR="00BD0A0C" w:rsidRDefault="007B5626" w:rsidP="00BD0A0C">
            <w:pPr>
              <w:spacing w:after="120"/>
            </w:pPr>
            <w:r>
              <w:t>14–30%</w:t>
            </w:r>
          </w:p>
        </w:tc>
      </w:tr>
      <w:tr w:rsidR="00BD0A0C" w14:paraId="48EF954C" w14:textId="77777777" w:rsidTr="008F7579">
        <w:tc>
          <w:tcPr>
            <w:tcW w:w="2515" w:type="dxa"/>
            <w:tcBorders>
              <w:top w:val="nil"/>
              <w:left w:val="nil"/>
              <w:bottom w:val="nil"/>
              <w:right w:val="nil"/>
            </w:tcBorders>
          </w:tcPr>
          <w:p w14:paraId="213D54FD" w14:textId="013F02D2" w:rsidR="00BD0A0C" w:rsidRDefault="00BD0A0C" w:rsidP="00BD0A0C">
            <w:pPr>
              <w:spacing w:after="120"/>
            </w:pPr>
            <w:r>
              <w:t xml:space="preserve">    </w:t>
            </w:r>
            <w:r>
              <w:rPr>
                <w:i/>
                <w:iCs/>
              </w:rPr>
              <w:t>Adult</w:t>
            </w:r>
          </w:p>
        </w:tc>
        <w:tc>
          <w:tcPr>
            <w:tcW w:w="2159" w:type="dxa"/>
            <w:tcBorders>
              <w:top w:val="nil"/>
              <w:left w:val="nil"/>
              <w:bottom w:val="nil"/>
              <w:right w:val="nil"/>
            </w:tcBorders>
          </w:tcPr>
          <w:p w14:paraId="48F22B47" w14:textId="3D735839" w:rsidR="00BD0A0C" w:rsidRDefault="004A0997" w:rsidP="00BD0A0C">
            <w:pPr>
              <w:spacing w:after="120"/>
            </w:pPr>
            <w:r>
              <w:t>24%</w:t>
            </w:r>
          </w:p>
        </w:tc>
        <w:tc>
          <w:tcPr>
            <w:tcW w:w="2338" w:type="dxa"/>
            <w:tcBorders>
              <w:top w:val="nil"/>
              <w:left w:val="nil"/>
              <w:bottom w:val="nil"/>
              <w:right w:val="nil"/>
            </w:tcBorders>
          </w:tcPr>
          <w:p w14:paraId="0D731392" w14:textId="3493FC27" w:rsidR="00BD0A0C" w:rsidRDefault="00265C19" w:rsidP="00BD0A0C">
            <w:pPr>
              <w:spacing w:after="120"/>
            </w:pPr>
            <w:r>
              <w:t>21–27%</w:t>
            </w:r>
          </w:p>
        </w:tc>
        <w:tc>
          <w:tcPr>
            <w:tcW w:w="2338" w:type="dxa"/>
            <w:tcBorders>
              <w:top w:val="nil"/>
              <w:left w:val="nil"/>
              <w:bottom w:val="nil"/>
              <w:right w:val="nil"/>
            </w:tcBorders>
          </w:tcPr>
          <w:p w14:paraId="12C2742D" w14:textId="2B68CFC5" w:rsidR="00BD0A0C" w:rsidRDefault="00B24AB1" w:rsidP="00BD0A0C">
            <w:pPr>
              <w:spacing w:after="120"/>
            </w:pPr>
            <w:r>
              <w:t>15–31%</w:t>
            </w:r>
          </w:p>
        </w:tc>
      </w:tr>
      <w:tr w:rsidR="00BD0A0C" w14:paraId="6C45DECC" w14:textId="77777777" w:rsidTr="008F7579">
        <w:tc>
          <w:tcPr>
            <w:tcW w:w="2515" w:type="dxa"/>
            <w:tcBorders>
              <w:top w:val="nil"/>
              <w:left w:val="nil"/>
              <w:bottom w:val="nil"/>
              <w:right w:val="nil"/>
            </w:tcBorders>
          </w:tcPr>
          <w:p w14:paraId="7B2C8425" w14:textId="695BD2BB" w:rsidR="00BD0A0C" w:rsidRDefault="00BD0A0C" w:rsidP="00BD0A0C">
            <w:pPr>
              <w:spacing w:after="120"/>
            </w:pPr>
            <w:r>
              <w:t xml:space="preserve">    </w:t>
            </w:r>
            <w:r>
              <w:rPr>
                <w:i/>
                <w:iCs/>
              </w:rPr>
              <w:t>Juvenile</w:t>
            </w:r>
          </w:p>
        </w:tc>
        <w:tc>
          <w:tcPr>
            <w:tcW w:w="2159" w:type="dxa"/>
            <w:tcBorders>
              <w:top w:val="nil"/>
              <w:left w:val="nil"/>
              <w:bottom w:val="nil"/>
              <w:right w:val="nil"/>
            </w:tcBorders>
          </w:tcPr>
          <w:p w14:paraId="75D66CD5" w14:textId="3C1D4A0B" w:rsidR="00BD0A0C" w:rsidRDefault="00770F41" w:rsidP="00BD0A0C">
            <w:pPr>
              <w:spacing w:after="120"/>
            </w:pPr>
            <w:r>
              <w:t>27%</w:t>
            </w:r>
          </w:p>
        </w:tc>
        <w:tc>
          <w:tcPr>
            <w:tcW w:w="2338" w:type="dxa"/>
            <w:tcBorders>
              <w:top w:val="nil"/>
              <w:left w:val="nil"/>
              <w:bottom w:val="nil"/>
              <w:right w:val="nil"/>
            </w:tcBorders>
          </w:tcPr>
          <w:p w14:paraId="3E1A2F13" w14:textId="1A993804" w:rsidR="00BD0A0C" w:rsidRDefault="00852E29" w:rsidP="00BD0A0C">
            <w:pPr>
              <w:spacing w:after="120"/>
            </w:pPr>
            <w:r>
              <w:t>25–30%</w:t>
            </w:r>
          </w:p>
        </w:tc>
        <w:tc>
          <w:tcPr>
            <w:tcW w:w="2338" w:type="dxa"/>
            <w:tcBorders>
              <w:top w:val="nil"/>
              <w:left w:val="nil"/>
              <w:bottom w:val="nil"/>
              <w:right w:val="nil"/>
            </w:tcBorders>
          </w:tcPr>
          <w:p w14:paraId="0D8CC3F2" w14:textId="3C5D2D47" w:rsidR="00BD0A0C" w:rsidRDefault="00A02B41" w:rsidP="00BD0A0C">
            <w:pPr>
              <w:spacing w:after="120"/>
            </w:pPr>
            <w:r>
              <w:t>18–34%</w:t>
            </w:r>
          </w:p>
        </w:tc>
      </w:tr>
      <w:tr w:rsidR="00BD0A0C" w14:paraId="52697E6F" w14:textId="77777777" w:rsidTr="008F7579">
        <w:tc>
          <w:tcPr>
            <w:tcW w:w="2515" w:type="dxa"/>
            <w:tcBorders>
              <w:top w:val="nil"/>
              <w:left w:val="nil"/>
              <w:bottom w:val="nil"/>
              <w:right w:val="nil"/>
            </w:tcBorders>
          </w:tcPr>
          <w:p w14:paraId="7C4D044B" w14:textId="37067325" w:rsidR="00BD0A0C" w:rsidRPr="00EC77DA" w:rsidRDefault="00BD0A0C" w:rsidP="00BD0A0C">
            <w:pPr>
              <w:spacing w:after="120"/>
              <w:rPr>
                <w:b/>
                <w:bCs/>
                <w:vertAlign w:val="superscript"/>
              </w:rPr>
            </w:pPr>
            <w:r w:rsidRPr="00BC43FC">
              <w:rPr>
                <w:b/>
                <w:bCs/>
              </w:rPr>
              <w:t>% of observations below height of large communication towers (244m)</w:t>
            </w:r>
            <w:r w:rsidR="00EC77DA">
              <w:rPr>
                <w:b/>
                <w:bCs/>
                <w:vertAlign w:val="superscript"/>
              </w:rPr>
              <w:t>4</w:t>
            </w:r>
          </w:p>
        </w:tc>
        <w:tc>
          <w:tcPr>
            <w:tcW w:w="2159" w:type="dxa"/>
            <w:tcBorders>
              <w:top w:val="nil"/>
              <w:left w:val="nil"/>
              <w:bottom w:val="nil"/>
              <w:right w:val="nil"/>
            </w:tcBorders>
          </w:tcPr>
          <w:p w14:paraId="31AAA935" w14:textId="1B934F51" w:rsidR="00BD0A0C" w:rsidRPr="00BC43FC" w:rsidRDefault="00F73298" w:rsidP="00BD0A0C">
            <w:pPr>
              <w:spacing w:after="120"/>
              <w:rPr>
                <w:b/>
                <w:bCs/>
              </w:rPr>
            </w:pPr>
            <w:r w:rsidRPr="00BC43FC">
              <w:rPr>
                <w:b/>
                <w:bCs/>
              </w:rPr>
              <w:t>47%</w:t>
            </w:r>
          </w:p>
        </w:tc>
        <w:tc>
          <w:tcPr>
            <w:tcW w:w="2338" w:type="dxa"/>
            <w:tcBorders>
              <w:top w:val="nil"/>
              <w:left w:val="nil"/>
              <w:bottom w:val="nil"/>
              <w:right w:val="nil"/>
            </w:tcBorders>
          </w:tcPr>
          <w:p w14:paraId="7B2A28BF" w14:textId="7B35B3C7" w:rsidR="00BD0A0C" w:rsidRPr="00BC43FC" w:rsidRDefault="00E93053" w:rsidP="00BD0A0C">
            <w:pPr>
              <w:spacing w:after="120"/>
              <w:rPr>
                <w:b/>
                <w:bCs/>
              </w:rPr>
            </w:pPr>
            <w:r w:rsidRPr="00BC43FC">
              <w:rPr>
                <w:b/>
                <w:bCs/>
              </w:rPr>
              <w:t>44–51%</w:t>
            </w:r>
          </w:p>
        </w:tc>
        <w:tc>
          <w:tcPr>
            <w:tcW w:w="2338" w:type="dxa"/>
            <w:tcBorders>
              <w:top w:val="nil"/>
              <w:left w:val="nil"/>
              <w:bottom w:val="nil"/>
              <w:right w:val="nil"/>
            </w:tcBorders>
          </w:tcPr>
          <w:p w14:paraId="1B6A2711" w14:textId="47EC006D" w:rsidR="00BD0A0C" w:rsidRPr="00BC43FC" w:rsidRDefault="009522C4" w:rsidP="00BD0A0C">
            <w:pPr>
              <w:spacing w:after="120"/>
              <w:rPr>
                <w:b/>
                <w:bCs/>
              </w:rPr>
            </w:pPr>
            <w:r w:rsidRPr="00BC43FC">
              <w:rPr>
                <w:b/>
                <w:bCs/>
              </w:rPr>
              <w:t>37–57%</w:t>
            </w:r>
          </w:p>
        </w:tc>
      </w:tr>
      <w:tr w:rsidR="00BD0A0C" w14:paraId="591EB260" w14:textId="77777777" w:rsidTr="008F7579">
        <w:tc>
          <w:tcPr>
            <w:tcW w:w="2515" w:type="dxa"/>
            <w:tcBorders>
              <w:top w:val="nil"/>
              <w:left w:val="nil"/>
              <w:bottom w:val="nil"/>
              <w:right w:val="nil"/>
            </w:tcBorders>
          </w:tcPr>
          <w:p w14:paraId="4A34A1CE" w14:textId="7B0BD7C2" w:rsidR="00BD0A0C" w:rsidRDefault="00BD0A0C" w:rsidP="00BD0A0C">
            <w:pPr>
              <w:spacing w:after="120"/>
            </w:pPr>
            <w:r>
              <w:rPr>
                <w:i/>
                <w:iCs/>
              </w:rPr>
              <w:t xml:space="preserve">    Fall</w:t>
            </w:r>
          </w:p>
        </w:tc>
        <w:tc>
          <w:tcPr>
            <w:tcW w:w="2159" w:type="dxa"/>
            <w:tcBorders>
              <w:top w:val="nil"/>
              <w:left w:val="nil"/>
              <w:bottom w:val="nil"/>
              <w:right w:val="nil"/>
            </w:tcBorders>
          </w:tcPr>
          <w:p w14:paraId="60302ABC" w14:textId="4BD7AEFB" w:rsidR="00BD0A0C" w:rsidRDefault="00F54960" w:rsidP="00BD0A0C">
            <w:pPr>
              <w:spacing w:after="120"/>
            </w:pPr>
            <w:r>
              <w:t>53%</w:t>
            </w:r>
          </w:p>
        </w:tc>
        <w:tc>
          <w:tcPr>
            <w:tcW w:w="2338" w:type="dxa"/>
            <w:tcBorders>
              <w:top w:val="nil"/>
              <w:left w:val="nil"/>
              <w:bottom w:val="nil"/>
              <w:right w:val="nil"/>
            </w:tcBorders>
          </w:tcPr>
          <w:p w14:paraId="32E45267" w14:textId="4B49E58E" w:rsidR="00BD0A0C" w:rsidRDefault="00192B65" w:rsidP="00BD0A0C">
            <w:pPr>
              <w:spacing w:after="120"/>
            </w:pPr>
            <w:r>
              <w:t>49–58%</w:t>
            </w:r>
          </w:p>
        </w:tc>
        <w:tc>
          <w:tcPr>
            <w:tcW w:w="2338" w:type="dxa"/>
            <w:tcBorders>
              <w:top w:val="nil"/>
              <w:left w:val="nil"/>
              <w:bottom w:val="nil"/>
              <w:right w:val="nil"/>
            </w:tcBorders>
          </w:tcPr>
          <w:p w14:paraId="7C3A06AA" w14:textId="358D7DE3" w:rsidR="00BD0A0C" w:rsidRDefault="00710937" w:rsidP="00BD0A0C">
            <w:pPr>
              <w:spacing w:after="120"/>
            </w:pPr>
            <w:r>
              <w:t>39–65%</w:t>
            </w:r>
          </w:p>
        </w:tc>
      </w:tr>
      <w:tr w:rsidR="00BD0A0C" w14:paraId="405BBAF6" w14:textId="77777777" w:rsidTr="008F7579">
        <w:tc>
          <w:tcPr>
            <w:tcW w:w="2515" w:type="dxa"/>
            <w:tcBorders>
              <w:top w:val="nil"/>
              <w:left w:val="nil"/>
              <w:bottom w:val="nil"/>
              <w:right w:val="nil"/>
            </w:tcBorders>
          </w:tcPr>
          <w:p w14:paraId="204345F8" w14:textId="10612FEE" w:rsidR="00BD0A0C" w:rsidRDefault="00BD0A0C" w:rsidP="00BD0A0C">
            <w:pPr>
              <w:spacing w:after="120"/>
            </w:pPr>
            <w:r>
              <w:t xml:space="preserve">    </w:t>
            </w:r>
            <w:r>
              <w:rPr>
                <w:i/>
                <w:iCs/>
              </w:rPr>
              <w:t>Spring</w:t>
            </w:r>
          </w:p>
        </w:tc>
        <w:tc>
          <w:tcPr>
            <w:tcW w:w="2159" w:type="dxa"/>
            <w:tcBorders>
              <w:top w:val="nil"/>
              <w:left w:val="nil"/>
              <w:bottom w:val="nil"/>
              <w:right w:val="nil"/>
            </w:tcBorders>
          </w:tcPr>
          <w:p w14:paraId="4FDFF6E3" w14:textId="6AAE968D" w:rsidR="00BD0A0C" w:rsidRDefault="00FC6C19" w:rsidP="00BD0A0C">
            <w:pPr>
              <w:spacing w:after="120"/>
            </w:pPr>
            <w:r>
              <w:t>40%</w:t>
            </w:r>
          </w:p>
        </w:tc>
        <w:tc>
          <w:tcPr>
            <w:tcW w:w="2338" w:type="dxa"/>
            <w:tcBorders>
              <w:top w:val="nil"/>
              <w:left w:val="nil"/>
              <w:bottom w:val="nil"/>
              <w:right w:val="nil"/>
            </w:tcBorders>
          </w:tcPr>
          <w:p w14:paraId="5E0F3A5B" w14:textId="1D7F68F1" w:rsidR="00BD0A0C" w:rsidRDefault="005371FB" w:rsidP="00BD0A0C">
            <w:pPr>
              <w:spacing w:after="120"/>
            </w:pPr>
            <w:r>
              <w:t>35–45%</w:t>
            </w:r>
          </w:p>
        </w:tc>
        <w:tc>
          <w:tcPr>
            <w:tcW w:w="2338" w:type="dxa"/>
            <w:tcBorders>
              <w:top w:val="nil"/>
              <w:left w:val="nil"/>
              <w:bottom w:val="nil"/>
              <w:right w:val="nil"/>
            </w:tcBorders>
          </w:tcPr>
          <w:p w14:paraId="093E9160" w14:textId="22734D34" w:rsidR="00BD0A0C" w:rsidRDefault="008C2B94" w:rsidP="00BD0A0C">
            <w:pPr>
              <w:spacing w:after="120"/>
            </w:pPr>
            <w:r>
              <w:t>26–54%</w:t>
            </w:r>
          </w:p>
        </w:tc>
      </w:tr>
      <w:tr w:rsidR="00BD0A0C" w14:paraId="13C63E96" w14:textId="77777777" w:rsidTr="008F7579">
        <w:tc>
          <w:tcPr>
            <w:tcW w:w="2515" w:type="dxa"/>
            <w:tcBorders>
              <w:top w:val="nil"/>
              <w:left w:val="nil"/>
              <w:bottom w:val="nil"/>
              <w:right w:val="nil"/>
            </w:tcBorders>
          </w:tcPr>
          <w:p w14:paraId="049E6AD0" w14:textId="7B787A13" w:rsidR="00BD0A0C" w:rsidRDefault="00BD0A0C" w:rsidP="00BD0A0C">
            <w:pPr>
              <w:spacing w:after="120"/>
            </w:pPr>
            <w:r>
              <w:t xml:space="preserve">    </w:t>
            </w:r>
            <w:r>
              <w:rPr>
                <w:i/>
                <w:iCs/>
              </w:rPr>
              <w:t>Adult</w:t>
            </w:r>
          </w:p>
        </w:tc>
        <w:tc>
          <w:tcPr>
            <w:tcW w:w="2159" w:type="dxa"/>
            <w:tcBorders>
              <w:top w:val="nil"/>
              <w:left w:val="nil"/>
              <w:bottom w:val="nil"/>
              <w:right w:val="nil"/>
            </w:tcBorders>
          </w:tcPr>
          <w:p w14:paraId="4C746622" w14:textId="3F9FBC3C" w:rsidR="00BD0A0C" w:rsidRDefault="0067153E" w:rsidP="00BD0A0C">
            <w:pPr>
              <w:spacing w:after="120"/>
            </w:pPr>
            <w:r>
              <w:t>43%</w:t>
            </w:r>
          </w:p>
        </w:tc>
        <w:tc>
          <w:tcPr>
            <w:tcW w:w="2338" w:type="dxa"/>
            <w:tcBorders>
              <w:top w:val="nil"/>
              <w:left w:val="nil"/>
              <w:bottom w:val="nil"/>
              <w:right w:val="nil"/>
            </w:tcBorders>
          </w:tcPr>
          <w:p w14:paraId="287F0583" w14:textId="1CE40C92" w:rsidR="00BD0A0C" w:rsidRDefault="008E1C8F" w:rsidP="00BD0A0C">
            <w:pPr>
              <w:spacing w:after="120"/>
            </w:pPr>
            <w:r>
              <w:t>38–48%</w:t>
            </w:r>
          </w:p>
        </w:tc>
        <w:tc>
          <w:tcPr>
            <w:tcW w:w="2338" w:type="dxa"/>
            <w:tcBorders>
              <w:top w:val="nil"/>
              <w:left w:val="nil"/>
              <w:bottom w:val="nil"/>
              <w:right w:val="nil"/>
            </w:tcBorders>
          </w:tcPr>
          <w:p w14:paraId="2C03404B" w14:textId="148AD5D7" w:rsidR="00BD0A0C" w:rsidRDefault="00C71F5F" w:rsidP="00BD0A0C">
            <w:pPr>
              <w:spacing w:after="120"/>
            </w:pPr>
            <w:r>
              <w:t>28–58%</w:t>
            </w:r>
          </w:p>
        </w:tc>
      </w:tr>
      <w:tr w:rsidR="00BD0A0C" w14:paraId="55D1103A" w14:textId="77777777" w:rsidTr="008F7579">
        <w:tc>
          <w:tcPr>
            <w:tcW w:w="2515" w:type="dxa"/>
            <w:tcBorders>
              <w:top w:val="nil"/>
              <w:left w:val="nil"/>
              <w:right w:val="nil"/>
            </w:tcBorders>
          </w:tcPr>
          <w:p w14:paraId="414A5A23" w14:textId="57F02915" w:rsidR="00BD0A0C" w:rsidRDefault="00BD0A0C" w:rsidP="00BD0A0C">
            <w:pPr>
              <w:spacing w:after="120"/>
            </w:pPr>
            <w:r>
              <w:t xml:space="preserve">    </w:t>
            </w:r>
            <w:r>
              <w:rPr>
                <w:i/>
                <w:iCs/>
              </w:rPr>
              <w:t>Juvenile</w:t>
            </w:r>
          </w:p>
        </w:tc>
        <w:tc>
          <w:tcPr>
            <w:tcW w:w="2159" w:type="dxa"/>
            <w:tcBorders>
              <w:top w:val="nil"/>
              <w:left w:val="nil"/>
              <w:right w:val="nil"/>
            </w:tcBorders>
          </w:tcPr>
          <w:p w14:paraId="5C70C48F" w14:textId="0932C03D" w:rsidR="00BD0A0C" w:rsidRDefault="00234EA1" w:rsidP="00BD0A0C">
            <w:pPr>
              <w:spacing w:after="120"/>
            </w:pPr>
            <w:r>
              <w:t>47%</w:t>
            </w:r>
          </w:p>
        </w:tc>
        <w:tc>
          <w:tcPr>
            <w:tcW w:w="2338" w:type="dxa"/>
            <w:tcBorders>
              <w:top w:val="nil"/>
              <w:left w:val="nil"/>
              <w:right w:val="nil"/>
            </w:tcBorders>
          </w:tcPr>
          <w:p w14:paraId="6D31859A" w14:textId="4C6BF6DE" w:rsidR="00BD0A0C" w:rsidRDefault="008514B2" w:rsidP="00BD0A0C">
            <w:pPr>
              <w:spacing w:after="120"/>
            </w:pPr>
            <w:r>
              <w:t>43–52%</w:t>
            </w:r>
          </w:p>
        </w:tc>
        <w:tc>
          <w:tcPr>
            <w:tcW w:w="2338" w:type="dxa"/>
            <w:tcBorders>
              <w:top w:val="nil"/>
              <w:left w:val="nil"/>
              <w:right w:val="nil"/>
            </w:tcBorders>
          </w:tcPr>
          <w:p w14:paraId="1FDF551E" w14:textId="0DE7BD3A" w:rsidR="00BD0A0C" w:rsidRDefault="00E22318" w:rsidP="00BD0A0C">
            <w:pPr>
              <w:spacing w:after="120"/>
            </w:pPr>
            <w:r>
              <w:t>34–60%</w:t>
            </w:r>
          </w:p>
        </w:tc>
      </w:tr>
    </w:tbl>
    <w:p w14:paraId="13310CFA" w14:textId="37C30C44" w:rsidR="00F80403" w:rsidRDefault="00F80403" w:rsidP="00D14C5C">
      <w:pPr>
        <w:spacing w:line="480" w:lineRule="auto"/>
      </w:pPr>
      <w:r w:rsidRPr="00C744E8">
        <w:rPr>
          <w:vertAlign w:val="superscript"/>
        </w:rPr>
        <w:t>1</w:t>
      </w:r>
      <w:r>
        <w:t xml:space="preserve"> Minimum NEXRAD detection heigh</w:t>
      </w:r>
      <w:r w:rsidR="00203EDA">
        <w:t>t</w:t>
      </w:r>
      <w:r>
        <w:t xml:space="preserve"> is based on the </w:t>
      </w:r>
      <w:r w:rsidR="00730323">
        <w:t xml:space="preserve">lowest altitude detected by </w:t>
      </w:r>
      <w:r w:rsidR="00730323" w:rsidRPr="00730323">
        <w:rPr>
          <w:rFonts w:ascii="Aptos" w:hAnsi="Aptos"/>
        </w:rPr>
        <w:t xml:space="preserve">Horton et al. </w:t>
      </w:r>
      <w:r w:rsidR="00730323">
        <w:rPr>
          <w:rFonts w:ascii="Aptos" w:hAnsi="Aptos"/>
        </w:rPr>
        <w:t>(</w:t>
      </w:r>
      <w:r w:rsidR="00730323" w:rsidRPr="00730323">
        <w:rPr>
          <w:rFonts w:ascii="Aptos" w:hAnsi="Aptos"/>
        </w:rPr>
        <w:t>2016)</w:t>
      </w:r>
      <w:r w:rsidR="00005162">
        <w:t>.</w:t>
      </w:r>
    </w:p>
    <w:p w14:paraId="25CB0764" w14:textId="27C4828A" w:rsidR="00203EDA" w:rsidRDefault="00730323" w:rsidP="00D14C5C">
      <w:pPr>
        <w:spacing w:line="480" w:lineRule="auto"/>
      </w:pPr>
      <w:r w:rsidRPr="00C744E8">
        <w:rPr>
          <w:vertAlign w:val="superscript"/>
        </w:rPr>
        <w:t>2</w:t>
      </w:r>
      <w:r>
        <w:t xml:space="preserve"> </w:t>
      </w:r>
      <w:r w:rsidR="001F270D">
        <w:t>Height of low-rise buildings is determined based on that of an 11-story building, based on</w:t>
      </w:r>
      <w:r w:rsidR="00A73E6C">
        <w:t xml:space="preserve"> </w:t>
      </w:r>
      <w:r w:rsidR="00A73E6C" w:rsidRPr="00A73E6C">
        <w:rPr>
          <w:rFonts w:ascii="Aptos" w:hAnsi="Aptos"/>
        </w:rPr>
        <w:t xml:space="preserve">Loss et al. </w:t>
      </w:r>
      <w:r w:rsidR="00A73E6C">
        <w:rPr>
          <w:rFonts w:ascii="Aptos" w:hAnsi="Aptos"/>
        </w:rPr>
        <w:t>(</w:t>
      </w:r>
      <w:r w:rsidR="00A73E6C" w:rsidRPr="00A73E6C">
        <w:rPr>
          <w:rFonts w:ascii="Aptos" w:hAnsi="Aptos"/>
        </w:rPr>
        <w:t>2014)</w:t>
      </w:r>
      <w:r w:rsidR="00005162">
        <w:t>.</w:t>
      </w:r>
    </w:p>
    <w:p w14:paraId="621321B0" w14:textId="38149964" w:rsidR="00730323" w:rsidRDefault="00005162" w:rsidP="00D14C5C">
      <w:pPr>
        <w:spacing w:line="480" w:lineRule="auto"/>
      </w:pPr>
      <w:r w:rsidRPr="00C744E8">
        <w:rPr>
          <w:vertAlign w:val="superscript"/>
        </w:rPr>
        <w:t>3</w:t>
      </w:r>
      <w:r>
        <w:t xml:space="preserve"> Sweep of wind turbines is based on the average land-based turbine </w:t>
      </w:r>
      <w:r w:rsidR="004506A6">
        <w:t xml:space="preserve">constructed in 2022 </w:t>
      </w:r>
      <w:r w:rsidR="004506A6" w:rsidRPr="004506A6">
        <w:rPr>
          <w:rFonts w:ascii="Aptos" w:hAnsi="Aptos"/>
        </w:rPr>
        <w:t>(</w:t>
      </w:r>
      <w:r w:rsidR="00166E29">
        <w:rPr>
          <w:rFonts w:ascii="Aptos" w:hAnsi="Aptos"/>
        </w:rPr>
        <w:t>Wiser et al.</w:t>
      </w:r>
      <w:r w:rsidR="004506A6" w:rsidRPr="004506A6">
        <w:rPr>
          <w:rFonts w:ascii="Aptos" w:hAnsi="Aptos"/>
        </w:rPr>
        <w:t xml:space="preserve"> 2023)</w:t>
      </w:r>
      <w:r w:rsidR="004506A6">
        <w:t>.</w:t>
      </w:r>
    </w:p>
    <w:p w14:paraId="3C768950" w14:textId="46C134CC" w:rsidR="00F92534" w:rsidRDefault="00F92534" w:rsidP="00D14C5C">
      <w:pPr>
        <w:spacing w:line="480" w:lineRule="auto"/>
      </w:pPr>
      <w:r w:rsidRPr="00C744E8">
        <w:rPr>
          <w:vertAlign w:val="superscript"/>
        </w:rPr>
        <w:t>4</w:t>
      </w:r>
      <w:r>
        <w:t xml:space="preserve"> </w:t>
      </w:r>
      <w:r w:rsidR="009004A3">
        <w:t xml:space="preserve">Height of </w:t>
      </w:r>
      <w:r w:rsidR="00C744E8">
        <w:t xml:space="preserve">large </w:t>
      </w:r>
      <w:r w:rsidR="009004A3">
        <w:t xml:space="preserve">communication towers based on </w:t>
      </w:r>
      <w:r w:rsidR="009004A3" w:rsidRPr="009004A3">
        <w:rPr>
          <w:rFonts w:ascii="Aptos" w:hAnsi="Aptos"/>
        </w:rPr>
        <w:t xml:space="preserve">Gehring et al. </w:t>
      </w:r>
      <w:r w:rsidR="00C744E8">
        <w:rPr>
          <w:rFonts w:ascii="Aptos" w:hAnsi="Aptos"/>
        </w:rPr>
        <w:t>(</w:t>
      </w:r>
      <w:r w:rsidR="009004A3" w:rsidRPr="009004A3">
        <w:rPr>
          <w:rFonts w:ascii="Aptos" w:hAnsi="Aptos"/>
        </w:rPr>
        <w:t>2011)</w:t>
      </w:r>
      <w:r w:rsidR="00C744E8">
        <w:t>.</w:t>
      </w:r>
    </w:p>
    <w:p w14:paraId="6200B82D" w14:textId="0E3B4775" w:rsidR="00A547A9" w:rsidRDefault="00A547A9" w:rsidP="00D14C5C">
      <w:pPr>
        <w:spacing w:line="480" w:lineRule="auto"/>
      </w:pPr>
      <w:r>
        <w:br w:type="page"/>
      </w:r>
    </w:p>
    <w:p w14:paraId="34916849" w14:textId="3D5326A9" w:rsidR="00FA2B33" w:rsidRDefault="00540B79" w:rsidP="000D609A">
      <w:pPr>
        <w:spacing w:line="480" w:lineRule="auto"/>
      </w:pPr>
      <w:r>
        <w:rPr>
          <w:noProof/>
        </w:rPr>
        <w:lastRenderedPageBreak/>
        <w:drawing>
          <wp:inline distT="0" distB="0" distL="0" distR="0" wp14:anchorId="39FF044D" wp14:editId="48286F43">
            <wp:extent cx="4876800" cy="4267200"/>
            <wp:effectExtent l="0" t="0" r="0" b="0"/>
            <wp:docPr id="172852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0A65B5C1" w14:textId="74144817" w:rsidR="003A2A58" w:rsidRDefault="00540B79" w:rsidP="00882B4E">
      <w:pPr>
        <w:spacing w:line="480" w:lineRule="auto"/>
      </w:pPr>
      <w:commentRangeStart w:id="255"/>
      <w:commentRangeStart w:id="256"/>
      <w:r>
        <w:t xml:space="preserve">Figure </w:t>
      </w:r>
      <w:r w:rsidR="00AB1F06">
        <w:t>1</w:t>
      </w:r>
      <w:r>
        <w:t>.</w:t>
      </w:r>
      <w:r w:rsidR="00882B4E">
        <w:t xml:space="preserve"> </w:t>
      </w:r>
      <w:r w:rsidR="006D3336">
        <w:t>M</w:t>
      </w:r>
      <w:r w:rsidR="00C8798F">
        <w:t xml:space="preserve">eans and standard </w:t>
      </w:r>
      <w:r w:rsidR="006D3336">
        <w:t>deviations of American Woodcock (</w:t>
      </w:r>
      <w:proofErr w:type="spellStart"/>
      <w:r w:rsidR="006D3336">
        <w:rPr>
          <w:i/>
          <w:iCs/>
        </w:rPr>
        <w:t>Scolopax</w:t>
      </w:r>
      <w:proofErr w:type="spellEnd"/>
      <w:r w:rsidR="006D3336">
        <w:rPr>
          <w:i/>
          <w:iCs/>
        </w:rPr>
        <w:t xml:space="preserve"> minor</w:t>
      </w:r>
      <w:r w:rsidR="006D3336">
        <w:t>) flight altitudes</w:t>
      </w:r>
      <w:r w:rsidR="00901686">
        <w:t xml:space="preserve"> </w:t>
      </w:r>
      <w:commentRangeEnd w:id="255"/>
      <w:r w:rsidR="00275272">
        <w:rPr>
          <w:rStyle w:val="CommentReference"/>
        </w:rPr>
        <w:commentReference w:id="255"/>
      </w:r>
      <w:commentRangeEnd w:id="256"/>
      <w:r w:rsidR="00D36674">
        <w:rPr>
          <w:rStyle w:val="CommentReference"/>
        </w:rPr>
        <w:commentReference w:id="256"/>
      </w:r>
      <w:r w:rsidR="00901686">
        <w:t xml:space="preserve">above ground level during fall and spring migration. </w:t>
      </w:r>
      <w:r w:rsidR="00A8237F">
        <w:t>Density plots represent posterior distributions of parameters, while point</w:t>
      </w:r>
      <w:r w:rsidR="003A2A6D">
        <w:t xml:space="preserve"> intervals represent the </w:t>
      </w:r>
      <w:r w:rsidR="008463F1">
        <w:t xml:space="preserve">medians (points), 50% credible intervals (thick lines), and </w:t>
      </w:r>
      <w:r w:rsidR="00882B4E">
        <w:t>95% credible intervals (thin lines) of the posteriors.</w:t>
      </w:r>
      <w:r w:rsidR="003A2A58">
        <w:br w:type="page"/>
      </w:r>
    </w:p>
    <w:p w14:paraId="65383E61" w14:textId="1C658BCA" w:rsidR="003A2A58" w:rsidRDefault="00DA21DC" w:rsidP="000D609A">
      <w:pPr>
        <w:spacing w:line="480" w:lineRule="auto"/>
      </w:pPr>
      <w:r>
        <w:rPr>
          <w:noProof/>
        </w:rPr>
        <w:lastRenderedPageBreak/>
        <w:drawing>
          <wp:inline distT="0" distB="0" distL="0" distR="0" wp14:anchorId="7EB0815F" wp14:editId="687769F3">
            <wp:extent cx="4876800" cy="4267200"/>
            <wp:effectExtent l="0" t="0" r="0" b="0"/>
            <wp:docPr id="397926089" name="Picture 3" descr="A comparison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6089" name="Picture 3" descr="A comparison of a normal distribu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2EA744A0" w14:textId="34DC0D7D" w:rsidR="003A2A58" w:rsidRDefault="003A2A58" w:rsidP="00C4430A">
      <w:pPr>
        <w:spacing w:line="480" w:lineRule="auto"/>
      </w:pPr>
      <w:r>
        <w:t xml:space="preserve">Figure </w:t>
      </w:r>
      <w:r w:rsidR="00AB1F06">
        <w:t>2.</w:t>
      </w:r>
      <w:r w:rsidR="00DA5271">
        <w:t xml:space="preserve"> </w:t>
      </w:r>
      <w:r w:rsidR="00AF1AF4">
        <w:t>Means and standard deviations of American Woodcock (</w:t>
      </w:r>
      <w:proofErr w:type="spellStart"/>
      <w:r w:rsidR="00AF1AF4">
        <w:rPr>
          <w:i/>
          <w:iCs/>
        </w:rPr>
        <w:t>Scolopax</w:t>
      </w:r>
      <w:proofErr w:type="spellEnd"/>
      <w:r w:rsidR="00AF1AF4">
        <w:rPr>
          <w:i/>
          <w:iCs/>
        </w:rPr>
        <w:t xml:space="preserve"> minor</w:t>
      </w:r>
      <w:r w:rsidR="00AF1AF4">
        <w:t>) flight altitudes above ground level for adult and juvenile individuals. Density plots represent posterior distributions of parameters, while point intervals represent the medians (points), 50% credible intervals (thick lines), and 95% credible intervals (thin lines) of the posteriors</w:t>
      </w:r>
      <w:r w:rsidR="00C4430A">
        <w:t>.</w:t>
      </w:r>
      <w:r>
        <w:br w:type="page"/>
      </w:r>
    </w:p>
    <w:p w14:paraId="62685812" w14:textId="5807A186" w:rsidR="0087784B" w:rsidRDefault="0087784B">
      <w:r>
        <w:rPr>
          <w:noProof/>
        </w:rPr>
        <w:lastRenderedPageBreak/>
        <w:drawing>
          <wp:inline distT="0" distB="0" distL="0" distR="0" wp14:anchorId="37CC7C9A" wp14:editId="3AD50181">
            <wp:extent cx="4267200" cy="3048000"/>
            <wp:effectExtent l="0" t="0" r="0" b="0"/>
            <wp:docPr id="156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14327A7A" w14:textId="188D178D" w:rsidR="0087784B" w:rsidRDefault="0087784B" w:rsidP="00432EB4">
      <w:pPr>
        <w:spacing w:line="480" w:lineRule="auto"/>
      </w:pPr>
      <w:r>
        <w:t xml:space="preserve">Figure </w:t>
      </w:r>
      <w:r w:rsidR="00AB1F06">
        <w:t>3</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credible intervals </w:t>
      </w:r>
      <w:r w:rsidR="00844F4F">
        <w:t>for the distribution.</w:t>
      </w:r>
    </w:p>
    <w:p w14:paraId="7D39960F" w14:textId="3A472041" w:rsidR="0087784B" w:rsidRDefault="0087784B">
      <w:r>
        <w:br w:type="page"/>
      </w:r>
    </w:p>
    <w:p w14:paraId="6D779038" w14:textId="7BB28855" w:rsidR="007009AC" w:rsidRDefault="007009AC" w:rsidP="000D609A">
      <w:pPr>
        <w:spacing w:line="480" w:lineRule="auto"/>
        <w:rPr>
          <w:b/>
          <w:bCs/>
        </w:rPr>
      </w:pPr>
      <w:r>
        <w:rPr>
          <w:b/>
          <w:bCs/>
        </w:rPr>
        <w:lastRenderedPageBreak/>
        <w:t>4 Discussion</w:t>
      </w:r>
    </w:p>
    <w:p w14:paraId="19DC3085" w14:textId="1E09EA21" w:rsidR="001A0EC9" w:rsidRDefault="00BF1AE3" w:rsidP="0083649A">
      <w:pPr>
        <w:spacing w:line="480" w:lineRule="auto"/>
      </w:pPr>
      <w:r>
        <w:t xml:space="preserve">We found that </w:t>
      </w:r>
      <w:r w:rsidR="007E6B87">
        <w:t xml:space="preserve">mean </w:t>
      </w:r>
      <w:r>
        <w:t xml:space="preserve">woodcock flight altitudes </w:t>
      </w:r>
      <w:r w:rsidR="007E6B87">
        <w:t xml:space="preserve">fell below those </w:t>
      </w:r>
      <w:del w:id="257" w:author="Erik" w:date="2024-03-26T16:02:00Z">
        <w:r w:rsidR="00DC4A37" w:rsidDel="00E7227A">
          <w:delText xml:space="preserve">that </w:delText>
        </w:r>
        <w:r w:rsidR="00251F60" w:rsidDel="00E7227A">
          <w:delText xml:space="preserve">birds generally occupy </w:delText>
        </w:r>
        <w:r w:rsidR="001B0CBF" w:rsidDel="00E7227A">
          <w:delText>during</w:delText>
        </w:r>
      </w:del>
      <w:ins w:id="258" w:author="Erik" w:date="2024-03-26T16:02:00Z">
        <w:r w:rsidR="00E7227A">
          <w:t xml:space="preserve"> typical of most migrating birds during</w:t>
        </w:r>
      </w:ins>
      <w:r w:rsidR="001B0CBF">
        <w:t xml:space="preserve"> fall (woodcock: </w:t>
      </w:r>
      <w:r w:rsidR="00367598">
        <w:t>312m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428m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This result may be due</w:t>
      </w:r>
      <w:ins w:id="259" w:author="Erik" w:date="2024-03-26T16:02:00Z">
        <w:r w:rsidR="00E7227A">
          <w:t>,</w:t>
        </w:r>
      </w:ins>
      <w:r w:rsidR="00CB4058">
        <w:t xml:space="preserve"> in part</w:t>
      </w:r>
      <w:ins w:id="260" w:author="Erik" w:date="2024-03-26T16:02:00Z">
        <w:r w:rsidR="00E7227A">
          <w:t>,</w:t>
        </w:r>
      </w:ins>
      <w:r w:rsidR="00CB4058">
        <w:t xml:space="preserve"> to </w:t>
      </w:r>
      <w:r w:rsidR="00A36647">
        <w:t xml:space="preserve">the </w:t>
      </w:r>
      <w:ins w:id="261" w:author="Erik" w:date="2024-03-26T16:03:00Z">
        <w:r w:rsidR="00E7227A">
          <w:t xml:space="preserve">greater </w:t>
        </w:r>
      </w:ins>
      <w:del w:id="262" w:author="Erik" w:date="2024-03-26T16:03:00Z">
        <w:r w:rsidR="00A36647" w:rsidDel="00E7227A">
          <w:delText xml:space="preserve">increased </w:delText>
        </w:r>
      </w:del>
      <w:r w:rsidR="00A36647">
        <w:t xml:space="preserve">representation of lower altitude </w:t>
      </w:r>
      <w:proofErr w:type="spellStart"/>
      <w:r w:rsidR="00A36647">
        <w:t>flight</w:t>
      </w:r>
      <w:del w:id="263" w:author="Erik" w:date="2024-03-26T16:03:00Z">
        <w:r w:rsidR="00A36647" w:rsidDel="00E7227A">
          <w:delText xml:space="preserve"> locations </w:delText>
        </w:r>
      </w:del>
      <w:r w:rsidR="00A36647">
        <w:t>in</w:t>
      </w:r>
      <w:proofErr w:type="spellEnd"/>
      <w:r w:rsidR="00A36647">
        <w:t xml:space="preserve"> our data</w:t>
      </w:r>
      <w:r w:rsidR="00561480">
        <w:t>, as</w:t>
      </w:r>
      <w:r w:rsidR="00A36647">
        <w:t xml:space="preserve"> </w:t>
      </w:r>
      <w:r w:rsidR="008117C8">
        <w:t>33</w:t>
      </w:r>
      <w:r w:rsidR="00AC7C24">
        <w:t xml:space="preserve">% of </w:t>
      </w:r>
      <w:r w:rsidR="00444969">
        <w:t xml:space="preserve">woodcock flight locations fell below the minimum altitude </w:t>
      </w:r>
      <w:ins w:id="264" w:author="Erik" w:date="2024-03-26T16:03:00Z">
        <w:r w:rsidR="00E7227A">
          <w:t xml:space="preserve">normally </w:t>
        </w:r>
      </w:ins>
      <w:r w:rsidR="008117C8">
        <w:t>observed</w:t>
      </w:r>
      <w:r w:rsidR="00444969">
        <w:t xml:space="preserve"> </w:t>
      </w:r>
      <w:r w:rsidR="001C2C11">
        <w:t xml:space="preserve">via radar </w:t>
      </w:r>
      <w:del w:id="265" w:author="Erik" w:date="2024-03-26T16:03:00Z">
        <w:r w:rsidR="00444969" w:rsidDel="00E7227A">
          <w:delText xml:space="preserve">in </w:delText>
        </w:r>
      </w:del>
      <w:ins w:id="266" w:author="Erik" w:date="2024-03-26T16:03:00Z">
        <w:r w:rsidR="00E7227A">
          <w:t xml:space="preserve">(120m; </w:t>
        </w:r>
      </w:ins>
      <w:r w:rsidR="00444969" w:rsidRPr="00444969">
        <w:rPr>
          <w:rFonts w:ascii="Aptos" w:hAnsi="Aptos"/>
        </w:rPr>
        <w:t xml:space="preserve">Horton et al. </w:t>
      </w:r>
      <w:del w:id="267" w:author="Erik" w:date="2024-03-26T16:03:00Z">
        <w:r w:rsidR="00C947C6" w:rsidDel="00E7227A">
          <w:rPr>
            <w:rFonts w:ascii="Aptos" w:hAnsi="Aptos"/>
          </w:rPr>
          <w:delText>(</w:delText>
        </w:r>
      </w:del>
      <w:r w:rsidR="00444969" w:rsidRPr="00444969">
        <w:rPr>
          <w:rFonts w:ascii="Aptos" w:hAnsi="Aptos"/>
        </w:rPr>
        <w:t>2016</w:t>
      </w:r>
      <w:del w:id="268" w:author="Erik" w:date="2024-03-26T16:03:00Z">
        <w:r w:rsidR="008117C8" w:rsidDel="00E7227A">
          <w:rPr>
            <w:rFonts w:ascii="Aptos" w:hAnsi="Aptos"/>
          </w:rPr>
          <w:delText>; 120m</w:delText>
        </w:r>
      </w:del>
      <w:r w:rsidR="00444969" w:rsidRPr="00444969">
        <w:rPr>
          <w:rFonts w:ascii="Aptos" w:hAnsi="Aptos"/>
        </w:rPr>
        <w:t>)</w:t>
      </w:r>
      <w:r w:rsidR="00367598">
        <w:t xml:space="preserve">. However, </w:t>
      </w:r>
      <w:r w:rsidR="00F25B2A">
        <w:t xml:space="preserve">given preexisting information about woodcock’s high susceptibility to </w:t>
      </w:r>
      <w:r w:rsidR="0085654E">
        <w:t xml:space="preserve">collisions with anthropogenic structures </w:t>
      </w:r>
      <w:r w:rsidR="0085654E" w:rsidRPr="0085654E">
        <w:rPr>
          <w:rFonts w:ascii="Aptos" w:hAnsi="Aptos"/>
        </w:rPr>
        <w:t>(Mendall and Aldous 1943, Loss et al. 2020)</w:t>
      </w:r>
      <w:r w:rsidR="001E6B77">
        <w:t xml:space="preserve"> we believe that some portion of this effect is due to a biological difference between the flight altitudes of woodcock and other nocturnal migrants.</w:t>
      </w:r>
      <w:r w:rsidR="00F61BEF">
        <w:t xml:space="preserve"> </w:t>
      </w:r>
      <w:r w:rsidR="00364EB1">
        <w:t>Woodcock</w:t>
      </w:r>
      <w:del w:id="269" w:author="Erik" w:date="2024-03-26T16:04:00Z">
        <w:r w:rsidR="00364EB1" w:rsidDel="00E7227A">
          <w:delText>’s</w:delText>
        </w:r>
      </w:del>
      <w:r w:rsidR="00364EB1">
        <w:t xml:space="preserve"> use of lower altitudes than other birds may be </w:t>
      </w:r>
      <w:r w:rsidR="006E3805">
        <w:t>related to</w:t>
      </w:r>
      <w:del w:id="270" w:author="Erik" w:date="2024-03-26T16:05:00Z">
        <w:r w:rsidR="006E3805" w:rsidDel="00E7227A">
          <w:delText xml:space="preserve"> their</w:delText>
        </w:r>
      </w:del>
      <w:r w:rsidR="006E3805">
        <w:t xml:space="preserve"> morphology.</w:t>
      </w:r>
      <w:r w:rsidR="00470BD4">
        <w:t xml:space="preserve"> </w:t>
      </w:r>
      <w:commentRangeStart w:id="271"/>
      <w:r w:rsidR="00470BD4">
        <w:t>Woodcock, like Ruffed Grouse (</w:t>
      </w:r>
      <w:r w:rsidR="00B40250" w:rsidRPr="00B40250">
        <w:rPr>
          <w:i/>
          <w:iCs/>
        </w:rPr>
        <w:t>Bonasa umbellus</w:t>
      </w:r>
      <w:r w:rsidR="002071A1">
        <w:t>;</w:t>
      </w:r>
      <w:r w:rsidR="002E46A4">
        <w:t xml:space="preserve"> </w:t>
      </w:r>
      <w:r w:rsidR="002E46A4" w:rsidRPr="002E46A4">
        <w:rPr>
          <w:rFonts w:ascii="Aptos" w:hAnsi="Aptos"/>
        </w:rPr>
        <w:t>Marden 1994)</w:t>
      </w:r>
      <w:r w:rsidR="003C6BD0">
        <w:t xml:space="preserve"> </w:t>
      </w:r>
      <w:r w:rsidR="00E07D8A">
        <w:t xml:space="preserve">are short-burst fliers, which facilitates rapid </w:t>
      </w:r>
      <w:r w:rsidR="00243888">
        <w:t>takeoff</w:t>
      </w:r>
      <w:r w:rsidR="002071A1">
        <w:t xml:space="preserve"> to evade predators. This is also likely the </w:t>
      </w:r>
      <w:r w:rsidR="00653E00">
        <w:t>reason</w:t>
      </w:r>
      <w:r w:rsidR="002071A1">
        <w:t xml:space="preserve"> </w:t>
      </w:r>
      <w:r w:rsidR="00D62CDA">
        <w:t>woodcock hav</w:t>
      </w:r>
      <w:r w:rsidR="00653E00">
        <w:t>e</w:t>
      </w:r>
      <w:r w:rsidR="00D62CDA">
        <w:t xml:space="preserve"> shorter, rounder wings than other</w:t>
      </w:r>
      <w:r w:rsidR="00BB4C74">
        <w:t xml:space="preserve"> related </w:t>
      </w:r>
      <w:proofErr w:type="spellStart"/>
      <w:r w:rsidR="00BB4C74">
        <w:t>Scolopacids</w:t>
      </w:r>
      <w:proofErr w:type="spellEnd"/>
      <w:r w:rsidR="00BB4C74">
        <w:t xml:space="preserve">, in a manner which is more reminiscent of </w:t>
      </w:r>
      <w:r w:rsidR="00181078">
        <w:t xml:space="preserve">grouse species </w:t>
      </w:r>
      <w:r w:rsidR="00181078" w:rsidRPr="00181078">
        <w:rPr>
          <w:rFonts w:ascii="Aptos" w:hAnsi="Aptos"/>
        </w:rPr>
        <w:t>(McAuley et al. 2020)</w:t>
      </w:r>
      <w:r w:rsidR="00181078">
        <w:t xml:space="preserve">. </w:t>
      </w:r>
      <w:commentRangeEnd w:id="271"/>
      <w:r w:rsidR="00E7227A">
        <w:rPr>
          <w:rStyle w:val="CommentReference"/>
        </w:rPr>
        <w:commentReference w:id="271"/>
      </w:r>
      <w:r w:rsidR="00006399">
        <w:t xml:space="preserve">However, </w:t>
      </w:r>
      <w:r w:rsidR="00B04C2A">
        <w:t>the muscle configuration which facilitate</w:t>
      </w:r>
      <w:commentRangeStart w:id="272"/>
      <w:commentRangeStart w:id="273"/>
      <w:r w:rsidR="00B04C2A">
        <w:t xml:space="preserve">s </w:t>
      </w:r>
      <w:r w:rsidR="00006399">
        <w:t xml:space="preserve">short-burst </w:t>
      </w:r>
      <w:r w:rsidR="00B04C2A">
        <w:t>flight generally is not well suited to long, continuous flights</w:t>
      </w:r>
      <w:commentRangeEnd w:id="272"/>
      <w:r w:rsidR="00E7227A">
        <w:rPr>
          <w:rStyle w:val="CommentReference"/>
        </w:rPr>
        <w:commentReference w:id="272"/>
      </w:r>
      <w:commentRangeEnd w:id="273"/>
      <w:r w:rsidR="009E0379">
        <w:rPr>
          <w:rStyle w:val="CommentReference"/>
        </w:rPr>
        <w:commentReference w:id="273"/>
      </w:r>
      <w:r w:rsidR="00D863C7">
        <w:t xml:space="preserve"> </w:t>
      </w:r>
      <w:r w:rsidR="00882EE4" w:rsidRPr="00882EE4">
        <w:rPr>
          <w:rFonts w:ascii="Aptos" w:hAnsi="Aptos"/>
        </w:rPr>
        <w:t>(Askew and Marsh 2002)</w:t>
      </w:r>
      <w:r w:rsidR="00D863C7">
        <w:t xml:space="preserve">, </w:t>
      </w:r>
      <w:commentRangeStart w:id="274"/>
      <w:commentRangeStart w:id="275"/>
      <w:r w:rsidR="00D863C7">
        <w:t xml:space="preserve">and </w:t>
      </w:r>
      <w:r w:rsidR="001A0EC9">
        <w:t xml:space="preserve">it may be more difficult for woodcock to climb to </w:t>
      </w:r>
      <w:r w:rsidR="00897B90">
        <w:t>altitudes which provide optimal tailwinds in the sa</w:t>
      </w:r>
      <w:commentRangeEnd w:id="274"/>
      <w:r w:rsidR="00E7227A">
        <w:rPr>
          <w:rStyle w:val="CommentReference"/>
        </w:rPr>
        <w:commentReference w:id="274"/>
      </w:r>
      <w:commentRangeEnd w:id="275"/>
      <w:r w:rsidR="00EB6FC0">
        <w:rPr>
          <w:rStyle w:val="CommentReference"/>
        </w:rPr>
        <w:commentReference w:id="275"/>
      </w:r>
      <w:r w:rsidR="00897B90">
        <w:t>me manner as other nocturnal migrants</w:t>
      </w:r>
      <w:r w:rsidR="00C1549E">
        <w:t xml:space="preserve">. Energetic costs for </w:t>
      </w:r>
      <w:r w:rsidR="007117B0">
        <w:t>flight also increase with altitude, which may provide incentives for inefficient fliers to maintain low altitudes</w:t>
      </w:r>
      <w:r w:rsidR="00F422A0">
        <w:t xml:space="preserve"> </w:t>
      </w:r>
      <w:r w:rsidR="00F422A0" w:rsidRPr="00F422A0">
        <w:rPr>
          <w:rFonts w:ascii="Aptos" w:hAnsi="Aptos"/>
        </w:rPr>
        <w:t>(</w:t>
      </w:r>
      <w:proofErr w:type="spellStart"/>
      <w:r w:rsidR="00F422A0" w:rsidRPr="00F422A0">
        <w:rPr>
          <w:rFonts w:ascii="Aptos" w:hAnsi="Aptos"/>
        </w:rPr>
        <w:t>Galtbalt</w:t>
      </w:r>
      <w:proofErr w:type="spellEnd"/>
      <w:r w:rsidR="00F422A0" w:rsidRPr="00F422A0">
        <w:rPr>
          <w:rFonts w:ascii="Aptos" w:hAnsi="Aptos"/>
        </w:rPr>
        <w:t xml:space="preserve"> et al. 2021)</w:t>
      </w:r>
      <w:r w:rsidR="007117B0">
        <w:t>.</w:t>
      </w:r>
    </w:p>
    <w:p w14:paraId="1F3ABE53" w14:textId="134BA627" w:rsidR="00BF4096" w:rsidRDefault="00893151" w:rsidP="00E5489A">
      <w:pPr>
        <w:spacing w:line="480" w:lineRule="auto"/>
      </w:pPr>
      <w:r>
        <w:tab/>
        <w:t xml:space="preserve">As anticipated, we found little support for an age difference in woodcock flight altitudes but considerable support for </w:t>
      </w:r>
      <w:r w:rsidR="00E5489A">
        <w:t xml:space="preserve">a seasonal difference, with woodcock flight altitudes being </w:t>
      </w:r>
      <w:r w:rsidR="008E42C0">
        <w:t>higher</w:t>
      </w:r>
      <w:r w:rsidR="00E5489A">
        <w:t xml:space="preserve"> </w:t>
      </w:r>
      <w:del w:id="276" w:author="Erik" w:date="2024-03-26T16:19:00Z">
        <w:r w:rsidR="00E5489A" w:rsidDel="00E7227A">
          <w:delText xml:space="preserve">in </w:delText>
        </w:r>
      </w:del>
      <w:ins w:id="277" w:author="Erik" w:date="2024-03-26T16:19:00Z">
        <w:r w:rsidR="00E7227A">
          <w:t xml:space="preserve">during </w:t>
        </w:r>
      </w:ins>
      <w:r w:rsidR="008E42C0">
        <w:t>spring</w:t>
      </w:r>
      <w:r w:rsidR="00E5489A">
        <w:t xml:space="preserve"> </w:t>
      </w:r>
      <w:r w:rsidR="008E42C0">
        <w:t xml:space="preserve">(mean: 428m, 95% CRI: 326–539m) than fall </w:t>
      </w:r>
      <w:r w:rsidR="00E5489A">
        <w:t xml:space="preserve">(mean: </w:t>
      </w:r>
      <w:r w:rsidR="00027A34">
        <w:t>312m</w:t>
      </w:r>
      <w:r w:rsidR="00E5489A">
        <w:t xml:space="preserve">, 95% CRI: </w:t>
      </w:r>
      <w:r w:rsidR="00027A34">
        <w:t>239–398m</w:t>
      </w:r>
      <w:r w:rsidR="00E5489A">
        <w:t>)</w:t>
      </w:r>
      <w:r w:rsidR="008E42C0">
        <w:t>.</w:t>
      </w:r>
      <w:r w:rsidR="00E5489A">
        <w:t xml:space="preserve"> </w:t>
      </w:r>
      <w:r w:rsidR="00F46EDE">
        <w:t xml:space="preserve">This </w:t>
      </w:r>
      <w:r w:rsidR="00027317">
        <w:t>matches seasonal variation in flight altitudes observed via radar</w:t>
      </w:r>
      <w:r w:rsidR="00423EB3">
        <w:t xml:space="preserve"> </w:t>
      </w:r>
      <w:r w:rsidR="00423EB3" w:rsidRPr="00423EB3">
        <w:rPr>
          <w:rFonts w:ascii="Aptos" w:hAnsi="Aptos"/>
        </w:rPr>
        <w:t>(Horton et al. 2016)</w:t>
      </w:r>
      <w:r w:rsidR="00423EB3">
        <w:t xml:space="preserve">, which is presumably due to </w:t>
      </w:r>
      <w:r w:rsidR="007F1BCC">
        <w:t xml:space="preserve">interactions between the Earth’s </w:t>
      </w:r>
      <w:r w:rsidR="000C2F5C">
        <w:t xml:space="preserve">atmospheric </w:t>
      </w:r>
      <w:r w:rsidR="007F1BCC">
        <w:t xml:space="preserve">boundary layer and the </w:t>
      </w:r>
      <w:commentRangeStart w:id="278"/>
      <w:r w:rsidR="007F1BCC">
        <w:lastRenderedPageBreak/>
        <w:t xml:space="preserve">predominantly </w:t>
      </w:r>
      <w:r w:rsidR="00386640">
        <w:t>southerly</w:t>
      </w:r>
      <w:r w:rsidR="007F1BCC">
        <w:t xml:space="preserve"> winds </w:t>
      </w:r>
      <w:r w:rsidR="00994C69">
        <w:t>observed in the northern hemisphere</w:t>
      </w:r>
      <w:commentRangeEnd w:id="278"/>
      <w:r w:rsidR="008E1122">
        <w:rPr>
          <w:rStyle w:val="CommentReference"/>
        </w:rPr>
        <w:commentReference w:id="278"/>
      </w:r>
      <w:r w:rsidR="00994C69">
        <w:t xml:space="preserve">. Woodcock, like other migrants, appear to select higher altitudes in the </w:t>
      </w:r>
      <w:r w:rsidR="008E42C0">
        <w:t xml:space="preserve">spring, when </w:t>
      </w:r>
      <w:r w:rsidR="003D4137">
        <w:t>birds</w:t>
      </w:r>
      <w:r w:rsidR="00F3585F">
        <w:t xml:space="preserve"> traveling north can</w:t>
      </w:r>
      <w:r w:rsidR="003D4137">
        <w:t xml:space="preserve"> receive a favorable tailwind</w:t>
      </w:r>
      <w:r w:rsidR="00F3585F">
        <w:t xml:space="preserve"> </w:t>
      </w:r>
      <w:r w:rsidR="00094C4B">
        <w:t>higher in</w:t>
      </w:r>
      <w:r w:rsidR="00F3585F">
        <w:t xml:space="preserve"> the boundary layer</w:t>
      </w:r>
      <w:r w:rsidR="00BE7525">
        <w:t xml:space="preserve">, </w:t>
      </w:r>
      <w:r w:rsidR="006D66F1">
        <w:t xml:space="preserve">and lower altitudes in fall, when lower wind speeds closer to the </w:t>
      </w:r>
      <w:commentRangeStart w:id="279"/>
      <w:commentRangeStart w:id="280"/>
      <w:r w:rsidR="006D66F1">
        <w:t xml:space="preserve">ground </w:t>
      </w:r>
      <w:r w:rsidR="00C86106">
        <w:t>make it easier for woodcock to fly against the wind.</w:t>
      </w:r>
      <w:r w:rsidR="00BB19E1">
        <w:t xml:space="preserve"> </w:t>
      </w:r>
      <w:commentRangeEnd w:id="279"/>
      <w:r w:rsidR="008E1122">
        <w:rPr>
          <w:rStyle w:val="CommentReference"/>
        </w:rPr>
        <w:commentReference w:id="279"/>
      </w:r>
      <w:commentRangeEnd w:id="280"/>
      <w:r w:rsidR="008A789C">
        <w:rPr>
          <w:rStyle w:val="CommentReference"/>
        </w:rPr>
        <w:commentReference w:id="280"/>
      </w:r>
      <w:commentRangeStart w:id="281"/>
      <w:r w:rsidR="00BB19E1">
        <w:t xml:space="preserve">This </w:t>
      </w:r>
      <w:r w:rsidR="00077095">
        <w:t>produce</w:t>
      </w:r>
      <w:r w:rsidR="007B1B30">
        <w:t>d</w:t>
      </w:r>
      <w:r w:rsidR="00710B20">
        <w:t xml:space="preserve"> </w:t>
      </w:r>
      <w:r w:rsidR="00077095">
        <w:t>a</w:t>
      </w:r>
      <w:r w:rsidR="00427416">
        <w:t xml:space="preserve">n </w:t>
      </w:r>
      <w:r w:rsidR="00077095">
        <w:t>increase in</w:t>
      </w:r>
      <w:r w:rsidR="00F86394">
        <w:t xml:space="preserve"> woodcock flight locations</w:t>
      </w:r>
      <w:r w:rsidR="00D634C5">
        <w:t xml:space="preserve"> at airspace obstacle height</w:t>
      </w:r>
      <w:r w:rsidR="00F86394">
        <w:t xml:space="preserve"> in fall</w:t>
      </w:r>
      <w:r w:rsidR="006A69C6">
        <w:t xml:space="preserve">, </w:t>
      </w:r>
      <w:commentRangeEnd w:id="281"/>
      <w:r w:rsidR="008E1122">
        <w:rPr>
          <w:rStyle w:val="CommentReference"/>
        </w:rPr>
        <w:commentReference w:id="281"/>
      </w:r>
      <w:r w:rsidR="006A69C6">
        <w:t>with</w:t>
      </w:r>
      <w:del w:id="282" w:author="Erik" w:date="2024-03-26T16:30:00Z">
        <w:r w:rsidR="006A69C6" w:rsidDel="008E1122">
          <w:delText xml:space="preserve"> a</w:delText>
        </w:r>
      </w:del>
      <w:r w:rsidR="006A69C6">
        <w:t xml:space="preserve"> 4% </w:t>
      </w:r>
      <w:del w:id="283" w:author="Erik" w:date="2024-03-26T16:24:00Z">
        <w:r w:rsidR="006A69C6" w:rsidDel="008E1122">
          <w:delText>increase in</w:delText>
        </w:r>
      </w:del>
      <w:ins w:id="284" w:author="Erik" w:date="2024-03-26T16:24:00Z">
        <w:r w:rsidR="008E1122">
          <w:t>more</w:t>
        </w:r>
      </w:ins>
      <w:r w:rsidR="006A69C6">
        <w:t xml:space="preserve"> locations occurring at low-rise building altitude, </w:t>
      </w:r>
      <w:r w:rsidR="001B4E28">
        <w:t xml:space="preserve">7% </w:t>
      </w:r>
      <w:del w:id="285" w:author="Erik" w:date="2024-03-26T16:30:00Z">
        <w:r w:rsidR="001B4E28" w:rsidDel="008E1122">
          <w:delText xml:space="preserve">increase in </w:delText>
        </w:r>
        <w:r w:rsidR="00427416" w:rsidDel="008E1122">
          <w:delText>locations</w:delText>
        </w:r>
      </w:del>
      <w:ins w:id="286" w:author="Erik" w:date="2024-03-26T16:30:00Z">
        <w:r w:rsidR="008E1122">
          <w:t>more</w:t>
        </w:r>
      </w:ins>
      <w:r w:rsidR="001B4E28">
        <w:t xml:space="preserve"> at wind turbine </w:t>
      </w:r>
      <w:r w:rsidR="00427416">
        <w:t>altitude</w:t>
      </w:r>
      <w:r w:rsidR="001B4E28">
        <w:t xml:space="preserve">, and 13% </w:t>
      </w:r>
      <w:del w:id="287" w:author="Erik" w:date="2024-03-26T16:31:00Z">
        <w:r w:rsidR="001B4E28" w:rsidDel="008E1122">
          <w:delText xml:space="preserve">increase in </w:delText>
        </w:r>
        <w:r w:rsidR="00427416" w:rsidDel="008E1122">
          <w:delText>locations</w:delText>
        </w:r>
      </w:del>
      <w:ins w:id="288" w:author="Erik" w:date="2024-03-26T16:31:00Z">
        <w:r w:rsidR="008E1122">
          <w:t>more</w:t>
        </w:r>
      </w:ins>
      <w:r w:rsidR="00427416">
        <w:t xml:space="preserve"> at communication tower altitude. </w:t>
      </w:r>
      <w:del w:id="289" w:author="Erik" w:date="2024-03-26T16:31:00Z">
        <w:r w:rsidR="00D634C5" w:rsidDel="008E1122">
          <w:delText>Notably,</w:delText>
        </w:r>
      </w:del>
      <w:r w:rsidR="00D634C5">
        <w:t xml:space="preserve"> </w:t>
      </w:r>
      <w:commentRangeStart w:id="290"/>
      <w:commentRangeStart w:id="291"/>
      <w:del w:id="292" w:author="Erik" w:date="2024-03-26T16:31:00Z">
        <w:r w:rsidR="00D634C5" w:rsidDel="008E1122">
          <w:delText>woodcock’s lower flight altitudes</w:delText>
        </w:r>
        <w:r w:rsidR="0052145A" w:rsidDel="008E1122">
          <w:delText xml:space="preserve"> have not resulted in an observed increase in </w:delText>
        </w:r>
        <w:r w:rsidR="0040721D" w:rsidDel="008E1122">
          <w:delText>building collisions during the fall, with more</w:delText>
        </w:r>
      </w:del>
      <w:ins w:id="293" w:author="Erik" w:date="2024-03-26T16:32:00Z">
        <w:r w:rsidR="008E1122">
          <w:t>W</w:t>
        </w:r>
      </w:ins>
      <w:ins w:id="294" w:author="Erik" w:date="2024-03-26T16:31:00Z">
        <w:r w:rsidR="008E1122">
          <w:t>oodcock</w:t>
        </w:r>
      </w:ins>
      <w:r w:rsidR="0040721D">
        <w:t xml:space="preserve"> collisions</w:t>
      </w:r>
      <w:ins w:id="295" w:author="Erik" w:date="2024-03-26T16:31:00Z">
        <w:r w:rsidR="008E1122">
          <w:t xml:space="preserve"> with buildings are</w:t>
        </w:r>
      </w:ins>
      <w:r w:rsidR="0040721D">
        <w:t xml:space="preserve"> generally observed during the spring</w:t>
      </w:r>
      <w:ins w:id="296" w:author="Erik" w:date="2024-03-26T16:32:00Z">
        <w:r w:rsidR="008E1122">
          <w:t xml:space="preserve"> rather than fall</w:t>
        </w:r>
      </w:ins>
      <w:r w:rsidR="0040721D">
        <w:t xml:space="preserve"> </w:t>
      </w:r>
      <w:r w:rsidR="00C34990" w:rsidRPr="00C34990">
        <w:rPr>
          <w:rFonts w:ascii="Aptos" w:hAnsi="Aptos"/>
        </w:rPr>
        <w:t>(Loss et al. 2019</w:t>
      </w:r>
      <w:commentRangeEnd w:id="290"/>
      <w:r w:rsidR="008E1122">
        <w:rPr>
          <w:rStyle w:val="CommentReference"/>
        </w:rPr>
        <w:commentReference w:id="290"/>
      </w:r>
      <w:commentRangeEnd w:id="291"/>
      <w:r w:rsidR="008A789C">
        <w:rPr>
          <w:rStyle w:val="CommentReference"/>
        </w:rPr>
        <w:commentReference w:id="291"/>
      </w:r>
      <w:r w:rsidR="00C34990" w:rsidRPr="00C34990">
        <w:rPr>
          <w:rFonts w:ascii="Aptos" w:hAnsi="Aptos"/>
        </w:rPr>
        <w:t>)</w:t>
      </w:r>
      <w:ins w:id="297" w:author="Erik" w:date="2024-03-26T16:32:00Z">
        <w:r w:rsidR="008E1122">
          <w:rPr>
            <w:rFonts w:ascii="Aptos" w:hAnsi="Aptos"/>
          </w:rPr>
          <w:t>, which is interesting given that flight altitudes are generally higher during spring</w:t>
        </w:r>
      </w:ins>
      <w:r w:rsidR="0040721D">
        <w:t xml:space="preserve">. </w:t>
      </w:r>
      <w:commentRangeStart w:id="298"/>
      <w:commentRangeStart w:id="299"/>
      <w:r w:rsidR="0040721D">
        <w:t>This may be due to the</w:t>
      </w:r>
      <w:r w:rsidR="00A50437">
        <w:t xml:space="preserve"> short migratory durations of woodcock in the fall </w:t>
      </w:r>
      <w:r w:rsidR="00AA700A" w:rsidRPr="00AA700A">
        <w:rPr>
          <w:rFonts w:ascii="Aptos" w:hAnsi="Aptos"/>
        </w:rPr>
        <w:t>(Fish et al. 2024)</w:t>
      </w:r>
      <w:r w:rsidR="00A50437">
        <w:t xml:space="preserve"> or </w:t>
      </w:r>
      <w:r w:rsidR="00E778DC">
        <w:t xml:space="preserve">a </w:t>
      </w:r>
      <w:proofErr w:type="spellStart"/>
      <w:r w:rsidR="00E778DC">
        <w:t>mismatc</w:t>
      </w:r>
      <w:proofErr w:type="spellEnd"/>
      <w:del w:id="300" w:author="Erik" w:date="2024-03-26T16:32:00Z">
        <w:r w:rsidR="00E778DC" w:rsidDel="008E1122">
          <w:delText>h</w:delText>
        </w:r>
      </w:del>
      <w:r w:rsidR="00E778DC">
        <w:t xml:space="preserve"> between the data collection windows for bird collision studies and the fall migratory periods of woodcock </w:t>
      </w:r>
      <w:r w:rsidR="00E778DC" w:rsidRPr="00E778DC">
        <w:rPr>
          <w:rFonts w:ascii="Aptos" w:hAnsi="Aptos"/>
        </w:rPr>
        <w:t>(Loss et al. 2020)</w:t>
      </w:r>
      <w:r w:rsidR="008F51C4">
        <w:t>.</w:t>
      </w:r>
      <w:commentRangeEnd w:id="298"/>
      <w:r w:rsidR="006619B4">
        <w:rPr>
          <w:rStyle w:val="CommentReference"/>
        </w:rPr>
        <w:commentReference w:id="298"/>
      </w:r>
      <w:commentRangeEnd w:id="299"/>
      <w:r w:rsidR="008A789C">
        <w:rPr>
          <w:rStyle w:val="CommentReference"/>
        </w:rPr>
        <w:commentReference w:id="299"/>
      </w:r>
    </w:p>
    <w:p w14:paraId="12CAC038" w14:textId="61F58100" w:rsidR="008020DD" w:rsidRDefault="00597B09" w:rsidP="00E5489A">
      <w:pPr>
        <w:spacing w:line="480" w:lineRule="auto"/>
      </w:pPr>
      <w:r>
        <w:tab/>
      </w:r>
      <w:del w:id="301" w:author="Erik" w:date="2024-03-26T16:34:00Z">
        <w:r w:rsidR="007B1B30" w:rsidDel="006619B4">
          <w:delText>We found that</w:delText>
        </w:r>
        <w:r w:rsidR="00A11BB7" w:rsidDel="006619B4">
          <w:delText>, d</w:delText>
        </w:r>
      </w:del>
      <w:ins w:id="302" w:author="Erik" w:date="2024-03-26T16:34:00Z">
        <w:r w:rsidR="006619B4">
          <w:t>D</w:t>
        </w:r>
      </w:ins>
      <w:r w:rsidR="00A11BB7">
        <w:t xml:space="preserve">espite a mean flight altitude of </w:t>
      </w:r>
      <w:r w:rsidR="005A2BD5">
        <w:t xml:space="preserve">364m, </w:t>
      </w:r>
      <w:ins w:id="303" w:author="Erik" w:date="2024-03-26T16:34:00Z">
        <w:r w:rsidR="006619B4">
          <w:t xml:space="preserve">we found that </w:t>
        </w:r>
      </w:ins>
      <w:r w:rsidR="005A2BD5">
        <w:t xml:space="preserve">47% of woodcock flight locations fell within the </w:t>
      </w:r>
      <w:r w:rsidR="001A4B52">
        <w:t xml:space="preserve">altitudinal range of at least one airspace obstacle. </w:t>
      </w:r>
      <w:r w:rsidR="00EB5527">
        <w:t xml:space="preserve">Woodcock </w:t>
      </w:r>
      <w:commentRangeStart w:id="304"/>
      <w:r w:rsidR="00EB5527">
        <w:t xml:space="preserve">locations appear to be largely gamma distributed, </w:t>
      </w:r>
      <w:commentRangeEnd w:id="304"/>
      <w:r w:rsidR="006619B4">
        <w:rPr>
          <w:rStyle w:val="CommentReference"/>
        </w:rPr>
        <w:commentReference w:id="304"/>
      </w:r>
      <w:r w:rsidR="00EB5527">
        <w:t xml:space="preserve">with </w:t>
      </w:r>
      <w:r w:rsidR="00E23F59">
        <w:t>roughly half of locations occurring b</w:t>
      </w:r>
      <w:r w:rsidR="00B16C91">
        <w:t>etween 0–</w:t>
      </w:r>
      <w:r w:rsidR="00E23F59">
        <w:t>250m</w:t>
      </w:r>
      <w:r w:rsidR="00B16C91">
        <w:t xml:space="preserve">, and the other half ranging </w:t>
      </w:r>
      <w:r w:rsidR="00EC124E">
        <w:t>between</w:t>
      </w:r>
      <w:r w:rsidR="00B16C91">
        <w:t xml:space="preserve"> </w:t>
      </w:r>
      <w:r w:rsidR="00DA2363">
        <w:t>250–2200m.</w:t>
      </w:r>
      <w:r w:rsidR="00EC124E">
        <w:t xml:space="preserve"> </w:t>
      </w:r>
      <w:commentRangeStart w:id="305"/>
      <w:r w:rsidR="004E6196">
        <w:t xml:space="preserve">The occurrence of so many </w:t>
      </w:r>
      <w:r w:rsidR="005811CD">
        <w:t xml:space="preserve">flight locations </w:t>
      </w:r>
      <w:commentRangeEnd w:id="305"/>
      <w:r w:rsidR="006619B4">
        <w:rPr>
          <w:rStyle w:val="CommentReference"/>
        </w:rPr>
        <w:commentReference w:id="305"/>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It is unclear whether woodcock are the only species with such substantial vulnerability. </w:t>
      </w:r>
      <w:r w:rsidR="00ED3A05">
        <w:t>Woodcock appear to fly at altitudes lower than most other nocturnal migrants, but</w:t>
      </w:r>
      <w:r w:rsidR="00710B20">
        <w:t xml:space="preserve"> many</w:t>
      </w:r>
      <w:r w:rsidR="00ED3A05">
        <w:t xml:space="preserve"> other bird species </w:t>
      </w:r>
      <w:del w:id="306" w:author="Erik" w:date="2024-03-26T16:45:00Z">
        <w:r w:rsidR="00710B20" w:rsidDel="006619B4">
          <w:delText xml:space="preserve">have been classified as having </w:delText>
        </w:r>
        <w:r w:rsidR="00F65FEB" w:rsidDel="006619B4">
          <w:delText>a</w:delText>
        </w:r>
      </w:del>
      <w:ins w:id="307" w:author="Erik" w:date="2024-03-26T16:45:00Z">
        <w:r w:rsidR="006619B4">
          <w:t>have</w:t>
        </w:r>
      </w:ins>
      <w:r w:rsidR="00F65FEB">
        <w:t xml:space="preserve"> disproportionate representation among bird collision victims, </w:t>
      </w:r>
      <w:r w:rsidR="00FE72EB">
        <w:t>including White-throated Sparrows (</w:t>
      </w:r>
      <w:proofErr w:type="spellStart"/>
      <w:r w:rsidR="00B73261" w:rsidRPr="00B73261">
        <w:rPr>
          <w:i/>
          <w:iCs/>
        </w:rPr>
        <w:t>Zonotrichia</w:t>
      </w:r>
      <w:proofErr w:type="spellEnd"/>
      <w:r w:rsidR="00B73261" w:rsidRPr="00B73261">
        <w:rPr>
          <w:i/>
          <w:iCs/>
        </w:rPr>
        <w:t xml:space="preserve"> </w:t>
      </w:r>
      <w:proofErr w:type="spellStart"/>
      <w:r w:rsidR="00B73261" w:rsidRPr="00B73261">
        <w:rPr>
          <w:i/>
          <w:iCs/>
        </w:rPr>
        <w:t>albicollis</w:t>
      </w:r>
      <w:proofErr w:type="spellEnd"/>
      <w:r w:rsidR="00B73261">
        <w:t>)</w:t>
      </w:r>
      <w:r w:rsidR="00FE72EB">
        <w:t xml:space="preserve">, Tennessee Warblers </w:t>
      </w:r>
      <w:r w:rsidR="00E35BA1">
        <w:t>(</w:t>
      </w:r>
      <w:proofErr w:type="spellStart"/>
      <w:r w:rsidR="00E35BA1" w:rsidRPr="00E35BA1">
        <w:rPr>
          <w:i/>
          <w:iCs/>
        </w:rPr>
        <w:t>Leiothlypis</w:t>
      </w:r>
      <w:proofErr w:type="spellEnd"/>
      <w:r w:rsidR="00E35BA1" w:rsidRPr="00E35BA1">
        <w:rPr>
          <w:i/>
          <w:iCs/>
        </w:rPr>
        <w:t xml:space="preserve"> peregrina</w:t>
      </w:r>
      <w:r w:rsidR="00E35BA1">
        <w:t>)</w:t>
      </w:r>
      <w:r w:rsidR="00FE72EB">
        <w:t xml:space="preserve"> and </w:t>
      </w:r>
      <w:r w:rsidR="00537F9B">
        <w:lastRenderedPageBreak/>
        <w:t>Mourning Doves</w:t>
      </w:r>
      <w:r w:rsidR="00F60548">
        <w:t xml:space="preserve"> (</w:t>
      </w:r>
      <w:r w:rsidR="00F60548" w:rsidRPr="00FA7937">
        <w:rPr>
          <w:i/>
          <w:iCs/>
        </w:rPr>
        <w:t>Zenaida macroura</w:t>
      </w:r>
      <w:r w:rsidR="00FA7937">
        <w:t>,</w:t>
      </w:r>
      <w:r w:rsidR="005E0561">
        <w:rPr>
          <w:rFonts w:ascii="Aptos" w:hAnsi="Aptos"/>
        </w:rPr>
        <w:t xml:space="preserve"> </w:t>
      </w:r>
      <w:r w:rsidR="000E71F1" w:rsidRPr="000E71F1">
        <w:rPr>
          <w:rFonts w:ascii="Aptos" w:hAnsi="Aptos"/>
        </w:rPr>
        <w:t>Nichols et al. 2018)</w:t>
      </w:r>
      <w:r w:rsidR="00881BB6">
        <w:t>.</w:t>
      </w:r>
      <w:r w:rsidR="00DC6F62">
        <w:t xml:space="preserve"> These species </w:t>
      </w:r>
      <w:commentRangeStart w:id="308"/>
      <w:r w:rsidR="00DC6F62">
        <w:t>may benefit from further study</w:t>
      </w:r>
      <w:commentRangeEnd w:id="308"/>
      <w:r w:rsidR="006619B4">
        <w:rPr>
          <w:rStyle w:val="CommentReference"/>
        </w:rPr>
        <w:commentReference w:id="308"/>
      </w:r>
      <w:r w:rsidR="00DC6F62">
        <w:t xml:space="preserve"> on whether their increased vulnerability is also due to </w:t>
      </w:r>
      <w:commentRangeStart w:id="309"/>
      <w:commentRangeStart w:id="310"/>
      <w:r w:rsidR="007A67ED">
        <w:t xml:space="preserve">low </w:t>
      </w:r>
      <w:ins w:id="311" w:author="Erik" w:date="2024-03-26T16:45:00Z">
        <w:r w:rsidR="006619B4">
          <w:t xml:space="preserve">migratory </w:t>
        </w:r>
      </w:ins>
      <w:r w:rsidR="007A67ED">
        <w:t>flight altitudes or other factors.</w:t>
      </w:r>
      <w:commentRangeEnd w:id="309"/>
      <w:r w:rsidR="006619B4">
        <w:rPr>
          <w:rStyle w:val="CommentReference"/>
        </w:rPr>
        <w:commentReference w:id="309"/>
      </w:r>
      <w:commentRangeEnd w:id="310"/>
      <w:r w:rsidR="006412F7">
        <w:rPr>
          <w:rStyle w:val="CommentReference"/>
        </w:rPr>
        <w:commentReference w:id="310"/>
      </w:r>
    </w:p>
    <w:p w14:paraId="4455C348" w14:textId="12735559" w:rsidR="008020DD" w:rsidRDefault="007E762A" w:rsidP="007E762A">
      <w:pPr>
        <w:spacing w:line="480" w:lineRule="auto"/>
      </w:pPr>
      <w:r>
        <w:tab/>
      </w:r>
      <w:r w:rsidR="008020DD">
        <w:t xml:space="preserve">The circumstances that lead to bird collisions with obstacles </w:t>
      </w:r>
      <w:r>
        <w:t>can be varied, and include weather</w:t>
      </w:r>
      <w:del w:id="312" w:author="Erik" w:date="2024-03-26T16:47:00Z">
        <w:r w:rsidDel="006619B4">
          <w:delText xml:space="preserve"> conditions</w:delText>
        </w:r>
      </w:del>
      <w:r>
        <w:t xml:space="preserve">, artificial light, </w:t>
      </w:r>
      <w:del w:id="313" w:author="Erik" w:date="2024-03-26T16:58:00Z">
        <w:r w:rsidDel="00DB4EC6">
          <w:delText xml:space="preserve">and </w:delText>
        </w:r>
      </w:del>
      <w:ins w:id="314" w:author="Erik" w:date="2024-03-26T16:58:00Z">
        <w:r w:rsidR="00DB4EC6">
          <w:t xml:space="preserve">or </w:t>
        </w:r>
      </w:ins>
      <w:r>
        <w:t>the placement of obstacles adjacent to favorable stopover habitat</w:t>
      </w:r>
      <w:r w:rsidR="00EB3D4B">
        <w:t xml:space="preserve"> </w:t>
      </w:r>
      <w:r w:rsidR="0019205D" w:rsidRPr="0019205D">
        <w:rPr>
          <w:rFonts w:ascii="Aptos" w:hAnsi="Aptos"/>
        </w:rPr>
        <w:t>(Richardson 1998, Van Doren et al. 2021)</w:t>
      </w:r>
      <w:r>
        <w:t xml:space="preserve">. Frequently </w:t>
      </w:r>
      <w:r w:rsidR="009E60B2">
        <w:t xml:space="preserve">these risk factors </w:t>
      </w:r>
      <w:del w:id="315" w:author="Erik" w:date="2024-03-26T16:58:00Z">
        <w:r w:rsidR="009E60B2" w:rsidDel="00DB4EC6">
          <w:delText xml:space="preserve">operate by </w:delText>
        </w:r>
        <w:r w:rsidR="00EA35CD" w:rsidDel="00DB4EC6">
          <w:delText>causing</w:delText>
        </w:r>
      </w:del>
      <w:ins w:id="316" w:author="Erik" w:date="2024-03-26T16:58:00Z">
        <w:r w:rsidR="00DB4EC6">
          <w:t>cause</w:t>
        </w:r>
      </w:ins>
      <w:r w:rsidR="009E60B2">
        <w:t xml:space="preserve"> birds to</w:t>
      </w:r>
      <w:r w:rsidR="00EA35CD">
        <w:t xml:space="preserve"> fly</w:t>
      </w:r>
      <w:r w:rsidR="009E60B2">
        <w:t xml:space="preserve"> </w:t>
      </w:r>
      <w:proofErr w:type="spellStart"/>
      <w:r w:rsidR="009E60B2">
        <w:t>lower</w:t>
      </w:r>
      <w:del w:id="317" w:author="Erik" w:date="2024-03-26T16:59:00Z">
        <w:r w:rsidR="009E60B2" w:rsidDel="00DB4EC6">
          <w:delText xml:space="preserve"> altitudes </w:delText>
        </w:r>
      </w:del>
      <w:r w:rsidR="0076742D">
        <w:t>and</w:t>
      </w:r>
      <w:proofErr w:type="spellEnd"/>
      <w:r w:rsidR="0038751B">
        <w:t xml:space="preserve"> become susceptible to collisions</w:t>
      </w:r>
      <w:del w:id="318" w:author="Erik" w:date="2024-03-26T16:59:00Z">
        <w:r w:rsidR="0038751B" w:rsidDel="00DB4EC6">
          <w:delText xml:space="preserve"> with airspace obstacles</w:delText>
        </w:r>
      </w:del>
      <w:r w:rsidR="0038751B">
        <w:t xml:space="preserve">. However, </w:t>
      </w:r>
      <w:r w:rsidR="007F4C01">
        <w:t xml:space="preserve">airspace &lt;200m a.g.l. remains </w:t>
      </w:r>
      <w:del w:id="319" w:author="Erik" w:date="2024-03-26T16:59:00Z">
        <w:r w:rsidR="007F4C01" w:rsidDel="00DB4EC6">
          <w:delText xml:space="preserve">comparatively </w:delText>
        </w:r>
      </w:del>
      <w:r w:rsidR="007F4C01">
        <w:t xml:space="preserve">understudied compared to </w:t>
      </w:r>
      <w:r w:rsidR="006846EC">
        <w:t xml:space="preserve">higher altitudes, in large part due to </w:t>
      </w:r>
      <w:del w:id="320" w:author="Erik" w:date="2024-03-26T16:59:00Z">
        <w:r w:rsidR="006846EC" w:rsidDel="00DB4EC6">
          <w:delText xml:space="preserve">restrictions </w:delText>
        </w:r>
      </w:del>
      <w:ins w:id="321" w:author="Erik" w:date="2024-03-26T16:59:00Z">
        <w:r w:rsidR="00DB4EC6">
          <w:t xml:space="preserve">limitations </w:t>
        </w:r>
      </w:ins>
      <w:r w:rsidR="006846EC">
        <w:t xml:space="preserve">in </w:t>
      </w:r>
      <w:del w:id="322" w:author="Erik" w:date="2024-03-26T16:59:00Z">
        <w:r w:rsidR="00782514" w:rsidDel="00DB4EC6">
          <w:delText xml:space="preserve">the capabilities of </w:delText>
        </w:r>
      </w:del>
      <w:r w:rsidR="00782514">
        <w:t xml:space="preserve">weather radar below this altitude. </w:t>
      </w:r>
      <w:r w:rsidR="00172520">
        <w:t xml:space="preserve">The continued use of transmitters or dataloggers to track </w:t>
      </w:r>
      <w:del w:id="323" w:author="Erik" w:date="2024-03-26T16:59:00Z">
        <w:r w:rsidR="00172520" w:rsidDel="00DB4EC6">
          <w:delText xml:space="preserve">bird </w:delText>
        </w:r>
      </w:del>
      <w:ins w:id="324" w:author="Erik" w:date="2024-03-26T16:59:00Z">
        <w:r w:rsidR="00DB4EC6">
          <w:t xml:space="preserve">flight </w:t>
        </w:r>
      </w:ins>
      <w:r w:rsidR="00172520">
        <w:t>altitude</w:t>
      </w:r>
      <w:del w:id="325" w:author="Erik" w:date="2024-03-26T16:59:00Z">
        <w:r w:rsidR="00172520" w:rsidDel="00DB4EC6">
          <w:delText>s</w:delText>
        </w:r>
      </w:del>
      <w:r w:rsidR="00172520">
        <w:t xml:space="preserve"> can </w:t>
      </w:r>
      <w:del w:id="326" w:author="Erik" w:date="2024-03-26T16:59:00Z">
        <w:r w:rsidR="00172520" w:rsidDel="00DB4EC6">
          <w:delText xml:space="preserve">provide a potential </w:delText>
        </w:r>
        <w:r w:rsidR="00F46221" w:rsidDel="00DB4EC6">
          <w:delText>mechanism for improving</w:delText>
        </w:r>
      </w:del>
      <w:ins w:id="327" w:author="Erik" w:date="2024-03-26T16:59:00Z">
        <w:r w:rsidR="00DB4EC6">
          <w:t>improve</w:t>
        </w:r>
      </w:ins>
      <w:r w:rsidR="00F46221">
        <w:t xml:space="preserve"> study of low</w:t>
      </w:r>
      <w:ins w:id="328" w:author="Erik" w:date="2024-03-26T17:00:00Z">
        <w:r w:rsidR="00DB4EC6">
          <w:t>-</w:t>
        </w:r>
      </w:ins>
      <w:del w:id="329" w:author="Erik" w:date="2024-03-26T17:00:00Z">
        <w:r w:rsidR="00F46221" w:rsidDel="00DB4EC6">
          <w:delText xml:space="preserve"> </w:delText>
        </w:r>
      </w:del>
      <w:r w:rsidR="00F46221">
        <w:t>altitude flight</w:t>
      </w:r>
      <w:ins w:id="330" w:author="Erik" w:date="2024-03-26T17:00:00Z">
        <w:r w:rsidR="00DB4EC6">
          <w:t>,</w:t>
        </w:r>
      </w:ins>
      <w:del w:id="331" w:author="Erik" w:date="2024-03-26T17:00:00Z">
        <w:r w:rsidR="00F46221" w:rsidDel="00DB4EC6">
          <w:delText>s</w:delText>
        </w:r>
      </w:del>
      <w:r w:rsidR="00F46221">
        <w:t xml:space="preserve"> and </w:t>
      </w:r>
      <w:del w:id="332" w:author="Erik" w:date="2024-03-26T17:00:00Z">
        <w:r w:rsidR="00F46221" w:rsidDel="00DB4EC6">
          <w:delText xml:space="preserve">determining </w:delText>
        </w:r>
      </w:del>
      <w:ins w:id="333" w:author="Erik" w:date="2024-03-26T17:00:00Z">
        <w:r w:rsidR="00DB4EC6">
          <w:t xml:space="preserve">contribute to knowledge of </w:t>
        </w:r>
      </w:ins>
      <w:r w:rsidR="008108BB">
        <w:t xml:space="preserve">individual- and </w:t>
      </w:r>
      <w:r w:rsidR="00F46221">
        <w:t>species-</w:t>
      </w:r>
      <w:ins w:id="334" w:author="Erik" w:date="2024-03-26T17:00:00Z">
        <w:r w:rsidR="00DB4EC6">
          <w:t xml:space="preserve">specific </w:t>
        </w:r>
      </w:ins>
      <w:del w:id="335" w:author="Erik" w:date="2024-03-26T17:00:00Z">
        <w:r w:rsidR="00F46221" w:rsidDel="00DB4EC6">
          <w:delText>level</w:delText>
        </w:r>
      </w:del>
      <w:r w:rsidR="00F46221">
        <w:t xml:space="preserve"> differences in use of low altitude </w:t>
      </w:r>
      <w:ins w:id="336" w:author="Erik" w:date="2024-03-26T17:00:00Z">
        <w:r w:rsidR="00DB4EC6">
          <w:t>air</w:t>
        </w:r>
      </w:ins>
      <w:r w:rsidR="008108BB">
        <w:t>space</w:t>
      </w:r>
      <w:r w:rsidR="00F810D3">
        <w:t xml:space="preserve"> </w:t>
      </w:r>
      <w:r w:rsidR="000C04AA" w:rsidRPr="000C04AA">
        <w:rPr>
          <w:rFonts w:ascii="Aptos" w:hAnsi="Aptos"/>
        </w:rPr>
        <w:t>(Bowlin et al. 2015)</w:t>
      </w:r>
      <w:r w:rsidR="008108BB">
        <w:t xml:space="preserve">. </w:t>
      </w:r>
      <w:del w:id="337" w:author="Erik" w:date="2024-03-26T17:00:00Z">
        <w:r w:rsidR="008108BB" w:rsidDel="00DB4EC6">
          <w:delText>The use of p</w:delText>
        </w:r>
      </w:del>
      <w:ins w:id="338" w:author="Erik" w:date="2024-03-26T17:00:00Z">
        <w:r w:rsidR="00DB4EC6">
          <w:t>P</w:t>
        </w:r>
      </w:ins>
      <w:r w:rsidR="008108BB">
        <w:t>ortable radar technologies</w:t>
      </w:r>
      <w:r w:rsidR="000A452A">
        <w:t xml:space="preserve"> may also provide opportunities to better quantify low altitude </w:t>
      </w:r>
      <w:ins w:id="339" w:author="Erik" w:date="2024-03-26T17:00:00Z">
        <w:r w:rsidR="00DB4EC6">
          <w:t>air</w:t>
        </w:r>
      </w:ins>
      <w:r w:rsidR="000A452A">
        <w:t xml:space="preserve">space use in </w:t>
      </w:r>
      <w:r w:rsidR="002C7222">
        <w:t>local areas, and particularly in response to stimuli such as artificial light and weather</w:t>
      </w:r>
      <w:del w:id="340" w:author="Erik" w:date="2024-03-26T17:01:00Z">
        <w:r w:rsidR="002C7222" w:rsidDel="00DB4EC6">
          <w:delText xml:space="preserve"> conditions </w:delText>
        </w:r>
      </w:del>
      <w:r w:rsidR="007E1F10" w:rsidRPr="007E1F10">
        <w:rPr>
          <w:rFonts w:ascii="Aptos" w:hAnsi="Aptos"/>
        </w:rPr>
        <w:t>(Nilsson et al. 2018)</w:t>
      </w:r>
      <w:r w:rsidR="002C7222">
        <w:t xml:space="preserve">. </w:t>
      </w:r>
      <w:r w:rsidR="003E42E4">
        <w:t>Further study may allow us to</w:t>
      </w:r>
      <w:ins w:id="341" w:author="Erik" w:date="2024-03-26T17:01:00Z">
        <w:r w:rsidR="00DB4EC6">
          <w:t xml:space="preserve"> integrate data on flight and collision risk, to</w:t>
        </w:r>
      </w:ins>
      <w:r w:rsidR="003E42E4">
        <w:t xml:space="preserve"> better understand</w:t>
      </w:r>
      <w:r w:rsidR="005362B3">
        <w:t xml:space="preserve"> </w:t>
      </w:r>
      <w:r w:rsidR="005369A6">
        <w:t xml:space="preserve">the circumstances that result in </w:t>
      </w:r>
      <w:r w:rsidR="00F12230">
        <w:t xml:space="preserve">obstacle </w:t>
      </w:r>
      <w:r w:rsidR="0076742D">
        <w:t>collisions and</w:t>
      </w:r>
      <w:r w:rsidR="005369A6">
        <w:t xml:space="preserve"> </w:t>
      </w:r>
      <w:del w:id="342" w:author="Erik" w:date="2024-03-26T17:01:00Z">
        <w:r w:rsidR="003E42E4" w:rsidDel="00DB4EC6">
          <w:delText xml:space="preserve">implement </w:delText>
        </w:r>
      </w:del>
      <w:ins w:id="343" w:author="Erik" w:date="2024-03-26T17:01:00Z">
        <w:r w:rsidR="00DB4EC6">
          <w:t xml:space="preserve">guide </w:t>
        </w:r>
      </w:ins>
      <w:r w:rsidR="003E42E4">
        <w:t>mitigation strategies to reduce bird mortality</w:t>
      </w:r>
      <w:r w:rsidR="00F12230">
        <w:t>.</w:t>
      </w:r>
    </w:p>
    <w:p w14:paraId="0D4B15F0" w14:textId="4F9D03A4" w:rsidR="00C947C6" w:rsidRDefault="00C947C6">
      <w:r>
        <w:br w:type="page"/>
      </w:r>
    </w:p>
    <w:p w14:paraId="0873CDE6" w14:textId="7ABCC57C" w:rsidR="00BF1AE3" w:rsidRDefault="00C947C6" w:rsidP="000D609A">
      <w:pPr>
        <w:spacing w:line="480" w:lineRule="auto"/>
        <w:rPr>
          <w:b/>
          <w:bCs/>
        </w:rPr>
      </w:pPr>
      <w:r>
        <w:rPr>
          <w:b/>
          <w:bCs/>
        </w:rPr>
        <w:lastRenderedPageBreak/>
        <w:t>References</w:t>
      </w:r>
    </w:p>
    <w:p w14:paraId="2FFF75C9" w14:textId="555F2569" w:rsidR="0047569C" w:rsidRPr="0047569C" w:rsidRDefault="0047569C" w:rsidP="0047569C">
      <w:pPr>
        <w:pStyle w:val="Bibliography"/>
        <w:rPr>
          <w:rFonts w:ascii="Aptos" w:hAnsi="Aptos"/>
        </w:rPr>
      </w:pPr>
      <w:r w:rsidRPr="0047569C">
        <w:rPr>
          <w:rFonts w:ascii="Aptos" w:hAnsi="Aptos"/>
        </w:rPr>
        <w:t xml:space="preserve">Agostini, N., M. Gustin, M. Cento, J. Von Hardenberg, and G. </w:t>
      </w:r>
      <w:proofErr w:type="spellStart"/>
      <w:r w:rsidRPr="0047569C">
        <w:rPr>
          <w:rFonts w:ascii="Aptos" w:hAnsi="Aptos"/>
        </w:rPr>
        <w:t>Chiatante</w:t>
      </w:r>
      <w:proofErr w:type="spellEnd"/>
      <w:r w:rsidRPr="0047569C">
        <w:rPr>
          <w:rFonts w:ascii="Aptos" w:hAnsi="Aptos"/>
        </w:rPr>
        <w:t xml:space="preserve"> (2023). Differential </w:t>
      </w:r>
      <w:r w:rsidR="00FF45F6">
        <w:rPr>
          <w:rFonts w:ascii="Aptos" w:hAnsi="Aptos"/>
        </w:rPr>
        <w:t>f</w:t>
      </w:r>
      <w:r w:rsidRPr="0047569C">
        <w:rPr>
          <w:rFonts w:ascii="Aptos" w:hAnsi="Aptos"/>
        </w:rPr>
        <w:t xml:space="preserve">light </w:t>
      </w:r>
      <w:r w:rsidR="00FF45F6">
        <w:rPr>
          <w:rFonts w:ascii="Aptos" w:hAnsi="Aptos"/>
        </w:rPr>
        <w:t>s</w:t>
      </w:r>
      <w:r w:rsidRPr="0047569C">
        <w:rPr>
          <w:rFonts w:ascii="Aptos" w:hAnsi="Aptos"/>
        </w:rPr>
        <w:t xml:space="preserve">trategies of Western Marsh Harrier </w:t>
      </w:r>
      <w:r w:rsidRPr="00FF45F6">
        <w:rPr>
          <w:rFonts w:ascii="Aptos" w:hAnsi="Aptos"/>
          <w:i/>
          <w:iCs/>
        </w:rPr>
        <w:t xml:space="preserve">Circus </w:t>
      </w:r>
      <w:proofErr w:type="spellStart"/>
      <w:r w:rsidRPr="00FF45F6">
        <w:rPr>
          <w:rFonts w:ascii="Aptos" w:hAnsi="Aptos"/>
          <w:i/>
          <w:iCs/>
        </w:rPr>
        <w:t>aeruginosus</w:t>
      </w:r>
      <w:proofErr w:type="spellEnd"/>
      <w:r w:rsidRPr="0047569C">
        <w:rPr>
          <w:rFonts w:ascii="Aptos" w:hAnsi="Aptos"/>
        </w:rPr>
        <w:t xml:space="preserve"> in </w:t>
      </w:r>
      <w:r w:rsidR="00FF45F6">
        <w:rPr>
          <w:rFonts w:ascii="Aptos" w:hAnsi="Aptos"/>
        </w:rPr>
        <w:t>r</w:t>
      </w:r>
      <w:r w:rsidRPr="0047569C">
        <w:rPr>
          <w:rFonts w:ascii="Aptos" w:hAnsi="Aptos"/>
        </w:rPr>
        <w:t xml:space="preserve">elation to </w:t>
      </w:r>
      <w:r w:rsidR="00FF45F6">
        <w:rPr>
          <w:rFonts w:ascii="Aptos" w:hAnsi="Aptos"/>
        </w:rPr>
        <w:t>s</w:t>
      </w:r>
      <w:r w:rsidRPr="0047569C">
        <w:rPr>
          <w:rFonts w:ascii="Aptos" w:hAnsi="Aptos"/>
        </w:rPr>
        <w:t xml:space="preserve">ex and </w:t>
      </w:r>
      <w:r w:rsidR="00FF45F6">
        <w:rPr>
          <w:rFonts w:ascii="Aptos" w:hAnsi="Aptos"/>
        </w:rPr>
        <w:t>a</w:t>
      </w:r>
      <w:r w:rsidRPr="0047569C">
        <w:rPr>
          <w:rFonts w:ascii="Aptos" w:hAnsi="Aptos"/>
        </w:rPr>
        <w:t xml:space="preserve">ge </w:t>
      </w:r>
      <w:r w:rsidR="00FF45F6">
        <w:rPr>
          <w:rFonts w:ascii="Aptos" w:hAnsi="Aptos"/>
        </w:rPr>
        <w:t>c</w:t>
      </w:r>
      <w:r w:rsidRPr="0047569C">
        <w:rPr>
          <w:rFonts w:ascii="Aptos" w:hAnsi="Aptos"/>
        </w:rPr>
        <w:t xml:space="preserve">lass during </w:t>
      </w:r>
      <w:r w:rsidR="00FF45F6">
        <w:rPr>
          <w:rFonts w:ascii="Aptos" w:hAnsi="Aptos"/>
        </w:rPr>
        <w:t>s</w:t>
      </w:r>
      <w:r w:rsidRPr="0047569C">
        <w:rPr>
          <w:rFonts w:ascii="Aptos" w:hAnsi="Aptos"/>
        </w:rPr>
        <w:t xml:space="preserve">pring </w:t>
      </w:r>
      <w:r w:rsidR="00FF45F6">
        <w:rPr>
          <w:rFonts w:ascii="Aptos" w:hAnsi="Aptos"/>
        </w:rPr>
        <w:t>m</w:t>
      </w:r>
      <w:r w:rsidRPr="0047569C">
        <w:rPr>
          <w:rFonts w:ascii="Aptos" w:hAnsi="Aptos"/>
        </w:rPr>
        <w:t xml:space="preserve">igration in the </w:t>
      </w:r>
      <w:r w:rsidR="00FF45F6">
        <w:rPr>
          <w:rFonts w:ascii="Aptos" w:hAnsi="Aptos"/>
        </w:rPr>
        <w:t>c</w:t>
      </w:r>
      <w:r w:rsidRPr="0047569C">
        <w:rPr>
          <w:rFonts w:ascii="Aptos" w:hAnsi="Aptos"/>
        </w:rPr>
        <w:t xml:space="preserve">entral Mediterranean. Acta </w:t>
      </w:r>
      <w:proofErr w:type="spellStart"/>
      <w:r w:rsidRPr="0047569C">
        <w:rPr>
          <w:rFonts w:ascii="Aptos" w:hAnsi="Aptos"/>
        </w:rPr>
        <w:t>Ornithologica</w:t>
      </w:r>
      <w:proofErr w:type="spellEnd"/>
      <w:r w:rsidRPr="0047569C">
        <w:rPr>
          <w:rFonts w:ascii="Aptos" w:hAnsi="Aptos"/>
        </w:rPr>
        <w:t xml:space="preserve"> 58:41–53.</w:t>
      </w:r>
    </w:p>
    <w:p w14:paraId="7656604E" w14:textId="77777777" w:rsidR="0047569C" w:rsidRPr="0047569C" w:rsidRDefault="0047569C" w:rsidP="0047569C">
      <w:pPr>
        <w:pStyle w:val="Bibliography"/>
        <w:rPr>
          <w:rFonts w:ascii="Aptos" w:hAnsi="Aptos"/>
        </w:rPr>
      </w:pPr>
      <w:r w:rsidRPr="0047569C">
        <w:rPr>
          <w:rFonts w:ascii="Aptos" w:hAnsi="Aptos"/>
        </w:rPr>
        <w:t>Askew, G. N., and R. L. Marsh (2002). Muscle designed for maximum short-term power output: quail flight muscle. Journal of Experimental Biology 205:2153–2160.</w:t>
      </w:r>
    </w:p>
    <w:p w14:paraId="6AB98AB1" w14:textId="77777777" w:rsidR="0047569C" w:rsidRPr="0047569C" w:rsidRDefault="0047569C" w:rsidP="0047569C">
      <w:pPr>
        <w:pStyle w:val="Bibliography"/>
        <w:rPr>
          <w:rFonts w:ascii="Aptos" w:hAnsi="Aptos"/>
        </w:rPr>
      </w:pPr>
      <w:r w:rsidRPr="0047569C">
        <w:rPr>
          <w:rFonts w:ascii="Aptos" w:hAnsi="Aptos"/>
        </w:rPr>
        <w:t>Bauer, S., J. Shamoun-</w:t>
      </w:r>
      <w:proofErr w:type="spellStart"/>
      <w:r w:rsidRPr="0047569C">
        <w:rPr>
          <w:rFonts w:ascii="Aptos" w:hAnsi="Aptos"/>
        </w:rPr>
        <w:t>Baranes</w:t>
      </w:r>
      <w:proofErr w:type="spellEnd"/>
      <w:r w:rsidRPr="0047569C">
        <w:rPr>
          <w:rFonts w:ascii="Aptos" w:hAnsi="Aptos"/>
        </w:rPr>
        <w:t xml:space="preserve">, C. Nilsson, A. Farnsworth, J. F. Kelly, D. R. Reynolds, A. M. Dokter, J. F. Krauel, L. B. Petterson, K. G. Horton, and J. W. Chapman (2019). The grand challenges of migration ecology that radar </w:t>
      </w:r>
      <w:proofErr w:type="spellStart"/>
      <w:r w:rsidRPr="0047569C">
        <w:rPr>
          <w:rFonts w:ascii="Aptos" w:hAnsi="Aptos"/>
        </w:rPr>
        <w:t>aeroecology</w:t>
      </w:r>
      <w:proofErr w:type="spellEnd"/>
      <w:r w:rsidRPr="0047569C">
        <w:rPr>
          <w:rFonts w:ascii="Aptos" w:hAnsi="Aptos"/>
        </w:rPr>
        <w:t xml:space="preserve"> can help answer. </w:t>
      </w:r>
      <w:proofErr w:type="spellStart"/>
      <w:r w:rsidRPr="0047569C">
        <w:rPr>
          <w:rFonts w:ascii="Aptos" w:hAnsi="Aptos"/>
        </w:rPr>
        <w:t>Ecography</w:t>
      </w:r>
      <w:proofErr w:type="spellEnd"/>
      <w:r w:rsidRPr="0047569C">
        <w:rPr>
          <w:rFonts w:ascii="Aptos" w:hAnsi="Aptos"/>
        </w:rPr>
        <w:t xml:space="preserve"> 42:861–875.</w:t>
      </w:r>
    </w:p>
    <w:p w14:paraId="6B0A99F7" w14:textId="77777777" w:rsidR="0047569C" w:rsidRPr="0047569C" w:rsidRDefault="0047569C" w:rsidP="0047569C">
      <w:pPr>
        <w:pStyle w:val="Bibliography"/>
        <w:rPr>
          <w:rFonts w:ascii="Aptos" w:hAnsi="Aptos"/>
        </w:rPr>
      </w:pPr>
      <w:r w:rsidRPr="0047569C">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The Journal of Wildlife Management </w:t>
      </w:r>
      <w:proofErr w:type="gramStart"/>
      <w:r w:rsidRPr="0047569C">
        <w:rPr>
          <w:rFonts w:ascii="Aptos" w:hAnsi="Aptos"/>
        </w:rPr>
        <w:t>87:e</w:t>
      </w:r>
      <w:proofErr w:type="gramEnd"/>
      <w:r w:rsidRPr="0047569C">
        <w:rPr>
          <w:rFonts w:ascii="Aptos" w:hAnsi="Aptos"/>
        </w:rPr>
        <w:t>22488.</w:t>
      </w:r>
    </w:p>
    <w:p w14:paraId="10C187A1" w14:textId="77777777" w:rsidR="0047569C" w:rsidRPr="0047569C" w:rsidRDefault="0047569C" w:rsidP="0047569C">
      <w:pPr>
        <w:pStyle w:val="Bibliography"/>
        <w:rPr>
          <w:rFonts w:ascii="Aptos" w:hAnsi="Aptos"/>
        </w:rPr>
      </w:pPr>
      <w:r w:rsidRPr="0047569C">
        <w:rPr>
          <w:rFonts w:ascii="Aptos" w:hAnsi="Aptos"/>
        </w:rPr>
        <w:t>Bowlin, M. S., D. A. Enstrom, B. J. Murphy, E. Plaza, P. Jurich, and J. Cochran (2015). Unexplained altitude changes in a migrating thrush: long-flight altitude data from radio-telemetry. The Auk: Ornithological Advances 132:808–816.</w:t>
      </w:r>
    </w:p>
    <w:p w14:paraId="6B7CD85E" w14:textId="77777777" w:rsidR="0047569C" w:rsidRPr="0047569C" w:rsidRDefault="0047569C" w:rsidP="0047569C">
      <w:pPr>
        <w:pStyle w:val="Bibliography"/>
        <w:rPr>
          <w:rFonts w:ascii="Aptos" w:hAnsi="Aptos"/>
        </w:rPr>
      </w:pPr>
      <w:r w:rsidRPr="0047569C">
        <w:rPr>
          <w:rFonts w:ascii="Aptos" w:hAnsi="Aptos"/>
        </w:rPr>
        <w:t xml:space="preserve">Bridge, E. S., K. Thorup, M. S. Bowlin, P. B. Chilson, R. H. Diehl, R. W. </w:t>
      </w:r>
      <w:proofErr w:type="spellStart"/>
      <w:r w:rsidRPr="0047569C">
        <w:rPr>
          <w:rFonts w:ascii="Aptos" w:hAnsi="Aptos"/>
        </w:rPr>
        <w:t>Fléron</w:t>
      </w:r>
      <w:proofErr w:type="spellEnd"/>
      <w:r w:rsidRPr="0047569C">
        <w:rPr>
          <w:rFonts w:ascii="Aptos" w:hAnsi="Aptos"/>
        </w:rPr>
        <w:t xml:space="preserve">, P. Hartl, R. Kays, J. F. Kelly, W. D. Robinson, and M. </w:t>
      </w:r>
      <w:proofErr w:type="spellStart"/>
      <w:r w:rsidRPr="0047569C">
        <w:rPr>
          <w:rFonts w:ascii="Aptos" w:hAnsi="Aptos"/>
        </w:rPr>
        <w:t>Wikelski</w:t>
      </w:r>
      <w:proofErr w:type="spellEnd"/>
      <w:r w:rsidRPr="0047569C">
        <w:rPr>
          <w:rFonts w:ascii="Aptos" w:hAnsi="Aptos"/>
        </w:rPr>
        <w:t xml:space="preserve"> (2011). Technology on the Move: Recent and Forthcoming Innovations for Tracking Migratory Birds. </w:t>
      </w:r>
      <w:proofErr w:type="spellStart"/>
      <w:r w:rsidRPr="0047569C">
        <w:rPr>
          <w:rFonts w:ascii="Aptos" w:hAnsi="Aptos"/>
        </w:rPr>
        <w:t>BioScience</w:t>
      </w:r>
      <w:proofErr w:type="spellEnd"/>
      <w:r w:rsidRPr="0047569C">
        <w:rPr>
          <w:rFonts w:ascii="Aptos" w:hAnsi="Aptos"/>
        </w:rPr>
        <w:t xml:space="preserve"> 61:689–698.</w:t>
      </w:r>
    </w:p>
    <w:p w14:paraId="2F8586C9" w14:textId="77777777" w:rsidR="0047569C" w:rsidRPr="0047569C" w:rsidRDefault="0047569C" w:rsidP="0047569C">
      <w:pPr>
        <w:pStyle w:val="Bibliography"/>
        <w:rPr>
          <w:rFonts w:ascii="Aptos" w:hAnsi="Aptos"/>
        </w:rPr>
      </w:pPr>
      <w:r w:rsidRPr="0047569C">
        <w:rPr>
          <w:rFonts w:ascii="Aptos" w:hAnsi="Aptos"/>
        </w:rPr>
        <w:t>Butler, P. J. (2016). The physiological basis of bird flight. Philosophical Transactions of the Royal Society B: Biological Sciences 371:20150384.</w:t>
      </w:r>
    </w:p>
    <w:p w14:paraId="30909195" w14:textId="77777777" w:rsidR="0047569C" w:rsidRPr="0047569C" w:rsidRDefault="0047569C" w:rsidP="0047569C">
      <w:pPr>
        <w:pStyle w:val="Bibliography"/>
        <w:rPr>
          <w:rFonts w:ascii="Aptos" w:hAnsi="Aptos"/>
        </w:rPr>
      </w:pPr>
      <w:r w:rsidRPr="0047569C">
        <w:rPr>
          <w:rFonts w:ascii="Aptos" w:hAnsi="Aptos"/>
        </w:rPr>
        <w:t xml:space="preserve">Clements, S. J., L. A. Berigan, A. C. Fish, R. L. Darling, A. M. Roth, G. Balkcom, B. Carpenter, G. Costanzo, J. Duguay, and K. Filkins (2024). Satellite tracking of American Woodcock reveals a gradient of migration strategies. </w:t>
      </w:r>
      <w:proofErr w:type="gramStart"/>
      <w:r w:rsidRPr="0047569C">
        <w:rPr>
          <w:rFonts w:ascii="Aptos" w:hAnsi="Aptos"/>
        </w:rPr>
        <w:t>Ornithology:ukae</w:t>
      </w:r>
      <w:proofErr w:type="gramEnd"/>
      <w:r w:rsidRPr="0047569C">
        <w:rPr>
          <w:rFonts w:ascii="Aptos" w:hAnsi="Aptos"/>
        </w:rPr>
        <w:t>008.</w:t>
      </w:r>
    </w:p>
    <w:p w14:paraId="352DBC53" w14:textId="77777777" w:rsidR="0047569C" w:rsidRPr="0047569C" w:rsidRDefault="0047569C" w:rsidP="0047569C">
      <w:pPr>
        <w:pStyle w:val="Bibliography"/>
        <w:rPr>
          <w:rFonts w:ascii="Aptos" w:hAnsi="Aptos"/>
        </w:rPr>
      </w:pPr>
      <w:r w:rsidRPr="0047569C">
        <w:rPr>
          <w:rFonts w:ascii="Aptos" w:hAnsi="Aptos"/>
        </w:rPr>
        <w:t>Cobb, S. (1959). On the angle of the cerebral axis in the American woodcock. The Auk 76:55–59.</w:t>
      </w:r>
    </w:p>
    <w:p w14:paraId="369E82A9" w14:textId="14180BCE" w:rsidR="0047569C" w:rsidRPr="0047569C" w:rsidRDefault="0047569C" w:rsidP="0047569C">
      <w:pPr>
        <w:pStyle w:val="Bibliography"/>
        <w:rPr>
          <w:rFonts w:ascii="Aptos" w:hAnsi="Aptos"/>
        </w:rPr>
      </w:pPr>
      <w:r w:rsidRPr="0047569C">
        <w:rPr>
          <w:rFonts w:ascii="Aptos" w:hAnsi="Aptos"/>
        </w:rPr>
        <w:t>Cooper, T. R., and R. D. Rau (2012). American Woodcock: Population Status, 2012. U.S. Fish and Wildlife Service.</w:t>
      </w:r>
      <w:r w:rsidR="00364511">
        <w:rPr>
          <w:rFonts w:ascii="Aptos" w:hAnsi="Aptos"/>
        </w:rPr>
        <w:t xml:space="preserve"> Laurel, </w:t>
      </w:r>
      <w:r w:rsidR="00E10DCA">
        <w:rPr>
          <w:rFonts w:ascii="Aptos" w:hAnsi="Aptos"/>
        </w:rPr>
        <w:t>MD</w:t>
      </w:r>
      <w:r w:rsidR="00364511">
        <w:rPr>
          <w:rFonts w:ascii="Aptos" w:hAnsi="Aptos"/>
        </w:rPr>
        <w:t>.</w:t>
      </w:r>
    </w:p>
    <w:p w14:paraId="7A07644F" w14:textId="386C4DB1" w:rsidR="0047569C" w:rsidRPr="0047569C" w:rsidRDefault="0047569C" w:rsidP="0047569C">
      <w:pPr>
        <w:pStyle w:val="Bibliography"/>
        <w:rPr>
          <w:rFonts w:ascii="Aptos" w:hAnsi="Aptos"/>
        </w:rPr>
      </w:pPr>
      <w:r w:rsidRPr="0047569C">
        <w:rPr>
          <w:rFonts w:ascii="Aptos" w:hAnsi="Aptos"/>
        </w:rPr>
        <w:t>ESRI (2023). Terrain. [Online.] Available at https://www.arcgis.com/home/item.html?id=58a541efc59545e6b7137f961d7de883.</w:t>
      </w:r>
      <w:r w:rsidR="00E10DCA">
        <w:rPr>
          <w:rFonts w:ascii="Aptos" w:hAnsi="Aptos"/>
        </w:rPr>
        <w:t xml:space="preserve"> </w:t>
      </w:r>
    </w:p>
    <w:p w14:paraId="08A01F84" w14:textId="5C117E3D" w:rsidR="0047569C" w:rsidRPr="0047569C" w:rsidRDefault="0047569C" w:rsidP="0047569C">
      <w:pPr>
        <w:pStyle w:val="Bibliography"/>
        <w:rPr>
          <w:rFonts w:ascii="Aptos" w:hAnsi="Aptos"/>
        </w:rPr>
      </w:pPr>
      <w:r w:rsidRPr="0047569C">
        <w:rPr>
          <w:rFonts w:ascii="Aptos" w:hAnsi="Aptos"/>
        </w:rPr>
        <w:t>ESRI (2024). ArcGIS Pro</w:t>
      </w:r>
      <w:r w:rsidR="00361258">
        <w:rPr>
          <w:rFonts w:ascii="Aptos" w:hAnsi="Aptos"/>
        </w:rPr>
        <w:t xml:space="preserve"> version 3.2.1</w:t>
      </w:r>
      <w:r w:rsidRPr="0047569C">
        <w:rPr>
          <w:rFonts w:ascii="Aptos" w:hAnsi="Aptos"/>
        </w:rPr>
        <w:t>.</w:t>
      </w:r>
      <w:r w:rsidR="00E10DCA">
        <w:rPr>
          <w:rFonts w:ascii="Aptos" w:hAnsi="Aptos"/>
        </w:rPr>
        <w:t xml:space="preserve"> </w:t>
      </w:r>
      <w:r w:rsidR="00E10DCA" w:rsidRPr="00E10DCA">
        <w:rPr>
          <w:rFonts w:ascii="Aptos" w:hAnsi="Aptos"/>
        </w:rPr>
        <w:t>Redlands, CA</w:t>
      </w:r>
      <w:r w:rsidR="00E10DCA">
        <w:rPr>
          <w:rFonts w:ascii="Aptos" w:hAnsi="Aptos"/>
        </w:rPr>
        <w:t>.</w:t>
      </w:r>
    </w:p>
    <w:p w14:paraId="01E5C554" w14:textId="7A517FD7" w:rsidR="0047569C" w:rsidRPr="0047569C" w:rsidRDefault="0047569C" w:rsidP="0047569C">
      <w:pPr>
        <w:pStyle w:val="Bibliography"/>
        <w:rPr>
          <w:rFonts w:ascii="Aptos" w:hAnsi="Aptos"/>
        </w:rPr>
      </w:pPr>
      <w:r w:rsidRPr="0047569C">
        <w:rPr>
          <w:rFonts w:ascii="Aptos" w:hAnsi="Aptos"/>
        </w:rPr>
        <w:t>Fish, A. C., A. M. Roth, G. Balkcom, L. Berigan, K. Brunette, S. Clements, G. Costanzo, C. L. Graham, W. F. Harvey, M. Hook, D. L. Howell, et al. (2024). American woodcock migration phenology in eastern North America: implications for hunting season timing. The Journal of Wildlife Management e22565.</w:t>
      </w:r>
    </w:p>
    <w:p w14:paraId="66CFC7BC" w14:textId="77777777" w:rsidR="0047569C" w:rsidRPr="0047569C" w:rsidRDefault="0047569C" w:rsidP="0047569C">
      <w:pPr>
        <w:pStyle w:val="Bibliography"/>
        <w:rPr>
          <w:rFonts w:ascii="Aptos" w:hAnsi="Aptos"/>
        </w:rPr>
      </w:pPr>
      <w:proofErr w:type="spellStart"/>
      <w:r w:rsidRPr="0047569C">
        <w:rPr>
          <w:rFonts w:ascii="Aptos" w:hAnsi="Aptos"/>
        </w:rPr>
        <w:lastRenderedPageBreak/>
        <w:t>Galtbalt</w:t>
      </w:r>
      <w:proofErr w:type="spellEnd"/>
      <w:r w:rsidRPr="0047569C">
        <w:rPr>
          <w:rFonts w:ascii="Aptos" w:hAnsi="Aptos"/>
        </w:rPr>
        <w:t xml:space="preserve">, B., A. </w:t>
      </w:r>
      <w:proofErr w:type="spellStart"/>
      <w:r w:rsidRPr="0047569C">
        <w:rPr>
          <w:rFonts w:ascii="Aptos" w:hAnsi="Aptos"/>
        </w:rPr>
        <w:t>Lilleyman</w:t>
      </w:r>
      <w:proofErr w:type="spellEnd"/>
      <w:r w:rsidRPr="0047569C">
        <w:rPr>
          <w:rFonts w:ascii="Aptos" w:hAnsi="Aptos"/>
        </w:rPr>
        <w:t>, J. T. Coleman, C. Cheng, Z. Ma, D. I. Rogers, B. K. Woodworth, R. A. Fuller, S. T. Garnett, and M. Klaassen (2021). Far eastern curlew and whimbrel prefer flying low - wind support and good visibility appear only secondary factors in determining migratory flight altitude. Movement Ecology 9:32.</w:t>
      </w:r>
    </w:p>
    <w:p w14:paraId="4C2E552F" w14:textId="77777777" w:rsidR="0047569C" w:rsidRPr="0047569C" w:rsidRDefault="0047569C" w:rsidP="0047569C">
      <w:pPr>
        <w:pStyle w:val="Bibliography"/>
        <w:rPr>
          <w:rFonts w:ascii="Aptos" w:hAnsi="Aptos"/>
        </w:rPr>
      </w:pPr>
      <w:r w:rsidRPr="0047569C">
        <w:rPr>
          <w:rFonts w:ascii="Aptos" w:hAnsi="Aptos"/>
        </w:rPr>
        <w:t>Gehring, J., P. Kerlinger, and A. M. Manville (2011). The role of tower height and guy wires on avian collisions with communication towers. The Journal of Wildlife Management 75:848–855.</w:t>
      </w:r>
    </w:p>
    <w:p w14:paraId="2886CD68" w14:textId="77777777" w:rsidR="0047569C" w:rsidRPr="0047569C" w:rsidRDefault="0047569C" w:rsidP="0047569C">
      <w:pPr>
        <w:pStyle w:val="Bibliography"/>
        <w:rPr>
          <w:rFonts w:ascii="Aptos" w:hAnsi="Aptos"/>
        </w:rPr>
      </w:pPr>
      <w:r w:rsidRPr="0047569C">
        <w:rPr>
          <w:rFonts w:ascii="Aptos" w:hAnsi="Aptos"/>
        </w:rPr>
        <w:t>Horton, K. G., B. M. Van Doren, P. M. Stepanian, A. Farnsworth, and J. F. Kelly (2016). Where in the air? Aerial habitat use of nocturnally migrating birds. Biology Letters 12:20160591.</w:t>
      </w:r>
    </w:p>
    <w:p w14:paraId="5682E6BF" w14:textId="77777777" w:rsidR="0047569C" w:rsidRPr="0047569C" w:rsidRDefault="0047569C" w:rsidP="0047569C">
      <w:pPr>
        <w:pStyle w:val="Bibliography"/>
        <w:rPr>
          <w:rFonts w:ascii="Aptos" w:hAnsi="Aptos"/>
        </w:rPr>
      </w:pPr>
      <w:r w:rsidRPr="0047569C">
        <w:rPr>
          <w:rFonts w:ascii="Aptos" w:hAnsi="Aptos"/>
        </w:rPr>
        <w:t>Loss, S. R., S. Lao, A. W. Anderson, R. B. Blair, J. W. Eckles, and R. J. Turner (2020). Inclement weather and American woodcock building collisions during spring migration. Wildlife Biology 2020.</w:t>
      </w:r>
    </w:p>
    <w:p w14:paraId="76DB10AA" w14:textId="77777777" w:rsidR="0047569C" w:rsidRPr="0047569C" w:rsidRDefault="0047569C" w:rsidP="0047569C">
      <w:pPr>
        <w:pStyle w:val="Bibliography"/>
        <w:rPr>
          <w:rFonts w:ascii="Aptos" w:hAnsi="Aptos"/>
        </w:rPr>
      </w:pPr>
      <w:r w:rsidRPr="0047569C">
        <w:rPr>
          <w:rFonts w:ascii="Aptos" w:hAnsi="Aptos"/>
        </w:rPr>
        <w:t xml:space="preserve">Loss, S. R., S. Lao, J. W. Eckles, A. W. Anderson, R. B. Blair, and R. J. Turner (2019). Factors influencing bird-building collisions in the downtown area of a major North American city. PLOS ONE </w:t>
      </w:r>
      <w:proofErr w:type="gramStart"/>
      <w:r w:rsidRPr="0047569C">
        <w:rPr>
          <w:rFonts w:ascii="Aptos" w:hAnsi="Aptos"/>
        </w:rPr>
        <w:t>14:e</w:t>
      </w:r>
      <w:proofErr w:type="gramEnd"/>
      <w:r w:rsidRPr="0047569C">
        <w:rPr>
          <w:rFonts w:ascii="Aptos" w:hAnsi="Aptos"/>
        </w:rPr>
        <w:t>0224164.</w:t>
      </w:r>
    </w:p>
    <w:p w14:paraId="4D1B3D72" w14:textId="77777777" w:rsidR="0047569C" w:rsidRPr="0047569C" w:rsidRDefault="0047569C" w:rsidP="0047569C">
      <w:pPr>
        <w:pStyle w:val="Bibliography"/>
        <w:rPr>
          <w:rFonts w:ascii="Aptos" w:hAnsi="Aptos"/>
        </w:rPr>
      </w:pPr>
      <w:r w:rsidRPr="0047569C">
        <w:rPr>
          <w:rFonts w:ascii="Aptos" w:hAnsi="Aptos"/>
        </w:rPr>
        <w:t>Loss, S. R., T. Will, S. S. Loss, and P. P. Marra (2014). Bird–building collisions in the United States: Estimates of annual mortality and species vulnerability. The Condor 116:8–23.</w:t>
      </w:r>
    </w:p>
    <w:p w14:paraId="291129A3" w14:textId="77777777" w:rsidR="0047569C" w:rsidRPr="0047569C" w:rsidRDefault="0047569C" w:rsidP="0047569C">
      <w:pPr>
        <w:pStyle w:val="Bibliography"/>
        <w:rPr>
          <w:rFonts w:ascii="Aptos" w:hAnsi="Aptos"/>
        </w:rPr>
      </w:pPr>
      <w:r w:rsidRPr="0047569C">
        <w:rPr>
          <w:rFonts w:ascii="Aptos" w:hAnsi="Aptos"/>
        </w:rPr>
        <w:t>Loss, S. R., T. Will, and P. P. Marra (2013). Estimates of bird collision mortality at wind facilities in the contiguous United States. Biological Conservation 168:201–209.</w:t>
      </w:r>
    </w:p>
    <w:p w14:paraId="12772949" w14:textId="77777777" w:rsidR="0047569C" w:rsidRPr="0047569C" w:rsidRDefault="0047569C" w:rsidP="0047569C">
      <w:pPr>
        <w:pStyle w:val="Bibliography"/>
        <w:rPr>
          <w:rFonts w:ascii="Aptos" w:hAnsi="Aptos"/>
        </w:rPr>
      </w:pPr>
      <w:r w:rsidRPr="0047569C">
        <w:rPr>
          <w:rFonts w:ascii="Aptos" w:hAnsi="Aptos"/>
        </w:rPr>
        <w:t xml:space="preserve">Marden, J. H. (1994). From damselflies to pterosaurs: how burst and sustainable flight performance scale with size. American Journal of Physiology-Regulatory, Integrative and Comparative Physiology </w:t>
      </w:r>
      <w:proofErr w:type="gramStart"/>
      <w:r w:rsidRPr="0047569C">
        <w:rPr>
          <w:rFonts w:ascii="Aptos" w:hAnsi="Aptos"/>
        </w:rPr>
        <w:t>266:R</w:t>
      </w:r>
      <w:proofErr w:type="gramEnd"/>
      <w:r w:rsidRPr="0047569C">
        <w:rPr>
          <w:rFonts w:ascii="Aptos" w:hAnsi="Aptos"/>
        </w:rPr>
        <w:t>1077–R1084.</w:t>
      </w:r>
    </w:p>
    <w:p w14:paraId="00778B8C" w14:textId="77777777" w:rsidR="0047569C" w:rsidRPr="0047569C" w:rsidRDefault="0047569C" w:rsidP="0047569C">
      <w:pPr>
        <w:pStyle w:val="Bibliography"/>
        <w:rPr>
          <w:rFonts w:ascii="Aptos" w:hAnsi="Aptos"/>
        </w:rPr>
      </w:pPr>
      <w:r w:rsidRPr="0047569C">
        <w:rPr>
          <w:rFonts w:ascii="Aptos" w:hAnsi="Aptos"/>
        </w:rPr>
        <w:t xml:space="preserve">Martin, G. R. (1994). Visual fields in woodcocks </w:t>
      </w:r>
      <w:proofErr w:type="spellStart"/>
      <w:r w:rsidRPr="0047569C">
        <w:rPr>
          <w:rFonts w:ascii="Aptos" w:hAnsi="Aptos"/>
        </w:rPr>
        <w:t>Scolopax</w:t>
      </w:r>
      <w:proofErr w:type="spellEnd"/>
      <w:r w:rsidRPr="0047569C">
        <w:rPr>
          <w:rFonts w:ascii="Aptos" w:hAnsi="Aptos"/>
        </w:rPr>
        <w:t xml:space="preserve"> </w:t>
      </w:r>
      <w:proofErr w:type="spellStart"/>
      <w:r w:rsidRPr="0047569C">
        <w:rPr>
          <w:rFonts w:ascii="Aptos" w:hAnsi="Aptos"/>
        </w:rPr>
        <w:t>rusticola</w:t>
      </w:r>
      <w:proofErr w:type="spellEnd"/>
      <w:r w:rsidRPr="0047569C">
        <w:rPr>
          <w:rFonts w:ascii="Aptos" w:hAnsi="Aptos"/>
        </w:rPr>
        <w:t xml:space="preserve"> (</w:t>
      </w:r>
      <w:proofErr w:type="spellStart"/>
      <w:r w:rsidRPr="0047569C">
        <w:rPr>
          <w:rFonts w:ascii="Aptos" w:hAnsi="Aptos"/>
        </w:rPr>
        <w:t>Scolopacidae</w:t>
      </w:r>
      <w:proofErr w:type="spellEnd"/>
      <w:r w:rsidRPr="0047569C">
        <w:rPr>
          <w:rFonts w:ascii="Aptos" w:hAnsi="Aptos"/>
        </w:rPr>
        <w:t>; Charadriiformes). Journal of Comparative Physiology A 174.</w:t>
      </w:r>
    </w:p>
    <w:p w14:paraId="05312BEA" w14:textId="77777777" w:rsidR="0047569C" w:rsidRPr="0047569C" w:rsidRDefault="0047569C" w:rsidP="0047569C">
      <w:pPr>
        <w:pStyle w:val="Bibliography"/>
        <w:rPr>
          <w:rFonts w:ascii="Aptos" w:hAnsi="Aptos"/>
        </w:rPr>
      </w:pPr>
      <w:r w:rsidRPr="0047569C">
        <w:rPr>
          <w:rFonts w:ascii="Aptos" w:hAnsi="Aptos"/>
        </w:rPr>
        <w:t xml:space="preserve">McAuley, D. G., D. M. </w:t>
      </w:r>
      <w:proofErr w:type="spellStart"/>
      <w:r w:rsidRPr="0047569C">
        <w:rPr>
          <w:rFonts w:ascii="Aptos" w:hAnsi="Aptos"/>
        </w:rPr>
        <w:t>Keppie</w:t>
      </w:r>
      <w:proofErr w:type="spellEnd"/>
      <w:r w:rsidRPr="0047569C">
        <w:rPr>
          <w:rFonts w:ascii="Aptos" w:hAnsi="Aptos"/>
        </w:rPr>
        <w:t>, and R. M. Whiting Jr. (2020). American Woodcock (</w:t>
      </w:r>
      <w:proofErr w:type="spellStart"/>
      <w:r w:rsidRPr="0047569C">
        <w:rPr>
          <w:rFonts w:ascii="Aptos" w:hAnsi="Aptos"/>
        </w:rPr>
        <w:t>Scolopax</w:t>
      </w:r>
      <w:proofErr w:type="spellEnd"/>
      <w:r w:rsidRPr="0047569C">
        <w:rPr>
          <w:rFonts w:ascii="Aptos" w:hAnsi="Aptos"/>
        </w:rPr>
        <w:t xml:space="preserve"> minor), version 1.0. In Birds of the World (A. F. Poole, Editor). Cornell Lab of Ornithology, Ithaca, NY, USA.</w:t>
      </w:r>
    </w:p>
    <w:p w14:paraId="4A6E705F" w14:textId="77777777" w:rsidR="0047569C" w:rsidRPr="0047569C" w:rsidRDefault="0047569C" w:rsidP="0047569C">
      <w:pPr>
        <w:pStyle w:val="Bibliography"/>
        <w:rPr>
          <w:rFonts w:ascii="Aptos" w:hAnsi="Aptos"/>
        </w:rPr>
      </w:pPr>
      <w:r w:rsidRPr="0047569C">
        <w:rPr>
          <w:rFonts w:ascii="Aptos" w:hAnsi="Aptos"/>
        </w:rPr>
        <w:t>McAuley, D. G., J. R. Longcore, and G. F. Sepik (1993). Techniques for Research into Woodcocks: Experiences and Recommendations. Proceedings of the eighth American woodcock symposium. U.S. Fish and Wildlife Service, p. 5.</w:t>
      </w:r>
    </w:p>
    <w:p w14:paraId="09D9D2FA" w14:textId="77777777" w:rsidR="0047569C" w:rsidRPr="0047569C" w:rsidRDefault="0047569C" w:rsidP="0047569C">
      <w:pPr>
        <w:pStyle w:val="Bibliography"/>
        <w:rPr>
          <w:rFonts w:ascii="Aptos" w:hAnsi="Aptos"/>
        </w:rPr>
      </w:pPr>
      <w:r w:rsidRPr="0047569C">
        <w:rPr>
          <w:rFonts w:ascii="Aptos" w:hAnsi="Aptos"/>
        </w:rPr>
        <w:t>McElreath, R. (2018). Statistical rethinking: A Bayesian course with examples in R and Stan. Chapman and Hall/CRC.</w:t>
      </w:r>
    </w:p>
    <w:p w14:paraId="047F689C" w14:textId="2B3A5CCF" w:rsidR="0047569C" w:rsidRPr="0047569C" w:rsidRDefault="0047569C" w:rsidP="0047569C">
      <w:pPr>
        <w:pStyle w:val="Bibliography"/>
        <w:rPr>
          <w:rFonts w:ascii="Aptos" w:hAnsi="Aptos"/>
        </w:rPr>
      </w:pPr>
      <w:r w:rsidRPr="0047569C">
        <w:rPr>
          <w:rFonts w:ascii="Aptos" w:hAnsi="Aptos"/>
        </w:rPr>
        <w:t>Mendall, H. L., and C. M. Aldous (1943). The ecology and management of American woodcock. Maine Cooperative Wildlife Research Unit.</w:t>
      </w:r>
      <w:r w:rsidR="00254066">
        <w:rPr>
          <w:rFonts w:ascii="Aptos" w:hAnsi="Aptos"/>
        </w:rPr>
        <w:t xml:space="preserve"> Orono, ME.</w:t>
      </w:r>
    </w:p>
    <w:p w14:paraId="26DCED75" w14:textId="77777777" w:rsidR="0047569C" w:rsidRPr="0047569C" w:rsidRDefault="0047569C" w:rsidP="0047569C">
      <w:pPr>
        <w:pStyle w:val="Bibliography"/>
        <w:rPr>
          <w:rFonts w:ascii="Aptos" w:hAnsi="Aptos"/>
        </w:rPr>
      </w:pPr>
      <w:r w:rsidRPr="0047569C">
        <w:rPr>
          <w:rFonts w:ascii="Aptos" w:hAnsi="Aptos"/>
        </w:rPr>
        <w:t xml:space="preserve">Nichols, K. S., T. Homayoun, J. Eckles, and R. B. Blair (2018). Bird-building collision risk: An assessment of the collision risk of birds with buildings by phylogeny and behavior using two citizen-science datasets. PLOS ONE </w:t>
      </w:r>
      <w:proofErr w:type="gramStart"/>
      <w:r w:rsidRPr="0047569C">
        <w:rPr>
          <w:rFonts w:ascii="Aptos" w:hAnsi="Aptos"/>
        </w:rPr>
        <w:t>13:e</w:t>
      </w:r>
      <w:proofErr w:type="gramEnd"/>
      <w:r w:rsidRPr="0047569C">
        <w:rPr>
          <w:rFonts w:ascii="Aptos" w:hAnsi="Aptos"/>
        </w:rPr>
        <w:t>0201558.</w:t>
      </w:r>
    </w:p>
    <w:p w14:paraId="048E719B" w14:textId="77777777" w:rsidR="0047569C" w:rsidRPr="0047569C" w:rsidRDefault="0047569C" w:rsidP="0047569C">
      <w:pPr>
        <w:pStyle w:val="Bibliography"/>
        <w:rPr>
          <w:rFonts w:ascii="Aptos" w:hAnsi="Aptos"/>
        </w:rPr>
      </w:pPr>
      <w:r w:rsidRPr="0047569C">
        <w:rPr>
          <w:rFonts w:ascii="Aptos" w:hAnsi="Aptos"/>
        </w:rPr>
        <w:lastRenderedPageBreak/>
        <w:t xml:space="preserve">Nilsson, C., A. M. Dokter, B. Schmid, M. Scacco, L. Verlinden, J. Bäckman, G. Haase, G. </w:t>
      </w:r>
      <w:proofErr w:type="spellStart"/>
      <w:r w:rsidRPr="0047569C">
        <w:rPr>
          <w:rFonts w:ascii="Aptos" w:hAnsi="Aptos"/>
        </w:rPr>
        <w:t>Dell’Omo</w:t>
      </w:r>
      <w:proofErr w:type="spellEnd"/>
      <w:r w:rsidRPr="0047569C">
        <w:rPr>
          <w:rFonts w:ascii="Aptos" w:hAnsi="Aptos"/>
        </w:rPr>
        <w:t xml:space="preserve">, J. W. Chapman, H. </w:t>
      </w:r>
      <w:proofErr w:type="spellStart"/>
      <w:r w:rsidRPr="0047569C">
        <w:rPr>
          <w:rFonts w:ascii="Aptos" w:hAnsi="Aptos"/>
        </w:rPr>
        <w:t>Leijnse</w:t>
      </w:r>
      <w:proofErr w:type="spellEnd"/>
      <w:r w:rsidRPr="0047569C">
        <w:rPr>
          <w:rFonts w:ascii="Aptos" w:hAnsi="Aptos"/>
        </w:rPr>
        <w:t>, and F. Liechti (2018). Field validation of radar systems for monitoring bird migration. Journal of Applied Ecology 55:2552–2564.</w:t>
      </w:r>
    </w:p>
    <w:p w14:paraId="67A90173" w14:textId="77777777" w:rsidR="0047569C" w:rsidRPr="0047569C" w:rsidRDefault="0047569C" w:rsidP="0047569C">
      <w:pPr>
        <w:pStyle w:val="Bibliography"/>
        <w:rPr>
          <w:rFonts w:ascii="Aptos" w:hAnsi="Aptos"/>
        </w:rPr>
      </w:pPr>
      <w:proofErr w:type="spellStart"/>
      <w:r w:rsidRPr="0047569C">
        <w:rPr>
          <w:rFonts w:ascii="Aptos" w:hAnsi="Aptos"/>
        </w:rPr>
        <w:t>Norevik</w:t>
      </w:r>
      <w:proofErr w:type="spellEnd"/>
      <w:r w:rsidRPr="0047569C">
        <w:rPr>
          <w:rFonts w:ascii="Aptos" w:hAnsi="Aptos"/>
        </w:rPr>
        <w:t xml:space="preserve">, G., S. Åkesson, A. Andersson, J. Bäckman, and A. </w:t>
      </w:r>
      <w:proofErr w:type="spellStart"/>
      <w:r w:rsidRPr="0047569C">
        <w:rPr>
          <w:rFonts w:ascii="Aptos" w:hAnsi="Aptos"/>
        </w:rPr>
        <w:t>Hedenström</w:t>
      </w:r>
      <w:proofErr w:type="spellEnd"/>
      <w:r w:rsidRPr="0047569C">
        <w:rPr>
          <w:rFonts w:ascii="Aptos" w:hAnsi="Aptos"/>
        </w:rPr>
        <w:t xml:space="preserve"> (2021). Flight altitude dynamics of migrating European nightjars across regions and seasons. Journal of Experimental Biology </w:t>
      </w:r>
      <w:proofErr w:type="gramStart"/>
      <w:r w:rsidRPr="0047569C">
        <w:rPr>
          <w:rFonts w:ascii="Aptos" w:hAnsi="Aptos"/>
        </w:rPr>
        <w:t>224:jeb</w:t>
      </w:r>
      <w:proofErr w:type="gramEnd"/>
      <w:r w:rsidRPr="0047569C">
        <w:rPr>
          <w:rFonts w:ascii="Aptos" w:hAnsi="Aptos"/>
        </w:rPr>
        <w:t>242836.</w:t>
      </w:r>
    </w:p>
    <w:p w14:paraId="59A9972E" w14:textId="77777777" w:rsidR="0047569C" w:rsidRPr="0047569C" w:rsidRDefault="0047569C" w:rsidP="0047569C">
      <w:pPr>
        <w:pStyle w:val="Bibliography"/>
        <w:rPr>
          <w:rFonts w:ascii="Aptos" w:hAnsi="Aptos"/>
        </w:rPr>
      </w:pPr>
      <w:proofErr w:type="spellStart"/>
      <w:r w:rsidRPr="0047569C">
        <w:rPr>
          <w:rFonts w:ascii="Aptos" w:hAnsi="Aptos"/>
        </w:rPr>
        <w:t>Péron</w:t>
      </w:r>
      <w:proofErr w:type="spellEnd"/>
      <w:r w:rsidRPr="0047569C">
        <w:rPr>
          <w:rFonts w:ascii="Aptos" w:hAnsi="Aptos"/>
        </w:rPr>
        <w:t xml:space="preserve">, G., J. M. Calabrese, O. Duriez, C. H. Fleming, R. García-Jiménez, A. Johnston, S. A. </w:t>
      </w:r>
      <w:proofErr w:type="spellStart"/>
      <w:r w:rsidRPr="0047569C">
        <w:rPr>
          <w:rFonts w:ascii="Aptos" w:hAnsi="Aptos"/>
        </w:rPr>
        <w:t>Lambertucci</w:t>
      </w:r>
      <w:proofErr w:type="spellEnd"/>
      <w:r w:rsidRPr="0047569C">
        <w:rPr>
          <w:rFonts w:ascii="Aptos" w:hAnsi="Aptos"/>
        </w:rPr>
        <w:t>, K. Safi, and E. L. C. Shepard (2020). The challenges of estimating the distribution of flight heights from telemetry or altimetry data. Animal Biotelemetry 8:5.</w:t>
      </w:r>
    </w:p>
    <w:p w14:paraId="5A19A9F5" w14:textId="77777777" w:rsidR="0047569C" w:rsidRPr="0047569C" w:rsidRDefault="0047569C" w:rsidP="0047569C">
      <w:pPr>
        <w:pStyle w:val="Bibliography"/>
        <w:rPr>
          <w:rFonts w:ascii="Aptos" w:hAnsi="Aptos"/>
        </w:rPr>
      </w:pPr>
      <w:r w:rsidRPr="0047569C">
        <w:rPr>
          <w:rFonts w:ascii="Aptos" w:hAnsi="Aptos"/>
        </w:rPr>
        <w:t>Plummer, M. (2003). JAGS: A program for analysis of Bayesian graphical models using Gibbs sampling. Proceedings of the 3rd international workshop on distributed statistical computing. Vienna, Austria, pp. 1–10.</w:t>
      </w:r>
    </w:p>
    <w:p w14:paraId="259A0B93" w14:textId="77777777" w:rsidR="0047569C" w:rsidRPr="0047569C" w:rsidRDefault="0047569C" w:rsidP="0047569C">
      <w:pPr>
        <w:pStyle w:val="Bibliography"/>
        <w:rPr>
          <w:rFonts w:ascii="Aptos" w:hAnsi="Aptos"/>
        </w:rPr>
      </w:pPr>
      <w:proofErr w:type="spellStart"/>
      <w:r w:rsidRPr="0047569C">
        <w:rPr>
          <w:rFonts w:ascii="Aptos" w:hAnsi="Aptos"/>
        </w:rPr>
        <w:t>Poessel</w:t>
      </w:r>
      <w:proofErr w:type="spellEnd"/>
      <w:r w:rsidRPr="0047569C">
        <w:rPr>
          <w:rFonts w:ascii="Aptos" w:hAnsi="Aptos"/>
        </w:rPr>
        <w:t>, S. A., A. E. Duerr, J. C. Hall, M. A. Braham, and T. E. Katzner (2018). Improving estimation of flight altitude in wildlife telemetry studies. Journal of Applied Ecology 55:2064–2070.</w:t>
      </w:r>
    </w:p>
    <w:p w14:paraId="21BACBA3" w14:textId="267ED5A6" w:rsidR="0047569C" w:rsidRPr="0047569C" w:rsidRDefault="0047569C" w:rsidP="0047569C">
      <w:pPr>
        <w:pStyle w:val="Bibliography"/>
        <w:rPr>
          <w:rFonts w:ascii="Aptos" w:hAnsi="Aptos"/>
        </w:rPr>
      </w:pPr>
      <w:r w:rsidRPr="0047569C">
        <w:rPr>
          <w:rFonts w:ascii="Aptos" w:hAnsi="Aptos"/>
        </w:rPr>
        <w:t>Richardson, W. J. (1998). Bird migration and wind turbines: migration timing, flight behavior, and collision risk. Proceedings of the National Avian-wind Power Planning Meeting III, San Diego, Cali</w:t>
      </w:r>
      <w:r w:rsidR="00DB21A1">
        <w:rPr>
          <w:rFonts w:ascii="Aptos" w:hAnsi="Aptos"/>
        </w:rPr>
        <w:t>fornia</w:t>
      </w:r>
      <w:r w:rsidRPr="0047569C">
        <w:rPr>
          <w:rFonts w:ascii="Aptos" w:hAnsi="Aptos"/>
        </w:rPr>
        <w:t>.</w:t>
      </w:r>
    </w:p>
    <w:p w14:paraId="57BAA39F" w14:textId="26B026DD" w:rsidR="0047569C" w:rsidRPr="0047569C" w:rsidRDefault="0047569C" w:rsidP="0047569C">
      <w:pPr>
        <w:pStyle w:val="Bibliography"/>
        <w:rPr>
          <w:rFonts w:ascii="Aptos" w:hAnsi="Aptos"/>
        </w:rPr>
      </w:pPr>
      <w:r w:rsidRPr="0047569C">
        <w:rPr>
          <w:rFonts w:ascii="Aptos" w:hAnsi="Aptos"/>
        </w:rPr>
        <w:t xml:space="preserve">Rogers, R. M., J. J. </w:t>
      </w:r>
      <w:proofErr w:type="spellStart"/>
      <w:r w:rsidRPr="0047569C">
        <w:rPr>
          <w:rFonts w:ascii="Aptos" w:hAnsi="Aptos"/>
        </w:rPr>
        <w:t>Buler</w:t>
      </w:r>
      <w:proofErr w:type="spellEnd"/>
      <w:r w:rsidRPr="0047569C">
        <w:rPr>
          <w:rFonts w:ascii="Aptos" w:hAnsi="Aptos"/>
        </w:rPr>
        <w:t>, C. E. Wainwright, and H. A. Campbell (2020). Opportunities and challenges in using weather radar for detecting and monitoring flying animals in the Southern Hemisphere. Austral Ecology 45:127–136.</w:t>
      </w:r>
    </w:p>
    <w:p w14:paraId="411E65B2" w14:textId="35A1DD64" w:rsidR="00277E8E" w:rsidRPr="00277E8E" w:rsidRDefault="0047569C" w:rsidP="00277E8E">
      <w:pPr>
        <w:pStyle w:val="Bibliography"/>
        <w:rPr>
          <w:rFonts w:ascii="Aptos" w:hAnsi="Aptos"/>
        </w:rPr>
      </w:pPr>
      <w:r w:rsidRPr="0047569C">
        <w:rPr>
          <w:rFonts w:ascii="Aptos" w:hAnsi="Aptos"/>
        </w:rPr>
        <w:t xml:space="preserve">Van Doren, B. M., D. E. Willard, M. Hennen, K. G. Horton, E. F. Stuber, D. Sheldon, A. H. Sivakumar, J. Wang, A. Farnsworth, and B. M. Winger (2021). Drivers of fatal bird collisions in an urban center. Proceedings of the National Academy of Sciences </w:t>
      </w:r>
      <w:proofErr w:type="gramStart"/>
      <w:r w:rsidRPr="0047569C">
        <w:rPr>
          <w:rFonts w:ascii="Aptos" w:hAnsi="Aptos"/>
        </w:rPr>
        <w:t>118:e</w:t>
      </w:r>
      <w:proofErr w:type="gramEnd"/>
      <w:r w:rsidRPr="0047569C">
        <w:rPr>
          <w:rFonts w:ascii="Aptos" w:hAnsi="Aptos"/>
        </w:rPr>
        <w:t>2101666118.</w:t>
      </w:r>
    </w:p>
    <w:p w14:paraId="5A752C85" w14:textId="286836D3" w:rsidR="00C947C6" w:rsidRPr="00C947C6" w:rsidRDefault="00277E8E" w:rsidP="00277E8E">
      <w:pPr>
        <w:spacing w:line="240" w:lineRule="auto"/>
        <w:ind w:left="720" w:hanging="720"/>
      </w:pPr>
      <w:r w:rsidRPr="00277E8E">
        <w:t xml:space="preserve">Wiser, R., M. Bolinger, B. Hoen, D. Millstein, J. Rand, G. </w:t>
      </w:r>
      <w:proofErr w:type="spellStart"/>
      <w:r w:rsidRPr="00277E8E">
        <w:t>Barbose</w:t>
      </w:r>
      <w:proofErr w:type="spellEnd"/>
      <w:r w:rsidRPr="00277E8E">
        <w:t xml:space="preserve">, N. </w:t>
      </w:r>
      <w:proofErr w:type="spellStart"/>
      <w:r w:rsidRPr="00277E8E">
        <w:t>Darghouth</w:t>
      </w:r>
      <w:proofErr w:type="spellEnd"/>
      <w:r w:rsidRPr="00277E8E">
        <w:t>, W. Gorman, S. Jeong, and E. O’Shaughnessy (2023). Land-based wind market report: 2023 edition. Lawrence Berkeley National Laboratory (LBNL), Berkeley, CA.</w:t>
      </w:r>
    </w:p>
    <w:sectPr w:rsidR="00C947C6" w:rsidRPr="00C947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k" w:date="2024-03-26T06:11:00Z" w:initials="E">
    <w:p w14:paraId="7B9BA8A2" w14:textId="1F69FC97" w:rsidR="005711A0" w:rsidRDefault="005711A0">
      <w:pPr>
        <w:pStyle w:val="CommentText"/>
      </w:pPr>
      <w:r>
        <w:rPr>
          <w:rStyle w:val="CommentReference"/>
        </w:rPr>
        <w:annotationRef/>
      </w:r>
      <w:r>
        <w:t xml:space="preserve">I mentioned this yesterday, but I am not a huge fan of the title, mostly because it focuses as much if not more on things you didn’t measure (collision, radar) than things you did.  But I also know that Ornithological Apps will want you to pose the question as a result, and I think you can do that while still including the collision risk pieces as a part of the interpretation. </w:t>
      </w:r>
    </w:p>
  </w:comment>
  <w:comment w:id="2" w:author="Erik" w:date="2024-03-26T06:16:00Z" w:initials="E">
    <w:p w14:paraId="0AFE38A1" w14:textId="521CD585" w:rsidR="005711A0" w:rsidRDefault="005711A0">
      <w:pPr>
        <w:pStyle w:val="CommentText"/>
      </w:pPr>
      <w:r>
        <w:rPr>
          <w:rStyle w:val="CommentReference"/>
        </w:rPr>
        <w:annotationRef/>
      </w:r>
      <w:r>
        <w:t>Forgot to turn track changes on till just now but there are edits above – my bad</w:t>
      </w:r>
    </w:p>
  </w:comment>
  <w:comment w:id="24" w:author="Erik" w:date="2024-03-26T06:20:00Z" w:initials="E">
    <w:p w14:paraId="6AF5E264" w14:textId="7FED453E" w:rsidR="005711A0" w:rsidRDefault="005711A0">
      <w:pPr>
        <w:pStyle w:val="CommentText"/>
      </w:pPr>
      <w:r>
        <w:rPr>
          <w:rStyle w:val="CommentReference"/>
        </w:rPr>
        <w:annotationRef/>
      </w:r>
      <w:r>
        <w:t>Is this the mean flight altitude or just the altitude?  Are you describing the % of the total distribution (in which case they are not mean altitudes) or the $ of the CI of the mean?  There is probably also an opportunity to describe this in a more interpretive way “Woodcock frequently fly lower than …’ rather than the altitude readings. Although you go there in the next sentence so probably OK</w:t>
      </w:r>
    </w:p>
  </w:comment>
  <w:comment w:id="25" w:author="Erik" w:date="2024-03-26T06:23:00Z" w:initials="E">
    <w:p w14:paraId="4C866B29" w14:textId="58B2E02C" w:rsidR="005711A0" w:rsidRDefault="005711A0">
      <w:pPr>
        <w:pStyle w:val="CommentText"/>
      </w:pPr>
      <w:r>
        <w:rPr>
          <w:rStyle w:val="CommentReference"/>
        </w:rPr>
        <w:annotationRef/>
      </w:r>
      <w:r>
        <w:t>Or do you want to say ‘lower than reported for most nocturnal migrants’ if we think there is a radar bias?</w:t>
      </w:r>
    </w:p>
  </w:comment>
  <w:comment w:id="28" w:author="Erik" w:date="2024-03-26T06:50:00Z" w:initials="E">
    <w:p w14:paraId="65D0EB73" w14:textId="66E2CA80" w:rsidR="005711A0" w:rsidRDefault="005711A0">
      <w:pPr>
        <w:pStyle w:val="CommentText"/>
      </w:pPr>
      <w:r>
        <w:rPr>
          <w:rStyle w:val="CommentReference"/>
        </w:rPr>
        <w:annotationRef/>
      </w:r>
      <w:r>
        <w:t>This is a really nice tight introduction Liam.  Super well-organized – most of my comments/edits are related to pretty small wording choice issues</w:t>
      </w:r>
    </w:p>
  </w:comment>
  <w:comment w:id="39" w:author="Erik" w:date="2024-03-26T06:32:00Z" w:initials="E">
    <w:p w14:paraId="0DEB57D4" w14:textId="164DC3D7" w:rsidR="005711A0" w:rsidRDefault="005711A0">
      <w:pPr>
        <w:pStyle w:val="CommentText"/>
      </w:pPr>
      <w:r>
        <w:rPr>
          <w:rStyle w:val="CommentReference"/>
        </w:rPr>
        <w:annotationRef/>
      </w:r>
      <w:r>
        <w:t>Although worth keeping in mind not all collisions are due to migrating birds.  Many probably happen also during non-migratory periods, or for migrants during stopover.  I don’t think you need to change anything about this paragraph, just keep the caveat in mind.</w:t>
      </w:r>
    </w:p>
  </w:comment>
  <w:comment w:id="43" w:author="Erik" w:date="2024-03-26T06:34:00Z" w:initials="E">
    <w:p w14:paraId="26724C5C" w14:textId="335F8A22" w:rsidR="005711A0" w:rsidRDefault="005711A0">
      <w:pPr>
        <w:pStyle w:val="CommentText"/>
      </w:pPr>
      <w:r>
        <w:rPr>
          <w:rStyle w:val="CommentReference"/>
        </w:rPr>
        <w:annotationRef/>
      </w:r>
      <w:r>
        <w:t xml:space="preserve">It’s about how the birds fly, which is continuous, and not about the locations which are the abstract and discrete way we sample flight. This is a good example where you want to take the opportunity to focus on the biology and not the data. </w:t>
      </w:r>
    </w:p>
  </w:comment>
  <w:comment w:id="107" w:author="Erik" w:date="2024-03-26T06:47:00Z" w:initials="E">
    <w:p w14:paraId="0A27C492" w14:textId="34240187" w:rsidR="005711A0" w:rsidRDefault="005711A0">
      <w:pPr>
        <w:pStyle w:val="CommentText"/>
      </w:pPr>
      <w:r>
        <w:rPr>
          <w:rStyle w:val="CommentReference"/>
        </w:rPr>
        <w:annotationRef/>
      </w:r>
      <w:r>
        <w:t>Finish this paragraph with the information gap you are addressing.  Its pretty implicit, but I think a clear statement (no studies have classified altitude for this species) would transition well to the next paragraph.</w:t>
      </w:r>
    </w:p>
  </w:comment>
  <w:comment w:id="115" w:author="Erik" w:date="2024-03-26T06:49:00Z" w:initials="E">
    <w:p w14:paraId="55674017" w14:textId="334C04F8" w:rsidR="005711A0" w:rsidRDefault="005711A0">
      <w:pPr>
        <w:pStyle w:val="CommentText"/>
      </w:pPr>
      <w:r>
        <w:rPr>
          <w:rStyle w:val="CommentReference"/>
        </w:rPr>
        <w:annotationRef/>
      </w:r>
      <w:r>
        <w:t>Although females and males are size dimorphic so not morphological similar per se</w:t>
      </w:r>
    </w:p>
  </w:comment>
  <w:comment w:id="131" w:author="Erik" w:date="2024-03-26T07:26:00Z" w:initials="E">
    <w:p w14:paraId="4EAE0B94" w14:textId="499A6CE1" w:rsidR="005711A0" w:rsidRDefault="005711A0">
      <w:pPr>
        <w:pStyle w:val="CommentText"/>
      </w:pPr>
      <w:r>
        <w:rPr>
          <w:rStyle w:val="CommentReference"/>
        </w:rPr>
        <w:annotationRef/>
      </w:r>
      <w:r>
        <w:t xml:space="preserve">Technically IACUC isn’t a permit </w:t>
      </w:r>
    </w:p>
  </w:comment>
  <w:comment w:id="135" w:author="Erik" w:date="2024-03-26T09:54:00Z" w:initials="E">
    <w:p w14:paraId="0B014D02" w14:textId="79FCE845" w:rsidR="005711A0" w:rsidRDefault="005711A0">
      <w:pPr>
        <w:pStyle w:val="CommentText"/>
      </w:pPr>
      <w:r>
        <w:rPr>
          <w:rStyle w:val="CommentReference"/>
        </w:rPr>
        <w:annotationRef/>
      </w:r>
      <w:r>
        <w:t xml:space="preserve">I suspect you’re trying to find different ways to say these things to not repeat earlier chapters, I would still be a bit more explicit.  “We programmed transmitters to collect locations every 1-3 days during migration, with locations alternating between diurnal (time range) and nocturnal (time range) locations.” Or whatever matches the reality.  </w:t>
      </w:r>
    </w:p>
  </w:comment>
  <w:comment w:id="138" w:author="Erik" w:date="2024-03-26T09:57:00Z" w:initials="E">
    <w:p w14:paraId="01B51261" w14:textId="16E8B1B0" w:rsidR="005711A0" w:rsidRDefault="005711A0">
      <w:pPr>
        <w:pStyle w:val="CommentText"/>
      </w:pPr>
      <w:r>
        <w:rPr>
          <w:rStyle w:val="CommentReference"/>
        </w:rPr>
        <w:annotationRef/>
      </w:r>
      <w:r>
        <w:t>Someone will ask what exactly constitutes ‘high quality’</w:t>
      </w:r>
    </w:p>
  </w:comment>
  <w:comment w:id="139" w:author="Erik" w:date="2024-03-26T09:56:00Z" w:initials="E">
    <w:p w14:paraId="76678963" w14:textId="41C37039" w:rsidR="005711A0" w:rsidRDefault="005711A0">
      <w:pPr>
        <w:pStyle w:val="CommentText"/>
      </w:pPr>
      <w:r>
        <w:rPr>
          <w:rStyle w:val="CommentReference"/>
        </w:rPr>
        <w:annotationRef/>
      </w:r>
      <w:r>
        <w:t xml:space="preserve">I feel like it’d be cleaner to describe the data we used rather than what we didn’t.  We subset to locations only known to occur during migration (Chapter 2). </w:t>
      </w:r>
    </w:p>
  </w:comment>
  <w:comment w:id="143" w:author="Erik" w:date="2024-03-26T09:58:00Z" w:initials="E">
    <w:p w14:paraId="6D3DC9DE" w14:textId="03CF6508" w:rsidR="005711A0" w:rsidRDefault="005711A0">
      <w:pPr>
        <w:pStyle w:val="CommentText"/>
      </w:pPr>
      <w:r>
        <w:rPr>
          <w:rStyle w:val="CommentReference"/>
        </w:rPr>
        <w:annotationRef/>
      </w:r>
      <w:r>
        <w:t xml:space="preserve">I don’t understand this.  Both why it was necessary and how you got the relative measures based on the max.  </w:t>
      </w:r>
    </w:p>
  </w:comment>
  <w:comment w:id="144" w:author="Erik" w:date="2024-03-26T10:00:00Z" w:initials="E">
    <w:p w14:paraId="46638ADE" w14:textId="6EAD16E7" w:rsidR="005711A0" w:rsidRDefault="005711A0">
      <w:pPr>
        <w:pStyle w:val="CommentText"/>
      </w:pPr>
      <w:r>
        <w:rPr>
          <w:rStyle w:val="CommentReference"/>
        </w:rPr>
        <w:annotationRef/>
      </w:r>
      <w:r>
        <w:t xml:space="preserve">I think you could say this more clearly.  You already told us we are using migration points only, so don’t need to repeat that.  Would it be simpler to say that because woodcock are nocturnal migrants, we assumed all diurnal points were definitively not migratory flights, while the flight status of nocturnal points was unknown? </w:t>
      </w:r>
    </w:p>
  </w:comment>
  <w:comment w:id="145" w:author="Erik" w:date="2024-03-26T10:02:00Z" w:initials="E">
    <w:p w14:paraId="01548B0A" w14:textId="334C2C2C" w:rsidR="005711A0" w:rsidRDefault="005711A0">
      <w:pPr>
        <w:pStyle w:val="CommentText"/>
      </w:pPr>
      <w:r>
        <w:rPr>
          <w:rStyle w:val="CommentReference"/>
        </w:rPr>
        <w:annotationRef/>
      </w:r>
      <w:r>
        <w:t>‘Known ground locations’ or just ‘ground locations’ is a bit less of a mouthful.  Up to you</w:t>
      </w:r>
    </w:p>
  </w:comment>
  <w:comment w:id="148" w:author="Erik" w:date="2024-03-26T10:07:00Z" w:initials="E">
    <w:p w14:paraId="0E57E827" w14:textId="5FF229ED" w:rsidR="00472AED" w:rsidRDefault="00472AED">
      <w:pPr>
        <w:pStyle w:val="CommentText"/>
      </w:pPr>
      <w:r>
        <w:rPr>
          <w:rStyle w:val="CommentReference"/>
        </w:rPr>
        <w:annotationRef/>
      </w:r>
      <w:r>
        <w:t>Am I just being annoyingly semantic if I like ‘potential flight locations’ better than ‘possible flight locations’?</w:t>
      </w:r>
    </w:p>
  </w:comment>
  <w:comment w:id="151" w:author="Erik" w:date="2024-03-26T10:13:00Z" w:initials="E">
    <w:p w14:paraId="1546BC7D" w14:textId="02FF866F" w:rsidR="00472AED" w:rsidRDefault="00472AED">
      <w:pPr>
        <w:pStyle w:val="CommentText"/>
      </w:pPr>
      <w:r>
        <w:rPr>
          <w:rStyle w:val="CommentReference"/>
        </w:rPr>
        <w:annotationRef/>
      </w:r>
      <w:r>
        <w:t>I think this is right but feel free to correct me</w:t>
      </w:r>
    </w:p>
  </w:comment>
  <w:comment w:id="181" w:author="Erik" w:date="2024-03-26T10:15:00Z" w:initials="E">
    <w:p w14:paraId="59106062" w14:textId="4E1089DB" w:rsidR="00472AED" w:rsidRDefault="00472AED">
      <w:pPr>
        <w:pStyle w:val="CommentText"/>
      </w:pPr>
      <w:r>
        <w:rPr>
          <w:rStyle w:val="CommentReference"/>
        </w:rPr>
        <w:annotationRef/>
      </w:r>
      <w:r>
        <w:t xml:space="preserve">I find myself deleting a lot of The’s, This’s, and These’s from the start of your sentences. I think officially these are considered demonstrative pronouns </w:t>
      </w:r>
      <w:r w:rsidR="008F5D82">
        <w:t xml:space="preserve">and often times they are superfluous to the rest of the sentence. </w:t>
      </w:r>
    </w:p>
  </w:comment>
  <w:comment w:id="187" w:author="Erik" w:date="2024-03-26T10:19:00Z" w:initials="E">
    <w:p w14:paraId="4AE4E22B" w14:textId="1FB82082" w:rsidR="00A01013" w:rsidRDefault="00A01013">
      <w:pPr>
        <w:pStyle w:val="CommentText"/>
      </w:pPr>
      <w:r>
        <w:rPr>
          <w:rStyle w:val="CommentReference"/>
        </w:rPr>
        <w:annotationRef/>
      </w:r>
      <w:r>
        <w:t>Is this contradicting the last paragraph above?  I wonder if you shouldn’t state it there instead?  Or I would use this edit if you want to keep in with the convergence criteria statement.</w:t>
      </w:r>
    </w:p>
  </w:comment>
  <w:comment w:id="198" w:author="Erik" w:date="2024-03-26T10:21:00Z" w:initials="E">
    <w:p w14:paraId="5F24BD71" w14:textId="27E2B72C" w:rsidR="00A01013" w:rsidRDefault="00A01013">
      <w:pPr>
        <w:pStyle w:val="CommentText"/>
      </w:pPr>
      <w:r>
        <w:rPr>
          <w:rStyle w:val="CommentReference"/>
        </w:rPr>
        <w:annotationRef/>
      </w:r>
      <w:r>
        <w:t xml:space="preserve">There will be questions about why this probability was chosen. I may have a thinly conceived idea about it – tread lightly. </w:t>
      </w:r>
    </w:p>
  </w:comment>
  <w:comment w:id="200" w:author="Erik" w:date="2024-03-26T10:28:00Z" w:initials="E">
    <w:p w14:paraId="2F54D279" w14:textId="00FB9812" w:rsidR="00A01013" w:rsidRDefault="00A01013">
      <w:pPr>
        <w:pStyle w:val="CommentText"/>
      </w:pPr>
      <w:r>
        <w:rPr>
          <w:rStyle w:val="CommentReference"/>
        </w:rPr>
        <w:annotationRef/>
      </w:r>
      <w:r>
        <w:t>Most of this edit was to generalize the topic sentence before you jump to specifics (ie NEXRAD) that you define in the next sentence.</w:t>
      </w:r>
    </w:p>
  </w:comment>
  <w:comment w:id="212" w:author="Erik" w:date="2024-03-26T10:43:00Z" w:initials="E">
    <w:p w14:paraId="6EC689FF" w14:textId="63D55B7C" w:rsidR="008C01B7" w:rsidRDefault="008C01B7">
      <w:pPr>
        <w:pStyle w:val="CommentText"/>
      </w:pPr>
      <w:r>
        <w:rPr>
          <w:rStyle w:val="CommentReference"/>
        </w:rPr>
        <w:annotationRef/>
      </w:r>
      <w:r>
        <w:t xml:space="preserve">I would restrict your use of ‘estimated’ to situations where you are drawing values from a model. </w:t>
      </w:r>
    </w:p>
  </w:comment>
  <w:comment w:id="227" w:author="Liam Akerlof Berigan" w:date="2024-03-23T17:12:00Z" w:initials="LB">
    <w:p w14:paraId="586F3998" w14:textId="455ABA04" w:rsidR="005711A0" w:rsidRDefault="005711A0" w:rsidP="00F1776D">
      <w:pPr>
        <w:pStyle w:val="CommentText"/>
      </w:pPr>
      <w:r>
        <w:rPr>
          <w:rStyle w:val="CommentReference"/>
        </w:rPr>
        <w:annotationRef/>
      </w:r>
      <w:r>
        <w:t>Tk is editorial notation here. Model is still running on the cluster- I’ll fill in the numbers once I have them.</w:t>
      </w:r>
    </w:p>
  </w:comment>
  <w:comment w:id="228" w:author="Erik" w:date="2024-03-26T15:37:00Z" w:initials="E">
    <w:p w14:paraId="2F973743" w14:textId="0DD37D29" w:rsidR="00CD1EC8" w:rsidRDefault="00CD1EC8">
      <w:pPr>
        <w:pStyle w:val="CommentText"/>
      </w:pPr>
      <w:r>
        <w:rPr>
          <w:rStyle w:val="CommentReference"/>
        </w:rPr>
        <w:annotationRef/>
      </w:r>
      <w:r>
        <w:t>Revise to past-tense.  Ultimately this is all describing characteristics of data (or model-derived parameters of data) collected in the past.  We can infer they are representative of what woodcock do (present tense) in the discussion but best to describe the results as reflecting the data. (edit, not to be confused with my ongoing suggestion to focus on biology rather than data/models whenever possible.  The biological focus should probably also normally be past-tenste</w:t>
      </w:r>
    </w:p>
  </w:comment>
  <w:comment w:id="238" w:author="Erik" w:date="2024-03-26T15:40:00Z" w:initials="E">
    <w:p w14:paraId="057545B8" w14:textId="15885DDA" w:rsidR="00CD1EC8" w:rsidRDefault="00CD1EC8">
      <w:pPr>
        <w:pStyle w:val="CommentText"/>
      </w:pPr>
      <w:r>
        <w:rPr>
          <w:rStyle w:val="CommentReference"/>
        </w:rPr>
        <w:annotationRef/>
      </w:r>
      <w:r>
        <w:t>I think (?) that the ‘around the means’ piece is really important here, as there was certainly overlap in the flight distributions more generally, and we don’t want to confuse – woodcock fly higher on average during spring, but not exclusively.</w:t>
      </w:r>
    </w:p>
  </w:comment>
  <w:comment w:id="242" w:author="Erik" w:date="2024-03-26T15:41:00Z" w:initials="E">
    <w:p w14:paraId="0136B8D7" w14:textId="676BCAED" w:rsidR="00CD1EC8" w:rsidRDefault="00CD1EC8">
      <w:pPr>
        <w:pStyle w:val="CommentText"/>
      </w:pPr>
      <w:r>
        <w:rPr>
          <w:rStyle w:val="CommentReference"/>
        </w:rPr>
        <w:annotationRef/>
      </w:r>
      <w:r>
        <w:t xml:space="preserve">As a Bayesian I think you can quantify the degree of overlap?  Also, do you mean these to be 50% around the mean (i.e. +/- 25% or are you thinking about the upper end of the distribution (+/- 50%).  Do you have a strong justification for using 50% ? I imagine it might raise eyebrows, and I don’t see where you described it in the methods. </w:t>
      </w:r>
    </w:p>
  </w:comment>
  <w:comment w:id="243" w:author="Liam Akerlof Berigan" w:date="2024-03-27T11:34:00Z" w:initials="LB">
    <w:p w14:paraId="166132A7" w14:textId="77777777" w:rsidR="002772A7" w:rsidRDefault="002772A7" w:rsidP="002772A7">
      <w:pPr>
        <w:pStyle w:val="CommentText"/>
      </w:pPr>
      <w:r>
        <w:rPr>
          <w:rStyle w:val="CommentReference"/>
        </w:rPr>
        <w:annotationRef/>
      </w:r>
      <w:r>
        <w:t>Both of these are Sarah questions...</w:t>
      </w:r>
    </w:p>
  </w:comment>
  <w:comment w:id="244" w:author="Liam Akerlof Berigan" w:date="2024-03-27T12:33:00Z" w:initials="LB">
    <w:p w14:paraId="7548AE1F" w14:textId="77777777" w:rsidR="009C0F77" w:rsidRDefault="00D70894" w:rsidP="009C0F77">
      <w:pPr>
        <w:pStyle w:val="CommentText"/>
      </w:pPr>
      <w:r>
        <w:rPr>
          <w:rStyle w:val="CommentReference"/>
        </w:rPr>
        <w:annotationRef/>
      </w:r>
      <w:r w:rsidR="009C0F77">
        <w:t>Are the means w/in the 50% intervals?</w:t>
      </w:r>
    </w:p>
  </w:comment>
  <w:comment w:id="245" w:author="Liam Akerlof Berigan" w:date="2024-03-27T12:51:00Z" w:initials="LB">
    <w:p w14:paraId="5AA6CFFE" w14:textId="77777777" w:rsidR="00134475" w:rsidRDefault="00134475" w:rsidP="00134475">
      <w:pPr>
        <w:pStyle w:val="CommentText"/>
      </w:pPr>
      <w:r>
        <w:rPr>
          <w:rStyle w:val="CommentReference"/>
        </w:rPr>
        <w:annotationRef/>
      </w:r>
      <w:r>
        <w:t>Worth clarifying that these are calculated using highest density interval</w:t>
      </w:r>
    </w:p>
  </w:comment>
  <w:comment w:id="246" w:author="Liam Akerlof Berigan" w:date="2024-03-27T12:52:00Z" w:initials="LB">
    <w:p w14:paraId="6F1E4795" w14:textId="77777777" w:rsidR="008F094E" w:rsidRDefault="008F094E" w:rsidP="008F094E">
      <w:pPr>
        <w:pStyle w:val="CommentText"/>
      </w:pPr>
      <w:r>
        <w:rPr>
          <w:rStyle w:val="CommentReference"/>
        </w:rPr>
        <w:annotationRef/>
      </w:r>
      <w:r>
        <w:t>If needed, McElreath is a citation that all these #s are arbitrary anyway</w:t>
      </w:r>
    </w:p>
  </w:comment>
  <w:comment w:id="247" w:author="Liam Akerlof Berigan" w:date="2024-03-27T12:57:00Z" w:initials="LB">
    <w:p w14:paraId="15BD1C4D" w14:textId="77777777" w:rsidR="00366619" w:rsidRDefault="00366619" w:rsidP="00366619">
      <w:pPr>
        <w:pStyle w:val="CommentText"/>
      </w:pPr>
      <w:r>
        <w:rPr>
          <w:rStyle w:val="CommentReference"/>
        </w:rPr>
        <w:annotationRef/>
      </w:r>
      <w:hyperlink r:id="rId1" w:history="1">
        <w:r w:rsidRPr="006575AD">
          <w:rPr>
            <w:rStyle w:val="Hyperlink"/>
          </w:rPr>
          <w:t>https://statmodeling.stat.columbia.edu/2016/11/05/why-i-prefer-50-to-95-intervals/</w:t>
        </w:r>
      </w:hyperlink>
    </w:p>
  </w:comment>
  <w:comment w:id="250" w:author="Erik" w:date="2024-03-26T15:57:00Z" w:initials="E">
    <w:p w14:paraId="7FA931C7" w14:textId="02A3C5A1" w:rsidR="00275272" w:rsidRDefault="00275272">
      <w:pPr>
        <w:pStyle w:val="CommentText"/>
      </w:pPr>
      <w:r>
        <w:rPr>
          <w:rStyle w:val="CommentReference"/>
        </w:rPr>
        <w:annotationRef/>
      </w:r>
      <w:r>
        <w:t>I would make this a new paragraph and expand a bit to describe table 1(2) and figure 2 more fully.</w:t>
      </w:r>
    </w:p>
  </w:comment>
  <w:comment w:id="251" w:author="Erik" w:date="2024-03-26T15:43:00Z" w:initials="E">
    <w:p w14:paraId="0CE45C1A" w14:textId="77777777" w:rsidR="00CD1EC8" w:rsidRDefault="00CD1EC8">
      <w:pPr>
        <w:pStyle w:val="CommentText"/>
      </w:pPr>
      <w:r>
        <w:rPr>
          <w:rStyle w:val="CommentReference"/>
        </w:rPr>
        <w:annotationRef/>
      </w:r>
      <w:r>
        <w:t>People are going to ask why these aren’t season- and age-specific. This table is OK for the defense, but instead of the major headings being mean vs median I wonder if Season and Age would be more appropriate, with mean and median being lower level?</w:t>
      </w:r>
    </w:p>
    <w:p w14:paraId="436F92DA" w14:textId="77777777" w:rsidR="00CD1EC8" w:rsidRDefault="00CD1EC8">
      <w:pPr>
        <w:pStyle w:val="CommentText"/>
      </w:pPr>
    </w:p>
    <w:p w14:paraId="2D54D033" w14:textId="7E543CD4" w:rsidR="00CD1EC8" w:rsidRDefault="00CD1EC8">
      <w:pPr>
        <w:pStyle w:val="CommentText"/>
      </w:pPr>
      <w:r>
        <w:t>Also I would consider two tables, one for the altitudes and one for the %s.  That would also allow you to avoid repeating ‘%of observations below’ in the subheadings (that would just be the subject of table 2.</w:t>
      </w:r>
    </w:p>
  </w:comment>
  <w:comment w:id="252" w:author="Liam Akerlof Berigan" w:date="2024-03-27T12:39:00Z" w:initials="LB">
    <w:p w14:paraId="63631782" w14:textId="77777777" w:rsidR="00C91D8A" w:rsidRDefault="00C91D8A" w:rsidP="00C91D8A">
      <w:pPr>
        <w:pStyle w:val="CommentText"/>
      </w:pPr>
      <w:r>
        <w:rPr>
          <w:rStyle w:val="CommentReference"/>
        </w:rPr>
        <w:annotationRef/>
      </w:r>
      <w:r>
        <w:t>Ask about this</w:t>
      </w:r>
    </w:p>
  </w:comment>
  <w:comment w:id="255" w:author="Erik" w:date="2024-03-26T15:54:00Z" w:initials="E">
    <w:p w14:paraId="2620BE71" w14:textId="3BD872C4" w:rsidR="00275272" w:rsidRDefault="00275272">
      <w:pPr>
        <w:pStyle w:val="CommentText"/>
      </w:pPr>
      <w:r>
        <w:rPr>
          <w:rStyle w:val="CommentReference"/>
        </w:rPr>
        <w:annotationRef/>
      </w:r>
      <w:r>
        <w:t xml:space="preserve">Thinking about the publication … I find the SD graph distracting/confusing. At least in part because it looks so much like the mean graph.  Seems like these should be two graphs showing alternative means. I don’t have a great suggestion other than just using the mean graph, maybe combining season and age into one figure?  </w:t>
      </w:r>
    </w:p>
  </w:comment>
  <w:comment w:id="256" w:author="Liam Akerlof Berigan" w:date="2024-03-27T11:35:00Z" w:initials="LB">
    <w:p w14:paraId="2CAB3063" w14:textId="77777777" w:rsidR="00D36674" w:rsidRDefault="00D36674" w:rsidP="00D36674">
      <w:pPr>
        <w:pStyle w:val="CommentText"/>
      </w:pPr>
      <w:r>
        <w:rPr>
          <w:rStyle w:val="CommentReference"/>
        </w:rPr>
        <w:annotationRef/>
      </w:r>
      <w:r>
        <w:t>We could do that. No interest in standard deviations?</w:t>
      </w:r>
    </w:p>
  </w:comment>
  <w:comment w:id="271" w:author="Erik" w:date="2024-03-26T16:05:00Z" w:initials="E">
    <w:p w14:paraId="7D67B266" w14:textId="46DAED20" w:rsidR="00E7227A" w:rsidRDefault="00E7227A">
      <w:pPr>
        <w:pStyle w:val="CommentText"/>
      </w:pPr>
      <w:r>
        <w:rPr>
          <w:rStyle w:val="CommentReference"/>
        </w:rPr>
        <w:annotationRef/>
      </w:r>
      <w:r>
        <w:t>I feel like wing loading is something people often quantify and relate to migratory efficiency and altitude.  This is something we will want to tighten up as much as possible for the pub (bonus points for defense).  Here are a spattering of citations from a quick google search.</w:t>
      </w:r>
    </w:p>
    <w:p w14:paraId="73E7FE30" w14:textId="260F7791" w:rsidR="00E7227A" w:rsidRDefault="00E7227A">
      <w:pPr>
        <w:pStyle w:val="CommentText"/>
      </w:pPr>
    </w:p>
    <w:p w14:paraId="3A6AC088" w14:textId="432C618D" w:rsidR="00E7227A" w:rsidRDefault="00000000">
      <w:pPr>
        <w:pStyle w:val="CommentText"/>
      </w:pPr>
      <w:hyperlink r:id="rId2" w:history="1">
        <w:r w:rsidR="00E7227A" w:rsidRPr="007D629E">
          <w:rPr>
            <w:rStyle w:val="Hyperlink"/>
          </w:rPr>
          <w:t>https://journals.plos.org/plosone/article?id=10.1371/journal.pone.0002154</w:t>
        </w:r>
      </w:hyperlink>
    </w:p>
    <w:p w14:paraId="003A6D40" w14:textId="18A737C4" w:rsidR="00E7227A" w:rsidRDefault="00E7227A">
      <w:pPr>
        <w:pStyle w:val="CommentText"/>
      </w:pPr>
    </w:p>
    <w:p w14:paraId="62131000" w14:textId="6BAEF7D9" w:rsidR="00E7227A" w:rsidRDefault="00000000">
      <w:pPr>
        <w:pStyle w:val="CommentText"/>
      </w:pPr>
      <w:hyperlink r:id="rId3" w:history="1">
        <w:r w:rsidR="00E7227A" w:rsidRPr="007D629E">
          <w:rPr>
            <w:rStyle w:val="Hyperlink"/>
          </w:rPr>
          <w:t>https://link.springer.com/article/10.1007/s11692-015-9349-0</w:t>
        </w:r>
      </w:hyperlink>
    </w:p>
    <w:p w14:paraId="65B18157" w14:textId="32672835" w:rsidR="00E7227A" w:rsidRDefault="00E7227A">
      <w:pPr>
        <w:pStyle w:val="CommentText"/>
      </w:pPr>
    </w:p>
    <w:p w14:paraId="3A7E5425" w14:textId="22CFAB8E" w:rsidR="00E7227A" w:rsidRDefault="00000000">
      <w:pPr>
        <w:pStyle w:val="CommentText"/>
      </w:pPr>
      <w:hyperlink r:id="rId4" w:history="1">
        <w:r w:rsidR="00E7227A" w:rsidRPr="007D629E">
          <w:rPr>
            <w:rStyle w:val="Hyperlink"/>
          </w:rPr>
          <w:t>https://besjournals.onlinelibrary.wiley.com/doi/full/10.1111/j.1365-2435.2009.01659.x</w:t>
        </w:r>
      </w:hyperlink>
    </w:p>
    <w:p w14:paraId="13F518DE" w14:textId="3CC7AB8E" w:rsidR="00E7227A" w:rsidRDefault="00E7227A">
      <w:pPr>
        <w:pStyle w:val="CommentText"/>
      </w:pPr>
    </w:p>
    <w:p w14:paraId="530D352F" w14:textId="72658B49" w:rsidR="00E7227A" w:rsidRDefault="00000000">
      <w:pPr>
        <w:pStyle w:val="CommentText"/>
      </w:pPr>
      <w:hyperlink r:id="rId5" w:history="1">
        <w:r w:rsidR="00E7227A" w:rsidRPr="007D629E">
          <w:rPr>
            <w:rStyle w:val="Hyperlink"/>
          </w:rPr>
          <w:t>https://pubs.aip.org/aip/pof/article-abstract/33/12/127118/1062520/Aerodynamics-of-a-flapping-wing-as-a-function-of?redirectedFrom=fulltext</w:t>
        </w:r>
      </w:hyperlink>
    </w:p>
    <w:p w14:paraId="071B71F4" w14:textId="77777777" w:rsidR="00E7227A" w:rsidRDefault="00E7227A">
      <w:pPr>
        <w:pStyle w:val="CommentText"/>
      </w:pPr>
    </w:p>
    <w:p w14:paraId="513C2AFD" w14:textId="08D1B00C" w:rsidR="00E7227A" w:rsidRDefault="00E7227A">
      <w:pPr>
        <w:pStyle w:val="CommentText"/>
      </w:pPr>
    </w:p>
    <w:p w14:paraId="6F5B7620" w14:textId="77777777" w:rsidR="00E7227A" w:rsidRDefault="00E7227A">
      <w:pPr>
        <w:pStyle w:val="CommentText"/>
      </w:pPr>
    </w:p>
  </w:comment>
  <w:comment w:id="272" w:author="Erik" w:date="2024-03-26T16:17:00Z" w:initials="E">
    <w:p w14:paraId="328DA856" w14:textId="7AF83D9A" w:rsidR="00E7227A" w:rsidRDefault="00E7227A">
      <w:pPr>
        <w:pStyle w:val="CommentText"/>
      </w:pPr>
      <w:r>
        <w:rPr>
          <w:rStyle w:val="CommentReference"/>
        </w:rPr>
        <w:annotationRef/>
      </w:r>
      <w:r>
        <w:t xml:space="preserve">I mean … they still fly 100s of miles.  And grouse breast musculature is mostly white mean (fast twitch fiber while woodcock breast muscle is dark (mostly slow twitch) so I think the grouse comparison is fairly thin, tbh.  </w:t>
      </w:r>
    </w:p>
  </w:comment>
  <w:comment w:id="273" w:author="Liam Akerlof Berigan" w:date="2024-03-27T11:38:00Z" w:initials="LB">
    <w:p w14:paraId="55108EC8" w14:textId="77777777" w:rsidR="009E0379" w:rsidRDefault="009E0379" w:rsidP="009E0379">
      <w:pPr>
        <w:pStyle w:val="CommentText"/>
      </w:pPr>
      <w:r>
        <w:rPr>
          <w:rStyle w:val="CommentReference"/>
        </w:rPr>
        <w:annotationRef/>
      </w:r>
      <w:r>
        <w:t>Alrighty, grouse are out</w:t>
      </w:r>
    </w:p>
  </w:comment>
  <w:comment w:id="274" w:author="Erik" w:date="2024-03-26T16:08:00Z" w:initials="E">
    <w:p w14:paraId="515C8375" w14:textId="2BD4A3D8" w:rsidR="00E7227A" w:rsidRDefault="00E7227A">
      <w:pPr>
        <w:pStyle w:val="CommentText"/>
      </w:pPr>
      <w:r>
        <w:rPr>
          <w:rStyle w:val="CommentReference"/>
        </w:rPr>
        <w:annotationRef/>
      </w:r>
      <w:r>
        <w:t xml:space="preserve">Or – they don’t need to go as far, so they don’t fly as high.  I wonder if there are data on waterfowl flight altitudes? Or other larger/chunkier birds that can carry big tags. </w:t>
      </w:r>
    </w:p>
  </w:comment>
  <w:comment w:id="275" w:author="Liam Akerlof Berigan" w:date="2024-03-27T11:38:00Z" w:initials="LB">
    <w:p w14:paraId="446E04F0" w14:textId="77777777" w:rsidR="00EB6FC0" w:rsidRDefault="00EB6FC0" w:rsidP="00EB6FC0">
      <w:pPr>
        <w:pStyle w:val="CommentText"/>
      </w:pPr>
      <w:r>
        <w:rPr>
          <w:rStyle w:val="CommentReference"/>
        </w:rPr>
        <w:annotationRef/>
      </w:r>
      <w:r>
        <w:t>Good point- let’s look at flight altitude/distance correlations. Also correlations between flight altitude and size</w:t>
      </w:r>
    </w:p>
  </w:comment>
  <w:comment w:id="278" w:author="Erik" w:date="2024-03-26T16:21:00Z" w:initials="E">
    <w:p w14:paraId="30378DEF" w14:textId="54B00F03" w:rsidR="008E1122" w:rsidRDefault="008E1122">
      <w:pPr>
        <w:pStyle w:val="CommentText"/>
      </w:pPr>
      <w:r>
        <w:rPr>
          <w:rStyle w:val="CommentReference"/>
        </w:rPr>
        <w:annotationRef/>
      </w:r>
      <w:r>
        <w:t>This is a good citation for this I found recently</w:t>
      </w:r>
    </w:p>
    <w:p w14:paraId="43264C34" w14:textId="77777777" w:rsidR="008E1122" w:rsidRDefault="008E1122">
      <w:pPr>
        <w:pStyle w:val="CommentText"/>
      </w:pPr>
    </w:p>
    <w:p w14:paraId="280FC924" w14:textId="335F4C6E" w:rsidR="008E1122" w:rsidRDefault="008E1122">
      <w:pPr>
        <w:pStyle w:val="CommentText"/>
      </w:pPr>
      <w:r w:rsidRPr="008E1122">
        <w:t>https://www.khoury.northeastern.edu/home/mirek/papers/2014-roleOfAtmosphCond-Migration.pdf</w:t>
      </w:r>
    </w:p>
  </w:comment>
  <w:comment w:id="279" w:author="Erik" w:date="2024-03-26T16:22:00Z" w:initials="E">
    <w:p w14:paraId="4411FB4C" w14:textId="79F8E831" w:rsidR="008E1122" w:rsidRDefault="008E1122">
      <w:pPr>
        <w:pStyle w:val="CommentText"/>
      </w:pPr>
      <w:r>
        <w:rPr>
          <w:rStyle w:val="CommentReference"/>
        </w:rPr>
        <w:annotationRef/>
      </w:r>
      <w:r>
        <w:t>Although Alex’s results show they have stronger selection for tailwinds during fall, which I realize doesn’t mean they don’t encounter headwinds during flight.</w:t>
      </w:r>
    </w:p>
  </w:comment>
  <w:comment w:id="280" w:author="Liam Akerlof Berigan" w:date="2024-03-27T11:39:00Z" w:initials="LB">
    <w:p w14:paraId="4AD6A852" w14:textId="77777777" w:rsidR="008A789C" w:rsidRDefault="008A789C" w:rsidP="008A789C">
      <w:pPr>
        <w:pStyle w:val="CommentText"/>
      </w:pPr>
      <w:r>
        <w:rPr>
          <w:rStyle w:val="CommentReference"/>
        </w:rPr>
        <w:annotationRef/>
      </w:r>
      <w:r>
        <w:t>I’d argue that they likely select for tailwinds in fall because they’re rarer</w:t>
      </w:r>
    </w:p>
  </w:comment>
  <w:comment w:id="281" w:author="Erik" w:date="2024-03-26T16:23:00Z" w:initials="E">
    <w:p w14:paraId="5CF08B79" w14:textId="6A7639C5" w:rsidR="008E1122" w:rsidRDefault="008E1122">
      <w:pPr>
        <w:pStyle w:val="CommentText"/>
      </w:pPr>
      <w:r>
        <w:rPr>
          <w:rStyle w:val="CommentReference"/>
        </w:rPr>
        <w:annotationRef/>
      </w:r>
      <w:r>
        <w:t>“As a result, woodcock are more likely to fly at altitudes like to intersect airspace obstacles during fall.” Would be a more concise way to say this, and would avoid talking about an ‘increase’ when referring to a decrease in altitude.</w:t>
      </w:r>
    </w:p>
  </w:comment>
  <w:comment w:id="290" w:author="Erik" w:date="2024-03-26T16:32:00Z" w:initials="E">
    <w:p w14:paraId="57534897" w14:textId="1197AB80" w:rsidR="008E1122" w:rsidRDefault="008E1122">
      <w:pPr>
        <w:pStyle w:val="CommentText"/>
      </w:pPr>
      <w:r>
        <w:rPr>
          <w:rStyle w:val="CommentReference"/>
        </w:rPr>
        <w:annotationRef/>
      </w:r>
      <w:r>
        <w:t xml:space="preserve">Although, I wonder if this is an artifact of </w:t>
      </w:r>
      <w:r w:rsidR="006619B4">
        <w:t xml:space="preserve">the specific locations where the Loss study collected birds?  In NYC, the woodcock stack up like cordwood during fall (at least I think). </w:t>
      </w:r>
    </w:p>
  </w:comment>
  <w:comment w:id="291" w:author="Liam Akerlof Berigan" w:date="2024-03-27T11:39:00Z" w:initials="LB">
    <w:p w14:paraId="71A45A63" w14:textId="77777777" w:rsidR="008A789C" w:rsidRDefault="008A789C" w:rsidP="008A789C">
      <w:pPr>
        <w:pStyle w:val="CommentText"/>
      </w:pPr>
      <w:r>
        <w:rPr>
          <w:rStyle w:val="CommentReference"/>
        </w:rPr>
        <w:annotationRef/>
      </w:r>
      <w:r>
        <w:t>I checked a couple of studies in the midwest, this checks out</w:t>
      </w:r>
    </w:p>
  </w:comment>
  <w:comment w:id="298" w:author="Erik" w:date="2024-03-26T16:33:00Z" w:initials="E">
    <w:p w14:paraId="029B17FC" w14:textId="2B27550C" w:rsidR="006619B4" w:rsidRDefault="006619B4">
      <w:pPr>
        <w:pStyle w:val="CommentText"/>
      </w:pPr>
      <w:r>
        <w:rPr>
          <w:rStyle w:val="CommentReference"/>
        </w:rPr>
        <w:annotationRef/>
      </w:r>
      <w:r>
        <w:t xml:space="preserve">Or, they don’t collide during migratory flight but rather while stopping over (or attempting to). </w:t>
      </w:r>
    </w:p>
  </w:comment>
  <w:comment w:id="299" w:author="Liam Akerlof Berigan" w:date="2024-03-27T11:40:00Z" w:initials="LB">
    <w:p w14:paraId="04AB933A" w14:textId="77777777" w:rsidR="008A789C" w:rsidRDefault="008A789C" w:rsidP="008A789C">
      <w:pPr>
        <w:pStyle w:val="CommentText"/>
      </w:pPr>
      <w:r>
        <w:rPr>
          <w:rStyle w:val="CommentReference"/>
        </w:rPr>
        <w:annotationRef/>
      </w:r>
      <w:r>
        <w:t>Good point</w:t>
      </w:r>
    </w:p>
  </w:comment>
  <w:comment w:id="304" w:author="Erik" w:date="2024-03-26T16:34:00Z" w:initials="E">
    <w:p w14:paraId="75C3E8D7" w14:textId="6E22BD43" w:rsidR="006619B4" w:rsidRDefault="006619B4">
      <w:pPr>
        <w:pStyle w:val="CommentText"/>
      </w:pPr>
      <w:r>
        <w:rPr>
          <w:rStyle w:val="CommentReference"/>
        </w:rPr>
        <w:annotationRef/>
      </w:r>
      <w:r>
        <w:t>Although you did a lot of trial and error, you don’t present a comparison of distributions in the paper, so I would tread lightly here. “We found that approximately half of woodcock flight altitudes occurred below 250m.” would probably be fine.</w:t>
      </w:r>
    </w:p>
  </w:comment>
  <w:comment w:id="305" w:author="Erik" w:date="2024-03-26T16:37:00Z" w:initials="E">
    <w:p w14:paraId="2189F24C" w14:textId="571F18EF" w:rsidR="006619B4" w:rsidRDefault="006619B4">
      <w:pPr>
        <w:pStyle w:val="CommentText"/>
      </w:pPr>
      <w:r>
        <w:rPr>
          <w:rStyle w:val="CommentReference"/>
        </w:rPr>
        <w:annotationRef/>
      </w:r>
      <w:r>
        <w:t xml:space="preserve">Consider whether you want to flip flop between describing the distribution and describing the locations. </w:t>
      </w:r>
    </w:p>
  </w:comment>
  <w:comment w:id="308" w:author="Erik" w:date="2024-03-26T16:46:00Z" w:initials="E">
    <w:p w14:paraId="1F9940F3" w14:textId="36C27F86" w:rsidR="006619B4" w:rsidRDefault="006619B4">
      <w:pPr>
        <w:pStyle w:val="CommentText"/>
      </w:pPr>
      <w:r>
        <w:rPr>
          <w:rStyle w:val="CommentReference"/>
        </w:rPr>
        <w:annotationRef/>
      </w:r>
      <w:r>
        <w:t>Playing devil’s advocate for a hot minute, does whether they are migrating or not change the bottom line [I can think of at least one reason]</w:t>
      </w:r>
    </w:p>
  </w:comment>
  <w:comment w:id="309" w:author="Erik" w:date="2024-03-26T16:45:00Z" w:initials="E">
    <w:p w14:paraId="2262CC7F" w14:textId="4628A045" w:rsidR="006619B4" w:rsidRDefault="006619B4">
      <w:pPr>
        <w:pStyle w:val="CommentText"/>
      </w:pPr>
      <w:r>
        <w:rPr>
          <w:rStyle w:val="CommentReference"/>
        </w:rPr>
        <w:annotationRef/>
      </w:r>
      <w:r>
        <w:t xml:space="preserve">Unless we think they collide while walking or swimming, all collisions are flight collisions. </w:t>
      </w:r>
    </w:p>
  </w:comment>
  <w:comment w:id="310" w:author="Liam Akerlof Berigan" w:date="2024-03-27T11:41:00Z" w:initials="LB">
    <w:p w14:paraId="44795B40" w14:textId="77777777" w:rsidR="006412F7" w:rsidRDefault="006412F7" w:rsidP="006412F7">
      <w:pPr>
        <w:pStyle w:val="CommentText"/>
      </w:pPr>
      <w:r>
        <w:rPr>
          <w:rStyle w:val="CommentReference"/>
        </w:rPr>
        <w:annotationRef/>
      </w:r>
      <w:r>
        <w:t>Clarify with Erik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9BA8A2" w15:done="0"/>
  <w15:commentEx w15:paraId="0AFE38A1" w15:done="0"/>
  <w15:commentEx w15:paraId="6AF5E264" w15:done="0"/>
  <w15:commentEx w15:paraId="4C866B29" w15:done="0"/>
  <w15:commentEx w15:paraId="65D0EB73" w15:done="0"/>
  <w15:commentEx w15:paraId="0DEB57D4" w15:done="0"/>
  <w15:commentEx w15:paraId="26724C5C" w15:done="0"/>
  <w15:commentEx w15:paraId="0A27C492" w15:done="0"/>
  <w15:commentEx w15:paraId="55674017" w15:done="0"/>
  <w15:commentEx w15:paraId="4EAE0B94" w15:done="0"/>
  <w15:commentEx w15:paraId="0B014D02" w15:done="0"/>
  <w15:commentEx w15:paraId="01B51261" w15:done="0"/>
  <w15:commentEx w15:paraId="76678963" w15:done="0"/>
  <w15:commentEx w15:paraId="6D3DC9DE" w15:done="0"/>
  <w15:commentEx w15:paraId="46638ADE" w15:done="0"/>
  <w15:commentEx w15:paraId="01548B0A" w15:done="0"/>
  <w15:commentEx w15:paraId="0E57E827" w15:done="0"/>
  <w15:commentEx w15:paraId="1546BC7D" w15:done="0"/>
  <w15:commentEx w15:paraId="59106062" w15:done="0"/>
  <w15:commentEx w15:paraId="4AE4E22B" w15:done="0"/>
  <w15:commentEx w15:paraId="5F24BD71" w15:done="0"/>
  <w15:commentEx w15:paraId="2F54D279" w15:done="0"/>
  <w15:commentEx w15:paraId="6EC689FF" w15:done="0"/>
  <w15:commentEx w15:paraId="586F3998" w15:done="0"/>
  <w15:commentEx w15:paraId="2F973743" w15:done="0"/>
  <w15:commentEx w15:paraId="057545B8" w15:done="0"/>
  <w15:commentEx w15:paraId="0136B8D7" w15:done="0"/>
  <w15:commentEx w15:paraId="166132A7" w15:paraIdParent="0136B8D7" w15:done="0"/>
  <w15:commentEx w15:paraId="7548AE1F" w15:paraIdParent="0136B8D7" w15:done="0"/>
  <w15:commentEx w15:paraId="5AA6CFFE" w15:paraIdParent="0136B8D7" w15:done="0"/>
  <w15:commentEx w15:paraId="6F1E4795" w15:paraIdParent="0136B8D7" w15:done="0"/>
  <w15:commentEx w15:paraId="15BD1C4D" w15:paraIdParent="0136B8D7" w15:done="0"/>
  <w15:commentEx w15:paraId="7FA931C7" w15:done="0"/>
  <w15:commentEx w15:paraId="2D54D033" w15:done="0"/>
  <w15:commentEx w15:paraId="63631782" w15:paraIdParent="2D54D033" w15:done="0"/>
  <w15:commentEx w15:paraId="2620BE71" w15:done="0"/>
  <w15:commentEx w15:paraId="2CAB3063" w15:paraIdParent="2620BE71" w15:done="0"/>
  <w15:commentEx w15:paraId="6F5B7620" w15:done="0"/>
  <w15:commentEx w15:paraId="328DA856" w15:done="0"/>
  <w15:commentEx w15:paraId="55108EC8" w15:paraIdParent="328DA856" w15:done="0"/>
  <w15:commentEx w15:paraId="515C8375" w15:done="0"/>
  <w15:commentEx w15:paraId="446E04F0" w15:paraIdParent="515C8375" w15:done="0"/>
  <w15:commentEx w15:paraId="280FC924" w15:done="0"/>
  <w15:commentEx w15:paraId="4411FB4C" w15:done="0"/>
  <w15:commentEx w15:paraId="4AD6A852" w15:paraIdParent="4411FB4C" w15:done="0"/>
  <w15:commentEx w15:paraId="5CF08B79" w15:done="0"/>
  <w15:commentEx w15:paraId="57534897" w15:done="0"/>
  <w15:commentEx w15:paraId="71A45A63" w15:paraIdParent="57534897" w15:done="0"/>
  <w15:commentEx w15:paraId="029B17FC" w15:done="0"/>
  <w15:commentEx w15:paraId="04AB933A" w15:paraIdParent="029B17FC" w15:done="0"/>
  <w15:commentEx w15:paraId="75C3E8D7" w15:done="0"/>
  <w15:commentEx w15:paraId="2189F24C" w15:done="0"/>
  <w15:commentEx w15:paraId="1F9940F3" w15:done="0"/>
  <w15:commentEx w15:paraId="2262CC7F" w15:done="0"/>
  <w15:commentEx w15:paraId="44795B40" w15:paraIdParent="2262CC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FB8B4C" w16cex:dateUtc="2024-03-27T15:34:00Z"/>
  <w16cex:commentExtensible w16cex:durableId="7621C508" w16cex:dateUtc="2024-03-27T16:33:00Z"/>
  <w16cex:commentExtensible w16cex:durableId="5BEBAFB1" w16cex:dateUtc="2024-03-27T16:51:00Z"/>
  <w16cex:commentExtensible w16cex:durableId="7A388CE9" w16cex:dateUtc="2024-03-27T16:52:00Z"/>
  <w16cex:commentExtensible w16cex:durableId="773275B7" w16cex:dateUtc="2024-03-27T16:57:00Z"/>
  <w16cex:commentExtensible w16cex:durableId="4B64EE38" w16cex:dateUtc="2024-03-27T16:39:00Z"/>
  <w16cex:commentExtensible w16cex:durableId="1410CEAB" w16cex:dateUtc="2024-03-27T15:35:00Z"/>
  <w16cex:commentExtensible w16cex:durableId="0423291F" w16cex:dateUtc="2024-03-27T15:38:00Z"/>
  <w16cex:commentExtensible w16cex:durableId="37E73503" w16cex:dateUtc="2024-03-27T15:38:00Z"/>
  <w16cex:commentExtensible w16cex:durableId="6A8AAEC7" w16cex:dateUtc="2024-03-27T15:39:00Z"/>
  <w16cex:commentExtensible w16cex:durableId="24816CE3" w16cex:dateUtc="2024-03-27T15:39:00Z"/>
  <w16cex:commentExtensible w16cex:durableId="39AF949D" w16cex:dateUtc="2024-03-27T15:40:00Z"/>
  <w16cex:commentExtensible w16cex:durableId="60020A79" w16cex:dateUtc="2024-03-27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9BA8A2" w16cid:durableId="2B554974"/>
  <w16cid:commentId w16cid:paraId="0AFE38A1" w16cid:durableId="584FAC54"/>
  <w16cid:commentId w16cid:paraId="6AF5E264" w16cid:durableId="7C342F24"/>
  <w16cid:commentId w16cid:paraId="4C866B29" w16cid:durableId="7157C8D2"/>
  <w16cid:commentId w16cid:paraId="65D0EB73" w16cid:durableId="3AC7487A"/>
  <w16cid:commentId w16cid:paraId="0DEB57D4" w16cid:durableId="40F41E44"/>
  <w16cid:commentId w16cid:paraId="26724C5C" w16cid:durableId="0C451AEB"/>
  <w16cid:commentId w16cid:paraId="0A27C492" w16cid:durableId="5DC8C917"/>
  <w16cid:commentId w16cid:paraId="55674017" w16cid:durableId="79A6C407"/>
  <w16cid:commentId w16cid:paraId="4EAE0B94" w16cid:durableId="7D27A6C4"/>
  <w16cid:commentId w16cid:paraId="0B014D02" w16cid:durableId="34123052"/>
  <w16cid:commentId w16cid:paraId="01B51261" w16cid:durableId="0501C4E1"/>
  <w16cid:commentId w16cid:paraId="76678963" w16cid:durableId="24849AE2"/>
  <w16cid:commentId w16cid:paraId="6D3DC9DE" w16cid:durableId="29C5BCCA"/>
  <w16cid:commentId w16cid:paraId="46638ADE" w16cid:durableId="684DADD3"/>
  <w16cid:commentId w16cid:paraId="01548B0A" w16cid:durableId="52EFAA94"/>
  <w16cid:commentId w16cid:paraId="0E57E827" w16cid:durableId="65B3ACB2"/>
  <w16cid:commentId w16cid:paraId="1546BC7D" w16cid:durableId="74DEA905"/>
  <w16cid:commentId w16cid:paraId="59106062" w16cid:durableId="1625475E"/>
  <w16cid:commentId w16cid:paraId="4AE4E22B" w16cid:durableId="18A72F28"/>
  <w16cid:commentId w16cid:paraId="5F24BD71" w16cid:durableId="6179D7B0"/>
  <w16cid:commentId w16cid:paraId="2F54D279" w16cid:durableId="7CF7A621"/>
  <w16cid:commentId w16cid:paraId="6EC689FF" w16cid:durableId="7EBCC6AC"/>
  <w16cid:commentId w16cid:paraId="586F3998" w16cid:durableId="4F8502EC"/>
  <w16cid:commentId w16cid:paraId="2F973743" w16cid:durableId="5299B52B"/>
  <w16cid:commentId w16cid:paraId="057545B8" w16cid:durableId="3CD2FF6E"/>
  <w16cid:commentId w16cid:paraId="0136B8D7" w16cid:durableId="7F8BF307"/>
  <w16cid:commentId w16cid:paraId="166132A7" w16cid:durableId="08FB8B4C"/>
  <w16cid:commentId w16cid:paraId="7548AE1F" w16cid:durableId="7621C508"/>
  <w16cid:commentId w16cid:paraId="5AA6CFFE" w16cid:durableId="5BEBAFB1"/>
  <w16cid:commentId w16cid:paraId="6F1E4795" w16cid:durableId="7A388CE9"/>
  <w16cid:commentId w16cid:paraId="15BD1C4D" w16cid:durableId="773275B7"/>
  <w16cid:commentId w16cid:paraId="7FA931C7" w16cid:durableId="2375E956"/>
  <w16cid:commentId w16cid:paraId="2D54D033" w16cid:durableId="1A075E90"/>
  <w16cid:commentId w16cid:paraId="63631782" w16cid:durableId="4B64EE38"/>
  <w16cid:commentId w16cid:paraId="2620BE71" w16cid:durableId="65470653"/>
  <w16cid:commentId w16cid:paraId="2CAB3063" w16cid:durableId="1410CEAB"/>
  <w16cid:commentId w16cid:paraId="6F5B7620" w16cid:durableId="0900ED8F"/>
  <w16cid:commentId w16cid:paraId="328DA856" w16cid:durableId="37511273"/>
  <w16cid:commentId w16cid:paraId="55108EC8" w16cid:durableId="0423291F"/>
  <w16cid:commentId w16cid:paraId="515C8375" w16cid:durableId="46372E28"/>
  <w16cid:commentId w16cid:paraId="446E04F0" w16cid:durableId="37E73503"/>
  <w16cid:commentId w16cid:paraId="280FC924" w16cid:durableId="56CC70A2"/>
  <w16cid:commentId w16cid:paraId="4411FB4C" w16cid:durableId="37F305E0"/>
  <w16cid:commentId w16cid:paraId="4AD6A852" w16cid:durableId="6A8AAEC7"/>
  <w16cid:commentId w16cid:paraId="5CF08B79" w16cid:durableId="21999AA9"/>
  <w16cid:commentId w16cid:paraId="57534897" w16cid:durableId="78983403"/>
  <w16cid:commentId w16cid:paraId="71A45A63" w16cid:durableId="24816CE3"/>
  <w16cid:commentId w16cid:paraId="029B17FC" w16cid:durableId="3B4750E4"/>
  <w16cid:commentId w16cid:paraId="04AB933A" w16cid:durableId="39AF949D"/>
  <w16cid:commentId w16cid:paraId="75C3E8D7" w16cid:durableId="28CFA0C8"/>
  <w16cid:commentId w16cid:paraId="2189F24C" w16cid:durableId="550E6A34"/>
  <w16cid:commentId w16cid:paraId="1F9940F3" w16cid:durableId="511857F5"/>
  <w16cid:commentId w16cid:paraId="2262CC7F" w16cid:durableId="0E71873A"/>
  <w16cid:commentId w16cid:paraId="44795B40" w16cid:durableId="60020A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7960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
    <w15:presenceInfo w15:providerId="Windows Live" w15:userId="68ba8fcec572d08f"/>
  </w15:person>
  <w15:person w15:author="Liam Akerlof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E45"/>
    <w:rsid w:val="00006399"/>
    <w:rsid w:val="000103D8"/>
    <w:rsid w:val="00010E87"/>
    <w:rsid w:val="000165DF"/>
    <w:rsid w:val="00020AE6"/>
    <w:rsid w:val="00020C0B"/>
    <w:rsid w:val="00027317"/>
    <w:rsid w:val="00027A34"/>
    <w:rsid w:val="00032CE0"/>
    <w:rsid w:val="00034A23"/>
    <w:rsid w:val="000374DB"/>
    <w:rsid w:val="00040237"/>
    <w:rsid w:val="000439E3"/>
    <w:rsid w:val="0004566E"/>
    <w:rsid w:val="00045B93"/>
    <w:rsid w:val="000477B0"/>
    <w:rsid w:val="00050526"/>
    <w:rsid w:val="00057D64"/>
    <w:rsid w:val="0006174B"/>
    <w:rsid w:val="00071F63"/>
    <w:rsid w:val="00074D54"/>
    <w:rsid w:val="00077095"/>
    <w:rsid w:val="000803A4"/>
    <w:rsid w:val="00090808"/>
    <w:rsid w:val="00094012"/>
    <w:rsid w:val="00094C4B"/>
    <w:rsid w:val="000A0371"/>
    <w:rsid w:val="000A452A"/>
    <w:rsid w:val="000A4CA4"/>
    <w:rsid w:val="000A655E"/>
    <w:rsid w:val="000B7CD5"/>
    <w:rsid w:val="000C04AA"/>
    <w:rsid w:val="000C2134"/>
    <w:rsid w:val="000C2F5C"/>
    <w:rsid w:val="000C6B69"/>
    <w:rsid w:val="000D1A99"/>
    <w:rsid w:val="000D609A"/>
    <w:rsid w:val="000D61AE"/>
    <w:rsid w:val="000D73B3"/>
    <w:rsid w:val="000E71F1"/>
    <w:rsid w:val="000E7B9A"/>
    <w:rsid w:val="00107059"/>
    <w:rsid w:val="001078DA"/>
    <w:rsid w:val="00117A9F"/>
    <w:rsid w:val="0012661B"/>
    <w:rsid w:val="00134475"/>
    <w:rsid w:val="00140B83"/>
    <w:rsid w:val="0016353E"/>
    <w:rsid w:val="00166E29"/>
    <w:rsid w:val="00172520"/>
    <w:rsid w:val="00177594"/>
    <w:rsid w:val="00177B49"/>
    <w:rsid w:val="00181078"/>
    <w:rsid w:val="0018205B"/>
    <w:rsid w:val="00184CF8"/>
    <w:rsid w:val="00184E5D"/>
    <w:rsid w:val="00186988"/>
    <w:rsid w:val="00190959"/>
    <w:rsid w:val="0019205D"/>
    <w:rsid w:val="00192B65"/>
    <w:rsid w:val="00193E02"/>
    <w:rsid w:val="00194AB5"/>
    <w:rsid w:val="001A03BC"/>
    <w:rsid w:val="001A0EC9"/>
    <w:rsid w:val="001A39B8"/>
    <w:rsid w:val="001A4B52"/>
    <w:rsid w:val="001B0CBF"/>
    <w:rsid w:val="001B4E28"/>
    <w:rsid w:val="001C2C11"/>
    <w:rsid w:val="001C5565"/>
    <w:rsid w:val="001D2377"/>
    <w:rsid w:val="001D4E66"/>
    <w:rsid w:val="001D7BFC"/>
    <w:rsid w:val="001E1C1E"/>
    <w:rsid w:val="001E6B77"/>
    <w:rsid w:val="001F0E2B"/>
    <w:rsid w:val="001F270D"/>
    <w:rsid w:val="001F4E5B"/>
    <w:rsid w:val="001F6812"/>
    <w:rsid w:val="001F6E5E"/>
    <w:rsid w:val="00203EDA"/>
    <w:rsid w:val="00206E0F"/>
    <w:rsid w:val="002071A1"/>
    <w:rsid w:val="00214F22"/>
    <w:rsid w:val="00216C03"/>
    <w:rsid w:val="00221A06"/>
    <w:rsid w:val="00223258"/>
    <w:rsid w:val="00224299"/>
    <w:rsid w:val="00234EA1"/>
    <w:rsid w:val="002402DD"/>
    <w:rsid w:val="00242BAA"/>
    <w:rsid w:val="00243888"/>
    <w:rsid w:val="0024518C"/>
    <w:rsid w:val="00251F60"/>
    <w:rsid w:val="00252E7D"/>
    <w:rsid w:val="00254066"/>
    <w:rsid w:val="00254111"/>
    <w:rsid w:val="002548DB"/>
    <w:rsid w:val="002601A0"/>
    <w:rsid w:val="00264104"/>
    <w:rsid w:val="002654E3"/>
    <w:rsid w:val="00265C19"/>
    <w:rsid w:val="00274EA4"/>
    <w:rsid w:val="00275272"/>
    <w:rsid w:val="002772A7"/>
    <w:rsid w:val="00277E8E"/>
    <w:rsid w:val="00282AF3"/>
    <w:rsid w:val="00283ACB"/>
    <w:rsid w:val="002855D5"/>
    <w:rsid w:val="00295708"/>
    <w:rsid w:val="002B00BC"/>
    <w:rsid w:val="002B5B1D"/>
    <w:rsid w:val="002C5E37"/>
    <w:rsid w:val="002C7222"/>
    <w:rsid w:val="002D2FF9"/>
    <w:rsid w:val="002D50A6"/>
    <w:rsid w:val="002D5371"/>
    <w:rsid w:val="002D73FC"/>
    <w:rsid w:val="002E0192"/>
    <w:rsid w:val="002E46A4"/>
    <w:rsid w:val="002F0FD5"/>
    <w:rsid w:val="002F34E8"/>
    <w:rsid w:val="002F5AA7"/>
    <w:rsid w:val="00306007"/>
    <w:rsid w:val="003070B7"/>
    <w:rsid w:val="003109FB"/>
    <w:rsid w:val="00311094"/>
    <w:rsid w:val="00313632"/>
    <w:rsid w:val="003321FE"/>
    <w:rsid w:val="00333574"/>
    <w:rsid w:val="0033654C"/>
    <w:rsid w:val="00342DE8"/>
    <w:rsid w:val="003442E6"/>
    <w:rsid w:val="00350BE0"/>
    <w:rsid w:val="003569F0"/>
    <w:rsid w:val="00357080"/>
    <w:rsid w:val="00357182"/>
    <w:rsid w:val="0035720C"/>
    <w:rsid w:val="00361258"/>
    <w:rsid w:val="003619D0"/>
    <w:rsid w:val="0036370B"/>
    <w:rsid w:val="00364511"/>
    <w:rsid w:val="00364EB1"/>
    <w:rsid w:val="00364EF6"/>
    <w:rsid w:val="0036505F"/>
    <w:rsid w:val="00366619"/>
    <w:rsid w:val="00367598"/>
    <w:rsid w:val="00367CB1"/>
    <w:rsid w:val="003754E8"/>
    <w:rsid w:val="00376A44"/>
    <w:rsid w:val="00380241"/>
    <w:rsid w:val="003838F1"/>
    <w:rsid w:val="00386539"/>
    <w:rsid w:val="00386640"/>
    <w:rsid w:val="0038751B"/>
    <w:rsid w:val="003A107D"/>
    <w:rsid w:val="003A2A58"/>
    <w:rsid w:val="003A2A6D"/>
    <w:rsid w:val="003A5DA2"/>
    <w:rsid w:val="003C6BD0"/>
    <w:rsid w:val="003D0D73"/>
    <w:rsid w:val="003D2EAE"/>
    <w:rsid w:val="003D4137"/>
    <w:rsid w:val="003D5785"/>
    <w:rsid w:val="003D6D3F"/>
    <w:rsid w:val="003E02ED"/>
    <w:rsid w:val="003E272E"/>
    <w:rsid w:val="003E42E4"/>
    <w:rsid w:val="003E4332"/>
    <w:rsid w:val="003E4DF1"/>
    <w:rsid w:val="003F2326"/>
    <w:rsid w:val="004054B5"/>
    <w:rsid w:val="0040721D"/>
    <w:rsid w:val="004118ED"/>
    <w:rsid w:val="0041578D"/>
    <w:rsid w:val="00421CA5"/>
    <w:rsid w:val="00423EB3"/>
    <w:rsid w:val="00427416"/>
    <w:rsid w:val="00432EB4"/>
    <w:rsid w:val="004332FD"/>
    <w:rsid w:val="004338D2"/>
    <w:rsid w:val="00434A7E"/>
    <w:rsid w:val="004352EF"/>
    <w:rsid w:val="0044038E"/>
    <w:rsid w:val="00444969"/>
    <w:rsid w:val="004506A6"/>
    <w:rsid w:val="004523BB"/>
    <w:rsid w:val="00454099"/>
    <w:rsid w:val="00454D0D"/>
    <w:rsid w:val="004650D9"/>
    <w:rsid w:val="00470BD4"/>
    <w:rsid w:val="00471DA6"/>
    <w:rsid w:val="00472AED"/>
    <w:rsid w:val="004749B4"/>
    <w:rsid w:val="0047569C"/>
    <w:rsid w:val="0048042E"/>
    <w:rsid w:val="00483AE2"/>
    <w:rsid w:val="004951E5"/>
    <w:rsid w:val="004A0997"/>
    <w:rsid w:val="004B03F6"/>
    <w:rsid w:val="004C61A9"/>
    <w:rsid w:val="004D6D56"/>
    <w:rsid w:val="004E0520"/>
    <w:rsid w:val="004E6196"/>
    <w:rsid w:val="005020CB"/>
    <w:rsid w:val="0051198F"/>
    <w:rsid w:val="0051504D"/>
    <w:rsid w:val="00520561"/>
    <w:rsid w:val="0052145A"/>
    <w:rsid w:val="00524F7A"/>
    <w:rsid w:val="00526828"/>
    <w:rsid w:val="00526D58"/>
    <w:rsid w:val="00526F5B"/>
    <w:rsid w:val="005362B3"/>
    <w:rsid w:val="005369A6"/>
    <w:rsid w:val="005371FB"/>
    <w:rsid w:val="00537F9B"/>
    <w:rsid w:val="00540B79"/>
    <w:rsid w:val="005432BC"/>
    <w:rsid w:val="00543D87"/>
    <w:rsid w:val="00546672"/>
    <w:rsid w:val="00547E02"/>
    <w:rsid w:val="005512B8"/>
    <w:rsid w:val="005531E8"/>
    <w:rsid w:val="00560C10"/>
    <w:rsid w:val="00561480"/>
    <w:rsid w:val="00563240"/>
    <w:rsid w:val="00570F51"/>
    <w:rsid w:val="005711A0"/>
    <w:rsid w:val="005740E1"/>
    <w:rsid w:val="005742F0"/>
    <w:rsid w:val="00577558"/>
    <w:rsid w:val="00580558"/>
    <w:rsid w:val="005811CD"/>
    <w:rsid w:val="00590208"/>
    <w:rsid w:val="0059321C"/>
    <w:rsid w:val="00594946"/>
    <w:rsid w:val="00597B09"/>
    <w:rsid w:val="005A0F48"/>
    <w:rsid w:val="005A2BD5"/>
    <w:rsid w:val="005B49D7"/>
    <w:rsid w:val="005B6A27"/>
    <w:rsid w:val="005C07B7"/>
    <w:rsid w:val="005C605F"/>
    <w:rsid w:val="005D1A58"/>
    <w:rsid w:val="005D3073"/>
    <w:rsid w:val="005E00B7"/>
    <w:rsid w:val="005E0561"/>
    <w:rsid w:val="005E0E66"/>
    <w:rsid w:val="005E2238"/>
    <w:rsid w:val="00602B22"/>
    <w:rsid w:val="00612F17"/>
    <w:rsid w:val="00632D86"/>
    <w:rsid w:val="00633B37"/>
    <w:rsid w:val="00634A30"/>
    <w:rsid w:val="00640D31"/>
    <w:rsid w:val="006412F7"/>
    <w:rsid w:val="00642C9F"/>
    <w:rsid w:val="006434FA"/>
    <w:rsid w:val="00647B29"/>
    <w:rsid w:val="00653E00"/>
    <w:rsid w:val="006619B4"/>
    <w:rsid w:val="006636E7"/>
    <w:rsid w:val="00664E7C"/>
    <w:rsid w:val="00665310"/>
    <w:rsid w:val="0066739E"/>
    <w:rsid w:val="0067153E"/>
    <w:rsid w:val="00671F3B"/>
    <w:rsid w:val="00672F74"/>
    <w:rsid w:val="00676994"/>
    <w:rsid w:val="006846EC"/>
    <w:rsid w:val="006927AD"/>
    <w:rsid w:val="006A3CA7"/>
    <w:rsid w:val="006A69C6"/>
    <w:rsid w:val="006A746B"/>
    <w:rsid w:val="006B0E38"/>
    <w:rsid w:val="006B2457"/>
    <w:rsid w:val="006B2C9E"/>
    <w:rsid w:val="006B3853"/>
    <w:rsid w:val="006C1560"/>
    <w:rsid w:val="006C4AE3"/>
    <w:rsid w:val="006D3336"/>
    <w:rsid w:val="006D52BA"/>
    <w:rsid w:val="006D66F1"/>
    <w:rsid w:val="006D6F7C"/>
    <w:rsid w:val="006E0B42"/>
    <w:rsid w:val="006E3805"/>
    <w:rsid w:val="006E6D75"/>
    <w:rsid w:val="006F033E"/>
    <w:rsid w:val="006F4315"/>
    <w:rsid w:val="006F75D1"/>
    <w:rsid w:val="007009AC"/>
    <w:rsid w:val="00704557"/>
    <w:rsid w:val="00710937"/>
    <w:rsid w:val="00710B20"/>
    <w:rsid w:val="007117B0"/>
    <w:rsid w:val="0071486F"/>
    <w:rsid w:val="00715E7E"/>
    <w:rsid w:val="00723586"/>
    <w:rsid w:val="00730323"/>
    <w:rsid w:val="00731446"/>
    <w:rsid w:val="00732038"/>
    <w:rsid w:val="0074002D"/>
    <w:rsid w:val="00742A8D"/>
    <w:rsid w:val="0074500A"/>
    <w:rsid w:val="00746262"/>
    <w:rsid w:val="007475B0"/>
    <w:rsid w:val="00754291"/>
    <w:rsid w:val="00754CE3"/>
    <w:rsid w:val="007568D5"/>
    <w:rsid w:val="00761B49"/>
    <w:rsid w:val="007626ED"/>
    <w:rsid w:val="00762792"/>
    <w:rsid w:val="0076742D"/>
    <w:rsid w:val="00770F41"/>
    <w:rsid w:val="00772954"/>
    <w:rsid w:val="00774031"/>
    <w:rsid w:val="00782514"/>
    <w:rsid w:val="00792630"/>
    <w:rsid w:val="00793519"/>
    <w:rsid w:val="007965BE"/>
    <w:rsid w:val="007A068A"/>
    <w:rsid w:val="007A48B8"/>
    <w:rsid w:val="007A67ED"/>
    <w:rsid w:val="007A7AC3"/>
    <w:rsid w:val="007B1B30"/>
    <w:rsid w:val="007B2DA9"/>
    <w:rsid w:val="007B5626"/>
    <w:rsid w:val="007B7E95"/>
    <w:rsid w:val="007C6581"/>
    <w:rsid w:val="007D1AC5"/>
    <w:rsid w:val="007E1F10"/>
    <w:rsid w:val="007E24BF"/>
    <w:rsid w:val="007E6B87"/>
    <w:rsid w:val="007E762A"/>
    <w:rsid w:val="007F108C"/>
    <w:rsid w:val="007F11EE"/>
    <w:rsid w:val="007F1BCC"/>
    <w:rsid w:val="007F4C01"/>
    <w:rsid w:val="007F7010"/>
    <w:rsid w:val="008020DD"/>
    <w:rsid w:val="008070DF"/>
    <w:rsid w:val="00807F59"/>
    <w:rsid w:val="008108BB"/>
    <w:rsid w:val="008117C8"/>
    <w:rsid w:val="00816FCF"/>
    <w:rsid w:val="008219B3"/>
    <w:rsid w:val="0083649A"/>
    <w:rsid w:val="00844F4F"/>
    <w:rsid w:val="008463F1"/>
    <w:rsid w:val="008514B2"/>
    <w:rsid w:val="00852C80"/>
    <w:rsid w:val="00852E29"/>
    <w:rsid w:val="0085598A"/>
    <w:rsid w:val="0085654E"/>
    <w:rsid w:val="00856935"/>
    <w:rsid w:val="00860C39"/>
    <w:rsid w:val="00865B66"/>
    <w:rsid w:val="00874E4D"/>
    <w:rsid w:val="0087784B"/>
    <w:rsid w:val="00881152"/>
    <w:rsid w:val="00881BB6"/>
    <w:rsid w:val="00881EE0"/>
    <w:rsid w:val="00882B4E"/>
    <w:rsid w:val="00882EE4"/>
    <w:rsid w:val="00885DA7"/>
    <w:rsid w:val="0088630E"/>
    <w:rsid w:val="008927C3"/>
    <w:rsid w:val="00893151"/>
    <w:rsid w:val="00895932"/>
    <w:rsid w:val="00895EA0"/>
    <w:rsid w:val="00897194"/>
    <w:rsid w:val="00897B90"/>
    <w:rsid w:val="008A3E1D"/>
    <w:rsid w:val="008A789C"/>
    <w:rsid w:val="008B2228"/>
    <w:rsid w:val="008C01B7"/>
    <w:rsid w:val="008C2B94"/>
    <w:rsid w:val="008D03C8"/>
    <w:rsid w:val="008D1052"/>
    <w:rsid w:val="008D2D68"/>
    <w:rsid w:val="008D3FB3"/>
    <w:rsid w:val="008D531C"/>
    <w:rsid w:val="008E1122"/>
    <w:rsid w:val="008E1707"/>
    <w:rsid w:val="008E1C8F"/>
    <w:rsid w:val="008E2635"/>
    <w:rsid w:val="008E42C0"/>
    <w:rsid w:val="008E511A"/>
    <w:rsid w:val="008E58F2"/>
    <w:rsid w:val="008E6945"/>
    <w:rsid w:val="008F094E"/>
    <w:rsid w:val="008F0E15"/>
    <w:rsid w:val="008F241B"/>
    <w:rsid w:val="008F51C4"/>
    <w:rsid w:val="008F5D82"/>
    <w:rsid w:val="008F7579"/>
    <w:rsid w:val="0090008F"/>
    <w:rsid w:val="009004A3"/>
    <w:rsid w:val="00901686"/>
    <w:rsid w:val="0090352F"/>
    <w:rsid w:val="00910238"/>
    <w:rsid w:val="009125DC"/>
    <w:rsid w:val="0093533D"/>
    <w:rsid w:val="00940006"/>
    <w:rsid w:val="009400AE"/>
    <w:rsid w:val="00950CC9"/>
    <w:rsid w:val="00950E0F"/>
    <w:rsid w:val="00952092"/>
    <w:rsid w:val="009522C4"/>
    <w:rsid w:val="009528AE"/>
    <w:rsid w:val="00954630"/>
    <w:rsid w:val="00957BE2"/>
    <w:rsid w:val="00966430"/>
    <w:rsid w:val="009746FB"/>
    <w:rsid w:val="00976AF4"/>
    <w:rsid w:val="00983CDA"/>
    <w:rsid w:val="0099358E"/>
    <w:rsid w:val="00993822"/>
    <w:rsid w:val="00993A5D"/>
    <w:rsid w:val="00994C69"/>
    <w:rsid w:val="0099738E"/>
    <w:rsid w:val="009A0710"/>
    <w:rsid w:val="009A3185"/>
    <w:rsid w:val="009B5CBF"/>
    <w:rsid w:val="009B7BB6"/>
    <w:rsid w:val="009C0F77"/>
    <w:rsid w:val="009C1A2E"/>
    <w:rsid w:val="009C4DE4"/>
    <w:rsid w:val="009D0609"/>
    <w:rsid w:val="009D3AA4"/>
    <w:rsid w:val="009D65EF"/>
    <w:rsid w:val="009D7FE7"/>
    <w:rsid w:val="009E0379"/>
    <w:rsid w:val="009E32D7"/>
    <w:rsid w:val="009E4DA3"/>
    <w:rsid w:val="009E60B2"/>
    <w:rsid w:val="009F4BFA"/>
    <w:rsid w:val="00A01013"/>
    <w:rsid w:val="00A02B41"/>
    <w:rsid w:val="00A02E3B"/>
    <w:rsid w:val="00A0390E"/>
    <w:rsid w:val="00A04705"/>
    <w:rsid w:val="00A10579"/>
    <w:rsid w:val="00A11BB7"/>
    <w:rsid w:val="00A16392"/>
    <w:rsid w:val="00A174E4"/>
    <w:rsid w:val="00A2692B"/>
    <w:rsid w:val="00A26C3E"/>
    <w:rsid w:val="00A30B2A"/>
    <w:rsid w:val="00A36647"/>
    <w:rsid w:val="00A43331"/>
    <w:rsid w:val="00A45A2E"/>
    <w:rsid w:val="00A50437"/>
    <w:rsid w:val="00A5067A"/>
    <w:rsid w:val="00A51234"/>
    <w:rsid w:val="00A53F71"/>
    <w:rsid w:val="00A547A9"/>
    <w:rsid w:val="00A61DC7"/>
    <w:rsid w:val="00A6264B"/>
    <w:rsid w:val="00A71473"/>
    <w:rsid w:val="00A73E6C"/>
    <w:rsid w:val="00A81BA0"/>
    <w:rsid w:val="00A8237F"/>
    <w:rsid w:val="00A8309F"/>
    <w:rsid w:val="00A85F73"/>
    <w:rsid w:val="00A9200F"/>
    <w:rsid w:val="00A92433"/>
    <w:rsid w:val="00A93E88"/>
    <w:rsid w:val="00A96A9E"/>
    <w:rsid w:val="00A96C0D"/>
    <w:rsid w:val="00AA700A"/>
    <w:rsid w:val="00AA74BD"/>
    <w:rsid w:val="00AB1F06"/>
    <w:rsid w:val="00AC2E9F"/>
    <w:rsid w:val="00AC7C24"/>
    <w:rsid w:val="00AD1A11"/>
    <w:rsid w:val="00AD4913"/>
    <w:rsid w:val="00AD5F14"/>
    <w:rsid w:val="00AD67F8"/>
    <w:rsid w:val="00AF1AF4"/>
    <w:rsid w:val="00B04C2A"/>
    <w:rsid w:val="00B16C91"/>
    <w:rsid w:val="00B24AB1"/>
    <w:rsid w:val="00B256DE"/>
    <w:rsid w:val="00B32706"/>
    <w:rsid w:val="00B3560A"/>
    <w:rsid w:val="00B40250"/>
    <w:rsid w:val="00B441A6"/>
    <w:rsid w:val="00B534C8"/>
    <w:rsid w:val="00B56572"/>
    <w:rsid w:val="00B5787D"/>
    <w:rsid w:val="00B73079"/>
    <w:rsid w:val="00B73261"/>
    <w:rsid w:val="00B77FFE"/>
    <w:rsid w:val="00B83ECD"/>
    <w:rsid w:val="00B855F6"/>
    <w:rsid w:val="00B91509"/>
    <w:rsid w:val="00B967EE"/>
    <w:rsid w:val="00BA1B34"/>
    <w:rsid w:val="00BA2D50"/>
    <w:rsid w:val="00BA52D1"/>
    <w:rsid w:val="00BB19E1"/>
    <w:rsid w:val="00BB252F"/>
    <w:rsid w:val="00BB4C74"/>
    <w:rsid w:val="00BC315C"/>
    <w:rsid w:val="00BC43FC"/>
    <w:rsid w:val="00BC5B9A"/>
    <w:rsid w:val="00BC5E94"/>
    <w:rsid w:val="00BC7FFE"/>
    <w:rsid w:val="00BD0A0C"/>
    <w:rsid w:val="00BD1F04"/>
    <w:rsid w:val="00BD2A78"/>
    <w:rsid w:val="00BE7525"/>
    <w:rsid w:val="00BE7E05"/>
    <w:rsid w:val="00BF1AE3"/>
    <w:rsid w:val="00BF4096"/>
    <w:rsid w:val="00BF7C52"/>
    <w:rsid w:val="00BF7DE0"/>
    <w:rsid w:val="00C06EAD"/>
    <w:rsid w:val="00C076CD"/>
    <w:rsid w:val="00C11067"/>
    <w:rsid w:val="00C147D6"/>
    <w:rsid w:val="00C1549E"/>
    <w:rsid w:val="00C255F6"/>
    <w:rsid w:val="00C31C21"/>
    <w:rsid w:val="00C3200F"/>
    <w:rsid w:val="00C32CF2"/>
    <w:rsid w:val="00C33F73"/>
    <w:rsid w:val="00C34990"/>
    <w:rsid w:val="00C36F8E"/>
    <w:rsid w:val="00C4430A"/>
    <w:rsid w:val="00C53788"/>
    <w:rsid w:val="00C5526B"/>
    <w:rsid w:val="00C60569"/>
    <w:rsid w:val="00C71F5F"/>
    <w:rsid w:val="00C72D49"/>
    <w:rsid w:val="00C744E8"/>
    <w:rsid w:val="00C76ABB"/>
    <w:rsid w:val="00C778EC"/>
    <w:rsid w:val="00C86106"/>
    <w:rsid w:val="00C8798F"/>
    <w:rsid w:val="00C87990"/>
    <w:rsid w:val="00C91D8A"/>
    <w:rsid w:val="00C9287F"/>
    <w:rsid w:val="00C92C50"/>
    <w:rsid w:val="00C947C6"/>
    <w:rsid w:val="00CA57ED"/>
    <w:rsid w:val="00CA66A0"/>
    <w:rsid w:val="00CB03F9"/>
    <w:rsid w:val="00CB0B69"/>
    <w:rsid w:val="00CB4058"/>
    <w:rsid w:val="00CC1709"/>
    <w:rsid w:val="00CC22B2"/>
    <w:rsid w:val="00CC769C"/>
    <w:rsid w:val="00CD034C"/>
    <w:rsid w:val="00CD1EC8"/>
    <w:rsid w:val="00CF596A"/>
    <w:rsid w:val="00CF63D8"/>
    <w:rsid w:val="00CF6588"/>
    <w:rsid w:val="00D00DF7"/>
    <w:rsid w:val="00D146DB"/>
    <w:rsid w:val="00D14C5C"/>
    <w:rsid w:val="00D1638D"/>
    <w:rsid w:val="00D25A53"/>
    <w:rsid w:val="00D273B1"/>
    <w:rsid w:val="00D3604B"/>
    <w:rsid w:val="00D36674"/>
    <w:rsid w:val="00D37053"/>
    <w:rsid w:val="00D40671"/>
    <w:rsid w:val="00D4414E"/>
    <w:rsid w:val="00D47E9B"/>
    <w:rsid w:val="00D5147E"/>
    <w:rsid w:val="00D53281"/>
    <w:rsid w:val="00D54B6E"/>
    <w:rsid w:val="00D57AD5"/>
    <w:rsid w:val="00D62470"/>
    <w:rsid w:val="00D62CDA"/>
    <w:rsid w:val="00D634C5"/>
    <w:rsid w:val="00D63CF3"/>
    <w:rsid w:val="00D63D6C"/>
    <w:rsid w:val="00D70894"/>
    <w:rsid w:val="00D765D6"/>
    <w:rsid w:val="00D80132"/>
    <w:rsid w:val="00D82BB7"/>
    <w:rsid w:val="00D82C75"/>
    <w:rsid w:val="00D863C7"/>
    <w:rsid w:val="00D8667E"/>
    <w:rsid w:val="00D87855"/>
    <w:rsid w:val="00D93C8E"/>
    <w:rsid w:val="00DA1989"/>
    <w:rsid w:val="00DA21DC"/>
    <w:rsid w:val="00DA2363"/>
    <w:rsid w:val="00DA3A8E"/>
    <w:rsid w:val="00DA5271"/>
    <w:rsid w:val="00DB21A1"/>
    <w:rsid w:val="00DB4051"/>
    <w:rsid w:val="00DB4E5B"/>
    <w:rsid w:val="00DB4E94"/>
    <w:rsid w:val="00DB4EC6"/>
    <w:rsid w:val="00DB5C13"/>
    <w:rsid w:val="00DB683F"/>
    <w:rsid w:val="00DB77F7"/>
    <w:rsid w:val="00DC0784"/>
    <w:rsid w:val="00DC2FC3"/>
    <w:rsid w:val="00DC4A37"/>
    <w:rsid w:val="00DC5A35"/>
    <w:rsid w:val="00DC6F62"/>
    <w:rsid w:val="00DD4780"/>
    <w:rsid w:val="00DE4945"/>
    <w:rsid w:val="00DE4D23"/>
    <w:rsid w:val="00DE60FB"/>
    <w:rsid w:val="00DF3520"/>
    <w:rsid w:val="00E0552E"/>
    <w:rsid w:val="00E07536"/>
    <w:rsid w:val="00E078FB"/>
    <w:rsid w:val="00E07D8A"/>
    <w:rsid w:val="00E10DCA"/>
    <w:rsid w:val="00E119BE"/>
    <w:rsid w:val="00E11FFB"/>
    <w:rsid w:val="00E2121B"/>
    <w:rsid w:val="00E22318"/>
    <w:rsid w:val="00E23927"/>
    <w:rsid w:val="00E23F59"/>
    <w:rsid w:val="00E24D4B"/>
    <w:rsid w:val="00E30983"/>
    <w:rsid w:val="00E35BA1"/>
    <w:rsid w:val="00E417BB"/>
    <w:rsid w:val="00E4362D"/>
    <w:rsid w:val="00E46029"/>
    <w:rsid w:val="00E508A1"/>
    <w:rsid w:val="00E52621"/>
    <w:rsid w:val="00E53EEB"/>
    <w:rsid w:val="00E540E4"/>
    <w:rsid w:val="00E5489A"/>
    <w:rsid w:val="00E62F89"/>
    <w:rsid w:val="00E7227A"/>
    <w:rsid w:val="00E72567"/>
    <w:rsid w:val="00E731CD"/>
    <w:rsid w:val="00E73840"/>
    <w:rsid w:val="00E74B47"/>
    <w:rsid w:val="00E7769C"/>
    <w:rsid w:val="00E778DC"/>
    <w:rsid w:val="00E8222F"/>
    <w:rsid w:val="00E87F5A"/>
    <w:rsid w:val="00E93053"/>
    <w:rsid w:val="00E94423"/>
    <w:rsid w:val="00EA35CD"/>
    <w:rsid w:val="00EA4EAA"/>
    <w:rsid w:val="00EB0289"/>
    <w:rsid w:val="00EB3D4B"/>
    <w:rsid w:val="00EB5527"/>
    <w:rsid w:val="00EB6FC0"/>
    <w:rsid w:val="00EC124E"/>
    <w:rsid w:val="00EC3AD1"/>
    <w:rsid w:val="00EC77DA"/>
    <w:rsid w:val="00ED1977"/>
    <w:rsid w:val="00ED3A05"/>
    <w:rsid w:val="00ED45F1"/>
    <w:rsid w:val="00ED70E1"/>
    <w:rsid w:val="00EE4E59"/>
    <w:rsid w:val="00EF06A4"/>
    <w:rsid w:val="00EF5B26"/>
    <w:rsid w:val="00EF70E9"/>
    <w:rsid w:val="00F023A5"/>
    <w:rsid w:val="00F02835"/>
    <w:rsid w:val="00F05A1B"/>
    <w:rsid w:val="00F07BEB"/>
    <w:rsid w:val="00F12230"/>
    <w:rsid w:val="00F13479"/>
    <w:rsid w:val="00F14154"/>
    <w:rsid w:val="00F1776D"/>
    <w:rsid w:val="00F23EE9"/>
    <w:rsid w:val="00F24B66"/>
    <w:rsid w:val="00F25B2A"/>
    <w:rsid w:val="00F34601"/>
    <w:rsid w:val="00F3585F"/>
    <w:rsid w:val="00F422A0"/>
    <w:rsid w:val="00F4386A"/>
    <w:rsid w:val="00F46221"/>
    <w:rsid w:val="00F46EDE"/>
    <w:rsid w:val="00F51E65"/>
    <w:rsid w:val="00F541AA"/>
    <w:rsid w:val="00F54960"/>
    <w:rsid w:val="00F54CE3"/>
    <w:rsid w:val="00F56846"/>
    <w:rsid w:val="00F60548"/>
    <w:rsid w:val="00F61BEF"/>
    <w:rsid w:val="00F65FEB"/>
    <w:rsid w:val="00F67711"/>
    <w:rsid w:val="00F73298"/>
    <w:rsid w:val="00F73BA5"/>
    <w:rsid w:val="00F7503E"/>
    <w:rsid w:val="00F80403"/>
    <w:rsid w:val="00F810D3"/>
    <w:rsid w:val="00F86394"/>
    <w:rsid w:val="00F87BAB"/>
    <w:rsid w:val="00F92534"/>
    <w:rsid w:val="00F92826"/>
    <w:rsid w:val="00F96A97"/>
    <w:rsid w:val="00FA2B33"/>
    <w:rsid w:val="00FA73D8"/>
    <w:rsid w:val="00FA7937"/>
    <w:rsid w:val="00FB1F8B"/>
    <w:rsid w:val="00FB2E69"/>
    <w:rsid w:val="00FB30A6"/>
    <w:rsid w:val="00FB5911"/>
    <w:rsid w:val="00FB7695"/>
    <w:rsid w:val="00FC53F3"/>
    <w:rsid w:val="00FC6C19"/>
    <w:rsid w:val="00FD2DB4"/>
    <w:rsid w:val="00FD4193"/>
    <w:rsid w:val="00FD5A9A"/>
    <w:rsid w:val="00FD639F"/>
    <w:rsid w:val="00FD63EE"/>
    <w:rsid w:val="00FD7951"/>
    <w:rsid w:val="00FE3949"/>
    <w:rsid w:val="00FE6EA9"/>
    <w:rsid w:val="00FE72EB"/>
    <w:rsid w:val="00FF01A3"/>
    <w:rsid w:val="00FF3456"/>
    <w:rsid w:val="00FF3FD7"/>
    <w:rsid w:val="00FF45F6"/>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B73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1D7BFC"/>
    <w:pPr>
      <w:spacing w:after="0" w:line="240" w:lineRule="auto"/>
    </w:pPr>
  </w:style>
  <w:style w:type="character" w:styleId="UnresolvedMention">
    <w:name w:val="Unresolved Mention"/>
    <w:basedOn w:val="DefaultParagraphFont"/>
    <w:uiPriority w:val="99"/>
    <w:semiHidden/>
    <w:unhideWhenUsed/>
    <w:rsid w:val="00366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link.springer.com/article/10.1007/s11692-015-9349-0" TargetMode="External"/><Relationship Id="rId2" Type="http://schemas.openxmlformats.org/officeDocument/2006/relationships/hyperlink" Target="https://journals.plos.org/plosone/article?id=10.1371/journal.pone.0002154" TargetMode="External"/><Relationship Id="rId1" Type="http://schemas.openxmlformats.org/officeDocument/2006/relationships/hyperlink" Target="https://statmodeling.stat.columbia.edu/2016/11/05/why-i-prefer-50-to-95-intervals/" TargetMode="External"/><Relationship Id="rId5" Type="http://schemas.openxmlformats.org/officeDocument/2006/relationships/hyperlink" Target="https://pubs.aip.org/aip/pof/article-abstract/33/12/127118/1062520/Aerodynamics-of-a-flapping-wing-as-a-function-of?redirectedFrom=fulltext" TargetMode="External"/><Relationship Id="rId4" Type="http://schemas.openxmlformats.org/officeDocument/2006/relationships/hyperlink" Target="https://besjournals.onlinelibrary.wiley.com/doi/full/10.1111/j.1365-2435.2009.01659.x"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FBC4D-2052-4576-8950-705ADBD1E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20</Pages>
  <Words>5023</Words>
  <Characters>28637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Akerlof Berigan</cp:lastModifiedBy>
  <cp:revision>15</cp:revision>
  <dcterms:created xsi:type="dcterms:W3CDTF">2024-03-26T10:11:00Z</dcterms:created>
  <dcterms:modified xsi:type="dcterms:W3CDTF">2024-03-27T16:58:00Z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id="4DafMLyI"/&gt;&lt;style id="http://www.zotero.org/styles/the-condor" hasBibliography="1" bibliographyStyleHasBeenSet="1"/&gt;&lt;prefs&gt;&lt;pref name="fieldType" value="Field"/&gt;&lt;/prefs&gt;&lt;/data&gt;</vt:lpwstr>
  </property>
</Properties>
</file>